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721B5" w14:textId="77777777" w:rsidR="00D3131C" w:rsidRPr="0031791A" w:rsidRDefault="00D3131C" w:rsidP="00D3131C">
      <w:pPr>
        <w:rPr>
          <w:rFonts w:ascii="Tahoma" w:hAnsi="Tahoma" w:cs="Tahoma"/>
          <w:cs/>
          <w:lang w:bidi="th-TH"/>
        </w:rPr>
      </w:pPr>
    </w:p>
    <w:tbl>
      <w:tblPr>
        <w:tblpPr w:leftFromText="180" w:rightFromText="180" w:vertAnchor="page" w:horzAnchor="margin" w:tblpX="142" w:tblpY="2905"/>
        <w:tblW w:w="10206" w:type="dxa"/>
        <w:tblLook w:val="04A0" w:firstRow="1" w:lastRow="0" w:firstColumn="1" w:lastColumn="0" w:noHBand="0" w:noVBand="1"/>
      </w:tblPr>
      <w:tblGrid>
        <w:gridCol w:w="2835"/>
        <w:gridCol w:w="2552"/>
        <w:gridCol w:w="4819"/>
      </w:tblGrid>
      <w:tr w:rsidR="00AE4113" w:rsidRPr="0031791A" w14:paraId="54CD5E15" w14:textId="77777777" w:rsidTr="008656C1">
        <w:trPr>
          <w:trHeight w:val="68"/>
        </w:trPr>
        <w:tc>
          <w:tcPr>
            <w:tcW w:w="2835" w:type="dxa"/>
            <w:shd w:val="clear" w:color="auto" w:fill="auto"/>
          </w:tcPr>
          <w:p w14:paraId="10835B8D" w14:textId="77777777" w:rsidR="00AE4113" w:rsidRPr="0031791A" w:rsidRDefault="00AE4113" w:rsidP="008656C1">
            <w:pPr>
              <w:spacing w:after="0" w:line="240" w:lineRule="auto"/>
              <w:rPr>
                <w:rFonts w:ascii="Tahoma" w:hAnsi="Tahoma" w:cs="Tahoma"/>
                <w:noProof/>
              </w:rPr>
            </w:pPr>
          </w:p>
        </w:tc>
        <w:tc>
          <w:tcPr>
            <w:tcW w:w="7371" w:type="dxa"/>
            <w:gridSpan w:val="2"/>
            <w:shd w:val="clear" w:color="auto" w:fill="auto"/>
          </w:tcPr>
          <w:p w14:paraId="1A5BF4DC" w14:textId="77777777" w:rsidR="00AE4113" w:rsidRPr="0031791A" w:rsidRDefault="00AE4113" w:rsidP="008656C1">
            <w:pPr>
              <w:spacing w:after="0" w:line="240" w:lineRule="auto"/>
              <w:rPr>
                <w:rFonts w:ascii="Tahoma" w:hAnsi="Tahoma" w:cs="Tahoma"/>
                <w:b/>
                <w:bCs/>
                <w:sz w:val="28"/>
              </w:rPr>
            </w:pPr>
          </w:p>
        </w:tc>
      </w:tr>
      <w:tr w:rsidR="00AE4113" w:rsidRPr="0031791A" w14:paraId="39C90F4C" w14:textId="77777777" w:rsidTr="008656C1">
        <w:trPr>
          <w:trHeight w:val="1200"/>
        </w:trPr>
        <w:tc>
          <w:tcPr>
            <w:tcW w:w="2835" w:type="dxa"/>
            <w:shd w:val="clear" w:color="auto" w:fill="auto"/>
          </w:tcPr>
          <w:p w14:paraId="659F3460" w14:textId="77777777" w:rsidR="00AE4113" w:rsidRPr="0031791A" w:rsidRDefault="00AE4113" w:rsidP="008656C1">
            <w:pPr>
              <w:spacing w:after="0" w:line="240" w:lineRule="auto"/>
              <w:rPr>
                <w:rFonts w:ascii="Tahoma" w:hAnsi="Tahoma" w:cs="Tahoma"/>
                <w:noProof/>
                <w:cs/>
                <w:lang w:bidi="th-TH"/>
              </w:rPr>
            </w:pPr>
          </w:p>
        </w:tc>
        <w:tc>
          <w:tcPr>
            <w:tcW w:w="7371" w:type="dxa"/>
            <w:gridSpan w:val="2"/>
            <w:shd w:val="clear" w:color="auto" w:fill="auto"/>
          </w:tcPr>
          <w:p w14:paraId="27A94488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  <w:b/>
                <w:bCs/>
                <w:sz w:val="28"/>
              </w:rPr>
            </w:pPr>
            <w:r w:rsidRPr="00391F8D">
              <w:rPr>
                <w:noProof/>
              </w:rPr>
              <w:drawing>
                <wp:anchor distT="0" distB="0" distL="114300" distR="114300" simplePos="0" relativeHeight="251658243" behindDoc="1" locked="0" layoutInCell="1" allowOverlap="1" wp14:anchorId="277A4FA3" wp14:editId="1A4DE45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110</wp:posOffset>
                  </wp:positionV>
                  <wp:extent cx="2938030" cy="619125"/>
                  <wp:effectExtent l="0" t="0" r="0" b="0"/>
                  <wp:wrapTopAndBottom/>
                  <wp:docPr id="2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030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3B6E056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  <w:b/>
                <w:bCs/>
                <w:sz w:val="28"/>
              </w:rPr>
            </w:pPr>
          </w:p>
        </w:tc>
      </w:tr>
      <w:tr w:rsidR="00AE4113" w:rsidRPr="0031791A" w14:paraId="19C093D2" w14:textId="77777777" w:rsidTr="008656C1">
        <w:trPr>
          <w:trHeight w:val="1268"/>
        </w:trPr>
        <w:tc>
          <w:tcPr>
            <w:tcW w:w="10206" w:type="dxa"/>
            <w:gridSpan w:val="3"/>
            <w:shd w:val="clear" w:color="auto" w:fill="auto"/>
          </w:tcPr>
          <w:p w14:paraId="715C9818" w14:textId="77777777" w:rsidR="00AE4113" w:rsidRPr="0031791A" w:rsidRDefault="00AE4113" w:rsidP="008656C1">
            <w:pPr>
              <w:spacing w:after="0"/>
              <w:jc w:val="center"/>
              <w:rPr>
                <w:rFonts w:ascii="Tahoma" w:hAnsi="Tahoma" w:cs="Tahoma"/>
                <w:b/>
                <w:bCs/>
                <w:sz w:val="28"/>
              </w:rPr>
            </w:pPr>
          </w:p>
          <w:p w14:paraId="0843C77C" w14:textId="1E08B87E" w:rsidR="00AE4113" w:rsidRPr="0031791A" w:rsidRDefault="00AE4113" w:rsidP="008656C1">
            <w:pPr>
              <w:spacing w:after="0"/>
              <w:jc w:val="center"/>
              <w:rPr>
                <w:rFonts w:ascii="Tahoma" w:hAnsi="Tahoma" w:cs="Tahoma"/>
                <w:b/>
                <w:bCs/>
                <w:sz w:val="48"/>
                <w:szCs w:val="48"/>
                <w:lang w:bidi="th-TH"/>
              </w:rPr>
            </w:pPr>
            <w:r>
              <w:rPr>
                <w:rFonts w:ascii="Tahoma" w:hAnsi="Tahoma" w:cs="Tahoma"/>
                <w:b/>
                <w:bCs/>
                <w:sz w:val="48"/>
                <w:szCs w:val="48"/>
                <w:lang w:bidi="th-TH"/>
              </w:rPr>
              <w:t>AIS-VMS</w:t>
            </w:r>
            <w:r w:rsidR="00E33067">
              <w:rPr>
                <w:rFonts w:ascii="Tahoma" w:hAnsi="Tahoma" w:cs="Tahoma"/>
                <w:b/>
                <w:bCs/>
                <w:sz w:val="48"/>
                <w:szCs w:val="48"/>
                <w:lang w:bidi="th-TH"/>
              </w:rPr>
              <w:t xml:space="preserve"> Biz Flow </w:t>
            </w:r>
          </w:p>
          <w:p w14:paraId="2B488FC7" w14:textId="77777777" w:rsidR="00AE4113" w:rsidRPr="0031791A" w:rsidRDefault="00AE4113" w:rsidP="008656C1">
            <w:pPr>
              <w:spacing w:after="0"/>
              <w:jc w:val="center"/>
              <w:rPr>
                <w:rFonts w:ascii="Tahoma" w:hAnsi="Tahoma" w:cs="Tahoma"/>
                <w:b/>
                <w:bCs/>
                <w:sz w:val="48"/>
                <w:szCs w:val="48"/>
              </w:rPr>
            </w:pPr>
            <w:r w:rsidRPr="0031791A">
              <w:rPr>
                <w:rFonts w:ascii="Tahoma" w:hAnsi="Tahoma" w:cs="Tahoma"/>
                <w:b/>
                <w:bCs/>
                <w:sz w:val="48"/>
                <w:szCs w:val="48"/>
              </w:rPr>
              <w:t>API Specification</w:t>
            </w:r>
          </w:p>
        </w:tc>
      </w:tr>
      <w:tr w:rsidR="00AE4113" w:rsidRPr="0031791A" w14:paraId="62FDDEBC" w14:textId="77777777" w:rsidTr="008656C1">
        <w:tblPrEx>
          <w:tblBorders>
            <w:top w:val="single" w:sz="8" w:space="0" w:color="919191"/>
            <w:left w:val="single" w:sz="8" w:space="0" w:color="919191"/>
            <w:bottom w:val="single" w:sz="8" w:space="0" w:color="919191"/>
            <w:right w:val="single" w:sz="8" w:space="0" w:color="919191"/>
            <w:insideH w:val="single" w:sz="8" w:space="0" w:color="919191"/>
            <w:insideV w:val="single" w:sz="8" w:space="0" w:color="919191"/>
          </w:tblBorders>
        </w:tblPrEx>
        <w:trPr>
          <w:trHeight w:val="223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3A08E" w14:textId="77777777" w:rsidR="00AE4113" w:rsidRPr="0031791A" w:rsidRDefault="00AE4113" w:rsidP="008656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32315" w14:textId="77777777" w:rsidR="00AE4113" w:rsidRPr="0031791A" w:rsidRDefault="00AE4113" w:rsidP="008656C1">
            <w:pPr>
              <w:jc w:val="both"/>
              <w:rPr>
                <w:rFonts w:ascii="Tahoma" w:hAnsi="Tahoma" w:cs="Tahoma"/>
                <w:b/>
                <w:bCs/>
              </w:rPr>
            </w:pPr>
            <w:bookmarkStart w:id="0" w:name="_Toc458639585"/>
            <w:r w:rsidRPr="0031791A">
              <w:rPr>
                <w:rFonts w:ascii="Tahoma" w:hAnsi="Tahoma" w:cs="Tahoma"/>
                <w:b/>
                <w:bCs/>
              </w:rPr>
              <w:t>Document Version:</w:t>
            </w:r>
            <w:bookmarkEnd w:id="0"/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8A6" w14:textId="77777777" w:rsidR="00AE4113" w:rsidRPr="0031791A" w:rsidRDefault="00AE4113" w:rsidP="008656C1">
            <w:pPr>
              <w:rPr>
                <w:rFonts w:ascii="Tahoma" w:hAnsi="Tahoma" w:cs="Tahoma"/>
                <w:b/>
                <w:bCs/>
              </w:rPr>
            </w:pPr>
            <w:bookmarkStart w:id="1" w:name="_Toc458639586"/>
            <w:r>
              <w:rPr>
                <w:rFonts w:ascii="Tahoma" w:hAnsi="Tahoma" w:cs="Tahoma"/>
                <w:b/>
                <w:bCs/>
                <w:lang w:bidi="th-TH"/>
              </w:rPr>
              <w:t>1</w:t>
            </w:r>
            <w:r>
              <w:rPr>
                <w:rFonts w:ascii="Tahoma" w:hAnsi="Tahoma" w:cs="Tahoma"/>
                <w:b/>
                <w:bCs/>
              </w:rPr>
              <w:t>.</w:t>
            </w:r>
            <w:bookmarkEnd w:id="1"/>
            <w:r>
              <w:rPr>
                <w:rFonts w:ascii="Tahoma" w:hAnsi="Tahoma" w:cs="Tahoma"/>
                <w:b/>
                <w:bCs/>
              </w:rPr>
              <w:t xml:space="preserve">0.0 </w:t>
            </w:r>
          </w:p>
        </w:tc>
      </w:tr>
      <w:tr w:rsidR="00AE4113" w:rsidRPr="0031791A" w14:paraId="77EFC821" w14:textId="77777777" w:rsidTr="008656C1">
        <w:tblPrEx>
          <w:tblBorders>
            <w:top w:val="single" w:sz="8" w:space="0" w:color="919191"/>
            <w:left w:val="single" w:sz="8" w:space="0" w:color="919191"/>
            <w:bottom w:val="single" w:sz="8" w:space="0" w:color="919191"/>
            <w:right w:val="single" w:sz="8" w:space="0" w:color="919191"/>
            <w:insideH w:val="single" w:sz="8" w:space="0" w:color="919191"/>
            <w:insideV w:val="single" w:sz="8" w:space="0" w:color="919191"/>
          </w:tblBorders>
        </w:tblPrEx>
        <w:trPr>
          <w:trHeight w:val="253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6C89C" w14:textId="77777777" w:rsidR="00AE4113" w:rsidRPr="0031791A" w:rsidRDefault="00AE4113" w:rsidP="008656C1">
            <w:pPr>
              <w:rPr>
                <w:rFonts w:ascii="Tahoma" w:hAnsi="Tahoma" w:cs="Tahoma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DB3E" w14:textId="77777777" w:rsidR="00AE4113" w:rsidRPr="0031791A" w:rsidRDefault="00AE4113" w:rsidP="008656C1">
            <w:pPr>
              <w:rPr>
                <w:rFonts w:ascii="Tahoma" w:hAnsi="Tahoma" w:cs="Tahoma"/>
                <w:b/>
                <w:bCs/>
              </w:rPr>
            </w:pPr>
            <w:bookmarkStart w:id="2" w:name="_Toc458639587"/>
            <w:r w:rsidRPr="0031791A">
              <w:rPr>
                <w:rFonts w:ascii="Tahoma" w:hAnsi="Tahoma" w:cs="Tahoma"/>
                <w:b/>
                <w:bCs/>
              </w:rPr>
              <w:t>Release Date:</w:t>
            </w:r>
            <w:bookmarkEnd w:id="2"/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9B9CF" w14:textId="7564F720" w:rsidR="00AE4113" w:rsidRPr="0031791A" w:rsidRDefault="00AE4113" w:rsidP="008656C1">
            <w:pPr>
              <w:rPr>
                <w:rFonts w:ascii="Tahoma" w:hAnsi="Tahoma" w:cs="Tahoma"/>
                <w:b/>
                <w:bCs/>
              </w:rPr>
            </w:pPr>
            <w:r w:rsidRPr="0031791A">
              <w:rPr>
                <w:rFonts w:ascii="Tahoma" w:eastAsia="San Francisco Text Medium" w:hAnsi="Tahoma" w:cs="Tahoma"/>
                <w:b/>
                <w:bCs/>
              </w:rPr>
              <w:fldChar w:fldCharType="begin"/>
            </w:r>
            <w:r w:rsidRPr="0031791A">
              <w:rPr>
                <w:rFonts w:ascii="Tahoma" w:eastAsia="San Francisco Text Medium" w:hAnsi="Tahoma" w:cs="Tahoma"/>
                <w:b/>
                <w:bCs/>
              </w:rPr>
              <w:instrText xml:space="preserve"> DATE  \@ "MMMM d, yyyy" </w:instrText>
            </w:r>
            <w:r w:rsidRPr="0031791A">
              <w:rPr>
                <w:rFonts w:ascii="Tahoma" w:eastAsia="San Francisco Text Medium" w:hAnsi="Tahoma" w:cs="Tahoma"/>
                <w:b/>
                <w:bCs/>
              </w:rPr>
              <w:fldChar w:fldCharType="separate"/>
            </w:r>
            <w:ins w:id="3" w:author="Tong Quoc Truong" w:date="2020-12-01T12:00:00Z">
              <w:r w:rsidR="00CA7927">
                <w:rPr>
                  <w:rFonts w:ascii="Tahoma" w:eastAsia="San Francisco Text Medium" w:hAnsi="Tahoma" w:cs="Tahoma"/>
                  <w:b/>
                  <w:bCs/>
                  <w:noProof/>
                </w:rPr>
                <w:t>December 1, 2020</w:t>
              </w:r>
            </w:ins>
            <w:del w:id="4" w:author="Tong Quoc Truong" w:date="2020-11-24T10:45:00Z">
              <w:r w:rsidR="00DC6A56" w:rsidDel="00A02E3D">
                <w:rPr>
                  <w:rFonts w:ascii="Tahoma" w:eastAsia="San Francisco Text Medium" w:hAnsi="Tahoma" w:cs="Tahoma"/>
                  <w:b/>
                  <w:bCs/>
                  <w:noProof/>
                </w:rPr>
                <w:delText>November 19, 2020</w:delText>
              </w:r>
            </w:del>
            <w:r w:rsidRPr="0031791A">
              <w:rPr>
                <w:rFonts w:ascii="Tahoma" w:eastAsia="San Francisco Text Medium" w:hAnsi="Tahoma" w:cs="Tahoma"/>
                <w:b/>
                <w:bCs/>
              </w:rPr>
              <w:fldChar w:fldCharType="end"/>
            </w:r>
          </w:p>
          <w:p w14:paraId="3879FD56" w14:textId="77777777" w:rsidR="00AE4113" w:rsidRDefault="00AE4113" w:rsidP="008656C1">
            <w:pPr>
              <w:rPr>
                <w:rFonts w:ascii="Tahoma" w:hAnsi="Tahoma" w:cs="Tahoma"/>
                <w:b/>
                <w:bCs/>
              </w:rPr>
            </w:pPr>
          </w:p>
          <w:p w14:paraId="3AF89C7E" w14:textId="77777777" w:rsidR="00AE4113" w:rsidRDefault="00AE4113" w:rsidP="008656C1">
            <w:pPr>
              <w:rPr>
                <w:rFonts w:ascii="Tahoma" w:hAnsi="Tahoma" w:cs="Tahoma"/>
                <w:b/>
                <w:bCs/>
              </w:rPr>
            </w:pPr>
          </w:p>
          <w:p w14:paraId="6E9855DA" w14:textId="77777777" w:rsidR="00AE4113" w:rsidRDefault="00AE4113" w:rsidP="008656C1">
            <w:pPr>
              <w:rPr>
                <w:rFonts w:ascii="Tahoma" w:hAnsi="Tahoma" w:cs="Tahoma"/>
                <w:b/>
                <w:bCs/>
              </w:rPr>
            </w:pPr>
          </w:p>
          <w:p w14:paraId="6522825B" w14:textId="77777777" w:rsidR="00AE4113" w:rsidRPr="0031791A" w:rsidRDefault="00AE4113" w:rsidP="008656C1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AE4113" w:rsidRPr="0031791A" w14:paraId="33177F45" w14:textId="77777777" w:rsidTr="008656C1">
        <w:tblPrEx>
          <w:tblBorders>
            <w:top w:val="single" w:sz="8" w:space="0" w:color="919191"/>
            <w:left w:val="single" w:sz="8" w:space="0" w:color="919191"/>
            <w:bottom w:val="single" w:sz="8" w:space="0" w:color="919191"/>
            <w:right w:val="single" w:sz="8" w:space="0" w:color="919191"/>
            <w:insideH w:val="single" w:sz="8" w:space="0" w:color="919191"/>
            <w:insideV w:val="single" w:sz="8" w:space="0" w:color="919191"/>
          </w:tblBorders>
        </w:tblPrEx>
        <w:trPr>
          <w:trHeight w:val="2712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897B" w14:textId="77777777" w:rsidR="00AE4113" w:rsidRPr="0031791A" w:rsidRDefault="00AE4113" w:rsidP="008656C1">
            <w:pPr>
              <w:rPr>
                <w:rFonts w:ascii="Tahoma" w:hAnsi="Tahoma" w:cs="Tahoma"/>
              </w:rPr>
            </w:pPr>
            <w:r w:rsidRPr="0031791A">
              <w:rPr>
                <w:rFonts w:ascii="Tahoma" w:hAnsi="Tahoma" w:cs="Tahoma"/>
                <w:noProof/>
                <w:lang w:bidi="th-TH"/>
              </w:rPr>
              <w:drawing>
                <wp:anchor distT="152400" distB="152400" distL="152400" distR="152400" simplePos="0" relativeHeight="251658240" behindDoc="0" locked="0" layoutInCell="1" allowOverlap="1" wp14:anchorId="393D2243" wp14:editId="79584392">
                  <wp:simplePos x="0" y="0"/>
                  <wp:positionH relativeFrom="page">
                    <wp:posOffset>1540510</wp:posOffset>
                  </wp:positionH>
                  <wp:positionV relativeFrom="page">
                    <wp:posOffset>7894320</wp:posOffset>
                  </wp:positionV>
                  <wp:extent cx="885825" cy="838200"/>
                  <wp:effectExtent l="0" t="0" r="952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91A">
              <w:rPr>
                <w:rFonts w:ascii="Tahoma" w:hAnsi="Tahoma" w:cs="Tahoma"/>
                <w:noProof/>
                <w:lang w:bidi="th-TH"/>
              </w:rPr>
              <w:drawing>
                <wp:anchor distT="152400" distB="152400" distL="152400" distR="152400" simplePos="0" relativeHeight="251658241" behindDoc="0" locked="0" layoutInCell="1" allowOverlap="1" wp14:anchorId="4A253312" wp14:editId="10251D46">
                  <wp:simplePos x="0" y="0"/>
                  <wp:positionH relativeFrom="page">
                    <wp:posOffset>1540510</wp:posOffset>
                  </wp:positionH>
                  <wp:positionV relativeFrom="page">
                    <wp:posOffset>7894320</wp:posOffset>
                  </wp:positionV>
                  <wp:extent cx="885825" cy="838200"/>
                  <wp:effectExtent l="0" t="0" r="952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01851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31791A">
              <w:rPr>
                <w:rFonts w:ascii="Tahoma" w:hAnsi="Tahoma" w:cs="Tahoma"/>
                <w:b/>
                <w:bCs/>
                <w:sz w:val="24"/>
                <w:szCs w:val="24"/>
              </w:rPr>
              <w:t>Prepared By:</w:t>
            </w:r>
          </w:p>
          <w:p w14:paraId="72E18CBA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</w:rPr>
            </w:pPr>
          </w:p>
          <w:p w14:paraId="51E0A958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</w:rPr>
            </w:pPr>
            <w:r w:rsidRPr="0031791A">
              <w:rPr>
                <w:rFonts w:ascii="Tahoma" w:hAnsi="Tahoma" w:cs="Tahoma"/>
                <w:noProof/>
                <w:lang w:bidi="th-TH"/>
              </w:rPr>
              <w:drawing>
                <wp:anchor distT="152400" distB="152400" distL="152400" distR="152400" simplePos="0" relativeHeight="251658242" behindDoc="0" locked="0" layoutInCell="1" allowOverlap="1" wp14:anchorId="7AE0B0D6" wp14:editId="18ECFA9B">
                  <wp:simplePos x="0" y="0"/>
                  <wp:positionH relativeFrom="page">
                    <wp:posOffset>349885</wp:posOffset>
                  </wp:positionH>
                  <wp:positionV relativeFrom="page">
                    <wp:posOffset>514985</wp:posOffset>
                  </wp:positionV>
                  <wp:extent cx="768096" cy="315861"/>
                  <wp:effectExtent l="0" t="0" r="0" b="8255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096" cy="315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CD636B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</w:rPr>
            </w:pPr>
          </w:p>
          <w:p w14:paraId="0C6BE088" w14:textId="77777777" w:rsidR="00AE4113" w:rsidRPr="0031791A" w:rsidRDefault="00AE4113" w:rsidP="008656C1">
            <w:pPr>
              <w:pStyle w:val="Body"/>
              <w:spacing w:line="312" w:lineRule="auto"/>
              <w:jc w:val="left"/>
              <w:rPr>
                <w:rFonts w:ascii="Tahoma" w:hAnsi="Tahoma" w:cs="Tahoma"/>
              </w:rPr>
            </w:pPr>
          </w:p>
          <w:p w14:paraId="21918106" w14:textId="77777777" w:rsidR="00AE4113" w:rsidRPr="0031791A" w:rsidRDefault="00AE4113" w:rsidP="008656C1">
            <w:pPr>
              <w:spacing w:before="240" w:after="0"/>
              <w:rPr>
                <w:rFonts w:ascii="Tahoma" w:hAnsi="Tahoma" w:cs="Tahoma"/>
                <w:b/>
                <w:bCs/>
              </w:rPr>
            </w:pPr>
            <w:r w:rsidRPr="0031791A">
              <w:rPr>
                <w:rFonts w:ascii="Tahoma" w:hAnsi="Tahoma" w:cs="Tahoma"/>
                <w:b/>
                <w:bCs/>
              </w:rPr>
              <w:t>PromptNow Co., Ltd.</w:t>
            </w:r>
          </w:p>
          <w:p w14:paraId="660F7ED2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  <w:b/>
                <w:bCs/>
              </w:rPr>
            </w:pPr>
          </w:p>
          <w:p w14:paraId="7B812E9A" w14:textId="77777777" w:rsidR="00AE4113" w:rsidRPr="0031791A" w:rsidRDefault="00AE4113" w:rsidP="008656C1">
            <w:pPr>
              <w:spacing w:after="0"/>
              <w:rPr>
                <w:rStyle w:val="a6"/>
                <w:rFonts w:ascii="Tahoma" w:hAnsi="Tahoma" w:cs="Tahoma"/>
                <w:color w:val="000000"/>
                <w:sz w:val="16"/>
                <w:szCs w:val="16"/>
              </w:rPr>
            </w:pPr>
            <w:r w:rsidRPr="0031791A">
              <w:rPr>
                <w:rFonts w:ascii="Tahoma" w:hAnsi="Tahoma" w:cs="Tahoma"/>
                <w:color w:val="000000"/>
                <w:sz w:val="16"/>
                <w:szCs w:val="16"/>
              </w:rPr>
              <w:t xml:space="preserve">333 Lao Peng Nguan Tower, </w:t>
            </w:r>
            <w:r w:rsidRPr="0031791A">
              <w:rPr>
                <w:rStyle w:val="a6"/>
                <w:rFonts w:ascii="Tahoma" w:hAnsi="Tahoma" w:cs="Tahoma"/>
                <w:color w:val="000000"/>
                <w:sz w:val="16"/>
                <w:szCs w:val="16"/>
              </w:rPr>
              <w:t>16</w:t>
            </w:r>
            <w:r w:rsidRPr="0031791A">
              <w:rPr>
                <w:rStyle w:val="a6"/>
                <w:rFonts w:ascii="Tahoma" w:hAnsi="Tahoma" w:cs="Tahoma"/>
                <w:color w:val="000000"/>
                <w:sz w:val="16"/>
                <w:szCs w:val="16"/>
                <w:vertAlign w:val="superscript"/>
              </w:rPr>
              <w:t>th</w:t>
            </w:r>
            <w:r w:rsidRPr="0031791A">
              <w:rPr>
                <w:rStyle w:val="a6"/>
                <w:rFonts w:ascii="Tahoma" w:hAnsi="Tahoma" w:cs="Tahoma"/>
                <w:color w:val="000000"/>
                <w:sz w:val="16"/>
                <w:szCs w:val="16"/>
              </w:rPr>
              <w:t xml:space="preserve"> Floor</w:t>
            </w:r>
          </w:p>
          <w:p w14:paraId="25E5D4DD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31791A">
              <w:rPr>
                <w:rStyle w:val="a6"/>
                <w:rFonts w:ascii="Tahoma" w:hAnsi="Tahoma" w:cs="Tahoma"/>
                <w:color w:val="000000"/>
                <w:sz w:val="16"/>
                <w:szCs w:val="16"/>
              </w:rPr>
              <w:t>Soi Choeipuang, Vibhavadi-Rangsit Road, Chompol, Chatuchak, Bangkok 10900</w:t>
            </w:r>
          </w:p>
          <w:p w14:paraId="7D23F321" w14:textId="77777777" w:rsidR="00AE4113" w:rsidRPr="0031791A" w:rsidRDefault="00AE4113" w:rsidP="008656C1">
            <w:pPr>
              <w:spacing w:after="0"/>
              <w:rPr>
                <w:rFonts w:ascii="Tahoma" w:hAnsi="Tahoma" w:cs="Tahoma"/>
                <w:sz w:val="16"/>
                <w:szCs w:val="16"/>
              </w:rPr>
            </w:pPr>
          </w:p>
          <w:p w14:paraId="673338D0" w14:textId="77777777" w:rsidR="00AE4113" w:rsidRPr="0031791A" w:rsidRDefault="00AE4113" w:rsidP="008656C1">
            <w:pPr>
              <w:pStyle w:val="Body"/>
              <w:spacing w:line="312" w:lineRule="auto"/>
              <w:jc w:val="left"/>
              <w:rPr>
                <w:rFonts w:ascii="Tahoma" w:hAnsi="Tahoma" w:cs="Tahoma"/>
              </w:rPr>
            </w:pPr>
            <w:r w:rsidRPr="0031791A">
              <w:rPr>
                <w:rFonts w:ascii="Tahoma" w:hAnsi="Tahoma" w:cs="Tahoma"/>
              </w:rPr>
              <w:t>Tel. 02-278-9276     Fax. 02-618-8590</w:t>
            </w:r>
          </w:p>
        </w:tc>
      </w:tr>
    </w:tbl>
    <w:p w14:paraId="56EE6F43" w14:textId="5656BF55" w:rsidR="00C050B4" w:rsidRDefault="00AE4113" w:rsidP="00AE4113">
      <w:pPr>
        <w:rPr>
          <w:rFonts w:ascii="Tahoma" w:hAnsi="Tahoma" w:cs="Tahoma"/>
          <w:b/>
          <w:bCs/>
          <w:sz w:val="32"/>
          <w:szCs w:val="32"/>
        </w:rPr>
      </w:pPr>
      <w:r w:rsidRPr="0031791A">
        <w:rPr>
          <w:rFonts w:ascii="Tahoma" w:hAnsi="Tahoma" w:cs="Tahoma"/>
        </w:rPr>
        <w:t xml:space="preserve"> </w:t>
      </w:r>
      <w:r w:rsidR="00D3131C" w:rsidRPr="0031791A">
        <w:rPr>
          <w:rFonts w:ascii="Tahoma" w:hAnsi="Tahoma" w:cs="Tahoma"/>
        </w:rPr>
        <w:br w:type="page"/>
      </w:r>
      <w:r w:rsidR="00C050B4" w:rsidRPr="00C050B4">
        <w:rPr>
          <w:rFonts w:ascii="Tahoma" w:hAnsi="Tahoma" w:cs="Tahoma"/>
          <w:b/>
          <w:bCs/>
          <w:sz w:val="32"/>
          <w:szCs w:val="32"/>
        </w:rPr>
        <w:lastRenderedPageBreak/>
        <w:t>Document History Page</w:t>
      </w:r>
    </w:p>
    <w:tbl>
      <w:tblPr>
        <w:tblStyle w:val="a3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1345"/>
        <w:gridCol w:w="1800"/>
        <w:gridCol w:w="1350"/>
        <w:gridCol w:w="3780"/>
        <w:gridCol w:w="1980"/>
      </w:tblGrid>
      <w:tr w:rsidR="003E6466" w:rsidRPr="00C050B4" w14:paraId="09AE62DA" w14:textId="77777777" w:rsidTr="00455335">
        <w:trPr>
          <w:trHeight w:val="575"/>
        </w:trPr>
        <w:tc>
          <w:tcPr>
            <w:tcW w:w="1345" w:type="dxa"/>
            <w:shd w:val="clear" w:color="auto" w:fill="B4C6E7" w:themeFill="accent5" w:themeFillTint="66"/>
            <w:vAlign w:val="center"/>
          </w:tcPr>
          <w:p w14:paraId="5602953E" w14:textId="77777777" w:rsidR="003E6466" w:rsidRPr="00C050B4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C050B4">
              <w:rPr>
                <w:rFonts w:ascii="Tahoma" w:hAnsi="Tahoma" w:cs="Tahoma"/>
                <w:b/>
                <w:bCs/>
              </w:rPr>
              <w:t>Version</w:t>
            </w:r>
          </w:p>
        </w:tc>
        <w:tc>
          <w:tcPr>
            <w:tcW w:w="1800" w:type="dxa"/>
            <w:shd w:val="clear" w:color="auto" w:fill="B4C6E7" w:themeFill="accent5" w:themeFillTint="66"/>
            <w:vAlign w:val="center"/>
          </w:tcPr>
          <w:p w14:paraId="3C24473C" w14:textId="77777777" w:rsidR="003E6466" w:rsidRPr="00C050B4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C050B4">
              <w:rPr>
                <w:rFonts w:ascii="Tahoma" w:hAnsi="Tahoma" w:cs="Tahoma"/>
                <w:b/>
                <w:bCs/>
              </w:rPr>
              <w:t>Update Date</w:t>
            </w:r>
          </w:p>
        </w:tc>
        <w:tc>
          <w:tcPr>
            <w:tcW w:w="1350" w:type="dxa"/>
            <w:shd w:val="clear" w:color="auto" w:fill="B4C6E7" w:themeFill="accent5" w:themeFillTint="66"/>
            <w:vAlign w:val="center"/>
          </w:tcPr>
          <w:p w14:paraId="56CDAF39" w14:textId="77777777" w:rsidR="003E6466" w:rsidRPr="00C050B4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Action</w:t>
            </w:r>
          </w:p>
        </w:tc>
        <w:tc>
          <w:tcPr>
            <w:tcW w:w="3780" w:type="dxa"/>
            <w:shd w:val="clear" w:color="auto" w:fill="B4C6E7" w:themeFill="accent5" w:themeFillTint="66"/>
            <w:vAlign w:val="center"/>
          </w:tcPr>
          <w:p w14:paraId="2BC80329" w14:textId="77777777" w:rsidR="003E6466" w:rsidRPr="00C050B4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C050B4">
              <w:rPr>
                <w:rFonts w:ascii="Tahoma" w:hAnsi="Tahoma" w:cs="Tahoma"/>
                <w:b/>
                <w:bCs/>
              </w:rPr>
              <w:t>Description</w:t>
            </w:r>
          </w:p>
        </w:tc>
        <w:tc>
          <w:tcPr>
            <w:tcW w:w="1980" w:type="dxa"/>
            <w:shd w:val="clear" w:color="auto" w:fill="B4C6E7" w:themeFill="accent5" w:themeFillTint="66"/>
            <w:vAlign w:val="center"/>
          </w:tcPr>
          <w:p w14:paraId="332E137D" w14:textId="77777777" w:rsidR="003E6466" w:rsidRPr="00C050B4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b/>
                <w:bCs/>
              </w:rPr>
            </w:pPr>
            <w:r w:rsidRPr="00C050B4">
              <w:rPr>
                <w:rFonts w:ascii="Tahoma" w:hAnsi="Tahoma" w:cs="Tahoma"/>
                <w:b/>
                <w:bCs/>
              </w:rPr>
              <w:t>Updated By</w:t>
            </w:r>
          </w:p>
        </w:tc>
      </w:tr>
      <w:tr w:rsidR="003E6466" w:rsidRPr="00273E72" w14:paraId="3207B292" w14:textId="77777777" w:rsidTr="00455335">
        <w:trPr>
          <w:trHeight w:val="350"/>
        </w:trPr>
        <w:tc>
          <w:tcPr>
            <w:tcW w:w="1345" w:type="dxa"/>
            <w:vAlign w:val="center"/>
          </w:tcPr>
          <w:p w14:paraId="021300C4" w14:textId="08212F87" w:rsidR="003E6466" w:rsidRPr="00273E72" w:rsidRDefault="00636E9C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="003E6466" w:rsidRPr="00273E72">
              <w:rPr>
                <w:rFonts w:ascii="Tahoma" w:hAnsi="Tahoma" w:cs="Tahoma"/>
                <w:sz w:val="20"/>
                <w:szCs w:val="20"/>
              </w:rPr>
              <w:t>.0.0</w:t>
            </w:r>
          </w:p>
        </w:tc>
        <w:tc>
          <w:tcPr>
            <w:tcW w:w="1800" w:type="dxa"/>
            <w:vAlign w:val="center"/>
          </w:tcPr>
          <w:p w14:paraId="2E112231" w14:textId="2C07A477" w:rsidR="003E6466" w:rsidRPr="00273E72" w:rsidRDefault="00AE4113" w:rsidP="003E6466">
            <w:pPr>
              <w:pStyle w:val="ab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17</w:t>
            </w:r>
            <w:r w:rsidR="003E6466" w:rsidRPr="00273E72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B6A4B">
              <w:rPr>
                <w:rFonts w:ascii="Tahoma" w:hAnsi="Tahoma" w:cs="Tahoma"/>
                <w:sz w:val="20"/>
                <w:szCs w:val="20"/>
              </w:rPr>
              <w:t>Jene</w:t>
            </w:r>
            <w:r w:rsidR="003E6466" w:rsidRPr="00273E72">
              <w:rPr>
                <w:rFonts w:ascii="Tahoma" w:hAnsi="Tahoma" w:cs="Tahoma"/>
                <w:sz w:val="20"/>
                <w:szCs w:val="20"/>
              </w:rPr>
              <w:t xml:space="preserve"> 20</w:t>
            </w:r>
            <w:r w:rsidR="003E6466">
              <w:rPr>
                <w:rFonts w:ascii="Tahoma" w:hAnsi="Tahoma" w:cs="Tahoma"/>
                <w:sz w:val="20"/>
                <w:szCs w:val="20"/>
              </w:rPr>
              <w:t>20</w:t>
            </w:r>
          </w:p>
        </w:tc>
        <w:tc>
          <w:tcPr>
            <w:tcW w:w="1350" w:type="dxa"/>
            <w:vAlign w:val="center"/>
          </w:tcPr>
          <w:p w14:paraId="6259741D" w14:textId="0F98F09C" w:rsidR="003E6466" w:rsidRPr="00273E72" w:rsidRDefault="003E6466" w:rsidP="003E6466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Create</w:t>
            </w:r>
          </w:p>
        </w:tc>
        <w:tc>
          <w:tcPr>
            <w:tcW w:w="3780" w:type="dxa"/>
            <w:vAlign w:val="center"/>
          </w:tcPr>
          <w:p w14:paraId="1CC863DD" w14:textId="3FB68CF8" w:rsidR="003E6466" w:rsidRPr="00273E72" w:rsidRDefault="00217F76" w:rsidP="003E6466">
            <w:pPr>
              <w:pStyle w:val="ab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</w:t>
            </w:r>
            <w:r>
              <w:t xml:space="preserve"> </w:t>
            </w:r>
            <w:r w:rsidRPr="00217F76">
              <w:rPr>
                <w:rFonts w:ascii="Tahoma" w:hAnsi="Tahoma" w:cs="Tahoma"/>
                <w:sz w:val="20"/>
                <w:szCs w:val="20"/>
              </w:rPr>
              <w:t>Create</w:t>
            </w:r>
          </w:p>
        </w:tc>
        <w:tc>
          <w:tcPr>
            <w:tcW w:w="1980" w:type="dxa"/>
            <w:vAlign w:val="center"/>
          </w:tcPr>
          <w:p w14:paraId="4EABDB45" w14:textId="09E53BD8" w:rsidR="003E6466" w:rsidRPr="00273E72" w:rsidRDefault="00636E9C" w:rsidP="003E6466">
            <w:pPr>
              <w:pStyle w:val="ab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K.Piyaphiphat</w:t>
            </w:r>
          </w:p>
        </w:tc>
      </w:tr>
      <w:tr w:rsidR="00780092" w:rsidRPr="00273E72" w14:paraId="66FD9AB8" w14:textId="77777777" w:rsidTr="00455335">
        <w:trPr>
          <w:trHeight w:val="350"/>
        </w:trPr>
        <w:tc>
          <w:tcPr>
            <w:tcW w:w="1345" w:type="dxa"/>
            <w:vAlign w:val="center"/>
          </w:tcPr>
          <w:p w14:paraId="6585D1EC" w14:textId="5330C7BA" w:rsidR="00780092" w:rsidRPr="00273E72" w:rsidRDefault="00780092" w:rsidP="00780092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9D34850" w14:textId="52DBBEBA" w:rsidR="00780092" w:rsidRPr="00273E72" w:rsidRDefault="00780092" w:rsidP="00780092">
            <w:pPr>
              <w:pStyle w:val="ab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98A0F63" w14:textId="0127119F" w:rsidR="00780092" w:rsidRPr="00273E72" w:rsidRDefault="00780092" w:rsidP="00780092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607D1923" w14:textId="17F084E5" w:rsidR="00780092" w:rsidRPr="00273E72" w:rsidRDefault="00780092" w:rsidP="00780092">
            <w:pPr>
              <w:pStyle w:val="ab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A3A3B31" w14:textId="5463E90D" w:rsidR="00780092" w:rsidRPr="00273E72" w:rsidRDefault="00780092" w:rsidP="00780092">
            <w:pPr>
              <w:pStyle w:val="ab"/>
              <w:ind w:left="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6466" w14:paraId="5CE7FA9C" w14:textId="77777777" w:rsidTr="00455335">
        <w:tc>
          <w:tcPr>
            <w:tcW w:w="1345" w:type="dxa"/>
            <w:vAlign w:val="center"/>
          </w:tcPr>
          <w:p w14:paraId="6C5A4FF9" w14:textId="4AE3FF48" w:rsidR="003E6466" w:rsidRPr="00BC6A22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FBAE17E" w14:textId="7A1D2366" w:rsidR="003E6466" w:rsidRPr="00BC6A22" w:rsidRDefault="003E6466" w:rsidP="00BC6A22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F69771E" w14:textId="1162106F" w:rsidR="003E6466" w:rsidRPr="00042386" w:rsidRDefault="003E6466" w:rsidP="00896BA9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2C0B734C" w14:textId="53021164" w:rsidR="00896BA9" w:rsidRPr="00042386" w:rsidRDefault="00896BA9" w:rsidP="00896BA9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E52E354" w14:textId="116B0DEE" w:rsidR="003E6466" w:rsidRPr="00042386" w:rsidRDefault="003E6466" w:rsidP="00896BA9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6466" w14:paraId="708E77D3" w14:textId="77777777" w:rsidTr="00455335">
        <w:tc>
          <w:tcPr>
            <w:tcW w:w="1345" w:type="dxa"/>
            <w:vAlign w:val="center"/>
          </w:tcPr>
          <w:p w14:paraId="4A861E7E" w14:textId="718CF30F" w:rsidR="003E6466" w:rsidRPr="0004238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64CB03A" w14:textId="0A40C331" w:rsidR="003E6466" w:rsidRPr="00042386" w:rsidRDefault="003E6466" w:rsidP="00042386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7115C7E" w14:textId="6CE78E08" w:rsidR="003E6466" w:rsidRPr="00042386" w:rsidRDefault="003E6466" w:rsidP="00042386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101602D3" w14:textId="58B9D9DB" w:rsidR="003E6466" w:rsidRPr="00042386" w:rsidRDefault="003E6466" w:rsidP="00CB277C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37772335" w14:textId="27C5577B" w:rsidR="003E6466" w:rsidRPr="00042386" w:rsidRDefault="003E6466" w:rsidP="00DF5C2F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6466" w14:paraId="52721EAB" w14:textId="77777777" w:rsidTr="00455335">
        <w:tc>
          <w:tcPr>
            <w:tcW w:w="1345" w:type="dxa"/>
            <w:vAlign w:val="center"/>
          </w:tcPr>
          <w:p w14:paraId="2497D61C" w14:textId="264AC02F" w:rsidR="003E6466" w:rsidRPr="0014131E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6FFDBEC5" w14:textId="410CE219" w:rsidR="003E6466" w:rsidRPr="0014131E" w:rsidRDefault="003E6466" w:rsidP="0014131E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48C7A28" w14:textId="56060C26" w:rsidR="003E6466" w:rsidRPr="0014131E" w:rsidRDefault="003E6466" w:rsidP="0014131E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4C3754A1" w14:textId="34164948" w:rsidR="003E6466" w:rsidRPr="00975A56" w:rsidRDefault="003E6466" w:rsidP="00975A56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01B68753" w14:textId="4755727F" w:rsidR="003E6466" w:rsidRPr="0014131E" w:rsidRDefault="003E6466" w:rsidP="0014131E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6466" w14:paraId="126C1B8E" w14:textId="77777777" w:rsidTr="00455335">
        <w:tc>
          <w:tcPr>
            <w:tcW w:w="1345" w:type="dxa"/>
            <w:vAlign w:val="center"/>
          </w:tcPr>
          <w:p w14:paraId="7F0F63B5" w14:textId="7D2D3E6B" w:rsidR="003E6466" w:rsidRPr="001B5F0B" w:rsidRDefault="003E6466" w:rsidP="001B5F0B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0C710294" w14:textId="6ADBF9E2" w:rsidR="003E6466" w:rsidRPr="001B5F0B" w:rsidRDefault="003E6466" w:rsidP="001B5F0B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667CA9ED" w14:textId="01E8B9F7" w:rsidR="003E6466" w:rsidRPr="001B5F0B" w:rsidRDefault="003E6466" w:rsidP="001B5F0B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578FD1D9" w14:textId="1043EEA6" w:rsidR="003E6466" w:rsidRPr="001B5F0B" w:rsidRDefault="003E6466" w:rsidP="001B5F0B">
            <w:pPr>
              <w:pStyle w:val="ab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43724920" w14:textId="77777777" w:rsidR="003E6466" w:rsidRPr="001B5F0B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6466" w14:paraId="7FDBE904" w14:textId="77777777" w:rsidTr="00455335">
        <w:tc>
          <w:tcPr>
            <w:tcW w:w="1345" w:type="dxa"/>
            <w:vAlign w:val="center"/>
          </w:tcPr>
          <w:p w14:paraId="5869E2A3" w14:textId="77777777" w:rsidR="003E6466" w:rsidRPr="001B5F0B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71286F10" w14:textId="77777777" w:rsidR="003E6466" w:rsidRPr="001B5F0B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739AF93" w14:textId="77777777" w:rsidR="003E6466" w:rsidRPr="001B5F0B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14:paraId="3B11707F" w14:textId="77777777" w:rsidR="003E6466" w:rsidRPr="001B5F0B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vAlign w:val="center"/>
          </w:tcPr>
          <w:p w14:paraId="271586AA" w14:textId="77777777" w:rsidR="003E6466" w:rsidRPr="001B5F0B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E6466" w14:paraId="04C6DC23" w14:textId="77777777" w:rsidTr="00455335">
        <w:tc>
          <w:tcPr>
            <w:tcW w:w="1345" w:type="dxa"/>
            <w:vAlign w:val="center"/>
          </w:tcPr>
          <w:p w14:paraId="328746AD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800" w:type="dxa"/>
            <w:vAlign w:val="center"/>
          </w:tcPr>
          <w:p w14:paraId="0AAF1705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  <w:vAlign w:val="center"/>
          </w:tcPr>
          <w:p w14:paraId="7A12C8D2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3780" w:type="dxa"/>
            <w:vAlign w:val="center"/>
          </w:tcPr>
          <w:p w14:paraId="3DAF0E5C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980" w:type="dxa"/>
            <w:vAlign w:val="center"/>
          </w:tcPr>
          <w:p w14:paraId="7FC6B2D0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</w:tr>
      <w:tr w:rsidR="003E6466" w14:paraId="4DA4F584" w14:textId="77777777" w:rsidTr="00455335">
        <w:tc>
          <w:tcPr>
            <w:tcW w:w="1345" w:type="dxa"/>
            <w:vAlign w:val="center"/>
          </w:tcPr>
          <w:p w14:paraId="5BF7E6E2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800" w:type="dxa"/>
            <w:vAlign w:val="center"/>
          </w:tcPr>
          <w:p w14:paraId="50614078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  <w:vAlign w:val="center"/>
          </w:tcPr>
          <w:p w14:paraId="3DF329AA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3780" w:type="dxa"/>
            <w:vAlign w:val="center"/>
          </w:tcPr>
          <w:p w14:paraId="34923214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980" w:type="dxa"/>
            <w:vAlign w:val="center"/>
          </w:tcPr>
          <w:p w14:paraId="67980281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</w:tr>
      <w:tr w:rsidR="003E6466" w14:paraId="4A605C3C" w14:textId="77777777" w:rsidTr="00455335">
        <w:tc>
          <w:tcPr>
            <w:tcW w:w="1345" w:type="dxa"/>
            <w:vAlign w:val="center"/>
          </w:tcPr>
          <w:p w14:paraId="4C6B9CF3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800" w:type="dxa"/>
            <w:vAlign w:val="center"/>
          </w:tcPr>
          <w:p w14:paraId="5770E181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350" w:type="dxa"/>
            <w:vAlign w:val="center"/>
          </w:tcPr>
          <w:p w14:paraId="2087F9CB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3780" w:type="dxa"/>
            <w:vAlign w:val="center"/>
          </w:tcPr>
          <w:p w14:paraId="1B8691C0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  <w:tc>
          <w:tcPr>
            <w:tcW w:w="1980" w:type="dxa"/>
            <w:vAlign w:val="center"/>
          </w:tcPr>
          <w:p w14:paraId="149244A6" w14:textId="77777777" w:rsidR="003E6466" w:rsidRDefault="003E6466" w:rsidP="003E6466">
            <w:pPr>
              <w:pStyle w:val="ab"/>
              <w:ind w:left="0"/>
              <w:jc w:val="center"/>
              <w:rPr>
                <w:rFonts w:ascii="Tahoma" w:hAnsi="Tahoma" w:cs="Tahoma"/>
              </w:rPr>
            </w:pPr>
          </w:p>
        </w:tc>
      </w:tr>
    </w:tbl>
    <w:p w14:paraId="581474E2" w14:textId="77777777" w:rsidR="003E6466" w:rsidRDefault="003E6466" w:rsidP="00C050B4">
      <w:pPr>
        <w:pStyle w:val="ab"/>
        <w:ind w:left="36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375BF9B1" w14:textId="6DBF5205" w:rsidR="003E6466" w:rsidRDefault="003E6466">
      <w:pPr>
        <w:rPr>
          <w:rFonts w:ascii="Tahoma" w:hAnsi="Tahoma" w:cs="Tahoma"/>
          <w:b/>
          <w:bCs/>
          <w:sz w:val="32"/>
          <w:szCs w:val="32"/>
          <w:lang w:bidi="th-TH"/>
        </w:rPr>
      </w:pPr>
      <w:r>
        <w:rPr>
          <w:rFonts w:ascii="Tahoma" w:hAnsi="Tahoma" w:cs="Tahoma"/>
          <w:b/>
          <w:bCs/>
          <w:sz w:val="32"/>
          <w:szCs w:val="32"/>
        </w:rPr>
        <w:br w:type="page"/>
      </w:r>
    </w:p>
    <w:sdt>
      <w:sdtPr>
        <w:rPr>
          <w:rFonts w:ascii="Tahoma" w:eastAsiaTheme="minorHAnsi" w:hAnsi="Tahoma" w:cs="Tahoma"/>
          <w:color w:val="auto"/>
          <w:sz w:val="22"/>
          <w:szCs w:val="22"/>
        </w:rPr>
        <w:id w:val="1466009320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61FDAD41" w14:textId="5BA42266" w:rsidR="00C050B4" w:rsidRPr="0031791A" w:rsidRDefault="00C050B4" w:rsidP="00C050B4">
          <w:pPr>
            <w:pStyle w:val="aa"/>
            <w:jc w:val="center"/>
            <w:rPr>
              <w:rFonts w:ascii="Tahoma" w:hAnsi="Tahoma" w:cs="Tahoma"/>
              <w:b/>
              <w:bCs/>
              <w:color w:val="auto"/>
            </w:rPr>
          </w:pPr>
          <w:r w:rsidRPr="0031791A">
            <w:rPr>
              <w:rFonts w:ascii="Tahoma" w:hAnsi="Tahoma" w:cs="Tahoma"/>
              <w:b/>
              <w:bCs/>
              <w:color w:val="auto"/>
            </w:rPr>
            <w:t>Table of Contents</w:t>
          </w:r>
        </w:p>
        <w:p w14:paraId="5BEC7AB7" w14:textId="77777777" w:rsidR="00C050B4" w:rsidRPr="0031791A" w:rsidRDefault="00C050B4" w:rsidP="00C050B4">
          <w:pPr>
            <w:rPr>
              <w:rFonts w:ascii="Tahoma" w:hAnsi="Tahoma" w:cs="Tahoma"/>
            </w:rPr>
          </w:pPr>
        </w:p>
        <w:p w14:paraId="57DF746E" w14:textId="19C232A1" w:rsidR="00D94A1F" w:rsidRDefault="00A6713A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r>
            <w:rPr>
              <w:rFonts w:ascii="Tahoma" w:hAnsi="Tahoma" w:cs="Tahoma"/>
              <w:noProof/>
            </w:rPr>
            <w:fldChar w:fldCharType="begin"/>
          </w:r>
          <w:r>
            <w:rPr>
              <w:rFonts w:ascii="Tahoma" w:hAnsi="Tahoma" w:cs="Tahoma"/>
              <w:noProof/>
            </w:rPr>
            <w:instrText xml:space="preserve"> TOC \o "1-2" \h \z \u </w:instrText>
          </w:r>
          <w:r>
            <w:rPr>
              <w:rFonts w:ascii="Tahoma" w:hAnsi="Tahoma" w:cs="Tahoma"/>
              <w:noProof/>
            </w:rPr>
            <w:fldChar w:fldCharType="separate"/>
          </w:r>
          <w:hyperlink w:anchor="_Toc4996646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Common Response HTTP Code Code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828ABC" w14:textId="7228D23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Common Header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51121EA" w14:textId="4381962A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Common 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D4F0320" w14:textId="2C62B4FA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Common 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B37926E" w14:textId="1217B37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Common Error Response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DF95B75" w14:textId="56B89F71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Common Error Response Interface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3654A6" w14:textId="1FB843D4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Error Code Structure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95A202C" w14:textId="179FA9C1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List of Restful API Endpoint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19116D8" w14:textId="3F7EDC6C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6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Check Username Availability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_Toc49966469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62634A8" w14:textId="62302AF7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BF0938" w14:textId="70C5460A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5D16A4E" w14:textId="39F2BD1A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DE81EAF" w14:textId="07E2BC1F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CEDEC14" w14:textId="5BD4DFBB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E868034" w14:textId="13E150F3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8F10290" w14:textId="40234BC8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Login Using Email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0FC2694" w14:textId="394ACD0C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460D48E" w14:textId="4617D9AE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1C72ECB" w14:textId="1456EE17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7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_Toc49966479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15AE81A" w14:textId="257AD524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7871CCA" w14:textId="456775E2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568483A" w14:textId="0F445981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CA7A08E" w14:textId="79AFE22F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Info to Open Playground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5C72601" w14:textId="39E4F407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409B39B" w14:textId="03649EC6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33C0078" w14:textId="10CD24BA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FEB0084" w14:textId="669D7348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57FAAC8" w14:textId="05778F68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DC7AAE7" w14:textId="524BB897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8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7.6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_Toc49966489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FF41725" w14:textId="1A4BC109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Login Using Playground Code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2894E6" w14:textId="32587AD7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26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9E506B6" w14:textId="7273F9F0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3F2EB6" w14:textId="51459AD9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CEFD79B" w14:textId="24B047A2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82F26D4" w14:textId="480BE8FA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F184D5" w14:textId="573E8A37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381B5DA" w14:textId="49E25F6F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8.7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2A10D6" w14:textId="00768240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Check and Register Username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2D4B4C3" w14:textId="370DA471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49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_Toc49966499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5278091" w14:textId="0B829653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77C31D1" w14:textId="68A3B522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28FCB35" w14:textId="5F8E5A1D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1739782" w14:textId="6B124559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A88153D" w14:textId="3DF5EA86" w:rsidR="00D94A1F" w:rsidRDefault="00B002D8">
          <w:pPr>
            <w:pStyle w:val="21"/>
            <w:tabs>
              <w:tab w:val="left" w:pos="84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9.6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1A3BC27" w14:textId="4D53CB95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OTP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175C25E" w14:textId="7CB01EF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DAE4B58" w14:textId="6626265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28D40FA" w14:textId="06863C5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0028562" w14:textId="629216D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0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_Toc49966509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BC3D891" w14:textId="571DB9F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35815F4" w14:textId="7CE5B5D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54F2554" w14:textId="066B7E9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10.7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857F2BE" w14:textId="6A6C248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10.8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10813BA" w14:textId="3AC322B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10.9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DE9A2F6" w14:textId="1A57D50C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10.10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71D696C" w14:textId="6E118ACA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10.11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E621499" w14:textId="0B6C0FCF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Verify OTP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3BD0C8D" w14:textId="45C2913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39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971DF8" w14:textId="0E966A4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1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_Toc49966519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E657507" w14:textId="4E81AB3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54787C0" w14:textId="7B77758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42FB47A" w14:textId="26FBC4A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52BA376" w14:textId="7D91F07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11.6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62A9200" w14:textId="0D9B70E0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Register User Account Detail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A2FE350" w14:textId="2720B9D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A3061AF" w14:textId="52EB27B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D204673" w14:textId="6ECC695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A3B7562" w14:textId="01E3187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612EEA4" w14:textId="582D6F2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2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_Toc49966529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F59F2B4" w14:textId="1383BA2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12.6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8C0B73C" w14:textId="1460FACB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Reset Password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4425C74" w14:textId="5B48DCC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E197F2" w14:textId="2150D80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98EF589" w14:textId="4BAD69E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C6E3B58" w14:textId="2293089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BE7901C" w14:textId="36414B7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D9066A7" w14:textId="6A6DC72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13.6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7BEDE65" w14:textId="383CFE3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Logout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66BEB5" w14:textId="06045F1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3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_Toc49966539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AEDC74" w14:textId="44F072B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F4C188B" w14:textId="4C7F9DA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556747F" w14:textId="6D3CA64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0C00A78" w14:textId="298AA8C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25E91BC" w14:textId="69287D8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14.6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109A1C0" w14:textId="63C7108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Package Info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98F3563" w14:textId="33A7411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0013B9" w14:textId="32773B8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C016451" w14:textId="75F7952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C725589" w14:textId="022CDE8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4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_Toc49966549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49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9484800" w14:textId="18BC9E0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4FF231B" w14:textId="408EB18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15.6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AF2AD6F" w14:textId="234F9AE8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All Templates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AF44102" w14:textId="1961079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76EC0B8" w14:textId="6ED61AD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EE42842" w14:textId="4EB1101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1E96EE1" w14:textId="478136E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34F6DCD" w14:textId="71282A4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93436ED" w14:textId="72FBFC1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16.6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32BF9B0" w14:textId="0CE0F87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5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My Templates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_Toc49966559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916BBBE" w14:textId="2775F34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82D2397" w14:textId="6448B45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BB4135" w14:textId="5439102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8C15090" w14:textId="0178EF4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B3C9B01" w14:textId="425AAB1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F131E0D" w14:textId="458B966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17.6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B74A467" w14:textId="5AF3E874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Add My Template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4D3C86E" w14:textId="59346A9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BBCE29B" w14:textId="6E68A31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84E0217" w14:textId="724AD00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6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_Toc49966569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B30586" w14:textId="1DD9620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5E79F00" w14:textId="46550DA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1CB9B1E" w14:textId="2032B02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18.6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B0A98C1" w14:textId="4FDE341F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My Projects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92E933" w14:textId="1445D5A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F090F23" w14:textId="0EC89EC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99681BD" w14:textId="4C5CF7D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DFC0932" w14:textId="7497C62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8F9C5B0" w14:textId="7963A45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121DAF6" w14:textId="3FB19DB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7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19.6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_Toc49966579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AD9EA07" w14:textId="25542BB8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My Projects Suggestion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59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4F40682" w14:textId="033DB6B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0AA555B" w14:textId="44B0091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19983BC" w14:textId="1CC5B98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95FB0EC" w14:textId="5A0D12A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712F73F" w14:textId="135BF8C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DA3F77D" w14:textId="0E65454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20.6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65A5AD0" w14:textId="3B05673F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Create Project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35AC6B1" w14:textId="4B2981D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C8521B6" w14:textId="31E00AE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8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_Toc49966589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A6AF971" w14:textId="7930F0F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4F031FA" w14:textId="119BF3D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DBA1A0F" w14:textId="2584F7D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786B446" w14:textId="0BFBB0D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21.6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5BEC0F7" w14:textId="035D611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Duplicate Project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1FD8DE8" w14:textId="5E55C94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739F6BE" w14:textId="39C5AE8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5BB9B6E" w14:textId="26B4DBC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946C4F2" w14:textId="50EF934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AFE46A9" w14:textId="5824936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59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_Toc49966599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7E9BDED" w14:textId="25FCED5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22.6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D2802BE" w14:textId="49B11161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Delete Project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69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FDFE1B" w14:textId="4151C62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50A0570" w14:textId="63A5903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C7F52EE" w14:textId="69846A4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B9D6BF8" w14:textId="4124E39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143FE82" w14:textId="7F9A7DA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8878CFA" w14:textId="56FCE88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23.6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338452A" w14:textId="2A304CEB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Rename Project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C216EE" w14:textId="1572205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0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_Toc49966609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0F6648E" w14:textId="2D9A81F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77C7FFE" w14:textId="6FF1530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E46F609" w14:textId="54584E6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598B0B" w14:textId="183B377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D37DB52" w14:textId="77D3D00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24.6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E5A6B7" w14:textId="14B5DCA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Publish Project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F3990B9" w14:textId="0B46CEE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E71E5AB" w14:textId="0BD00E9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84B082" w14:textId="458504A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7742779" w14:textId="558C50A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1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_Toc49966619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E1B01EF" w14:textId="76B3BA7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D25F168" w14:textId="37C46C0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25.6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3AB1CD8" w14:textId="4DDDBDA4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Unpublish Project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67E39D3" w14:textId="14995B8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37D25B3" w14:textId="2CDEE8E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31C19E6" w14:textId="46C7654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79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81A462C" w14:textId="0838C23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302F9FA" w14:textId="4795F4F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43CBD32" w14:textId="71A1E1B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26.6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932E4AF" w14:textId="38D11943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2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Publish Domain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_Toc49966629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07BC5EB" w14:textId="59BF742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764B8FD" w14:textId="05B7D83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E199BFA" w14:textId="57A91DB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7818609" w14:textId="1BF63B7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EFFD44C" w14:textId="66AAFCC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78036F6" w14:textId="25B2605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27.6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CC93C8D" w14:textId="7F36B93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Publish Domain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F24EE79" w14:textId="6CA37AA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6DD7E88" w14:textId="6415C56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A4C1ACD" w14:textId="7138FCB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3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_Toc49966639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4ACD376" w14:textId="1E66328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539170F" w14:textId="08F895E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A364EF9" w14:textId="09080AD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28.6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808CF6" w14:textId="4C292FBC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Publish Info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EAC7F6C" w14:textId="1D7C871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AA14C12" w14:textId="59493F6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8F00F80" w14:textId="4787D36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C8F8DDA" w14:textId="281860C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A418A55" w14:textId="24D155A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F64CA2D" w14:textId="74C6BC3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4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29.6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_Toc49966649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8ACFE63" w14:textId="6E760EB2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Create Admin Account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FA7CDDE" w14:textId="0D1424C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919671" w14:textId="1F55CB5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4529E5" w14:textId="52E06F6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89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F64FC8D" w14:textId="786AA2E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0397634" w14:textId="7F967B9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7787F95" w14:textId="60502E1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30.6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4C35709" w14:textId="127B425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My Websites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4EEE14B" w14:textId="41C050D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B45B8CF" w14:textId="0CBD5ED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5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_Toc49966659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CCFD0BE" w14:textId="17CCA3E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B87BFF2" w14:textId="2A5AC75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1DB8639" w14:textId="2749BD3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DB91458" w14:textId="1F5FB61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31.6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04E536D" w14:textId="77124C82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My Websites Suggestion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7E36653" w14:textId="67837A5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9D93D05" w14:textId="7677FC2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E06AB80" w14:textId="7D5915B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0EE40AA" w14:textId="2B844F5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F339A92" w14:textId="76A192B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6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_Toc49966669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9BD7A3A" w14:textId="569E991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32.6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506DCD7" w14:textId="6022188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My Website Details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352C871" w14:textId="48464CF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9E09AED" w14:textId="727345B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8A443F3" w14:textId="5E6D689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0CF908D" w14:textId="1DCEB2C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5E951CF" w14:textId="606116B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F42AD9" w14:textId="527046D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33.6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C1C8698" w14:textId="4B17A45F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My Website Status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D646529" w14:textId="2D0E2F7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7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_Toc49966679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99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F89BDF9" w14:textId="4626FD6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249B867" w14:textId="34DB676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133EAB5" w14:textId="6F7A9AB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FC010CD" w14:textId="4D14A4B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6515A4C" w14:textId="119483A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34.6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A01D693" w14:textId="054B1C04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My Website Details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3918B62" w14:textId="2412C38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19D2178" w14:textId="08516DD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419BD87" w14:textId="2024A11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A88C213" w14:textId="5900A1D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8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_Toc49966689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B8A5187" w14:textId="51A6627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466A759" w14:textId="7094B28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35.6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12ECC2F" w14:textId="7B853CA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Duplicate My Website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B5C1285" w14:textId="3665FDD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63F6449" w14:textId="661E7F4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8F73AE7" w14:textId="19A4CFA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F9BAFD2" w14:textId="02E9405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2B4E786" w14:textId="28CD239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122F087" w14:textId="711D8FA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36.6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4720D49" w14:textId="39541CD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69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Edit My Website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_Toc49966699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67483BD" w14:textId="4328858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107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EEE9CF4" w14:textId="281CC60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307E9B5" w14:textId="5D8D738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19DBBA1" w14:textId="759CE5E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B33DCE3" w14:textId="71595D8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FADE2A8" w14:textId="49175D7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37.6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CDD19FB" w14:textId="20B21CAB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Website Data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93A6896" w14:textId="3443544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0CAF105" w14:textId="46A5E3B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48D454D" w14:textId="2DC71D4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0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_Toc49966709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AA877CF" w14:textId="4B5CB55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C091C10" w14:textId="175BC42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4865FD1" w14:textId="320EED7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38.6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2168BC6" w14:textId="5E7B97D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Website Data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5FD0345" w14:textId="23DC564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6734DD4" w14:textId="51F60AB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07D76BC" w14:textId="2370BF3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840F764" w14:textId="67904B6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F5FA325" w14:textId="1CBA5A1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302D142" w14:textId="469382E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1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39.6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_Toc49966719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E228C8B" w14:textId="3EB6EF74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Page Data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E7699D9" w14:textId="16DDCBA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6F8DC4B" w14:textId="798E496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4280781" w14:textId="616B35E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EB4CD09" w14:textId="6DA858F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92A9EC6" w14:textId="34EED35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319D6DD" w14:textId="7ACB20C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40.6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154BA53" w14:textId="47212129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Page Data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A7CB40E" w14:textId="772E213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118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D1455E1" w14:textId="3DFC500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2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_Toc49966729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02F6114" w14:textId="1EA95B7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4AC37A3" w14:textId="52423AE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DDF31A5" w14:textId="04A31A7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6806114" w14:textId="3C99644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41.6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61929CF" w14:textId="0D67C3E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Delete Page Data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E65D977" w14:textId="7A296FA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454A051" w14:textId="7557B92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D972774" w14:textId="0D4A4D7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AD179CA" w14:textId="6B3D428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139FC66" w14:textId="5BAED08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3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_Toc49966739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8948980" w14:textId="3F262B8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42.6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56BF965" w14:textId="52C0F4C1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Report Information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A4B884F" w14:textId="111FDF8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EB918D6" w14:textId="140F12D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DFAB74A" w14:textId="58AFEC3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565ACB" w14:textId="07A698B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9E5C71B" w14:textId="291DBBF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F143AD7" w14:textId="5D96F61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43.6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221064" w14:textId="26125CFD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Customer Profile List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3DB8E57" w14:textId="4461D2B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4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_Toc49966749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8F07A6A" w14:textId="6B0F88A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C953A68" w14:textId="3981C4E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3EE7209" w14:textId="5745B2A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D999D56" w14:textId="7D27754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935AC74" w14:textId="1C0375A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44.6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B25D188" w14:textId="3ED6BE1B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Customer Information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4E41DC2" w14:textId="23F855B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E565CAB" w14:textId="29C3D22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2DC0A6" w14:textId="60BC88A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0446071" w14:textId="2E8DB37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5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_Toc49966759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129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A34BB78" w14:textId="5499259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408E46E" w14:textId="5EEC5D1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45.6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43010C6" w14:textId="1476307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Change VM Status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005A57" w14:textId="0627D97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F969059" w14:textId="6CE0742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E2C90E2" w14:textId="14AF1EF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EBEECD0" w14:textId="2E4D2E1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D8FE909" w14:textId="54266F7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4EBF9AE" w14:textId="3EFCDF8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46.6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BD641FB" w14:textId="754A992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6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VM Status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_Toc49966769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5AE15BF" w14:textId="144263D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8518E1" w14:textId="1AC9748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7183711" w14:textId="38CC860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7058462" w14:textId="1F06033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9B46B16" w14:textId="7D4BFA7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97CE968" w14:textId="40F4CC9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47.6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8132063" w14:textId="3F8E0CDB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System List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0CE3521" w14:textId="18836BB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1D9118C" w14:textId="5E5E1D6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F830A8A" w14:textId="20E5F5E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7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_Toc49966779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1383270" w14:textId="384D182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3F3D884" w14:textId="6D04548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CC61405" w14:textId="0155E04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48.6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5FAFC61" w14:textId="6C8D2812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Change System Status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8B0D2AD" w14:textId="375CC53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28F34F4" w14:textId="38AA438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AEF4317" w14:textId="4142E9B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7EDAA04" w14:textId="1E8C306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3A01B11" w14:textId="309889C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03B3D2E" w14:textId="038ECFC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8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49.6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_Toc49966789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BA6FE08" w14:textId="619FBC5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Member List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06C372C" w14:textId="3D22CEB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139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28D6AA7" w14:textId="08AE48C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6415013" w14:textId="0DA12F4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A9C6B7" w14:textId="68E6A93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6391DD7" w14:textId="189BE5E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83AA642" w14:textId="7004520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50.6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D09140F" w14:textId="4A2CC43C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Member Details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0535460" w14:textId="2FAAB5C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7D8A0F2" w14:textId="2509282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79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_Toc49966799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CA334FD" w14:textId="68359D3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C3495EA" w14:textId="150FE2F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8682134" w14:textId="52DE5933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DCE90A6" w14:textId="76332ED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51.6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88FF217" w14:textId="3048CB2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Member Contact Information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54748A0" w14:textId="379DFB9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ABA0E06" w14:textId="6BAC64C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EB8C53C" w14:textId="57EBBF6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1736C75" w14:textId="28B972B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414A04A" w14:textId="0C8FEE6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0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_Toc49966809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6562447" w14:textId="18B8A8C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52.6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1BA9921" w14:textId="0D917EB9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Member Login Information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E913898" w14:textId="6D89109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434DC22" w14:textId="650F563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AEDF80B" w14:textId="574CF13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5182DC" w14:textId="4621265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015E2A1" w14:textId="0478473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2A3F083" w14:textId="5DAA228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53.6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64EAA02" w14:textId="44DCA6C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Change Member Password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2DCDCBA" w14:textId="06F2405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1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_Toc49966819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E0CA8C7" w14:textId="10C5BBC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6B3D8FF" w14:textId="4F42BE6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C988E77" w14:textId="08D56B1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149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39E77A6" w14:textId="5FFBE85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160DE10" w14:textId="1DF34A2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54.6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C3405F2" w14:textId="33FFAA29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Add Member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2D4F1C0" w14:textId="5C80EE1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E4B2E9D" w14:textId="6EBDAE5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5480B09" w14:textId="3D52EB9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7DC357A" w14:textId="02E0436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2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_Toc49966829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5FC8806" w14:textId="6785496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3FB2E03" w14:textId="1AEE7B0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55.6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6210F24" w14:textId="69DFC5EE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Change Member Status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D4EC10E" w14:textId="40AB8C7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150FBEB" w14:textId="602593C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ADD4B4D" w14:textId="1C9B560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69E963A" w14:textId="1727D2D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CF5ECF6" w14:textId="7B77634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190748D" w14:textId="505C267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56.6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DD44799" w14:textId="43207550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3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Role List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_Toc49966839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3CB9484" w14:textId="65601B8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40D874A" w14:textId="7400EF2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60BD49B" w14:textId="6F33F7B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EE83D62" w14:textId="000F4F0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E87DB33" w14:textId="009AECF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CF12472" w14:textId="7A94F7D7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57.6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A0FF8FC" w14:textId="335632CC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Role Detail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1CFD802" w14:textId="34E189D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D9E6CE4" w14:textId="6386B37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1C42817" w14:textId="6E8A944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4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_Toc49966849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D42F337" w14:textId="22EB285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C795E4B" w14:textId="3C40BE86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72350DD" w14:textId="67EF13D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58.6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0E22485" w14:textId="5A6437E9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Add Role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E9FF449" w14:textId="5C6742D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96B5290" w14:textId="03B1EC0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54B2114" w14:textId="05914E6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159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E40A9AB" w14:textId="1D1AC3CF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1BA082D" w14:textId="7D8D0EC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8D84DFD" w14:textId="17143C9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5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59.6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_Toc49966859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D3499C3" w14:textId="1D1F22C3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Update Role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35FB7FD1" w14:textId="371835A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C6354B0" w14:textId="16F67E7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9B49CA8" w14:textId="1E5A55D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0EAC622" w14:textId="7311A2C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9BFA572" w14:textId="1996F04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83AEEDD" w14:textId="6454E630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60.6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7EA8187" w14:textId="687AEB7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Delete Role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A7811CE" w14:textId="4C325865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B4FC5AE" w14:textId="248DE37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6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_Toc49966869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E5F86BE" w14:textId="5E4E4DE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163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1C0FB64" w14:textId="6EC6CEB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3791965" w14:textId="6F63383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7D03161" w14:textId="7769F71C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61.6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903091D" w14:textId="137A79A7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Get Order List API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481842F" w14:textId="126AAA0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  <w:lang w:eastAsia="ja-JP"/>
              </w:rPr>
              <w:t>Processing Overview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164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7B8F96E" w14:textId="785F061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E45E28D" w14:textId="644F2CC4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Request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165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A112327" w14:textId="37EBB5E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Headers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E7E403F" w14:textId="012474BD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7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Parameters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_Toc49966879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C7389C0" w14:textId="3CECF48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62.6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Response Result List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166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577874EC" w14:textId="01481F5A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Appendix: Widget Config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32A6A56" w14:textId="45258EB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Widgets Array Json String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D3E2E99" w14:textId="4A1366FA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Area Container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58E76C0" w14:textId="1DD02CB9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Button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167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56E956B" w14:textId="5B0DDE4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Image Input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E66F267" w14:textId="1F633AE2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Image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E6E2CA9" w14:textId="0208C83E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Label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3B44808" w14:textId="760F72B1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63.7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Link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063C1F78" w14:textId="4133B99B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89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63.8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Textbox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_Toc49966889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168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B8FF9C9" w14:textId="16A1DE78" w:rsidR="00D94A1F" w:rsidRDefault="00B002D8">
          <w:pPr>
            <w:pStyle w:val="21"/>
            <w:tabs>
              <w:tab w:val="left" w:pos="105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0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63.9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Simple 1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_Toc49966890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D6E80E3" w14:textId="68EAC950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1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63.10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Simple 2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_Toc49966891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169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35381BF" w14:textId="76C3A49E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2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63.11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Gauge 1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_Toc49966892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5A54AD5" w14:textId="5168CB42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3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63.12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Gauge 2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_Toc49966893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170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6134D466" w14:textId="7B0128AB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4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63.13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Gauge 3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_Toc49966894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171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42C5332F" w14:textId="10868FBD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5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63.14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Chart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_Toc49966895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22495BA8" w14:textId="55D35B58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6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63.15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Map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_Toc49966896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34DFDBE" w14:textId="54BD7876" w:rsidR="00D94A1F" w:rsidRDefault="00B002D8">
          <w:pPr>
            <w:pStyle w:val="21"/>
            <w:tabs>
              <w:tab w:val="left" w:pos="1260"/>
              <w:tab w:val="right" w:leader="dot" w:pos="10457"/>
            </w:tabs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7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63.16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Shape Widget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_Toc49966897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120C4754" w14:textId="5239AE60" w:rsidR="00D94A1F" w:rsidRDefault="00B002D8">
          <w:pPr>
            <w:pStyle w:val="11"/>
            <w:rPr>
              <w:rFonts w:cstheme="minorBidi"/>
              <w:noProof/>
              <w:kern w:val="2"/>
              <w:sz w:val="21"/>
              <w:szCs w:val="28"/>
              <w:lang w:eastAsia="ja-JP" w:bidi="th-TH"/>
            </w:rPr>
          </w:pPr>
          <w:hyperlink w:anchor="_Toc49966898" w:history="1"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64.</w:t>
            </w:r>
            <w:r w:rsidR="00D94A1F">
              <w:rPr>
                <w:rFonts w:cstheme="minorBidi"/>
                <w:noProof/>
                <w:kern w:val="2"/>
                <w:sz w:val="21"/>
                <w:szCs w:val="28"/>
                <w:lang w:eastAsia="ja-JP" w:bidi="th-TH"/>
              </w:rPr>
              <w:tab/>
            </w:r>
            <w:r w:rsidR="00D94A1F" w:rsidRPr="004E1F68">
              <w:rPr>
                <w:rStyle w:val="a7"/>
                <w:rFonts w:ascii="Tahoma" w:hAnsi="Tahoma" w:cs="Tahoma"/>
                <w:b/>
                <w:bCs/>
                <w:noProof/>
              </w:rPr>
              <w:t>List of Error Code Messages</w:t>
            </w:r>
            <w:r w:rsidR="00D94A1F">
              <w:rPr>
                <w:noProof/>
                <w:webHidden/>
              </w:rPr>
              <w:tab/>
            </w:r>
            <w:r w:rsidR="00D94A1F">
              <w:rPr>
                <w:noProof/>
                <w:webHidden/>
              </w:rPr>
              <w:fldChar w:fldCharType="begin"/>
            </w:r>
            <w:r w:rsidR="00D94A1F">
              <w:rPr>
                <w:noProof/>
                <w:webHidden/>
              </w:rPr>
              <w:instrText xml:space="preserve"> PAGEREF _Toc49966898 \h </w:instrText>
            </w:r>
            <w:r w:rsidR="00D94A1F">
              <w:rPr>
                <w:noProof/>
                <w:webHidden/>
              </w:rPr>
            </w:r>
            <w:r w:rsidR="00D94A1F">
              <w:rPr>
                <w:noProof/>
                <w:webHidden/>
              </w:rPr>
              <w:fldChar w:fldCharType="separate"/>
            </w:r>
            <w:r w:rsidR="00D94A1F">
              <w:rPr>
                <w:noProof/>
                <w:webHidden/>
              </w:rPr>
              <w:t>172</w:t>
            </w:r>
            <w:r w:rsidR="00D94A1F">
              <w:rPr>
                <w:noProof/>
                <w:webHidden/>
              </w:rPr>
              <w:fldChar w:fldCharType="end"/>
            </w:r>
          </w:hyperlink>
        </w:p>
        <w:p w14:paraId="7BF9BE55" w14:textId="7C192B2B" w:rsidR="00126E2E" w:rsidRDefault="00A6713A" w:rsidP="00303F81">
          <w:pPr>
            <w:rPr>
              <w:rFonts w:ascii="Tahoma" w:hAnsi="Tahoma" w:cs="Tahoma"/>
              <w:noProof/>
            </w:rPr>
          </w:pPr>
          <w:r>
            <w:rPr>
              <w:rFonts w:ascii="Tahoma" w:hAnsi="Tahoma" w:cs="Tahoma"/>
              <w:noProof/>
            </w:rPr>
            <w:fldChar w:fldCharType="end"/>
          </w:r>
        </w:p>
        <w:p w14:paraId="419FB9AF" w14:textId="77777777" w:rsidR="00126E2E" w:rsidRDefault="00126E2E" w:rsidP="00303F81">
          <w:pPr>
            <w:rPr>
              <w:rFonts w:ascii="Tahoma" w:hAnsi="Tahoma" w:cs="Tahoma"/>
              <w:noProof/>
            </w:rPr>
          </w:pPr>
        </w:p>
        <w:p w14:paraId="6C51F12D" w14:textId="77777777" w:rsidR="005E10E1" w:rsidRDefault="005E10E1" w:rsidP="00303F81">
          <w:pPr>
            <w:rPr>
              <w:rFonts w:ascii="Tahoma" w:hAnsi="Tahoma" w:cs="Tahoma"/>
              <w:noProof/>
            </w:rPr>
          </w:pPr>
        </w:p>
        <w:p w14:paraId="77AE16B1" w14:textId="372D9FA3" w:rsidR="006E2E73" w:rsidRPr="00F822B3" w:rsidRDefault="00B002D8" w:rsidP="00303F81">
          <w:pPr>
            <w:rPr>
              <w:rFonts w:ascii="Tahoma" w:hAnsi="Tahoma" w:cs="Tahoma"/>
              <w:noProof/>
            </w:rPr>
          </w:pPr>
        </w:p>
      </w:sdtContent>
    </w:sdt>
    <w:p w14:paraId="67735997" w14:textId="54A91777" w:rsidR="00303F81" w:rsidRDefault="00303F81" w:rsidP="001C4125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5" w:name="_Toc49966461"/>
      <w:r w:rsidRPr="00303F81">
        <w:rPr>
          <w:rFonts w:ascii="Tahoma" w:hAnsi="Tahoma" w:cs="Tahoma"/>
          <w:b/>
          <w:bCs/>
          <w:color w:val="auto"/>
          <w:sz w:val="28"/>
          <w:szCs w:val="28"/>
        </w:rPr>
        <w:t>Common Response</w:t>
      </w:r>
      <w:r w:rsidR="00C12D36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B73571">
        <w:rPr>
          <w:rFonts w:ascii="Tahoma" w:hAnsi="Tahoma" w:cs="Tahoma"/>
          <w:b/>
          <w:bCs/>
          <w:color w:val="auto"/>
          <w:sz w:val="28"/>
          <w:szCs w:val="28"/>
        </w:rPr>
        <w:t>HTTP Code</w:t>
      </w:r>
      <w:r w:rsidRPr="00303F81">
        <w:rPr>
          <w:rFonts w:ascii="Tahoma" w:hAnsi="Tahoma" w:cs="Tahoma"/>
          <w:b/>
          <w:bCs/>
          <w:color w:val="auto"/>
          <w:sz w:val="28"/>
          <w:szCs w:val="28"/>
        </w:rPr>
        <w:t xml:space="preserve"> Code</w:t>
      </w:r>
      <w:bookmarkEnd w:id="5"/>
    </w:p>
    <w:p w14:paraId="357A9696" w14:textId="77777777" w:rsidR="00F15ED8" w:rsidRPr="00F15ED8" w:rsidRDefault="00F15ED8" w:rsidP="00F15ED8"/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4230"/>
        <w:gridCol w:w="3148"/>
      </w:tblGrid>
      <w:tr w:rsidR="00F15ED8" w:rsidRPr="00762500" w14:paraId="35395411" w14:textId="77777777" w:rsidTr="001E4E7E">
        <w:tc>
          <w:tcPr>
            <w:tcW w:w="2250" w:type="dxa"/>
            <w:vAlign w:val="center"/>
          </w:tcPr>
          <w:p w14:paraId="4E32941B" w14:textId="7E8ABC91" w:rsidR="00F15ED8" w:rsidRPr="00762500" w:rsidRDefault="00B73571" w:rsidP="00CA6DC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 Code</w:t>
            </w:r>
          </w:p>
        </w:tc>
        <w:tc>
          <w:tcPr>
            <w:tcW w:w="4230" w:type="dxa"/>
            <w:vAlign w:val="center"/>
          </w:tcPr>
          <w:p w14:paraId="05689EC9" w14:textId="77777777" w:rsidR="00F15ED8" w:rsidRPr="00762500" w:rsidRDefault="00F15ED8" w:rsidP="00CA6DC9">
            <w:pPr>
              <w:jc w:val="center"/>
              <w:rPr>
                <w:b/>
                <w:bCs/>
                <w:sz w:val="28"/>
                <w:szCs w:val="28"/>
              </w:rPr>
            </w:pPr>
            <w:r w:rsidRPr="00762500">
              <w:rPr>
                <w:b/>
                <w:bCs/>
                <w:sz w:val="28"/>
                <w:szCs w:val="28"/>
              </w:rPr>
              <w:t>Error Message</w:t>
            </w:r>
          </w:p>
        </w:tc>
        <w:tc>
          <w:tcPr>
            <w:tcW w:w="3148" w:type="dxa"/>
            <w:vAlign w:val="center"/>
          </w:tcPr>
          <w:p w14:paraId="19A049BB" w14:textId="77777777" w:rsidR="00F15ED8" w:rsidRPr="00762500" w:rsidRDefault="00F15ED8" w:rsidP="00CA6DC9">
            <w:pPr>
              <w:jc w:val="center"/>
              <w:rPr>
                <w:b/>
                <w:bCs/>
                <w:sz w:val="28"/>
                <w:szCs w:val="28"/>
              </w:rPr>
            </w:pPr>
            <w:r w:rsidRPr="0076250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15ED8" w:rsidRPr="00762500" w14:paraId="716562E0" w14:textId="77777777" w:rsidTr="001E4E7E">
        <w:tc>
          <w:tcPr>
            <w:tcW w:w="2250" w:type="dxa"/>
          </w:tcPr>
          <w:p w14:paraId="735ACE70" w14:textId="77777777" w:rsidR="00F15ED8" w:rsidRPr="00762500" w:rsidRDefault="00F15ED8" w:rsidP="00CA6DC9">
            <w:pPr>
              <w:jc w:val="center"/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200</w:t>
            </w:r>
          </w:p>
        </w:tc>
        <w:tc>
          <w:tcPr>
            <w:tcW w:w="4230" w:type="dxa"/>
          </w:tcPr>
          <w:p w14:paraId="7DAE9CB7" w14:textId="77777777" w:rsidR="00F15ED8" w:rsidRPr="00762500" w:rsidRDefault="00F15ED8" w:rsidP="00CA6DC9">
            <w:pPr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Success</w:t>
            </w:r>
          </w:p>
        </w:tc>
        <w:tc>
          <w:tcPr>
            <w:tcW w:w="3148" w:type="dxa"/>
          </w:tcPr>
          <w:p w14:paraId="2EBF0667" w14:textId="77777777" w:rsidR="00F15ED8" w:rsidRPr="00762500" w:rsidRDefault="00F15ED8" w:rsidP="00CA6DC9">
            <w:pPr>
              <w:rPr>
                <w:sz w:val="28"/>
                <w:szCs w:val="28"/>
              </w:rPr>
            </w:pPr>
          </w:p>
        </w:tc>
      </w:tr>
      <w:tr w:rsidR="00F15ED8" w:rsidRPr="00762500" w14:paraId="120E3900" w14:textId="77777777" w:rsidTr="001E4E7E">
        <w:tc>
          <w:tcPr>
            <w:tcW w:w="2250" w:type="dxa"/>
          </w:tcPr>
          <w:p w14:paraId="598F13D3" w14:textId="77777777" w:rsidR="00F15ED8" w:rsidRPr="00762500" w:rsidRDefault="00F15ED8" w:rsidP="00CA6DC9">
            <w:pPr>
              <w:jc w:val="center"/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400</w:t>
            </w:r>
          </w:p>
        </w:tc>
        <w:tc>
          <w:tcPr>
            <w:tcW w:w="4230" w:type="dxa"/>
          </w:tcPr>
          <w:p w14:paraId="60F86795" w14:textId="77777777" w:rsidR="00F15ED8" w:rsidRPr="00762500" w:rsidRDefault="00F15ED8" w:rsidP="00CA6DC9">
            <w:pPr>
              <w:rPr>
                <w:sz w:val="28"/>
                <w:szCs w:val="28"/>
              </w:rPr>
            </w:pPr>
            <w:r w:rsidRPr="00DC5045">
              <w:rPr>
                <w:sz w:val="28"/>
                <w:szCs w:val="28"/>
              </w:rPr>
              <w:t>Bad Request</w:t>
            </w:r>
          </w:p>
        </w:tc>
        <w:tc>
          <w:tcPr>
            <w:tcW w:w="3148" w:type="dxa"/>
          </w:tcPr>
          <w:p w14:paraId="34AAA87B" w14:textId="77777777" w:rsidR="00F15ED8" w:rsidRPr="00762500" w:rsidRDefault="00F15ED8" w:rsidP="00CA6DC9">
            <w:pPr>
              <w:rPr>
                <w:sz w:val="28"/>
                <w:szCs w:val="28"/>
              </w:rPr>
            </w:pPr>
          </w:p>
        </w:tc>
      </w:tr>
      <w:tr w:rsidR="00F15ED8" w:rsidRPr="00762500" w14:paraId="62E1CC3B" w14:textId="77777777" w:rsidTr="001E4E7E">
        <w:tc>
          <w:tcPr>
            <w:tcW w:w="2250" w:type="dxa"/>
          </w:tcPr>
          <w:p w14:paraId="46AD5EF6" w14:textId="77777777" w:rsidR="00F15ED8" w:rsidRPr="00762500" w:rsidRDefault="00F15ED8" w:rsidP="00CA6DC9">
            <w:pPr>
              <w:jc w:val="center"/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401</w:t>
            </w:r>
          </w:p>
        </w:tc>
        <w:tc>
          <w:tcPr>
            <w:tcW w:w="4230" w:type="dxa"/>
          </w:tcPr>
          <w:p w14:paraId="0420D26C" w14:textId="77777777" w:rsidR="00F15ED8" w:rsidRPr="00762500" w:rsidRDefault="00F15ED8" w:rsidP="00CA6DC9">
            <w:pPr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Unauthorized</w:t>
            </w:r>
          </w:p>
        </w:tc>
        <w:tc>
          <w:tcPr>
            <w:tcW w:w="3148" w:type="dxa"/>
          </w:tcPr>
          <w:p w14:paraId="7A351E8C" w14:textId="77777777" w:rsidR="00F15ED8" w:rsidRPr="00762500" w:rsidRDefault="00F15ED8" w:rsidP="00CA6DC9">
            <w:pPr>
              <w:rPr>
                <w:sz w:val="28"/>
                <w:szCs w:val="28"/>
              </w:rPr>
            </w:pPr>
          </w:p>
        </w:tc>
      </w:tr>
      <w:tr w:rsidR="00F15ED8" w:rsidRPr="00762500" w14:paraId="38BCF09D" w14:textId="77777777" w:rsidTr="001E4E7E">
        <w:trPr>
          <w:trHeight w:val="182"/>
        </w:trPr>
        <w:tc>
          <w:tcPr>
            <w:tcW w:w="2250" w:type="dxa"/>
          </w:tcPr>
          <w:p w14:paraId="3A354032" w14:textId="77777777" w:rsidR="00F15ED8" w:rsidRPr="00762500" w:rsidRDefault="00F15ED8" w:rsidP="00CA6DC9">
            <w:pPr>
              <w:jc w:val="center"/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403</w:t>
            </w:r>
          </w:p>
        </w:tc>
        <w:tc>
          <w:tcPr>
            <w:tcW w:w="4230" w:type="dxa"/>
          </w:tcPr>
          <w:p w14:paraId="27EC9AC7" w14:textId="3297B9C4" w:rsidR="00F15ED8" w:rsidRPr="00762500" w:rsidRDefault="005C676E" w:rsidP="00CA6DC9">
            <w:pPr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F</w:t>
            </w:r>
            <w:r>
              <w:rPr>
                <w:sz w:val="28"/>
                <w:szCs w:val="28"/>
                <w:lang w:eastAsia="ja-JP"/>
              </w:rPr>
              <w:t>orbidden</w:t>
            </w:r>
          </w:p>
        </w:tc>
        <w:tc>
          <w:tcPr>
            <w:tcW w:w="3148" w:type="dxa"/>
          </w:tcPr>
          <w:p w14:paraId="3AFA8B40" w14:textId="77777777" w:rsidR="00F15ED8" w:rsidRPr="00762500" w:rsidRDefault="00F15ED8" w:rsidP="00CA6DC9">
            <w:pPr>
              <w:rPr>
                <w:sz w:val="28"/>
                <w:szCs w:val="28"/>
                <w:cs/>
              </w:rPr>
            </w:pPr>
          </w:p>
        </w:tc>
      </w:tr>
      <w:tr w:rsidR="00D0785C" w:rsidRPr="00762500" w14:paraId="4A510FA9" w14:textId="77777777" w:rsidTr="001E4E7E">
        <w:trPr>
          <w:trHeight w:val="182"/>
        </w:trPr>
        <w:tc>
          <w:tcPr>
            <w:tcW w:w="2250" w:type="dxa"/>
          </w:tcPr>
          <w:p w14:paraId="3D95CC28" w14:textId="5A20A0F5" w:rsidR="00D0785C" w:rsidRPr="00762500" w:rsidRDefault="00D0785C" w:rsidP="00CA6DC9">
            <w:pPr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4</w:t>
            </w:r>
            <w:r>
              <w:rPr>
                <w:sz w:val="28"/>
                <w:szCs w:val="28"/>
                <w:lang w:eastAsia="ja-JP"/>
              </w:rPr>
              <w:t>04</w:t>
            </w:r>
          </w:p>
        </w:tc>
        <w:tc>
          <w:tcPr>
            <w:tcW w:w="4230" w:type="dxa"/>
          </w:tcPr>
          <w:p w14:paraId="36C5E9F5" w14:textId="4E70CCDC" w:rsidR="00D0785C" w:rsidRDefault="00D0785C" w:rsidP="00CA6DC9">
            <w:pPr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N</w:t>
            </w:r>
            <w:r>
              <w:rPr>
                <w:sz w:val="28"/>
                <w:szCs w:val="28"/>
                <w:lang w:eastAsia="ja-JP"/>
              </w:rPr>
              <w:t>ot Found</w:t>
            </w:r>
          </w:p>
        </w:tc>
        <w:tc>
          <w:tcPr>
            <w:tcW w:w="3148" w:type="dxa"/>
          </w:tcPr>
          <w:p w14:paraId="61AD2428" w14:textId="77777777" w:rsidR="00D0785C" w:rsidRPr="00762500" w:rsidRDefault="00D0785C" w:rsidP="00CA6DC9">
            <w:pPr>
              <w:rPr>
                <w:sz w:val="28"/>
                <w:szCs w:val="28"/>
                <w:cs/>
              </w:rPr>
            </w:pPr>
          </w:p>
        </w:tc>
      </w:tr>
      <w:tr w:rsidR="00F454A6" w:rsidRPr="00762500" w14:paraId="1AC7B385" w14:textId="77777777" w:rsidTr="001E4E7E">
        <w:trPr>
          <w:trHeight w:val="182"/>
        </w:trPr>
        <w:tc>
          <w:tcPr>
            <w:tcW w:w="2250" w:type="dxa"/>
          </w:tcPr>
          <w:p w14:paraId="5F41A717" w14:textId="73C9B59B" w:rsidR="00F454A6" w:rsidRDefault="00F454A6" w:rsidP="00CA6DC9">
            <w:pPr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4</w:t>
            </w:r>
            <w:r>
              <w:rPr>
                <w:sz w:val="28"/>
                <w:szCs w:val="28"/>
                <w:lang w:eastAsia="ja-JP"/>
              </w:rPr>
              <w:t>09</w:t>
            </w:r>
          </w:p>
        </w:tc>
        <w:tc>
          <w:tcPr>
            <w:tcW w:w="4230" w:type="dxa"/>
          </w:tcPr>
          <w:p w14:paraId="74B41264" w14:textId="5792E7CF" w:rsidR="00F454A6" w:rsidRDefault="00F454A6" w:rsidP="00CA6DC9">
            <w:pPr>
              <w:rPr>
                <w:sz w:val="28"/>
                <w:szCs w:val="28"/>
                <w:lang w:eastAsia="ja-JP"/>
              </w:rPr>
            </w:pPr>
            <w:r>
              <w:rPr>
                <w:rFonts w:hint="eastAsia"/>
                <w:sz w:val="28"/>
                <w:szCs w:val="28"/>
                <w:lang w:eastAsia="ja-JP"/>
              </w:rPr>
              <w:t>C</w:t>
            </w:r>
            <w:r>
              <w:rPr>
                <w:sz w:val="28"/>
                <w:szCs w:val="28"/>
                <w:lang w:eastAsia="ja-JP"/>
              </w:rPr>
              <w:t>onflict</w:t>
            </w:r>
          </w:p>
        </w:tc>
        <w:tc>
          <w:tcPr>
            <w:tcW w:w="3148" w:type="dxa"/>
          </w:tcPr>
          <w:p w14:paraId="3B327BE4" w14:textId="77777777" w:rsidR="00F454A6" w:rsidRPr="00762500" w:rsidRDefault="00F454A6" w:rsidP="00CA6DC9">
            <w:pPr>
              <w:rPr>
                <w:sz w:val="28"/>
                <w:szCs w:val="28"/>
                <w:cs/>
              </w:rPr>
            </w:pPr>
          </w:p>
        </w:tc>
      </w:tr>
      <w:tr w:rsidR="00F15ED8" w:rsidRPr="00762500" w14:paraId="5BF37622" w14:textId="77777777" w:rsidTr="001E4E7E">
        <w:tc>
          <w:tcPr>
            <w:tcW w:w="2250" w:type="dxa"/>
          </w:tcPr>
          <w:p w14:paraId="4367931F" w14:textId="77777777" w:rsidR="00F15ED8" w:rsidRPr="00762500" w:rsidRDefault="00F15ED8" w:rsidP="00CA6DC9">
            <w:pPr>
              <w:jc w:val="center"/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500</w:t>
            </w:r>
          </w:p>
        </w:tc>
        <w:tc>
          <w:tcPr>
            <w:tcW w:w="4230" w:type="dxa"/>
          </w:tcPr>
          <w:p w14:paraId="7783EF2A" w14:textId="77777777" w:rsidR="00F15ED8" w:rsidRPr="00762500" w:rsidRDefault="00F15ED8" w:rsidP="00CA6DC9">
            <w:pPr>
              <w:rPr>
                <w:sz w:val="28"/>
                <w:szCs w:val="28"/>
              </w:rPr>
            </w:pPr>
            <w:r w:rsidRPr="00DC5045">
              <w:rPr>
                <w:sz w:val="28"/>
                <w:szCs w:val="28"/>
              </w:rPr>
              <w:t>Internal Server Error</w:t>
            </w:r>
          </w:p>
        </w:tc>
        <w:tc>
          <w:tcPr>
            <w:tcW w:w="3148" w:type="dxa"/>
          </w:tcPr>
          <w:p w14:paraId="1B7B1579" w14:textId="77777777" w:rsidR="00F15ED8" w:rsidRPr="00762500" w:rsidRDefault="00F15ED8" w:rsidP="00CA6DC9">
            <w:pPr>
              <w:rPr>
                <w:sz w:val="28"/>
                <w:szCs w:val="28"/>
              </w:rPr>
            </w:pPr>
          </w:p>
        </w:tc>
      </w:tr>
      <w:tr w:rsidR="00F15ED8" w:rsidRPr="00762500" w14:paraId="799B4AD7" w14:textId="77777777" w:rsidTr="001E4E7E">
        <w:tc>
          <w:tcPr>
            <w:tcW w:w="2250" w:type="dxa"/>
          </w:tcPr>
          <w:p w14:paraId="2607D284" w14:textId="77777777" w:rsidR="00F15ED8" w:rsidRPr="00762500" w:rsidRDefault="00F15ED8" w:rsidP="00CA6DC9">
            <w:pPr>
              <w:jc w:val="center"/>
              <w:rPr>
                <w:sz w:val="28"/>
                <w:szCs w:val="28"/>
              </w:rPr>
            </w:pPr>
            <w:r w:rsidRPr="00762500">
              <w:rPr>
                <w:sz w:val="28"/>
                <w:szCs w:val="28"/>
              </w:rPr>
              <w:t>503</w:t>
            </w:r>
          </w:p>
        </w:tc>
        <w:tc>
          <w:tcPr>
            <w:tcW w:w="4230" w:type="dxa"/>
          </w:tcPr>
          <w:p w14:paraId="1523D577" w14:textId="77777777" w:rsidR="00F15ED8" w:rsidRPr="00762500" w:rsidRDefault="00F15ED8" w:rsidP="00CA6DC9">
            <w:pPr>
              <w:rPr>
                <w:sz w:val="28"/>
                <w:szCs w:val="28"/>
              </w:rPr>
            </w:pPr>
            <w:r w:rsidRPr="00DC5045">
              <w:rPr>
                <w:sz w:val="28"/>
                <w:szCs w:val="28"/>
              </w:rPr>
              <w:t>Service Unavailable</w:t>
            </w:r>
          </w:p>
        </w:tc>
        <w:tc>
          <w:tcPr>
            <w:tcW w:w="3148" w:type="dxa"/>
          </w:tcPr>
          <w:p w14:paraId="1AC102F6" w14:textId="77777777" w:rsidR="00F15ED8" w:rsidRPr="00762500" w:rsidRDefault="00F15ED8" w:rsidP="00CA6DC9">
            <w:pPr>
              <w:rPr>
                <w:sz w:val="28"/>
                <w:szCs w:val="28"/>
              </w:rPr>
            </w:pPr>
          </w:p>
        </w:tc>
      </w:tr>
    </w:tbl>
    <w:p w14:paraId="6F6E7FDE" w14:textId="47618816" w:rsidR="00303F81" w:rsidRDefault="00303F81" w:rsidP="00303F81">
      <w:pPr>
        <w:ind w:left="360"/>
        <w:rPr>
          <w:rFonts w:ascii="Tahoma" w:eastAsia="Calibri" w:hAnsi="Tahoma" w:cs="Tahoma"/>
        </w:rPr>
      </w:pPr>
    </w:p>
    <w:p w14:paraId="0851653E" w14:textId="4B737A83" w:rsidR="00303F81" w:rsidRDefault="00303F81" w:rsidP="008E3806">
      <w:pPr>
        <w:ind w:left="720"/>
        <w:rPr>
          <w:rStyle w:val="a7"/>
          <w:rFonts w:ascii="Tahoma" w:eastAsia="Calibri" w:hAnsi="Tahoma" w:cs="Tahoma"/>
          <w:color w:val="auto"/>
        </w:rPr>
      </w:pPr>
      <w:r w:rsidRPr="00303F81">
        <w:rPr>
          <w:rFonts w:ascii="Tahoma" w:eastAsia="Calibri" w:hAnsi="Tahoma" w:cs="Tahoma"/>
        </w:rPr>
        <w:t>Please refer to this link for HTTP response codes (</w:t>
      </w:r>
      <w:hyperlink r:id="rId11">
        <w:r w:rsidRPr="00303F81">
          <w:rPr>
            <w:rStyle w:val="a7"/>
            <w:rFonts w:ascii="Tahoma" w:eastAsia="Calibri" w:hAnsi="Tahoma" w:cs="Tahoma"/>
            <w:color w:val="auto"/>
          </w:rPr>
          <w:t>https://en.wikipedia.org/wiki/List_of_HTTP_status_codes</w:t>
        </w:r>
      </w:hyperlink>
      <w:r w:rsidRPr="00303F81">
        <w:rPr>
          <w:rStyle w:val="a7"/>
          <w:rFonts w:ascii="Tahoma" w:eastAsia="Calibri" w:hAnsi="Tahoma" w:cs="Tahoma"/>
          <w:color w:val="auto"/>
        </w:rPr>
        <w:t>)</w:t>
      </w:r>
    </w:p>
    <w:p w14:paraId="54882F80" w14:textId="77777777" w:rsidR="003266A8" w:rsidRPr="008E3806" w:rsidRDefault="003266A8" w:rsidP="003266A8">
      <w:pPr>
        <w:rPr>
          <w:rFonts w:ascii="Tahoma" w:eastAsia="Calibri" w:hAnsi="Tahoma" w:cs="Tahoma"/>
          <w:u w:val="single"/>
        </w:rPr>
      </w:pPr>
    </w:p>
    <w:p w14:paraId="742F187D" w14:textId="4E570BCC" w:rsidR="00655CC7" w:rsidRDefault="00036CE5" w:rsidP="001C4125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6" w:name="_Toc49966462"/>
      <w:r>
        <w:rPr>
          <w:rFonts w:ascii="Tahoma" w:hAnsi="Tahoma" w:cs="Tahoma"/>
          <w:b/>
          <w:bCs/>
          <w:color w:val="auto"/>
          <w:sz w:val="28"/>
          <w:szCs w:val="28"/>
        </w:rPr>
        <w:t>Common</w:t>
      </w:r>
      <w:r w:rsidR="00655CC7">
        <w:rPr>
          <w:rFonts w:ascii="Tahoma" w:hAnsi="Tahoma" w:cs="Tahoma"/>
          <w:b/>
          <w:bCs/>
          <w:color w:val="auto"/>
          <w:sz w:val="28"/>
          <w:szCs w:val="28"/>
        </w:rPr>
        <w:t xml:space="preserve"> Header</w:t>
      </w:r>
      <w:bookmarkEnd w:id="6"/>
    </w:p>
    <w:p w14:paraId="7AC58339" w14:textId="77777777" w:rsidR="00655CC7" w:rsidRDefault="00655CC7" w:rsidP="00655CC7">
      <w:pPr>
        <w:rPr>
          <w:rStyle w:val="af0"/>
          <w:rFonts w:ascii="Tahoma" w:hAnsi="Tahoma" w:cs="Tahoma"/>
          <w:color w:val="auto"/>
        </w:rPr>
      </w:pPr>
    </w:p>
    <w:p w14:paraId="06482AFB" w14:textId="5AB464D1" w:rsidR="00655CC7" w:rsidRPr="004D476C" w:rsidRDefault="00036CE5" w:rsidP="001C412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" w:name="_Toc49966463"/>
      <w:r>
        <w:rPr>
          <w:rFonts w:ascii="Tahoma" w:hAnsi="Tahoma" w:cs="Tahoma"/>
          <w:b/>
          <w:bCs/>
          <w:color w:val="auto"/>
          <w:sz w:val="24"/>
          <w:szCs w:val="24"/>
        </w:rPr>
        <w:t>Common</w:t>
      </w:r>
      <w:r w:rsidR="001949E3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 w:rsidR="00655CC7"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3828"/>
        <w:gridCol w:w="3685"/>
      </w:tblGrid>
      <w:tr w:rsidR="00073C2B" w:rsidRPr="000253E8" w14:paraId="498DE494" w14:textId="77777777" w:rsidTr="001E4E7E">
        <w:trPr>
          <w:trHeight w:val="260"/>
        </w:trPr>
        <w:tc>
          <w:tcPr>
            <w:tcW w:w="1843" w:type="dxa"/>
          </w:tcPr>
          <w:p w14:paraId="19A589AC" w14:textId="0BE60621" w:rsidR="00073C2B" w:rsidRPr="000253E8" w:rsidRDefault="00073C2B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Key</w:t>
            </w:r>
          </w:p>
        </w:tc>
        <w:tc>
          <w:tcPr>
            <w:tcW w:w="850" w:type="dxa"/>
          </w:tcPr>
          <w:p w14:paraId="7E9F3E95" w14:textId="77777777" w:rsidR="00073C2B" w:rsidRPr="000253E8" w:rsidRDefault="00073C2B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3828" w:type="dxa"/>
          </w:tcPr>
          <w:p w14:paraId="3E30D5B0" w14:textId="2573611D" w:rsidR="00073C2B" w:rsidRPr="000253E8" w:rsidRDefault="00073C2B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Setting Value</w:t>
            </w:r>
          </w:p>
        </w:tc>
        <w:tc>
          <w:tcPr>
            <w:tcW w:w="3685" w:type="dxa"/>
          </w:tcPr>
          <w:p w14:paraId="14C0F544" w14:textId="2E973E27" w:rsidR="00073C2B" w:rsidRPr="000253E8" w:rsidRDefault="00073C2B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Description</w:t>
            </w:r>
          </w:p>
        </w:tc>
      </w:tr>
      <w:tr w:rsidR="00073C2B" w:rsidRPr="004A49C9" w14:paraId="0523C882" w14:textId="77777777" w:rsidTr="001E4E7E">
        <w:trPr>
          <w:trHeight w:val="450"/>
        </w:trPr>
        <w:tc>
          <w:tcPr>
            <w:tcW w:w="1843" w:type="dxa"/>
          </w:tcPr>
          <w:p w14:paraId="6386E86A" w14:textId="77777777" w:rsidR="00073C2B" w:rsidRPr="004A49C9" w:rsidRDefault="00073C2B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</w:tcPr>
          <w:p w14:paraId="498F24DE" w14:textId="77777777" w:rsidR="00073C2B" w:rsidRPr="004A49C9" w:rsidRDefault="00073C2B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3828" w:type="dxa"/>
          </w:tcPr>
          <w:p w14:paraId="138623E1" w14:textId="48AE0C5B" w:rsidR="00073C2B" w:rsidRPr="004A49C9" w:rsidRDefault="00B9682B" w:rsidP="00E66E31">
            <w:pPr>
              <w:rPr>
                <w:szCs w:val="22"/>
              </w:rPr>
            </w:pPr>
            <w:r>
              <w:rPr>
                <w:szCs w:val="22"/>
              </w:rPr>
              <w:t>application/json</w:t>
            </w:r>
            <w:r w:rsidR="00686E1F">
              <w:rPr>
                <w:szCs w:val="22"/>
              </w:rPr>
              <w:t>;charset=UTF-8</w:t>
            </w:r>
          </w:p>
        </w:tc>
        <w:tc>
          <w:tcPr>
            <w:tcW w:w="3685" w:type="dxa"/>
          </w:tcPr>
          <w:p w14:paraId="5A18D156" w14:textId="0840CCEE" w:rsidR="00073C2B" w:rsidRPr="00E2590C" w:rsidRDefault="00073C2B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</w:p>
        </w:tc>
      </w:tr>
      <w:tr w:rsidR="000427C6" w:rsidRPr="004A49C9" w14:paraId="6D5BAE0F" w14:textId="77777777" w:rsidTr="001E4E7E">
        <w:trPr>
          <w:trHeight w:val="426"/>
        </w:trPr>
        <w:tc>
          <w:tcPr>
            <w:tcW w:w="1843" w:type="dxa"/>
          </w:tcPr>
          <w:p w14:paraId="5F08C23D" w14:textId="12FF33FE" w:rsidR="000427C6" w:rsidRPr="00E2590C" w:rsidRDefault="000427C6" w:rsidP="00E66E31">
            <w:pPr>
              <w:rPr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  <w:lang w:eastAsia="ja-JP"/>
              </w:rPr>
              <w:t>Content-Length</w:t>
            </w:r>
          </w:p>
        </w:tc>
        <w:tc>
          <w:tcPr>
            <w:tcW w:w="850" w:type="dxa"/>
          </w:tcPr>
          <w:p w14:paraId="6E108902" w14:textId="637A480D" w:rsidR="000427C6" w:rsidRPr="004A49C9" w:rsidRDefault="000427C6" w:rsidP="00E66E31">
            <w:pPr>
              <w:tabs>
                <w:tab w:val="left" w:pos="1014"/>
              </w:tabs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3828" w:type="dxa"/>
          </w:tcPr>
          <w:p w14:paraId="0B650352" w14:textId="1CF90AC2" w:rsidR="000427C6" w:rsidRDefault="000427C6" w:rsidP="00E66E31">
            <w:pPr>
              <w:rPr>
                <w:lang w:eastAsia="ja-JP"/>
              </w:rPr>
            </w:pPr>
            <w:r>
              <w:rPr>
                <w:lang w:eastAsia="ja-JP"/>
              </w:rPr>
              <w:t>Actual data length of BODY part</w:t>
            </w:r>
          </w:p>
        </w:tc>
        <w:tc>
          <w:tcPr>
            <w:tcW w:w="3685" w:type="dxa"/>
          </w:tcPr>
          <w:p w14:paraId="3D3D225A" w14:textId="77777777" w:rsidR="000427C6" w:rsidRDefault="000427C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</w:p>
        </w:tc>
      </w:tr>
      <w:tr w:rsidR="008536EA" w:rsidRPr="004A49C9" w14:paraId="75B9FA1C" w14:textId="77777777" w:rsidTr="001E4E7E">
        <w:trPr>
          <w:trHeight w:val="406"/>
        </w:trPr>
        <w:tc>
          <w:tcPr>
            <w:tcW w:w="1843" w:type="dxa"/>
          </w:tcPr>
          <w:p w14:paraId="4F1AC0FD" w14:textId="13542493" w:rsidR="008536EA" w:rsidRDefault="008536EA" w:rsidP="00E66E31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A</w:t>
            </w:r>
            <w:r>
              <w:rPr>
                <w:sz w:val="20"/>
                <w:szCs w:val="20"/>
                <w:lang w:eastAsia="ja-JP"/>
              </w:rPr>
              <w:t>ccept</w:t>
            </w:r>
          </w:p>
        </w:tc>
        <w:tc>
          <w:tcPr>
            <w:tcW w:w="850" w:type="dxa"/>
          </w:tcPr>
          <w:p w14:paraId="506A8818" w14:textId="1E0BD938" w:rsidR="008536EA" w:rsidRDefault="008536EA" w:rsidP="00E66E31">
            <w:pPr>
              <w:tabs>
                <w:tab w:val="left" w:pos="1014"/>
              </w:tabs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3828" w:type="dxa"/>
          </w:tcPr>
          <w:p w14:paraId="21F3E6EC" w14:textId="395C5FF2" w:rsidR="008536EA" w:rsidRDefault="008536EA" w:rsidP="00E66E31">
            <w:pPr>
              <w:rPr>
                <w:lang w:eastAsia="ja-JP"/>
              </w:rPr>
            </w:pPr>
            <w:r>
              <w:rPr>
                <w:lang w:eastAsia="ja-JP"/>
              </w:rPr>
              <w:t>application/json</w:t>
            </w:r>
          </w:p>
        </w:tc>
        <w:tc>
          <w:tcPr>
            <w:tcW w:w="3685" w:type="dxa"/>
          </w:tcPr>
          <w:p w14:paraId="24EEBC49" w14:textId="77777777" w:rsidR="008536EA" w:rsidRDefault="008536EA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</w:p>
        </w:tc>
      </w:tr>
      <w:tr w:rsidR="000B0EA1" w:rsidRPr="004A49C9" w14:paraId="448A0D35" w14:textId="77777777" w:rsidTr="001E4E7E">
        <w:trPr>
          <w:trHeight w:val="412"/>
        </w:trPr>
        <w:tc>
          <w:tcPr>
            <w:tcW w:w="1843" w:type="dxa"/>
          </w:tcPr>
          <w:p w14:paraId="7264984D" w14:textId="21A63B0C" w:rsidR="000B0EA1" w:rsidRDefault="000B0EA1" w:rsidP="00E66E31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C</w:t>
            </w:r>
            <w:r>
              <w:rPr>
                <w:sz w:val="20"/>
                <w:szCs w:val="20"/>
                <w:lang w:eastAsia="ja-JP"/>
              </w:rPr>
              <w:t>ache-control</w:t>
            </w:r>
          </w:p>
        </w:tc>
        <w:tc>
          <w:tcPr>
            <w:tcW w:w="850" w:type="dxa"/>
          </w:tcPr>
          <w:p w14:paraId="1833AFF8" w14:textId="0133ECF7" w:rsidR="000B0EA1" w:rsidRDefault="000B0EA1" w:rsidP="00E66E31">
            <w:pPr>
              <w:tabs>
                <w:tab w:val="left" w:pos="1014"/>
              </w:tabs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3828" w:type="dxa"/>
          </w:tcPr>
          <w:p w14:paraId="11F28973" w14:textId="3746AE8B" w:rsidR="000B0EA1" w:rsidRDefault="000B0EA1" w:rsidP="00E66E31">
            <w:pPr>
              <w:rPr>
                <w:lang w:eastAsia="ja-JP"/>
              </w:rPr>
            </w:pPr>
            <w:r>
              <w:rPr>
                <w:lang w:eastAsia="ja-JP"/>
              </w:rPr>
              <w:t>no-cache</w:t>
            </w:r>
          </w:p>
        </w:tc>
        <w:tc>
          <w:tcPr>
            <w:tcW w:w="3685" w:type="dxa"/>
          </w:tcPr>
          <w:p w14:paraId="208FB7C7" w14:textId="77777777" w:rsidR="000B0EA1" w:rsidRDefault="000B0EA1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</w:p>
        </w:tc>
      </w:tr>
    </w:tbl>
    <w:p w14:paraId="6345BB92" w14:textId="77777777" w:rsidR="00C7621D" w:rsidRPr="00C7621D" w:rsidRDefault="00C7621D" w:rsidP="00C7621D"/>
    <w:p w14:paraId="37DDCB87" w14:textId="42B6A186" w:rsidR="00655CC7" w:rsidRPr="004D476C" w:rsidRDefault="002E08D2" w:rsidP="001C412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" w:name="_Toc49966464"/>
      <w:r>
        <w:rPr>
          <w:rFonts w:ascii="Tahoma" w:hAnsi="Tahoma" w:cs="Tahoma"/>
          <w:b/>
          <w:bCs/>
          <w:color w:val="auto"/>
          <w:sz w:val="24"/>
          <w:szCs w:val="24"/>
        </w:rPr>
        <w:t>Common</w:t>
      </w:r>
      <w:r w:rsidR="00F054B4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 w:rsidR="00655CC7"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="00655CC7"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 w:rsidR="00655CC7"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3828"/>
        <w:gridCol w:w="3685"/>
      </w:tblGrid>
      <w:tr w:rsidR="00655CC7" w:rsidRPr="000253E8" w14:paraId="4D821351" w14:textId="77777777" w:rsidTr="001E4E7E">
        <w:tc>
          <w:tcPr>
            <w:tcW w:w="1843" w:type="dxa"/>
          </w:tcPr>
          <w:p w14:paraId="52D5CDD0" w14:textId="0D558B2C" w:rsidR="00655CC7" w:rsidRPr="000253E8" w:rsidRDefault="00094E8F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Key</w:t>
            </w:r>
          </w:p>
        </w:tc>
        <w:tc>
          <w:tcPr>
            <w:tcW w:w="850" w:type="dxa"/>
          </w:tcPr>
          <w:p w14:paraId="6F45813F" w14:textId="77777777" w:rsidR="00655CC7" w:rsidRPr="000253E8" w:rsidRDefault="00655CC7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3828" w:type="dxa"/>
          </w:tcPr>
          <w:p w14:paraId="587C422D" w14:textId="548DCDEE" w:rsidR="00655CC7" w:rsidRPr="000253E8" w:rsidRDefault="00885609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Setting Value</w:t>
            </w:r>
          </w:p>
        </w:tc>
        <w:tc>
          <w:tcPr>
            <w:tcW w:w="3685" w:type="dxa"/>
          </w:tcPr>
          <w:p w14:paraId="32038E97" w14:textId="50672549" w:rsidR="00655CC7" w:rsidRPr="000253E8" w:rsidRDefault="00655CC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</w:p>
        </w:tc>
      </w:tr>
      <w:tr w:rsidR="00655CC7" w:rsidRPr="004A49C9" w14:paraId="13FF4786" w14:textId="77777777" w:rsidTr="001E4E7E">
        <w:trPr>
          <w:trHeight w:val="482"/>
        </w:trPr>
        <w:tc>
          <w:tcPr>
            <w:tcW w:w="1843" w:type="dxa"/>
          </w:tcPr>
          <w:p w14:paraId="122BE9D0" w14:textId="77777777" w:rsidR="00655CC7" w:rsidRPr="004A49C9" w:rsidRDefault="00655CC7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850" w:type="dxa"/>
          </w:tcPr>
          <w:p w14:paraId="39B58CCE" w14:textId="77777777" w:rsidR="00655CC7" w:rsidRPr="004A49C9" w:rsidRDefault="00655CC7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3828" w:type="dxa"/>
          </w:tcPr>
          <w:p w14:paraId="04E7962D" w14:textId="2BFC043C" w:rsidR="00655CC7" w:rsidRPr="004A49C9" w:rsidRDefault="00916479" w:rsidP="00E66E31">
            <w:pPr>
              <w:rPr>
                <w:szCs w:val="22"/>
                <w:lang w:eastAsia="ja-JP"/>
              </w:rPr>
            </w:pPr>
            <w:r>
              <w:rPr>
                <w:szCs w:val="22"/>
                <w:lang w:eastAsia="ja-JP"/>
              </w:rPr>
              <w:t>application/json;charset=UTF-8</w:t>
            </w:r>
          </w:p>
        </w:tc>
        <w:tc>
          <w:tcPr>
            <w:tcW w:w="3685" w:type="dxa"/>
          </w:tcPr>
          <w:p w14:paraId="4378FFEF" w14:textId="77777777" w:rsidR="00655CC7" w:rsidRPr="00E2590C" w:rsidRDefault="00655CC7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  <w:tr w:rsidR="00995404" w:rsidRPr="004A49C9" w14:paraId="0680073E" w14:textId="77777777" w:rsidTr="001E4E7E">
        <w:trPr>
          <w:trHeight w:val="416"/>
        </w:trPr>
        <w:tc>
          <w:tcPr>
            <w:tcW w:w="1843" w:type="dxa"/>
          </w:tcPr>
          <w:p w14:paraId="3A6E073C" w14:textId="43B08396" w:rsidR="00995404" w:rsidRPr="00E2590C" w:rsidRDefault="00995404" w:rsidP="00E66E31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D</w:t>
            </w:r>
            <w:r>
              <w:rPr>
                <w:sz w:val="20"/>
                <w:szCs w:val="20"/>
                <w:lang w:eastAsia="ja-JP"/>
              </w:rPr>
              <w:t>ate</w:t>
            </w:r>
          </w:p>
        </w:tc>
        <w:tc>
          <w:tcPr>
            <w:tcW w:w="850" w:type="dxa"/>
          </w:tcPr>
          <w:p w14:paraId="2A185932" w14:textId="65B4EA94" w:rsidR="00995404" w:rsidRPr="004A49C9" w:rsidRDefault="00995404" w:rsidP="00E66E31">
            <w:pPr>
              <w:tabs>
                <w:tab w:val="left" w:pos="1014"/>
              </w:tabs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3828" w:type="dxa"/>
          </w:tcPr>
          <w:p w14:paraId="0322A930" w14:textId="5DF64CFB" w:rsidR="00995404" w:rsidRPr="004A49C9" w:rsidRDefault="00995404" w:rsidP="00E66E31">
            <w:pPr>
              <w:rPr>
                <w:lang w:eastAsia="ja-JP"/>
              </w:rPr>
            </w:pPr>
            <w:r>
              <w:rPr>
                <w:lang w:eastAsia="ja-JP"/>
              </w:rPr>
              <w:t>Processing Datetime</w:t>
            </w:r>
          </w:p>
        </w:tc>
        <w:tc>
          <w:tcPr>
            <w:tcW w:w="3685" w:type="dxa"/>
          </w:tcPr>
          <w:p w14:paraId="63C137A1" w14:textId="77777777" w:rsidR="00995404" w:rsidRPr="00E2590C" w:rsidRDefault="00995404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  <w:tr w:rsidR="009854AB" w:rsidRPr="004A49C9" w14:paraId="677C5CC9" w14:textId="77777777" w:rsidTr="001E4E7E">
        <w:trPr>
          <w:trHeight w:val="424"/>
        </w:trPr>
        <w:tc>
          <w:tcPr>
            <w:tcW w:w="1843" w:type="dxa"/>
          </w:tcPr>
          <w:p w14:paraId="4209CEDC" w14:textId="60D5287A" w:rsidR="009854AB" w:rsidRDefault="009854AB" w:rsidP="00E66E31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T</w:t>
            </w:r>
            <w:r>
              <w:rPr>
                <w:sz w:val="20"/>
                <w:szCs w:val="20"/>
                <w:lang w:eastAsia="ja-JP"/>
              </w:rPr>
              <w:t>ransfer-Encoding</w:t>
            </w:r>
          </w:p>
        </w:tc>
        <w:tc>
          <w:tcPr>
            <w:tcW w:w="850" w:type="dxa"/>
          </w:tcPr>
          <w:p w14:paraId="0D5196E8" w14:textId="6C7EC08F" w:rsidR="009854AB" w:rsidRDefault="009854AB" w:rsidP="00E66E31">
            <w:pPr>
              <w:tabs>
                <w:tab w:val="left" w:pos="1014"/>
              </w:tabs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3828" w:type="dxa"/>
          </w:tcPr>
          <w:p w14:paraId="0E16F29D" w14:textId="0141287A" w:rsidR="009854AB" w:rsidRDefault="00916479" w:rsidP="00E66E31">
            <w:pPr>
              <w:rPr>
                <w:lang w:eastAsia="ja-JP"/>
              </w:rPr>
            </w:pPr>
            <w:r>
              <w:rPr>
                <w:lang w:eastAsia="ja-JP"/>
              </w:rPr>
              <w:t>C</w:t>
            </w:r>
            <w:r w:rsidR="009854AB">
              <w:rPr>
                <w:lang w:eastAsia="ja-JP"/>
              </w:rPr>
              <w:t>hunked</w:t>
            </w:r>
          </w:p>
        </w:tc>
        <w:tc>
          <w:tcPr>
            <w:tcW w:w="3685" w:type="dxa"/>
          </w:tcPr>
          <w:p w14:paraId="21662A95" w14:textId="77777777" w:rsidR="009854AB" w:rsidRPr="00E2590C" w:rsidRDefault="009854AB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  <w:tr w:rsidR="00655CC7" w:rsidRPr="004A49C9" w14:paraId="209004CE" w14:textId="77777777" w:rsidTr="001E4E7E">
        <w:trPr>
          <w:trHeight w:val="415"/>
        </w:trPr>
        <w:tc>
          <w:tcPr>
            <w:tcW w:w="1843" w:type="dxa"/>
          </w:tcPr>
          <w:p w14:paraId="43678F09" w14:textId="77777777" w:rsidR="00655CC7" w:rsidRPr="00E2590C" w:rsidRDefault="00655CC7" w:rsidP="00E66E31">
            <w:pPr>
              <w:rPr>
                <w:sz w:val="20"/>
                <w:szCs w:val="20"/>
              </w:rPr>
            </w:pPr>
            <w:r w:rsidRPr="00043248">
              <w:t>Cookie</w:t>
            </w:r>
          </w:p>
        </w:tc>
        <w:tc>
          <w:tcPr>
            <w:tcW w:w="850" w:type="dxa"/>
          </w:tcPr>
          <w:p w14:paraId="76E71E50" w14:textId="77777777" w:rsidR="00655CC7" w:rsidRPr="004A49C9" w:rsidRDefault="00655CC7" w:rsidP="00E66E31">
            <w:pPr>
              <w:tabs>
                <w:tab w:val="left" w:pos="1014"/>
              </w:tabs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3828" w:type="dxa"/>
          </w:tcPr>
          <w:p w14:paraId="1B82DF4C" w14:textId="3149F0B5" w:rsidR="00655CC7" w:rsidRPr="004A49C9" w:rsidRDefault="00655CC7" w:rsidP="00E66E31"/>
        </w:tc>
        <w:tc>
          <w:tcPr>
            <w:tcW w:w="3685" w:type="dxa"/>
          </w:tcPr>
          <w:p w14:paraId="06BD2062" w14:textId="77777777" w:rsidR="00655CC7" w:rsidRPr="00E2590C" w:rsidRDefault="00655CC7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721BFE3C" w14:textId="6674D9AC" w:rsidR="00C66A24" w:rsidRDefault="00C66A24" w:rsidP="00B32E8E">
      <w:pPr>
        <w:rPr>
          <w:rFonts w:ascii="Tahoma" w:eastAsia="Calibri" w:hAnsi="Tahoma" w:cs="Tahoma"/>
          <w:u w:val="single"/>
        </w:rPr>
      </w:pPr>
    </w:p>
    <w:p w14:paraId="2BCF9671" w14:textId="77777777" w:rsidR="00700ADD" w:rsidRPr="008E3806" w:rsidRDefault="00700ADD" w:rsidP="00B32E8E">
      <w:pPr>
        <w:rPr>
          <w:rFonts w:ascii="Tahoma" w:eastAsia="Calibri" w:hAnsi="Tahoma" w:cs="Tahoma"/>
          <w:u w:val="single"/>
        </w:rPr>
      </w:pPr>
    </w:p>
    <w:p w14:paraId="6C7B5C09" w14:textId="3F3E9DAB" w:rsidR="00B32E8E" w:rsidRDefault="00202AEE" w:rsidP="005B67F7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9" w:name="_Toc49966465"/>
      <w:r>
        <w:rPr>
          <w:rFonts w:ascii="Tahoma" w:hAnsi="Tahoma" w:cs="Tahoma"/>
          <w:b/>
          <w:bCs/>
          <w:color w:val="auto"/>
          <w:sz w:val="28"/>
          <w:szCs w:val="28"/>
        </w:rPr>
        <w:t>Common Error Response</w:t>
      </w:r>
      <w:bookmarkEnd w:id="9"/>
    </w:p>
    <w:p w14:paraId="799519A8" w14:textId="77777777" w:rsidR="00B60E4C" w:rsidRDefault="00B60E4C" w:rsidP="00B60E4C">
      <w:pPr>
        <w:rPr>
          <w:rStyle w:val="af0"/>
          <w:rFonts w:ascii="Tahoma" w:hAnsi="Tahoma" w:cs="Tahoma"/>
          <w:color w:val="auto"/>
        </w:rPr>
      </w:pPr>
    </w:p>
    <w:p w14:paraId="25F66BDF" w14:textId="0AE152E2" w:rsidR="00B60E4C" w:rsidRPr="003605C6" w:rsidRDefault="000805CB" w:rsidP="00B32E8E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" w:name="_Toc4996646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Common Error Response</w:t>
      </w:r>
      <w:r w:rsidR="000E1FCF"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 xml:space="preserve"> Interface</w:t>
      </w:r>
      <w:bookmarkEnd w:id="10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850"/>
        <w:gridCol w:w="709"/>
        <w:gridCol w:w="709"/>
        <w:gridCol w:w="1843"/>
        <w:gridCol w:w="3685"/>
      </w:tblGrid>
      <w:tr w:rsidR="00471766" w:rsidRPr="0031791A" w14:paraId="66603490" w14:textId="77777777" w:rsidTr="00FA7053">
        <w:trPr>
          <w:trHeight w:val="395"/>
          <w:tblHeader/>
        </w:trPr>
        <w:tc>
          <w:tcPr>
            <w:tcW w:w="1134" w:type="dxa"/>
            <w:shd w:val="clear" w:color="auto" w:fill="B4C6E7" w:themeFill="accent5" w:themeFillTint="66"/>
            <w:vAlign w:val="center"/>
          </w:tcPr>
          <w:p w14:paraId="05D85CB0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5868797E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3B09C166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04D2BBE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B93C8A7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F858416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685" w:type="dxa"/>
            <w:shd w:val="clear" w:color="auto" w:fill="B4C6E7" w:themeFill="accent5" w:themeFillTint="66"/>
            <w:vAlign w:val="center"/>
          </w:tcPr>
          <w:p w14:paraId="20292AEB" w14:textId="77777777" w:rsidR="00471766" w:rsidRPr="0031791A" w:rsidRDefault="0047176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471766" w:rsidRPr="00D7306D" w14:paraId="1711703E" w14:textId="77777777" w:rsidTr="00FA7053">
        <w:trPr>
          <w:trHeight w:val="308"/>
        </w:trPr>
        <w:tc>
          <w:tcPr>
            <w:tcW w:w="1134" w:type="dxa"/>
            <w:vAlign w:val="center"/>
          </w:tcPr>
          <w:p w14:paraId="13CD6530" w14:textId="343174A1" w:rsidR="00471766" w:rsidRPr="00BC6553" w:rsidRDefault="00C32C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code</w:t>
            </w:r>
          </w:p>
        </w:tc>
        <w:tc>
          <w:tcPr>
            <w:tcW w:w="1276" w:type="dxa"/>
            <w:vAlign w:val="center"/>
          </w:tcPr>
          <w:p w14:paraId="49AF92FE" w14:textId="14C1EE84" w:rsidR="00471766" w:rsidRPr="00BC6553" w:rsidRDefault="00C32C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850" w:type="dxa"/>
            <w:vAlign w:val="center"/>
          </w:tcPr>
          <w:p w14:paraId="6FA6E8B9" w14:textId="77777777" w:rsidR="00471766" w:rsidRPr="00BC6553" w:rsidRDefault="0047176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3AE1DD" w14:textId="69D6AB93" w:rsidR="00471766" w:rsidRPr="00BC6553" w:rsidRDefault="00FB497D" w:rsidP="00385493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709" w:type="dxa"/>
          </w:tcPr>
          <w:p w14:paraId="7AF7C169" w14:textId="501B2EE0" w:rsidR="00471766" w:rsidRPr="00BC6553" w:rsidRDefault="00FB497D" w:rsidP="00385493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843" w:type="dxa"/>
            <w:vAlign w:val="center"/>
          </w:tcPr>
          <w:p w14:paraId="0DC3C92A" w14:textId="6EE7FE3D" w:rsidR="00471766" w:rsidRPr="00BC6553" w:rsidRDefault="0047176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14:paraId="2B091904" w14:textId="46EA14CD" w:rsidR="00471766" w:rsidRPr="00BC6553" w:rsidRDefault="00C32C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rror Code</w:t>
            </w:r>
          </w:p>
        </w:tc>
      </w:tr>
      <w:tr w:rsidR="000A7A50" w:rsidRPr="00D7306D" w14:paraId="52A45099" w14:textId="77777777" w:rsidTr="00FA7053">
        <w:trPr>
          <w:trHeight w:val="308"/>
        </w:trPr>
        <w:tc>
          <w:tcPr>
            <w:tcW w:w="1134" w:type="dxa"/>
            <w:vAlign w:val="center"/>
          </w:tcPr>
          <w:p w14:paraId="22ECC6F9" w14:textId="7CA6F0A0" w:rsidR="000A7A50" w:rsidRDefault="000A7A5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message</w:t>
            </w:r>
          </w:p>
        </w:tc>
        <w:tc>
          <w:tcPr>
            <w:tcW w:w="1276" w:type="dxa"/>
            <w:vAlign w:val="center"/>
          </w:tcPr>
          <w:p w14:paraId="7099F24E" w14:textId="0A33B590" w:rsidR="000A7A50" w:rsidRDefault="000A7A5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5CF18ED9" w14:textId="7CC90D81" w:rsidR="000A7A50" w:rsidRDefault="000A7A5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A02060E" w14:textId="0FCE9595" w:rsidR="000A7A50" w:rsidRPr="00BC6553" w:rsidRDefault="007A2C8B" w:rsidP="00385493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709" w:type="dxa"/>
          </w:tcPr>
          <w:p w14:paraId="7AAF1E26" w14:textId="111BC8A7" w:rsidR="000A7A50" w:rsidRPr="00BC6553" w:rsidRDefault="001D3714" w:rsidP="00385493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128</w:t>
            </w:r>
          </w:p>
        </w:tc>
        <w:tc>
          <w:tcPr>
            <w:tcW w:w="1843" w:type="dxa"/>
            <w:vAlign w:val="center"/>
          </w:tcPr>
          <w:p w14:paraId="2B249A8E" w14:textId="77777777" w:rsidR="000A7A50" w:rsidRPr="00BC6553" w:rsidRDefault="000A7A5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14:paraId="364A1214" w14:textId="120B367D" w:rsidR="000A7A50" w:rsidRDefault="000A7A5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rror Message</w:t>
            </w:r>
            <w:r w:rsidR="004477CC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4477C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(</w:t>
            </w:r>
            <w:r w:rsidR="000D711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for end-user</w:t>
            </w:r>
            <w:r w:rsidR="004477C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)</w:t>
            </w:r>
          </w:p>
        </w:tc>
      </w:tr>
    </w:tbl>
    <w:p w14:paraId="6E274DF9" w14:textId="77777777" w:rsidR="00FF4CBA" w:rsidRDefault="00FF4CBA" w:rsidP="00FF4CBA">
      <w:pPr>
        <w:rPr>
          <w:rStyle w:val="af0"/>
          <w:rFonts w:ascii="Tahoma" w:hAnsi="Tahoma" w:cs="Tahoma"/>
          <w:color w:val="auto"/>
        </w:rPr>
      </w:pPr>
    </w:p>
    <w:p w14:paraId="74E7294A" w14:textId="0AA01514" w:rsidR="00FF4CBA" w:rsidRPr="003605C6" w:rsidRDefault="00007656" w:rsidP="00007656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" w:name="_Toc4996646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Error Code Structure</w:t>
      </w:r>
      <w:bookmarkEnd w:id="11"/>
    </w:p>
    <w:p w14:paraId="7B9B52AF" w14:textId="3CD642FA" w:rsidR="009A63F5" w:rsidRDefault="00FF4CBA" w:rsidP="009A63F5">
      <w:pPr>
        <w:rPr>
          <w:rFonts w:ascii="Tahoma" w:hAnsi="Tahoma" w:cs="Tahoma"/>
          <w:lang w:eastAsia="ja-JP"/>
        </w:rPr>
      </w:pPr>
      <w:r>
        <w:rPr>
          <w:rFonts w:ascii="Tahoma" w:hAnsi="Tahoma" w:cs="Tahoma"/>
          <w:lang w:eastAsia="ja-JP"/>
        </w:rPr>
        <w:t xml:space="preserve">Error Code </w:t>
      </w:r>
      <w:r w:rsidR="000561DB">
        <w:rPr>
          <w:rFonts w:ascii="Tahoma" w:hAnsi="Tahoma" w:cs="Tahoma"/>
          <w:lang w:eastAsia="ja-JP"/>
        </w:rPr>
        <w:t xml:space="preserve">has </w:t>
      </w:r>
      <w:r w:rsidR="00855D41">
        <w:rPr>
          <w:rFonts w:ascii="Tahoma" w:hAnsi="Tahoma" w:cs="Tahoma"/>
          <w:lang w:eastAsia="ja-JP"/>
        </w:rPr>
        <w:t>7</w:t>
      </w:r>
      <w:r w:rsidR="000561DB">
        <w:rPr>
          <w:rFonts w:ascii="Tahoma" w:hAnsi="Tahoma" w:cs="Tahoma"/>
          <w:lang w:eastAsia="ja-JP"/>
        </w:rPr>
        <w:t xml:space="preserve"> </w:t>
      </w:r>
      <w:r w:rsidR="007F74BE">
        <w:rPr>
          <w:rFonts w:ascii="Tahoma" w:hAnsi="Tahoma" w:cs="Tahoma"/>
          <w:lang w:eastAsia="ja-JP"/>
        </w:rPr>
        <w:t>characters length with the following</w:t>
      </w:r>
      <w:r w:rsidR="000561DB">
        <w:rPr>
          <w:rFonts w:ascii="Tahoma" w:hAnsi="Tahoma" w:cs="Tahoma"/>
          <w:lang w:eastAsia="ja-JP"/>
        </w:rPr>
        <w:t xml:space="preserve"> </w:t>
      </w:r>
      <w:r>
        <w:rPr>
          <w:rFonts w:ascii="Tahoma" w:hAnsi="Tahoma" w:cs="Tahoma"/>
          <w:lang w:eastAsia="ja-JP"/>
        </w:rPr>
        <w:t>structure:</w:t>
      </w:r>
    </w:p>
    <w:p w14:paraId="7898121D" w14:textId="36244010" w:rsidR="00FF4CBA" w:rsidRPr="00CE0E53" w:rsidRDefault="008B0F8B" w:rsidP="009A63F5">
      <w:pPr>
        <w:rPr>
          <w:rFonts w:ascii="Tahoma" w:hAnsi="Tahoma" w:cs="Tahoma"/>
          <w:b/>
          <w:bCs/>
          <w:lang w:eastAsia="ja-JP"/>
        </w:rPr>
      </w:pPr>
      <w:r>
        <w:rPr>
          <w:rFonts w:ascii="Tahoma" w:hAnsi="Tahoma" w:cs="Tahoma"/>
          <w:b/>
          <w:bCs/>
          <w:lang w:eastAsia="ja-JP"/>
        </w:rPr>
        <w:t>E</w:t>
      </w:r>
      <w:r w:rsidR="00B8234C">
        <w:rPr>
          <w:rFonts w:ascii="Tahoma" w:hAnsi="Tahoma" w:cs="Tahoma"/>
          <w:b/>
          <w:bCs/>
          <w:lang w:eastAsia="ja-JP"/>
        </w:rPr>
        <w:t xml:space="preserve"> </w:t>
      </w:r>
      <w:r>
        <w:rPr>
          <w:rFonts w:ascii="Tahoma" w:hAnsi="Tahoma" w:cs="Tahoma"/>
          <w:b/>
          <w:bCs/>
          <w:lang w:eastAsia="ja-JP"/>
        </w:rPr>
        <w:t>NNN</w:t>
      </w:r>
      <w:r w:rsidR="00B8234C">
        <w:rPr>
          <w:rFonts w:ascii="Tahoma" w:hAnsi="Tahoma" w:cs="Tahoma"/>
          <w:b/>
          <w:bCs/>
          <w:lang w:eastAsia="ja-JP"/>
        </w:rPr>
        <w:t xml:space="preserve"> </w:t>
      </w:r>
      <w:r w:rsidR="00517C86" w:rsidRPr="00CE0E53">
        <w:rPr>
          <w:rFonts w:ascii="Tahoma" w:hAnsi="Tahoma" w:cs="Tahoma"/>
          <w:b/>
          <w:bCs/>
          <w:lang w:eastAsia="ja-JP"/>
        </w:rPr>
        <w:t>NN</w:t>
      </w:r>
      <w:r w:rsidR="00B8234C">
        <w:rPr>
          <w:rFonts w:ascii="Tahoma" w:hAnsi="Tahoma" w:cs="Tahoma"/>
          <w:b/>
          <w:bCs/>
          <w:lang w:eastAsia="ja-JP"/>
        </w:rPr>
        <w:t>N</w:t>
      </w:r>
    </w:p>
    <w:p w14:paraId="39E7F839" w14:textId="253FE050" w:rsidR="00756386" w:rsidRDefault="00B8234C" w:rsidP="009A63F5">
      <w:pPr>
        <w:rPr>
          <w:rFonts w:ascii="Tahoma" w:hAnsi="Tahoma" w:cs="Tahoma"/>
          <w:lang w:eastAsia="ja-JP"/>
        </w:rPr>
      </w:pPr>
      <w:r>
        <w:rPr>
          <w:rFonts w:ascii="Tahoma" w:hAnsi="Tahoma" w:cs="Tahoma"/>
          <w:b/>
          <w:bCs/>
          <w:lang w:eastAsia="ja-JP"/>
        </w:rPr>
        <w:t>E</w:t>
      </w:r>
      <w:r w:rsidR="00756386">
        <w:rPr>
          <w:rFonts w:ascii="Tahoma" w:hAnsi="Tahoma" w:cs="Tahoma"/>
          <w:lang w:eastAsia="ja-JP"/>
        </w:rPr>
        <w:t xml:space="preserve">: </w:t>
      </w:r>
      <w:r>
        <w:rPr>
          <w:rFonts w:ascii="Tahoma" w:hAnsi="Tahoma" w:cs="Tahoma"/>
          <w:lang w:eastAsia="ja-JP"/>
        </w:rPr>
        <w:t>Error</w:t>
      </w:r>
    </w:p>
    <w:p w14:paraId="1FDAA705" w14:textId="26AC5F52" w:rsidR="00225D1F" w:rsidRDefault="00440F40" w:rsidP="00C34A61">
      <w:pPr>
        <w:rPr>
          <w:rFonts w:ascii="Tahoma" w:hAnsi="Tahoma" w:cs="Tahoma"/>
          <w:lang w:eastAsia="ja-JP"/>
        </w:rPr>
      </w:pPr>
      <w:r>
        <w:rPr>
          <w:rFonts w:ascii="Tahoma" w:hAnsi="Tahoma" w:cs="Tahoma"/>
          <w:b/>
          <w:bCs/>
          <w:lang w:eastAsia="ja-JP"/>
        </w:rPr>
        <w:t>N</w:t>
      </w:r>
      <w:r w:rsidR="00C617B7" w:rsidRPr="00CE0E53">
        <w:rPr>
          <w:rFonts w:ascii="Tahoma" w:hAnsi="Tahoma" w:cs="Tahoma"/>
          <w:b/>
          <w:bCs/>
          <w:lang w:eastAsia="ja-JP"/>
        </w:rPr>
        <w:t>NN</w:t>
      </w:r>
      <w:r w:rsidR="00C617B7">
        <w:rPr>
          <w:rFonts w:ascii="Tahoma" w:hAnsi="Tahoma" w:cs="Tahoma"/>
          <w:lang w:eastAsia="ja-JP"/>
        </w:rPr>
        <w:t xml:space="preserve">: </w:t>
      </w:r>
      <w:r w:rsidR="00C34A61">
        <w:rPr>
          <w:rFonts w:ascii="Tahoma" w:hAnsi="Tahoma" w:cs="Tahoma"/>
          <w:lang w:eastAsia="ja-JP"/>
        </w:rPr>
        <w:t xml:space="preserve">Basically, follow </w:t>
      </w:r>
      <w:r w:rsidR="00B73571">
        <w:rPr>
          <w:rFonts w:ascii="Tahoma" w:hAnsi="Tahoma" w:cs="Tahoma"/>
          <w:lang w:eastAsia="ja-JP"/>
        </w:rPr>
        <w:t>HTTP Code</w:t>
      </w:r>
      <w:r w:rsidR="00C34A61">
        <w:rPr>
          <w:rFonts w:ascii="Tahoma" w:hAnsi="Tahoma" w:cs="Tahoma"/>
          <w:lang w:eastAsia="ja-JP"/>
        </w:rPr>
        <w:t xml:space="preserve"> c</w:t>
      </w:r>
      <w:r>
        <w:rPr>
          <w:rFonts w:ascii="Tahoma" w:hAnsi="Tahoma" w:cs="Tahoma"/>
          <w:lang w:eastAsia="ja-JP"/>
        </w:rPr>
        <w:t>ode</w:t>
      </w:r>
      <w:r w:rsidR="00C34A61">
        <w:rPr>
          <w:rFonts w:ascii="Tahoma" w:hAnsi="Tahoma" w:cs="Tahoma"/>
          <w:lang w:eastAsia="ja-JP"/>
        </w:rPr>
        <w:t>.</w:t>
      </w:r>
    </w:p>
    <w:p w14:paraId="63E563CB" w14:textId="0DA55BB9" w:rsidR="00A43ACB" w:rsidRDefault="003D520F" w:rsidP="003D520F">
      <w:pPr>
        <w:rPr>
          <w:rFonts w:ascii="Tahoma" w:hAnsi="Tahoma" w:cs="Tahoma"/>
          <w:lang w:eastAsia="ja-JP"/>
        </w:rPr>
      </w:pPr>
      <w:r w:rsidRPr="00CE0E53">
        <w:rPr>
          <w:rFonts w:ascii="Tahoma" w:hAnsi="Tahoma" w:cs="Tahoma" w:hint="eastAsia"/>
          <w:b/>
          <w:bCs/>
          <w:lang w:eastAsia="ja-JP"/>
        </w:rPr>
        <w:t>N</w:t>
      </w:r>
      <w:r w:rsidRPr="00CE0E53">
        <w:rPr>
          <w:rFonts w:ascii="Tahoma" w:hAnsi="Tahoma" w:cs="Tahoma"/>
          <w:b/>
          <w:bCs/>
          <w:lang w:eastAsia="ja-JP"/>
        </w:rPr>
        <w:t>N</w:t>
      </w:r>
      <w:r w:rsidR="00C34A61">
        <w:rPr>
          <w:rFonts w:ascii="Tahoma" w:hAnsi="Tahoma" w:cs="Tahoma"/>
          <w:b/>
          <w:bCs/>
          <w:lang w:eastAsia="ja-JP"/>
        </w:rPr>
        <w:t>N</w:t>
      </w:r>
      <w:r>
        <w:rPr>
          <w:rFonts w:ascii="Tahoma" w:hAnsi="Tahoma" w:cs="Tahoma"/>
          <w:lang w:eastAsia="ja-JP"/>
        </w:rPr>
        <w:t xml:space="preserve">: Error Code </w:t>
      </w:r>
      <w:r w:rsidR="00C34A61">
        <w:rPr>
          <w:rFonts w:ascii="Tahoma" w:hAnsi="Tahoma" w:cs="Tahoma"/>
          <w:lang w:eastAsia="ja-JP"/>
        </w:rPr>
        <w:t>numbering sequence number</w:t>
      </w:r>
      <w:r>
        <w:rPr>
          <w:rFonts w:ascii="Tahoma" w:hAnsi="Tahoma" w:cs="Tahoma"/>
          <w:lang w:eastAsia="ja-JP"/>
        </w:rPr>
        <w:t>.</w:t>
      </w:r>
    </w:p>
    <w:p w14:paraId="1F858BD0" w14:textId="77777777" w:rsidR="008014C7" w:rsidRPr="00225D1F" w:rsidRDefault="008014C7" w:rsidP="003D520F">
      <w:pPr>
        <w:rPr>
          <w:rFonts w:ascii="Tahoma" w:hAnsi="Tahoma" w:cs="Tahoma"/>
          <w:lang w:eastAsia="ja-JP"/>
        </w:rPr>
      </w:pPr>
    </w:p>
    <w:p w14:paraId="10BFEFD9" w14:textId="243C716A" w:rsidR="009A63F5" w:rsidRDefault="009A63F5" w:rsidP="00FF4CBA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2" w:name="_List_of_Restful"/>
      <w:bookmarkStart w:id="13" w:name="_Toc49966468"/>
      <w:bookmarkEnd w:id="12"/>
      <w:r>
        <w:rPr>
          <w:rFonts w:ascii="Tahoma" w:hAnsi="Tahoma" w:cs="Tahoma"/>
          <w:b/>
          <w:bCs/>
          <w:color w:val="auto"/>
          <w:sz w:val="28"/>
          <w:szCs w:val="28"/>
        </w:rPr>
        <w:t>List of Restful API Endpoint</w:t>
      </w:r>
      <w:bookmarkEnd w:id="13"/>
    </w:p>
    <w:p w14:paraId="2E611D71" w14:textId="77777777" w:rsidR="009A63F5" w:rsidRPr="008A6B90" w:rsidRDefault="009A63F5" w:rsidP="009A63F5"/>
    <w:tbl>
      <w:tblPr>
        <w:tblStyle w:val="a3"/>
        <w:tblW w:w="10064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134"/>
        <w:gridCol w:w="1418"/>
        <w:gridCol w:w="2693"/>
        <w:gridCol w:w="993"/>
        <w:gridCol w:w="3401"/>
      </w:tblGrid>
      <w:tr w:rsidR="00693E89" w:rsidRPr="00493CF2" w14:paraId="01E5C430" w14:textId="77777777" w:rsidTr="005C4D3B">
        <w:trPr>
          <w:trHeight w:val="395"/>
          <w:tblHeader/>
        </w:trPr>
        <w:tc>
          <w:tcPr>
            <w:tcW w:w="425" w:type="dxa"/>
            <w:shd w:val="clear" w:color="auto" w:fill="B4C6E7" w:themeFill="accent5" w:themeFillTint="66"/>
            <w:vAlign w:val="center"/>
          </w:tcPr>
          <w:p w14:paraId="5EB34813" w14:textId="5D63A417" w:rsidR="00693E89" w:rsidRPr="00493CF2" w:rsidRDefault="00693E89" w:rsidP="00DE50B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B4C6E7" w:themeFill="accent5" w:themeFillTint="66"/>
          </w:tcPr>
          <w:p w14:paraId="676E03B4" w14:textId="435CF415" w:rsidR="00693E89" w:rsidRPr="00493CF2" w:rsidRDefault="00693E89" w:rsidP="00DE50B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Resources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363F8223" w14:textId="4BD2F9D6" w:rsidR="00693E89" w:rsidRPr="009A574C" w:rsidRDefault="00693E89" w:rsidP="00DE50B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 w:rsidRPr="009A574C">
              <w:rPr>
                <w:rFonts w:ascii="Tahoma" w:hAnsi="Tahoma" w:cs="Tahoma"/>
                <w:b/>
                <w:bCs/>
                <w:sz w:val="18"/>
                <w:szCs w:val="18"/>
              </w:rPr>
              <w:t>API Name</w:t>
            </w:r>
          </w:p>
        </w:tc>
        <w:tc>
          <w:tcPr>
            <w:tcW w:w="993" w:type="dxa"/>
            <w:shd w:val="clear" w:color="auto" w:fill="B4C6E7" w:themeFill="accent5" w:themeFillTint="66"/>
          </w:tcPr>
          <w:p w14:paraId="6E9406D6" w14:textId="3B090747" w:rsidR="00693E89" w:rsidRPr="00493CF2" w:rsidRDefault="00693E89" w:rsidP="00DE50B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b/>
                <w:bCs/>
                <w:sz w:val="18"/>
                <w:szCs w:val="18"/>
                <w:lang w:eastAsia="ja-JP"/>
              </w:rPr>
              <w:t>M</w:t>
            </w:r>
            <w:r w:rsidRPr="00493CF2"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ethod</w:t>
            </w:r>
          </w:p>
        </w:tc>
        <w:tc>
          <w:tcPr>
            <w:tcW w:w="3401" w:type="dxa"/>
            <w:shd w:val="clear" w:color="auto" w:fill="B4C6E7" w:themeFill="accent5" w:themeFillTint="66"/>
          </w:tcPr>
          <w:p w14:paraId="40DEB080" w14:textId="447599A4" w:rsidR="00693E89" w:rsidRPr="00493CF2" w:rsidRDefault="00693E89" w:rsidP="00DE50B4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Endpoint</w:t>
            </w:r>
          </w:p>
        </w:tc>
      </w:tr>
      <w:tr w:rsidR="00BC6591" w:rsidRPr="00493CF2" w14:paraId="53417887" w14:textId="77777777" w:rsidTr="00940C55">
        <w:trPr>
          <w:trHeight w:val="308"/>
        </w:trPr>
        <w:tc>
          <w:tcPr>
            <w:tcW w:w="10064" w:type="dxa"/>
            <w:gridSpan w:val="6"/>
            <w:vAlign w:val="center"/>
          </w:tcPr>
          <w:p w14:paraId="6914850F" w14:textId="571DF45F" w:rsidR="00BC6591" w:rsidRPr="00493CF2" w:rsidRDefault="00BC6591" w:rsidP="00D2478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MS Customer</w:t>
            </w:r>
          </w:p>
        </w:tc>
      </w:tr>
      <w:tr w:rsidR="00525070" w:rsidRPr="00493CF2" w14:paraId="383AF7CC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6A40D4C" w14:textId="3342831A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3436C952" w14:textId="28E290D4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Users</w:t>
            </w:r>
          </w:p>
        </w:tc>
        <w:tc>
          <w:tcPr>
            <w:tcW w:w="1418" w:type="dxa"/>
          </w:tcPr>
          <w:p w14:paraId="1153531C" w14:textId="24B1A899" w:rsidR="00525070" w:rsidRPr="00493CF2" w:rsidRDefault="00525070" w:rsidP="00BD3496">
            <w:pPr>
              <w:rPr>
                <w:sz w:val="18"/>
                <w:szCs w:val="18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Availability</w:t>
            </w:r>
          </w:p>
        </w:tc>
        <w:tc>
          <w:tcPr>
            <w:tcW w:w="2693" w:type="dxa"/>
            <w:vAlign w:val="center"/>
          </w:tcPr>
          <w:p w14:paraId="189D68F3" w14:textId="7CAAE512" w:rsidR="00525070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eck_Username_Availability" w:history="1">
              <w:r w:rsidR="00525070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C</w:t>
              </w:r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heck Username Availability</w:t>
              </w:r>
            </w:hyperlink>
          </w:p>
        </w:tc>
        <w:tc>
          <w:tcPr>
            <w:tcW w:w="993" w:type="dxa"/>
          </w:tcPr>
          <w:p w14:paraId="3CE2D983" w14:textId="2C4C22B9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3401" w:type="dxa"/>
          </w:tcPr>
          <w:p w14:paraId="2FA161FA" w14:textId="1D5B2350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/vms</w:t>
            </w: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v1/users/availability?username={username}</w:t>
            </w:r>
          </w:p>
        </w:tc>
      </w:tr>
      <w:tr w:rsidR="00525070" w:rsidRPr="00493CF2" w14:paraId="2E36DBC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1EBE7D2" w14:textId="19AC5623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2291785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1D780496" w14:textId="406972D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Login</w:t>
            </w:r>
          </w:p>
        </w:tc>
        <w:tc>
          <w:tcPr>
            <w:tcW w:w="2693" w:type="dxa"/>
            <w:vAlign w:val="center"/>
          </w:tcPr>
          <w:p w14:paraId="6BC9FF73" w14:textId="6BFAB0A4" w:rsidR="00525070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Login_Using_Email" w:history="1">
              <w:r w:rsidR="00525070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L</w:t>
              </w:r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ogin Using Email</w:t>
              </w:r>
            </w:hyperlink>
          </w:p>
        </w:tc>
        <w:tc>
          <w:tcPr>
            <w:tcW w:w="993" w:type="dxa"/>
          </w:tcPr>
          <w:p w14:paraId="2054BBF8" w14:textId="586DA351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6DBBEBE3" w14:textId="57CCE549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/vms/v1/users/login</w:t>
            </w:r>
          </w:p>
        </w:tc>
      </w:tr>
      <w:tr w:rsidR="00525070" w:rsidRPr="00493CF2" w14:paraId="1925FE13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D97234A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1A319A50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BF9AD06" w14:textId="39DD93EE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Open AIS Playground</w:t>
            </w:r>
          </w:p>
        </w:tc>
        <w:tc>
          <w:tcPr>
            <w:tcW w:w="2693" w:type="dxa"/>
            <w:vAlign w:val="center"/>
          </w:tcPr>
          <w:p w14:paraId="3F4CF612" w14:textId="51572813" w:rsidR="00525070" w:rsidRPr="001B21AB" w:rsidRDefault="00B002D8" w:rsidP="00BD3496">
            <w:pPr>
              <w:rPr>
                <w:rFonts w:ascii="Tahoma" w:hAnsi="Tahoma" w:cs="Tahoma"/>
                <w:sz w:val="18"/>
                <w:szCs w:val="18"/>
                <w:lang w:eastAsia="ja-JP"/>
              </w:rPr>
            </w:pPr>
            <w:hyperlink w:anchor="_Get_Info_to" w:history="1">
              <w:r w:rsidR="00525070" w:rsidRPr="001B21AB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Get Info to Open Playground</w:t>
              </w:r>
            </w:hyperlink>
          </w:p>
        </w:tc>
        <w:tc>
          <w:tcPr>
            <w:tcW w:w="993" w:type="dxa"/>
          </w:tcPr>
          <w:p w14:paraId="0688D46E" w14:textId="706C0810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4A4A22CD" w14:textId="25809B4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vms/v1/users/login_playground</w:t>
            </w:r>
          </w:p>
        </w:tc>
      </w:tr>
      <w:tr w:rsidR="00525070" w:rsidRPr="00493CF2" w14:paraId="455EDC9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C36221A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3C6F851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3311018" w14:textId="0016AB38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L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ogin AIS Playground</w:t>
            </w:r>
          </w:p>
        </w:tc>
        <w:tc>
          <w:tcPr>
            <w:tcW w:w="2693" w:type="dxa"/>
            <w:vAlign w:val="center"/>
          </w:tcPr>
          <w:p w14:paraId="7CD2E8E1" w14:textId="65DBC769" w:rsidR="00525070" w:rsidRPr="001B21AB" w:rsidRDefault="00B002D8" w:rsidP="00BD3496">
            <w:pPr>
              <w:rPr>
                <w:rFonts w:ascii="Tahoma" w:hAnsi="Tahoma" w:cs="Tahoma"/>
                <w:sz w:val="18"/>
                <w:szCs w:val="18"/>
                <w:lang w:eastAsia="ja-JP"/>
              </w:rPr>
            </w:pPr>
            <w:hyperlink w:anchor="_Login_Using_AIS" w:history="1">
              <w:r w:rsidR="00525070" w:rsidRPr="001B21AB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Login Using Playground Code</w:t>
              </w:r>
            </w:hyperlink>
          </w:p>
        </w:tc>
        <w:tc>
          <w:tcPr>
            <w:tcW w:w="993" w:type="dxa"/>
          </w:tcPr>
          <w:p w14:paraId="423D07CF" w14:textId="16410F28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3A6164A5" w14:textId="616AB933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vms/v1/users/login_playground</w:t>
            </w:r>
          </w:p>
        </w:tc>
      </w:tr>
      <w:tr w:rsidR="00525070" w:rsidRPr="00493CF2" w14:paraId="7835FECD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9412C58" w14:textId="03714074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15AB0821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0B4A58F" w14:textId="50AEEB04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Register</w:t>
            </w:r>
          </w:p>
        </w:tc>
        <w:tc>
          <w:tcPr>
            <w:tcW w:w="2693" w:type="dxa"/>
            <w:vAlign w:val="center"/>
          </w:tcPr>
          <w:p w14:paraId="73E92AA7" w14:textId="6DEEFCFF" w:rsidR="00525070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eck_and_Register" w:history="1"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Check and Register Username</w:t>
              </w:r>
            </w:hyperlink>
          </w:p>
        </w:tc>
        <w:tc>
          <w:tcPr>
            <w:tcW w:w="993" w:type="dxa"/>
          </w:tcPr>
          <w:p w14:paraId="745B61B6" w14:textId="26445972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224D72A8" w14:textId="14B8BBF2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/vms</w:t>
            </w: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v1/users/register</w:t>
            </w:r>
          </w:p>
        </w:tc>
      </w:tr>
      <w:tr w:rsidR="00525070" w:rsidRPr="00493CF2" w14:paraId="028190A8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466D942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8A99A29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D8BEC62" w14:textId="385BF388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Register Detail</w:t>
            </w:r>
          </w:p>
        </w:tc>
        <w:tc>
          <w:tcPr>
            <w:tcW w:w="2693" w:type="dxa"/>
            <w:vAlign w:val="center"/>
          </w:tcPr>
          <w:p w14:paraId="7BF87577" w14:textId="62844832" w:rsidR="00525070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Register_User_Account" w:history="1">
              <w:r w:rsidR="00525070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R</w:t>
              </w:r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egister Account Detail</w:t>
              </w:r>
            </w:hyperlink>
          </w:p>
        </w:tc>
        <w:tc>
          <w:tcPr>
            <w:tcW w:w="993" w:type="dxa"/>
          </w:tcPr>
          <w:p w14:paraId="05BF5ED4" w14:textId="758567B4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19A5A397" w14:textId="776DD140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vms/v1/users/{userId}/register</w:t>
            </w:r>
          </w:p>
        </w:tc>
      </w:tr>
      <w:tr w:rsidR="00525070" w:rsidRPr="00493CF2" w14:paraId="06FBA455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EE78E8F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454D253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51593D7" w14:textId="22189A23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Reset pass</w:t>
            </w:r>
          </w:p>
        </w:tc>
        <w:tc>
          <w:tcPr>
            <w:tcW w:w="2693" w:type="dxa"/>
            <w:vAlign w:val="center"/>
          </w:tcPr>
          <w:p w14:paraId="37D58934" w14:textId="32424EF5" w:rsidR="00525070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Reset_Password_API" w:history="1">
              <w:r w:rsidR="00525070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R</w:t>
              </w:r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eset Password</w:t>
              </w:r>
            </w:hyperlink>
          </w:p>
        </w:tc>
        <w:tc>
          <w:tcPr>
            <w:tcW w:w="993" w:type="dxa"/>
          </w:tcPr>
          <w:p w14:paraId="15FD7186" w14:textId="7AAC47A5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36F8EF28" w14:textId="4385BE16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vms/v1/users/{userId}/reset_password</w:t>
            </w:r>
          </w:p>
        </w:tc>
      </w:tr>
      <w:tr w:rsidR="00525070" w:rsidRPr="00493CF2" w14:paraId="6C0CB18E" w14:textId="77777777" w:rsidTr="0084433B">
        <w:trPr>
          <w:trHeight w:val="308"/>
        </w:trPr>
        <w:tc>
          <w:tcPr>
            <w:tcW w:w="425" w:type="dxa"/>
            <w:vAlign w:val="center"/>
          </w:tcPr>
          <w:p w14:paraId="0A3D8650" w14:textId="77777777" w:rsidR="00525070" w:rsidRPr="00493CF2" w:rsidRDefault="00525070" w:rsidP="0084433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5565D43" w14:textId="77777777" w:rsidR="00525070" w:rsidRPr="00493CF2" w:rsidRDefault="00525070" w:rsidP="0084433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D44C802" w14:textId="5B457CE2" w:rsidR="00525070" w:rsidRPr="00493CF2" w:rsidRDefault="00525070" w:rsidP="0084433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Change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 xml:space="preserve"> pass</w:t>
            </w:r>
          </w:p>
        </w:tc>
        <w:tc>
          <w:tcPr>
            <w:tcW w:w="2693" w:type="dxa"/>
            <w:vAlign w:val="center"/>
          </w:tcPr>
          <w:p w14:paraId="22B9A129" w14:textId="6AF43A68" w:rsidR="00525070" w:rsidRPr="00493CF2" w:rsidRDefault="00B002D8" w:rsidP="0084433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ange_Password_API" w:history="1">
              <w:r w:rsidR="00525070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Change</w:t>
              </w:r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Password</w:t>
              </w:r>
            </w:hyperlink>
          </w:p>
        </w:tc>
        <w:tc>
          <w:tcPr>
            <w:tcW w:w="993" w:type="dxa"/>
          </w:tcPr>
          <w:p w14:paraId="466870B8" w14:textId="77777777" w:rsidR="00525070" w:rsidRPr="00493CF2" w:rsidRDefault="00525070" w:rsidP="0084433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2FB91FFB" w14:textId="7C6D3FAF" w:rsidR="00525070" w:rsidRPr="00493CF2" w:rsidRDefault="00525070" w:rsidP="0084433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change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_password</w:t>
            </w:r>
          </w:p>
        </w:tc>
      </w:tr>
      <w:tr w:rsidR="00525070" w:rsidRPr="00493CF2" w14:paraId="414204FA" w14:textId="77777777" w:rsidTr="008914EB">
        <w:trPr>
          <w:trHeight w:val="308"/>
        </w:trPr>
        <w:tc>
          <w:tcPr>
            <w:tcW w:w="425" w:type="dxa"/>
            <w:vAlign w:val="center"/>
          </w:tcPr>
          <w:p w14:paraId="16F2914A" w14:textId="77777777" w:rsidR="00525070" w:rsidRPr="00493CF2" w:rsidRDefault="00525070" w:rsidP="008914E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2BC75B5" w14:textId="77777777" w:rsidR="00525070" w:rsidRPr="00493CF2" w:rsidRDefault="00525070" w:rsidP="008914E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2FC98F0" w14:textId="6A2C537A" w:rsidR="00525070" w:rsidRPr="00493CF2" w:rsidRDefault="00525070" w:rsidP="008914E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Close Account</w:t>
            </w:r>
          </w:p>
        </w:tc>
        <w:tc>
          <w:tcPr>
            <w:tcW w:w="2693" w:type="dxa"/>
            <w:vAlign w:val="center"/>
          </w:tcPr>
          <w:p w14:paraId="6F841683" w14:textId="58CADCCA" w:rsidR="00525070" w:rsidRPr="00493CF2" w:rsidRDefault="00B002D8" w:rsidP="008914E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lose_Account_API" w:history="1">
              <w:r w:rsidR="00525070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Close Account</w:t>
              </w:r>
            </w:hyperlink>
          </w:p>
        </w:tc>
        <w:tc>
          <w:tcPr>
            <w:tcW w:w="993" w:type="dxa"/>
          </w:tcPr>
          <w:p w14:paraId="39608BF0" w14:textId="1203F749" w:rsidR="00525070" w:rsidRPr="00493CF2" w:rsidRDefault="00BB314C" w:rsidP="008914E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PATCH</w:t>
            </w:r>
          </w:p>
        </w:tc>
        <w:tc>
          <w:tcPr>
            <w:tcW w:w="3401" w:type="dxa"/>
          </w:tcPr>
          <w:p w14:paraId="47E542D7" w14:textId="1F70ECCB" w:rsidR="00525070" w:rsidRPr="00493CF2" w:rsidRDefault="00525070" w:rsidP="008914E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</w:t>
            </w:r>
            <w:r w:rsidR="006F664F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close</w:t>
            </w:r>
          </w:p>
        </w:tc>
      </w:tr>
      <w:tr w:rsidR="00525070" w:rsidRPr="00493CF2" w14:paraId="3C5552AB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4B953E7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4D492B2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A0C7EF9" w14:textId="77600214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L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ogout</w:t>
            </w:r>
          </w:p>
        </w:tc>
        <w:tc>
          <w:tcPr>
            <w:tcW w:w="2693" w:type="dxa"/>
            <w:vAlign w:val="center"/>
          </w:tcPr>
          <w:p w14:paraId="1C6FD4CD" w14:textId="44DBBB5B" w:rsidR="00525070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Logout_API" w:history="1">
              <w:r w:rsidR="00525070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L</w:t>
              </w:r>
              <w:r w:rsidR="00525070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ogout</w:t>
              </w:r>
            </w:hyperlink>
          </w:p>
        </w:tc>
        <w:tc>
          <w:tcPr>
            <w:tcW w:w="993" w:type="dxa"/>
          </w:tcPr>
          <w:p w14:paraId="094374BF" w14:textId="37A4A366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7BE286AB" w14:textId="4A3EA29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vms/v1/users/logout</w:t>
            </w:r>
          </w:p>
        </w:tc>
      </w:tr>
      <w:tr w:rsidR="00525070" w:rsidRPr="00493CF2" w14:paraId="206792AD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5D66B1C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DD7D97A" w14:textId="7777777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3CBF0206" w14:textId="388C52A7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ackage Info</w:t>
            </w:r>
          </w:p>
        </w:tc>
        <w:tc>
          <w:tcPr>
            <w:tcW w:w="2693" w:type="dxa"/>
            <w:vAlign w:val="center"/>
          </w:tcPr>
          <w:p w14:paraId="06BD7ED1" w14:textId="3352FFE0" w:rsidR="00525070" w:rsidRPr="001B21AB" w:rsidRDefault="00B002D8" w:rsidP="00BD3496">
            <w:pPr>
              <w:rPr>
                <w:rFonts w:ascii="Tahoma" w:hAnsi="Tahoma" w:cs="Tahoma"/>
                <w:sz w:val="18"/>
                <w:szCs w:val="18"/>
                <w:lang w:eastAsia="ja-JP"/>
              </w:rPr>
            </w:pPr>
            <w:hyperlink w:anchor="_Get_Package_Info" w:history="1">
              <w:r w:rsidR="00525070" w:rsidRPr="001B21AB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Get Package Info</w:t>
              </w:r>
            </w:hyperlink>
          </w:p>
        </w:tc>
        <w:tc>
          <w:tcPr>
            <w:tcW w:w="993" w:type="dxa"/>
          </w:tcPr>
          <w:p w14:paraId="2EB6DB36" w14:textId="393F148F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380484CE" w14:textId="4EA0DB43" w:rsidR="00525070" w:rsidRPr="00493CF2" w:rsidRDefault="00525070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vms/v1/users/package</w:t>
            </w:r>
          </w:p>
        </w:tc>
      </w:tr>
      <w:tr w:rsidR="00693E89" w:rsidRPr="00493CF2" w14:paraId="52C47427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2197334" w14:textId="2DE48802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45655E18" w14:textId="7FB64DAF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OTP</w:t>
            </w:r>
          </w:p>
        </w:tc>
        <w:tc>
          <w:tcPr>
            <w:tcW w:w="1418" w:type="dxa"/>
          </w:tcPr>
          <w:p w14:paraId="5CD78E24" w14:textId="304951F2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Request</w:t>
            </w:r>
          </w:p>
        </w:tc>
        <w:tc>
          <w:tcPr>
            <w:tcW w:w="2693" w:type="dxa"/>
            <w:vAlign w:val="center"/>
          </w:tcPr>
          <w:p w14:paraId="5474E999" w14:textId="27F1E450" w:rsidR="00693E89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Request_OTP_API" w:history="1">
              <w:r w:rsidR="00693E89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Request OTP</w:t>
              </w:r>
            </w:hyperlink>
          </w:p>
        </w:tc>
        <w:tc>
          <w:tcPr>
            <w:tcW w:w="993" w:type="dxa"/>
          </w:tcPr>
          <w:p w14:paraId="2432695A" w14:textId="7EA9828C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3D006236" w14:textId="54C1EC54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vms/v1/otp/request</w:t>
            </w:r>
          </w:p>
        </w:tc>
      </w:tr>
      <w:tr w:rsidR="00693E89" w:rsidRPr="00493CF2" w14:paraId="793BA97F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53D154F" w14:textId="77777777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36758F5" w14:textId="77777777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ECC8000" w14:textId="3DC715A4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Verify</w:t>
            </w:r>
          </w:p>
        </w:tc>
        <w:tc>
          <w:tcPr>
            <w:tcW w:w="2693" w:type="dxa"/>
            <w:vAlign w:val="center"/>
          </w:tcPr>
          <w:p w14:paraId="16576767" w14:textId="2247A321" w:rsidR="00693E89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Request_OTP_API" w:history="1">
              <w:r w:rsidR="00693E89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Verify OTP</w:t>
              </w:r>
            </w:hyperlink>
          </w:p>
        </w:tc>
        <w:tc>
          <w:tcPr>
            <w:tcW w:w="993" w:type="dxa"/>
          </w:tcPr>
          <w:p w14:paraId="3226A75F" w14:textId="11465446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0FEFAFE5" w14:textId="6A7BE108" w:rsidR="00693E89" w:rsidRPr="00493CF2" w:rsidRDefault="00693E89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vms/v1/otp/verify</w:t>
            </w:r>
          </w:p>
        </w:tc>
      </w:tr>
      <w:tr w:rsidR="006612CA" w:rsidRPr="00493CF2" w14:paraId="3C689E49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D1D78A0" w14:textId="77777777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4EA96778" w14:textId="0508520D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Templates</w:t>
            </w:r>
          </w:p>
        </w:tc>
        <w:tc>
          <w:tcPr>
            <w:tcW w:w="1418" w:type="dxa"/>
          </w:tcPr>
          <w:p w14:paraId="53F33C29" w14:textId="2D85C71B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 all</w:t>
            </w:r>
          </w:p>
        </w:tc>
        <w:tc>
          <w:tcPr>
            <w:tcW w:w="2693" w:type="dxa"/>
            <w:vAlign w:val="center"/>
          </w:tcPr>
          <w:p w14:paraId="3557DB5E" w14:textId="6206B358" w:rsidR="006612CA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All_Templates" w:history="1">
              <w:r w:rsidR="006612CA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6612CA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All Templates</w:t>
              </w:r>
            </w:hyperlink>
          </w:p>
        </w:tc>
        <w:tc>
          <w:tcPr>
            <w:tcW w:w="993" w:type="dxa"/>
          </w:tcPr>
          <w:p w14:paraId="06878343" w14:textId="62ABC838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3401" w:type="dxa"/>
          </w:tcPr>
          <w:p w14:paraId="17C35A37" w14:textId="35657B5C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vms/v1/templates</w:t>
            </w:r>
          </w:p>
        </w:tc>
      </w:tr>
      <w:tr w:rsidR="006612CA" w:rsidRPr="00493CF2" w14:paraId="6EFF7B1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D7B844F" w14:textId="77777777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68F9D1E" w14:textId="77777777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E8B809B" w14:textId="2BC3AE21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 mine</w:t>
            </w:r>
          </w:p>
        </w:tc>
        <w:tc>
          <w:tcPr>
            <w:tcW w:w="2693" w:type="dxa"/>
            <w:vAlign w:val="center"/>
          </w:tcPr>
          <w:p w14:paraId="48D1AC20" w14:textId="07F5B6A2" w:rsidR="006612CA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y_Templates" w:history="1">
              <w:r w:rsidR="006612CA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6612CA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My Templates</w:t>
              </w:r>
            </w:hyperlink>
          </w:p>
        </w:tc>
        <w:tc>
          <w:tcPr>
            <w:tcW w:w="993" w:type="dxa"/>
          </w:tcPr>
          <w:p w14:paraId="2EC51E2B" w14:textId="2488A937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3401" w:type="dxa"/>
          </w:tcPr>
          <w:p w14:paraId="5B232997" w14:textId="716F0C70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vms/v1/templates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/my_templates</w:t>
            </w:r>
          </w:p>
        </w:tc>
      </w:tr>
      <w:tr w:rsidR="006612CA" w:rsidRPr="00493CF2" w14:paraId="39673112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1577DCC" w14:textId="77777777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481CA4F" w14:textId="77777777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123B1251" w14:textId="0F951691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A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dd mine</w:t>
            </w:r>
          </w:p>
        </w:tc>
        <w:tc>
          <w:tcPr>
            <w:tcW w:w="2693" w:type="dxa"/>
            <w:vAlign w:val="center"/>
          </w:tcPr>
          <w:p w14:paraId="7F3A6A30" w14:textId="3B8CEEA4" w:rsidR="006612CA" w:rsidRPr="00493CF2" w:rsidRDefault="00B002D8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Add_My_Templates" w:history="1">
              <w:r w:rsidR="006612CA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A</w:t>
              </w:r>
              <w:r w:rsidR="006612CA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dd My Template</w:t>
              </w:r>
            </w:hyperlink>
          </w:p>
        </w:tc>
        <w:tc>
          <w:tcPr>
            <w:tcW w:w="993" w:type="dxa"/>
          </w:tcPr>
          <w:p w14:paraId="7F08BF8D" w14:textId="57168C7E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0DA977D7" w14:textId="6782C62B" w:rsidR="006612CA" w:rsidRPr="00493CF2" w:rsidRDefault="006612CA" w:rsidP="00BD3496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vms/v1/templates/add_my</w:t>
            </w:r>
          </w:p>
        </w:tc>
      </w:tr>
      <w:tr w:rsidR="006612CA" w:rsidRPr="00493CF2" w14:paraId="138FCB14" w14:textId="77777777" w:rsidTr="00B15892">
        <w:trPr>
          <w:trHeight w:val="308"/>
        </w:trPr>
        <w:tc>
          <w:tcPr>
            <w:tcW w:w="425" w:type="dxa"/>
            <w:vAlign w:val="center"/>
          </w:tcPr>
          <w:p w14:paraId="3A5ED607" w14:textId="77777777" w:rsidR="006612CA" w:rsidRPr="00493CF2" w:rsidRDefault="006612CA" w:rsidP="00B1589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345AAC0" w14:textId="77777777" w:rsidR="006612CA" w:rsidRPr="00493CF2" w:rsidRDefault="006612CA" w:rsidP="00B1589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2B46A49" w14:textId="64A96417" w:rsidR="006612CA" w:rsidRPr="00493CF2" w:rsidRDefault="006612CA" w:rsidP="00B1589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Remove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 xml:space="preserve"> mine</w:t>
            </w:r>
          </w:p>
        </w:tc>
        <w:tc>
          <w:tcPr>
            <w:tcW w:w="2693" w:type="dxa"/>
            <w:vAlign w:val="center"/>
          </w:tcPr>
          <w:p w14:paraId="5E5E2086" w14:textId="73CC092E" w:rsidR="006612CA" w:rsidRPr="00493CF2" w:rsidRDefault="00B002D8" w:rsidP="00B1589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Remove_My_Template" w:history="1">
              <w:r w:rsidR="006612CA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Re</w:t>
              </w:r>
              <w:r w:rsidR="00216734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move</w:t>
              </w:r>
              <w:r w:rsidR="006612CA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My Template</w:t>
              </w:r>
            </w:hyperlink>
          </w:p>
        </w:tc>
        <w:tc>
          <w:tcPr>
            <w:tcW w:w="993" w:type="dxa"/>
          </w:tcPr>
          <w:p w14:paraId="5C12A2C0" w14:textId="38DD136A" w:rsidR="006612CA" w:rsidRPr="00493CF2" w:rsidRDefault="00216734" w:rsidP="00B1589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DELETE</w:t>
            </w:r>
          </w:p>
        </w:tc>
        <w:tc>
          <w:tcPr>
            <w:tcW w:w="3401" w:type="dxa"/>
          </w:tcPr>
          <w:p w14:paraId="51FA8A13" w14:textId="4832296D" w:rsidR="006612CA" w:rsidRPr="00493CF2" w:rsidRDefault="006612CA" w:rsidP="00B1589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vms/v1/templates/</w:t>
            </w:r>
            <w:r w:rsidR="00D63406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my_templates</w:t>
            </w:r>
            <w:r w:rsidR="00216734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/{themeId}</w:t>
            </w:r>
          </w:p>
        </w:tc>
      </w:tr>
      <w:tr w:rsidR="006612CA" w:rsidRPr="00493CF2" w14:paraId="0877A53F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558ED04" w14:textId="77777777" w:rsidR="006612CA" w:rsidRPr="00493CF2" w:rsidRDefault="006612CA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F899B94" w14:textId="77777777" w:rsidR="006612CA" w:rsidRPr="00493CF2" w:rsidRDefault="006612CA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6D225088" w14:textId="722C82C3" w:rsidR="006612CA" w:rsidRPr="00493CF2" w:rsidRDefault="006612CA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 xml:space="preserve">Get 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Template Theme</w:t>
            </w:r>
          </w:p>
        </w:tc>
        <w:tc>
          <w:tcPr>
            <w:tcW w:w="2693" w:type="dxa"/>
            <w:vAlign w:val="center"/>
          </w:tcPr>
          <w:p w14:paraId="58787474" w14:textId="14FC32FF" w:rsidR="006612CA" w:rsidRDefault="00B002D8" w:rsidP="002D28B3">
            <w:hyperlink w:anchor="_Get_Template_Theme" w:history="1">
              <w:r w:rsidR="006612CA" w:rsidRPr="00C53E63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6612CA" w:rsidRPr="00C53E6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Template Theme</w:t>
              </w:r>
            </w:hyperlink>
          </w:p>
        </w:tc>
        <w:tc>
          <w:tcPr>
            <w:tcW w:w="993" w:type="dxa"/>
          </w:tcPr>
          <w:p w14:paraId="20187A82" w14:textId="40E0671F" w:rsidR="006612CA" w:rsidRPr="00493CF2" w:rsidRDefault="006612CA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3401" w:type="dxa"/>
          </w:tcPr>
          <w:p w14:paraId="66208412" w14:textId="2E2F1B5E" w:rsidR="006612CA" w:rsidRPr="00493CF2" w:rsidRDefault="006612CA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vms/v1/templates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/themes/{themeId}</w:t>
            </w:r>
          </w:p>
        </w:tc>
      </w:tr>
      <w:tr w:rsidR="002D28B3" w:rsidRPr="00493CF2" w14:paraId="7A47A23C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62913A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40E2EDC4" w14:textId="6E6E6E7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rojects</w:t>
            </w:r>
          </w:p>
        </w:tc>
        <w:tc>
          <w:tcPr>
            <w:tcW w:w="1418" w:type="dxa"/>
          </w:tcPr>
          <w:p w14:paraId="5CC84FB8" w14:textId="4500518A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</w:t>
            </w:r>
          </w:p>
        </w:tc>
        <w:tc>
          <w:tcPr>
            <w:tcW w:w="2693" w:type="dxa"/>
            <w:vAlign w:val="center"/>
          </w:tcPr>
          <w:p w14:paraId="0BA725AE" w14:textId="34DB85D3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y_Projects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Search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My Projects</w:t>
              </w:r>
            </w:hyperlink>
          </w:p>
        </w:tc>
        <w:tc>
          <w:tcPr>
            <w:tcW w:w="993" w:type="dxa"/>
          </w:tcPr>
          <w:p w14:paraId="265D43E7" w14:textId="1B5741B0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6302B787" w14:textId="4414FD6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vms/v1/projects/search</w:t>
            </w:r>
          </w:p>
        </w:tc>
      </w:tr>
      <w:tr w:rsidR="002D28B3" w:rsidRPr="00493CF2" w14:paraId="145ED228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F02571A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7D467C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A9DDCEA" w14:textId="6B312C1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Suggestion</w:t>
            </w:r>
          </w:p>
        </w:tc>
        <w:tc>
          <w:tcPr>
            <w:tcW w:w="2693" w:type="dxa"/>
            <w:vAlign w:val="center"/>
          </w:tcPr>
          <w:p w14:paraId="0530C9AA" w14:textId="1CB49D0C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y_Projects_1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Search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My Projects Suggestion</w:t>
              </w:r>
            </w:hyperlink>
          </w:p>
        </w:tc>
        <w:tc>
          <w:tcPr>
            <w:tcW w:w="993" w:type="dxa"/>
          </w:tcPr>
          <w:p w14:paraId="3BB52B44" w14:textId="293D63A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3049A57F" w14:textId="744ABA6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vms/v1/projects/suggestion</w:t>
            </w:r>
          </w:p>
        </w:tc>
      </w:tr>
      <w:tr w:rsidR="002D28B3" w:rsidRPr="00493CF2" w14:paraId="0C4BF458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524CD14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FDC5D0B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3EA5499" w14:textId="150711E4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C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reate</w:t>
            </w:r>
          </w:p>
        </w:tc>
        <w:tc>
          <w:tcPr>
            <w:tcW w:w="2693" w:type="dxa"/>
            <w:vAlign w:val="center"/>
          </w:tcPr>
          <w:p w14:paraId="5FBC571C" w14:textId="64A8C6E4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reate_Project_API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C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reate Project</w:t>
              </w:r>
            </w:hyperlink>
          </w:p>
        </w:tc>
        <w:tc>
          <w:tcPr>
            <w:tcW w:w="993" w:type="dxa"/>
          </w:tcPr>
          <w:p w14:paraId="5766ABBB" w14:textId="3E39C7EE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18D7079E" w14:textId="5C3487E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</w:t>
            </w:r>
          </w:p>
        </w:tc>
      </w:tr>
      <w:tr w:rsidR="002D28B3" w:rsidRPr="00493CF2" w14:paraId="4BE5D973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2613BB8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73CE80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669EE4E8" w14:textId="1336E49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Duplicate</w:t>
            </w:r>
          </w:p>
        </w:tc>
        <w:tc>
          <w:tcPr>
            <w:tcW w:w="2693" w:type="dxa"/>
            <w:vAlign w:val="center"/>
          </w:tcPr>
          <w:p w14:paraId="78C07C3C" w14:textId="760BFA57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Duplicate_Project_API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D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uplicate Project</w:t>
              </w:r>
            </w:hyperlink>
          </w:p>
        </w:tc>
        <w:tc>
          <w:tcPr>
            <w:tcW w:w="993" w:type="dxa"/>
          </w:tcPr>
          <w:p w14:paraId="0B6AEF7A" w14:textId="75402B3A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2071E188" w14:textId="64F1FF9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vms/v1/projects/duplicate</w:t>
            </w:r>
          </w:p>
        </w:tc>
      </w:tr>
      <w:tr w:rsidR="002D28B3" w:rsidRPr="00493CF2" w14:paraId="275CCDC6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AAA9AB9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DFE915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A1A59D3" w14:textId="71BDD06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</w:t>
            </w:r>
          </w:p>
        </w:tc>
        <w:tc>
          <w:tcPr>
            <w:tcW w:w="2693" w:type="dxa"/>
            <w:vAlign w:val="center"/>
          </w:tcPr>
          <w:p w14:paraId="2FF4B55E" w14:textId="6B16079A" w:rsidR="002D28B3" w:rsidRPr="00493CF2" w:rsidRDefault="00B002D8" w:rsidP="002D28B3">
            <w:pPr>
              <w:rPr>
                <w:sz w:val="18"/>
                <w:szCs w:val="18"/>
                <w:lang w:eastAsia="ja-JP"/>
              </w:rPr>
            </w:pPr>
            <w:hyperlink w:anchor="_Delete_Project_API_1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D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elete Project</w:t>
              </w:r>
            </w:hyperlink>
          </w:p>
        </w:tc>
        <w:tc>
          <w:tcPr>
            <w:tcW w:w="993" w:type="dxa"/>
          </w:tcPr>
          <w:p w14:paraId="59DE9616" w14:textId="193A020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</w:t>
            </w:r>
          </w:p>
        </w:tc>
        <w:tc>
          <w:tcPr>
            <w:tcW w:w="3401" w:type="dxa"/>
          </w:tcPr>
          <w:p w14:paraId="4B30BA02" w14:textId="319E17B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</w:t>
            </w:r>
          </w:p>
        </w:tc>
      </w:tr>
      <w:tr w:rsidR="002D28B3" w:rsidRPr="00493CF2" w14:paraId="6B5452A1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9EAFCA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06EC1613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A17843C" w14:textId="4861866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ename</w:t>
            </w:r>
          </w:p>
        </w:tc>
        <w:tc>
          <w:tcPr>
            <w:tcW w:w="2693" w:type="dxa"/>
            <w:vAlign w:val="center"/>
          </w:tcPr>
          <w:p w14:paraId="6338C783" w14:textId="1A6323F7" w:rsidR="002D28B3" w:rsidRPr="00493CF2" w:rsidRDefault="00B002D8" w:rsidP="002D28B3">
            <w:pPr>
              <w:rPr>
                <w:sz w:val="18"/>
                <w:szCs w:val="18"/>
              </w:rPr>
            </w:pPr>
            <w:hyperlink w:anchor="_Rename_Project_API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Rename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Project</w:t>
              </w:r>
            </w:hyperlink>
          </w:p>
        </w:tc>
        <w:tc>
          <w:tcPr>
            <w:tcW w:w="993" w:type="dxa"/>
          </w:tcPr>
          <w:p w14:paraId="144AE501" w14:textId="0C4C245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PATCH</w:t>
            </w:r>
          </w:p>
        </w:tc>
        <w:tc>
          <w:tcPr>
            <w:tcW w:w="3401" w:type="dxa"/>
          </w:tcPr>
          <w:p w14:paraId="184006DF" w14:textId="339977AE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vms/v1/projects/{projectId}/rename</w:t>
            </w:r>
          </w:p>
        </w:tc>
      </w:tr>
      <w:tr w:rsidR="002D28B3" w:rsidRPr="00493CF2" w14:paraId="42708CF6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D9067D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7EC375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C13B9BB" w14:textId="0522CD06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ublish</w:t>
            </w:r>
          </w:p>
        </w:tc>
        <w:tc>
          <w:tcPr>
            <w:tcW w:w="2693" w:type="dxa"/>
            <w:vAlign w:val="center"/>
          </w:tcPr>
          <w:p w14:paraId="2BC90C75" w14:textId="6CE2FE1C" w:rsidR="002D28B3" w:rsidRPr="00493CF2" w:rsidRDefault="00B002D8" w:rsidP="002D28B3">
            <w:pPr>
              <w:rPr>
                <w:sz w:val="18"/>
                <w:szCs w:val="18"/>
              </w:rPr>
            </w:pPr>
            <w:hyperlink w:anchor="_Publish_Project_API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Publish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Project</w:t>
              </w:r>
            </w:hyperlink>
          </w:p>
        </w:tc>
        <w:tc>
          <w:tcPr>
            <w:tcW w:w="993" w:type="dxa"/>
          </w:tcPr>
          <w:p w14:paraId="5AEFAFF5" w14:textId="797967B1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383E2079" w14:textId="4A4E1CD9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/vms/v1/projects/{projectId}/publish</w:t>
            </w:r>
          </w:p>
        </w:tc>
      </w:tr>
      <w:tr w:rsidR="002D28B3" w:rsidRPr="00493CF2" w14:paraId="39E1C70B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F5DC7DE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BC9654B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383FB953" w14:textId="73D586DF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npublish</w:t>
            </w:r>
          </w:p>
        </w:tc>
        <w:tc>
          <w:tcPr>
            <w:tcW w:w="2693" w:type="dxa"/>
            <w:vAlign w:val="center"/>
          </w:tcPr>
          <w:p w14:paraId="7FB57F23" w14:textId="53B5465C" w:rsidR="002D28B3" w:rsidRPr="00493CF2" w:rsidRDefault="00B002D8" w:rsidP="002D28B3">
            <w:pPr>
              <w:rPr>
                <w:sz w:val="18"/>
                <w:szCs w:val="18"/>
              </w:rPr>
            </w:pPr>
            <w:hyperlink w:anchor="_Unpublish_Project_API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Unpublish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Project</w:t>
              </w:r>
            </w:hyperlink>
          </w:p>
        </w:tc>
        <w:tc>
          <w:tcPr>
            <w:tcW w:w="993" w:type="dxa"/>
          </w:tcPr>
          <w:p w14:paraId="70DB67AF" w14:textId="064F996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2C259C16" w14:textId="5A1C10EB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vms/v1/projects/{projectId}/unpublish</w:t>
            </w:r>
          </w:p>
        </w:tc>
      </w:tr>
      <w:tr w:rsidR="002D28B3" w:rsidRPr="00493CF2" w14:paraId="6631B097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351F2A9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19D70E65" w14:textId="5070A03A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6A4FF9BA" w14:textId="4A25478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2693" w:type="dxa"/>
            <w:vAlign w:val="center"/>
          </w:tcPr>
          <w:p w14:paraId="192C47E3" w14:textId="6D61CA7C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Publish_Domain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Publish Domain</w:t>
              </w:r>
            </w:hyperlink>
          </w:p>
        </w:tc>
        <w:tc>
          <w:tcPr>
            <w:tcW w:w="993" w:type="dxa"/>
          </w:tcPr>
          <w:p w14:paraId="52CE97D8" w14:textId="51882B8A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5AA42524" w14:textId="36AEFCA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vms/v1/projects/{projectId}/domain</w:t>
            </w:r>
          </w:p>
        </w:tc>
      </w:tr>
      <w:tr w:rsidR="002D28B3" w:rsidRPr="00493CF2" w14:paraId="5C0AC443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37C2FA8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E3D2B8D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6BBCB329" w14:textId="4990DC0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</w:t>
            </w:r>
          </w:p>
        </w:tc>
        <w:tc>
          <w:tcPr>
            <w:tcW w:w="2693" w:type="dxa"/>
            <w:vAlign w:val="center"/>
          </w:tcPr>
          <w:p w14:paraId="41321E29" w14:textId="0BF6F801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Publish_Domain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Publish Domain</w:t>
              </w:r>
            </w:hyperlink>
          </w:p>
        </w:tc>
        <w:tc>
          <w:tcPr>
            <w:tcW w:w="993" w:type="dxa"/>
          </w:tcPr>
          <w:p w14:paraId="3ABBE4E2" w14:textId="577CE7E4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554891B6" w14:textId="6273F249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vms/v1/projects/{projectId}/domain</w:t>
            </w:r>
          </w:p>
        </w:tc>
      </w:tr>
      <w:tr w:rsidR="002D28B3" w:rsidRPr="00493CF2" w14:paraId="2B6F4AB0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219436C" w14:textId="73C613C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E3C841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2A52C5E" w14:textId="63DBCD4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</w:t>
            </w:r>
          </w:p>
        </w:tc>
        <w:tc>
          <w:tcPr>
            <w:tcW w:w="2693" w:type="dxa"/>
            <w:vAlign w:val="center"/>
          </w:tcPr>
          <w:p w14:paraId="45A3F847" w14:textId="1909623C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Project_Publish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Publish Info</w:t>
              </w:r>
            </w:hyperlink>
          </w:p>
        </w:tc>
        <w:tc>
          <w:tcPr>
            <w:tcW w:w="993" w:type="dxa"/>
          </w:tcPr>
          <w:p w14:paraId="3E788573" w14:textId="799399C9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30A45576" w14:textId="6F5F7FF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vms/v1/projects/{projectId}/publish_info</w:t>
            </w:r>
          </w:p>
        </w:tc>
      </w:tr>
      <w:tr w:rsidR="002D28B3" w:rsidRPr="00493CF2" w14:paraId="3174671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1E82870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2641267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422B85C" w14:textId="63EA8F0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C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reate</w:t>
            </w:r>
          </w:p>
        </w:tc>
        <w:tc>
          <w:tcPr>
            <w:tcW w:w="2693" w:type="dxa"/>
            <w:vAlign w:val="center"/>
          </w:tcPr>
          <w:p w14:paraId="03076B15" w14:textId="5AD708BE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reate_Admin_Account" w:history="1"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Create </w:t>
              </w:r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A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dmin Account</w:t>
              </w:r>
            </w:hyperlink>
          </w:p>
        </w:tc>
        <w:tc>
          <w:tcPr>
            <w:tcW w:w="993" w:type="dxa"/>
          </w:tcPr>
          <w:p w14:paraId="4EA3A6F2" w14:textId="3468A68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77487318" w14:textId="58C0D4A9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vms/v1/projects/{projectId}/admins</w:t>
            </w:r>
          </w:p>
        </w:tc>
      </w:tr>
      <w:tr w:rsidR="002D28B3" w:rsidRPr="00493CF2" w14:paraId="4E60F3C5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1D007B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54C4BBD0" w14:textId="232BD3ED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Websites</w:t>
            </w:r>
          </w:p>
        </w:tc>
        <w:tc>
          <w:tcPr>
            <w:tcW w:w="1418" w:type="dxa"/>
          </w:tcPr>
          <w:p w14:paraId="1A660D94" w14:textId="7E84486A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</w:t>
            </w:r>
          </w:p>
        </w:tc>
        <w:tc>
          <w:tcPr>
            <w:tcW w:w="2693" w:type="dxa"/>
            <w:vAlign w:val="center"/>
          </w:tcPr>
          <w:p w14:paraId="5823B9A3" w14:textId="77E622E2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y_Websites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Search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My Websites</w:t>
              </w:r>
            </w:hyperlink>
          </w:p>
        </w:tc>
        <w:tc>
          <w:tcPr>
            <w:tcW w:w="993" w:type="dxa"/>
          </w:tcPr>
          <w:p w14:paraId="6D957801" w14:textId="29788544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1A29BDBE" w14:textId="5270458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vms/v1/websites/search</w:t>
            </w:r>
          </w:p>
        </w:tc>
      </w:tr>
      <w:tr w:rsidR="002D28B3" w:rsidRPr="00493CF2" w14:paraId="45B65A1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441F0A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0B9D88A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14B4DD82" w14:textId="204CA83D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Suggestion</w:t>
            </w:r>
          </w:p>
        </w:tc>
        <w:tc>
          <w:tcPr>
            <w:tcW w:w="2693" w:type="dxa"/>
            <w:vAlign w:val="center"/>
          </w:tcPr>
          <w:p w14:paraId="79A2809E" w14:textId="4AA57D1A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y_Websites_1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Search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My Websites Suggestion</w:t>
              </w:r>
            </w:hyperlink>
          </w:p>
        </w:tc>
        <w:tc>
          <w:tcPr>
            <w:tcW w:w="993" w:type="dxa"/>
          </w:tcPr>
          <w:p w14:paraId="6A2D16AC" w14:textId="2ABB2E8F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5ECBA644" w14:textId="0209354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vms/v1/websites/suggestion</w:t>
            </w:r>
          </w:p>
        </w:tc>
      </w:tr>
      <w:tr w:rsidR="002D28B3" w:rsidRPr="00493CF2" w14:paraId="16F4B325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87CD093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75A7E0D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15A2B33C" w14:textId="16831E0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 Details</w:t>
            </w:r>
          </w:p>
        </w:tc>
        <w:tc>
          <w:tcPr>
            <w:tcW w:w="2693" w:type="dxa"/>
            <w:vAlign w:val="center"/>
          </w:tcPr>
          <w:p w14:paraId="1DC2B79A" w14:textId="62CFC731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y_Website" w:history="1"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Get My Website Details</w:t>
              </w:r>
            </w:hyperlink>
          </w:p>
        </w:tc>
        <w:tc>
          <w:tcPr>
            <w:tcW w:w="993" w:type="dxa"/>
          </w:tcPr>
          <w:p w14:paraId="520A4844" w14:textId="4BBB9FE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6F8330D1" w14:textId="1A8B9431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vms/v1/websites/{websiteId}</w:t>
            </w:r>
          </w:p>
        </w:tc>
      </w:tr>
      <w:tr w:rsidR="002D28B3" w:rsidRPr="00493CF2" w14:paraId="054DB160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F6F4FB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1C51C64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83108AF" w14:textId="0D0E98A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Status</w:t>
            </w:r>
          </w:p>
        </w:tc>
        <w:tc>
          <w:tcPr>
            <w:tcW w:w="2693" w:type="dxa"/>
            <w:vAlign w:val="center"/>
          </w:tcPr>
          <w:p w14:paraId="5C26E874" w14:textId="6338CACD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My_Website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My Website Status</w:t>
              </w:r>
            </w:hyperlink>
          </w:p>
        </w:tc>
        <w:tc>
          <w:tcPr>
            <w:tcW w:w="993" w:type="dxa"/>
          </w:tcPr>
          <w:p w14:paraId="5BB0A3E6" w14:textId="0B638FC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228C8EC4" w14:textId="3B35E25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vms/v1/websites/{websiteId}/status</w:t>
            </w:r>
          </w:p>
        </w:tc>
      </w:tr>
      <w:tr w:rsidR="002D28B3" w:rsidRPr="00493CF2" w14:paraId="51DC663D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DDF2C3F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5B1675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1D58723" w14:textId="76FFDDFD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Details</w:t>
            </w:r>
          </w:p>
        </w:tc>
        <w:tc>
          <w:tcPr>
            <w:tcW w:w="2693" w:type="dxa"/>
            <w:vAlign w:val="center"/>
          </w:tcPr>
          <w:p w14:paraId="17AE1518" w14:textId="077E02F0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My_Website_1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My Website Details</w:t>
              </w:r>
            </w:hyperlink>
          </w:p>
        </w:tc>
        <w:tc>
          <w:tcPr>
            <w:tcW w:w="993" w:type="dxa"/>
          </w:tcPr>
          <w:p w14:paraId="0C6C0939" w14:textId="116D2DC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27AA7878" w14:textId="467A253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vms/v1/websites/{websiteId}/detail</w:t>
            </w:r>
          </w:p>
        </w:tc>
      </w:tr>
      <w:tr w:rsidR="002D28B3" w:rsidRPr="00493CF2" w14:paraId="66627C7C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58ED1CD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3137E5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DE2936A" w14:textId="06B9246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uplicate</w:t>
            </w:r>
          </w:p>
        </w:tc>
        <w:tc>
          <w:tcPr>
            <w:tcW w:w="2693" w:type="dxa"/>
            <w:vAlign w:val="center"/>
          </w:tcPr>
          <w:p w14:paraId="083E3230" w14:textId="1394EAA1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Duplicate_My_Website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D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uplicate My Website</w:t>
              </w:r>
            </w:hyperlink>
          </w:p>
        </w:tc>
        <w:tc>
          <w:tcPr>
            <w:tcW w:w="993" w:type="dxa"/>
          </w:tcPr>
          <w:p w14:paraId="55180565" w14:textId="688DF6D4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1593E91B" w14:textId="55591621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vms/v1/websites/duplicate</w:t>
            </w:r>
          </w:p>
        </w:tc>
      </w:tr>
      <w:tr w:rsidR="002D28B3" w:rsidRPr="00493CF2" w14:paraId="4E92732A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1671513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AA03F8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0B1549D" w14:textId="7E97428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Edit</w:t>
            </w:r>
          </w:p>
        </w:tc>
        <w:tc>
          <w:tcPr>
            <w:tcW w:w="2693" w:type="dxa"/>
            <w:vAlign w:val="center"/>
          </w:tcPr>
          <w:p w14:paraId="3E07E493" w14:textId="06DB906F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Edit_My_Website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E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dit My Website</w:t>
              </w:r>
            </w:hyperlink>
          </w:p>
        </w:tc>
        <w:tc>
          <w:tcPr>
            <w:tcW w:w="993" w:type="dxa"/>
          </w:tcPr>
          <w:p w14:paraId="4FD8B790" w14:textId="1F4D983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4806F930" w14:textId="55B2E5A0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vms/v1/websites/edit</w:t>
            </w:r>
          </w:p>
        </w:tc>
      </w:tr>
      <w:tr w:rsidR="002D28B3" w:rsidRPr="00493CF2" w14:paraId="0174984C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D16D0E7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4F591338" w14:textId="199F0EA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W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ebsitedata</w:t>
            </w:r>
          </w:p>
        </w:tc>
        <w:tc>
          <w:tcPr>
            <w:tcW w:w="1418" w:type="dxa"/>
          </w:tcPr>
          <w:p w14:paraId="27433B5D" w14:textId="4542701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2693" w:type="dxa"/>
            <w:vAlign w:val="center"/>
          </w:tcPr>
          <w:p w14:paraId="59492777" w14:textId="7E7DEFF9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Web_Site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Website Data</w:t>
              </w:r>
            </w:hyperlink>
          </w:p>
        </w:tc>
        <w:tc>
          <w:tcPr>
            <w:tcW w:w="993" w:type="dxa"/>
          </w:tcPr>
          <w:p w14:paraId="667BE169" w14:textId="28F36191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3983698A" w14:textId="16DD08D1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vms/v1/websitedata/{website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Data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Id}</w:t>
            </w:r>
          </w:p>
        </w:tc>
      </w:tr>
      <w:tr w:rsidR="002D28B3" w:rsidRPr="00493CF2" w14:paraId="052B15E1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C1D406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193D3C0A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D350613" w14:textId="59D94A0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</w:t>
            </w:r>
          </w:p>
        </w:tc>
        <w:tc>
          <w:tcPr>
            <w:tcW w:w="2693" w:type="dxa"/>
            <w:vAlign w:val="center"/>
          </w:tcPr>
          <w:p w14:paraId="5636FAD1" w14:textId="6129106B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Web_Site" w:history="1"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Update Website Data</w:t>
              </w:r>
            </w:hyperlink>
          </w:p>
        </w:tc>
        <w:tc>
          <w:tcPr>
            <w:tcW w:w="993" w:type="dxa"/>
          </w:tcPr>
          <w:p w14:paraId="1640FDB1" w14:textId="3903535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56513A01" w14:textId="6D41E2C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vms/v1/websitedata/{website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Data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Id}</w:t>
            </w:r>
          </w:p>
        </w:tc>
      </w:tr>
      <w:tr w:rsidR="00950557" w:rsidRPr="00493CF2" w14:paraId="1E6F528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9ED9F26" w14:textId="7777777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5BFF72C2" w14:textId="7B918AD4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ageData</w:t>
            </w:r>
          </w:p>
        </w:tc>
        <w:tc>
          <w:tcPr>
            <w:tcW w:w="1418" w:type="dxa"/>
          </w:tcPr>
          <w:p w14:paraId="71E26347" w14:textId="53EF33C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2693" w:type="dxa"/>
            <w:vAlign w:val="center"/>
          </w:tcPr>
          <w:p w14:paraId="15077CBA" w14:textId="70BC750F" w:rsidR="00950557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Page_Data" w:history="1">
              <w:r w:rsidR="00950557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950557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Page Data</w:t>
              </w:r>
            </w:hyperlink>
          </w:p>
        </w:tc>
        <w:tc>
          <w:tcPr>
            <w:tcW w:w="993" w:type="dxa"/>
          </w:tcPr>
          <w:p w14:paraId="5B48AEA1" w14:textId="5911E32C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0E604623" w14:textId="0188E7B8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vms/v1/pagedata/{pageDataId}</w:t>
            </w:r>
          </w:p>
        </w:tc>
      </w:tr>
      <w:tr w:rsidR="00950557" w:rsidRPr="00493CF2" w14:paraId="28AC3119" w14:textId="77777777" w:rsidTr="00C07894">
        <w:trPr>
          <w:trHeight w:val="308"/>
        </w:trPr>
        <w:tc>
          <w:tcPr>
            <w:tcW w:w="425" w:type="dxa"/>
            <w:vAlign w:val="center"/>
          </w:tcPr>
          <w:p w14:paraId="07E4469A" w14:textId="77777777" w:rsidR="00950557" w:rsidRPr="00493CF2" w:rsidRDefault="00950557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B753A24" w14:textId="77777777" w:rsidR="00950557" w:rsidRPr="00493CF2" w:rsidRDefault="00950557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3B4459C2" w14:textId="7C2CC150" w:rsidR="00950557" w:rsidRPr="00493CF2" w:rsidRDefault="00950557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Create</w:t>
            </w:r>
          </w:p>
        </w:tc>
        <w:tc>
          <w:tcPr>
            <w:tcW w:w="2693" w:type="dxa"/>
            <w:vAlign w:val="center"/>
          </w:tcPr>
          <w:p w14:paraId="483449C8" w14:textId="58BE1662" w:rsidR="00950557" w:rsidRPr="00493CF2" w:rsidRDefault="00B002D8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reate_Page_Data" w:history="1">
              <w:r w:rsidR="00950557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Create</w:t>
              </w:r>
              <w:r w:rsidR="00950557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Page Data</w:t>
              </w:r>
            </w:hyperlink>
          </w:p>
        </w:tc>
        <w:tc>
          <w:tcPr>
            <w:tcW w:w="993" w:type="dxa"/>
          </w:tcPr>
          <w:p w14:paraId="18FF637D" w14:textId="1AA230C4" w:rsidR="00950557" w:rsidRPr="00493CF2" w:rsidRDefault="00950557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1898601F" w14:textId="1DD3C08B" w:rsidR="00950557" w:rsidRPr="00493CF2" w:rsidRDefault="00950557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vms/v1/pagedata</w:t>
            </w:r>
          </w:p>
        </w:tc>
      </w:tr>
      <w:tr w:rsidR="00950557" w:rsidRPr="00493CF2" w14:paraId="2609F36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41398ED" w14:textId="7777777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EDEA346" w14:textId="7777777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E2A92D6" w14:textId="7BF922E3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</w:t>
            </w:r>
          </w:p>
        </w:tc>
        <w:tc>
          <w:tcPr>
            <w:tcW w:w="2693" w:type="dxa"/>
            <w:vAlign w:val="center"/>
          </w:tcPr>
          <w:p w14:paraId="425016D9" w14:textId="6557776C" w:rsidR="00950557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Page_Data" w:history="1">
              <w:r w:rsidR="00950557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950557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Page Data</w:t>
              </w:r>
            </w:hyperlink>
          </w:p>
        </w:tc>
        <w:tc>
          <w:tcPr>
            <w:tcW w:w="993" w:type="dxa"/>
          </w:tcPr>
          <w:p w14:paraId="15896D75" w14:textId="262EDB69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5438E730" w14:textId="67CE2682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vms/v1/pagedata/{pageDataId}</w:t>
            </w:r>
          </w:p>
        </w:tc>
      </w:tr>
      <w:tr w:rsidR="00950557" w:rsidRPr="00493CF2" w14:paraId="74A6AEF4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D5DA6D6" w14:textId="7777777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CD6584D" w14:textId="7777777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60665DB" w14:textId="4072BCB8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Delete</w:t>
            </w:r>
          </w:p>
        </w:tc>
        <w:tc>
          <w:tcPr>
            <w:tcW w:w="2693" w:type="dxa"/>
            <w:vAlign w:val="center"/>
          </w:tcPr>
          <w:p w14:paraId="3E7E3AE8" w14:textId="6DD631CB" w:rsidR="00950557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Delete_Page_Data" w:history="1">
              <w:r w:rsidR="00950557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D</w:t>
              </w:r>
              <w:r w:rsidR="00950557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elete Page Data</w:t>
              </w:r>
            </w:hyperlink>
          </w:p>
        </w:tc>
        <w:tc>
          <w:tcPr>
            <w:tcW w:w="993" w:type="dxa"/>
          </w:tcPr>
          <w:p w14:paraId="0BA6A08A" w14:textId="03615896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</w:t>
            </w:r>
          </w:p>
        </w:tc>
        <w:tc>
          <w:tcPr>
            <w:tcW w:w="3401" w:type="dxa"/>
          </w:tcPr>
          <w:p w14:paraId="126981D6" w14:textId="23101417" w:rsidR="00950557" w:rsidRPr="00493CF2" w:rsidRDefault="00950557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vms/v1/pagedata/{pageDataId}</w:t>
            </w:r>
          </w:p>
        </w:tc>
      </w:tr>
      <w:tr w:rsidR="002D28B3" w:rsidRPr="00493CF2" w14:paraId="666E9ACF" w14:textId="77777777" w:rsidTr="006A5769">
        <w:trPr>
          <w:trHeight w:val="308"/>
        </w:trPr>
        <w:tc>
          <w:tcPr>
            <w:tcW w:w="10064" w:type="dxa"/>
            <w:gridSpan w:val="6"/>
            <w:vAlign w:val="center"/>
          </w:tcPr>
          <w:p w14:paraId="3978B2C2" w14:textId="637E16E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MS Admin</w:t>
            </w:r>
          </w:p>
        </w:tc>
      </w:tr>
      <w:tr w:rsidR="002D28B3" w:rsidRPr="00493CF2" w14:paraId="5F8E353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4D1151A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34234FCD" w14:textId="4E4BB4E0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R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eports</w:t>
            </w:r>
          </w:p>
        </w:tc>
        <w:tc>
          <w:tcPr>
            <w:tcW w:w="1418" w:type="dxa"/>
          </w:tcPr>
          <w:p w14:paraId="49B93EA5" w14:textId="33F4638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2693" w:type="dxa"/>
            <w:vAlign w:val="center"/>
          </w:tcPr>
          <w:p w14:paraId="62A50B3E" w14:textId="5ABB96FE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Report_Information" w:history="1">
              <w:r w:rsidR="002D28B3" w:rsidRPr="00493CF2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Report Information</w:t>
              </w:r>
            </w:hyperlink>
          </w:p>
        </w:tc>
        <w:tc>
          <w:tcPr>
            <w:tcW w:w="993" w:type="dxa"/>
          </w:tcPr>
          <w:p w14:paraId="70AD386A" w14:textId="21A03E8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405A341E" w14:textId="175C62E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vms/v1/reports</w:t>
            </w:r>
          </w:p>
        </w:tc>
      </w:tr>
      <w:tr w:rsidR="002D28B3" w:rsidRPr="00493CF2" w14:paraId="6F5BC99D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E4CAE77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3ECDE824" w14:textId="61398549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C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ustomers</w:t>
            </w:r>
          </w:p>
        </w:tc>
        <w:tc>
          <w:tcPr>
            <w:tcW w:w="1418" w:type="dxa"/>
          </w:tcPr>
          <w:p w14:paraId="7C4F8FE8" w14:textId="387C30A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 List</w:t>
            </w:r>
          </w:p>
        </w:tc>
        <w:tc>
          <w:tcPr>
            <w:tcW w:w="2693" w:type="dxa"/>
            <w:vAlign w:val="center"/>
          </w:tcPr>
          <w:p w14:paraId="1350A787" w14:textId="596B0F5B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Customer_Profile" w:history="1">
              <w:r w:rsidR="002D28B3" w:rsidRPr="00DA26BC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DA26BC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Customer Profile List</w:t>
              </w:r>
            </w:hyperlink>
          </w:p>
        </w:tc>
        <w:tc>
          <w:tcPr>
            <w:tcW w:w="993" w:type="dxa"/>
          </w:tcPr>
          <w:p w14:paraId="18379D6B" w14:textId="02E5EE4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289ECE44" w14:textId="13F73D1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vms/v1/customers/search</w:t>
            </w:r>
          </w:p>
        </w:tc>
      </w:tr>
      <w:tr w:rsidR="002D28B3" w:rsidRPr="00493CF2" w14:paraId="5F0B7697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7A6378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EACF13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BAF77AA" w14:textId="4015741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 Detail</w:t>
            </w:r>
          </w:p>
        </w:tc>
        <w:tc>
          <w:tcPr>
            <w:tcW w:w="2693" w:type="dxa"/>
            <w:vAlign w:val="center"/>
          </w:tcPr>
          <w:p w14:paraId="158EB21E" w14:textId="02ABE248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Customer_Information" w:history="1">
              <w:r w:rsidR="002D28B3" w:rsidRPr="00BE4ECE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BE4ECE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Customer Information</w:t>
              </w:r>
            </w:hyperlink>
          </w:p>
        </w:tc>
        <w:tc>
          <w:tcPr>
            <w:tcW w:w="993" w:type="dxa"/>
          </w:tcPr>
          <w:p w14:paraId="1E53D808" w14:textId="60843DC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1193680D" w14:textId="1AD1C924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vms/v1/customers/{userId}</w:t>
            </w:r>
          </w:p>
        </w:tc>
      </w:tr>
      <w:tr w:rsidR="002D28B3" w:rsidRPr="00493CF2" w14:paraId="4030DA73" w14:textId="77777777" w:rsidTr="0084433B">
        <w:trPr>
          <w:trHeight w:val="308"/>
        </w:trPr>
        <w:tc>
          <w:tcPr>
            <w:tcW w:w="425" w:type="dxa"/>
            <w:vAlign w:val="center"/>
          </w:tcPr>
          <w:p w14:paraId="532918FD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AB0726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E20F697" w14:textId="04C63C5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Change Status</w:t>
            </w:r>
          </w:p>
        </w:tc>
        <w:tc>
          <w:tcPr>
            <w:tcW w:w="2693" w:type="dxa"/>
            <w:vAlign w:val="center"/>
          </w:tcPr>
          <w:p w14:paraId="21A0C24B" w14:textId="5AB36EF1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ange_Customer_Status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Change </w:t>
              </w:r>
              <w:r w:rsidR="002D28B3" w:rsidRPr="00BE4ECE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Customer</w:t>
              </w:r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Status</w:t>
              </w:r>
            </w:hyperlink>
          </w:p>
        </w:tc>
        <w:tc>
          <w:tcPr>
            <w:tcW w:w="993" w:type="dxa"/>
          </w:tcPr>
          <w:p w14:paraId="2F4A7D01" w14:textId="253818D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PATCH</w:t>
            </w:r>
          </w:p>
        </w:tc>
        <w:tc>
          <w:tcPr>
            <w:tcW w:w="3401" w:type="dxa"/>
          </w:tcPr>
          <w:p w14:paraId="57AA6D52" w14:textId="7A8C4E0F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vms/v1/customers/{userId}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/status</w:t>
            </w:r>
          </w:p>
        </w:tc>
      </w:tr>
      <w:tr w:rsidR="002D28B3" w:rsidRPr="00493CF2" w14:paraId="4F5B1843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8C71BD8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983F85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6DA4D3C" w14:textId="0AC3635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Change VM</w:t>
            </w:r>
          </w:p>
        </w:tc>
        <w:tc>
          <w:tcPr>
            <w:tcW w:w="2693" w:type="dxa"/>
            <w:vAlign w:val="center"/>
          </w:tcPr>
          <w:p w14:paraId="0FD1E2EC" w14:textId="07701CF2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ange_VM_Status" w:history="1">
              <w:r w:rsidR="002D28B3" w:rsidRPr="00A33D89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Change VM status</w:t>
              </w:r>
            </w:hyperlink>
          </w:p>
        </w:tc>
        <w:tc>
          <w:tcPr>
            <w:tcW w:w="993" w:type="dxa"/>
          </w:tcPr>
          <w:p w14:paraId="01FB2F56" w14:textId="258515B4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PATCH</w:t>
            </w:r>
          </w:p>
        </w:tc>
        <w:tc>
          <w:tcPr>
            <w:tcW w:w="3401" w:type="dxa"/>
          </w:tcPr>
          <w:p w14:paraId="1C53A12E" w14:textId="4A2A5F3E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vms/v1/customers/{userId}/vm_status</w:t>
            </w:r>
          </w:p>
        </w:tc>
      </w:tr>
      <w:tr w:rsidR="002D28B3" w:rsidRPr="00493CF2" w14:paraId="162576D0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0B55A39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1853019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36FEEBE" w14:textId="6C9A6FC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 VM</w:t>
            </w:r>
          </w:p>
        </w:tc>
        <w:tc>
          <w:tcPr>
            <w:tcW w:w="2693" w:type="dxa"/>
            <w:vAlign w:val="center"/>
          </w:tcPr>
          <w:p w14:paraId="3826CB69" w14:textId="1B2889E1" w:rsidR="002D28B3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VM_Status" w:history="1">
              <w:r w:rsidR="002D28B3" w:rsidRPr="009A64C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Get VM Status</w:t>
              </w:r>
            </w:hyperlink>
          </w:p>
        </w:tc>
        <w:tc>
          <w:tcPr>
            <w:tcW w:w="993" w:type="dxa"/>
          </w:tcPr>
          <w:p w14:paraId="4356538F" w14:textId="345AD428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</w:t>
            </w:r>
          </w:p>
        </w:tc>
        <w:tc>
          <w:tcPr>
            <w:tcW w:w="3401" w:type="dxa"/>
          </w:tcPr>
          <w:p w14:paraId="61D07BAD" w14:textId="4ED70252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vms/v1/customers/{userId}/vm_status</w:t>
            </w:r>
          </w:p>
        </w:tc>
      </w:tr>
      <w:tr w:rsidR="002D28B3" w:rsidRPr="00493CF2" w14:paraId="1EB39EBC" w14:textId="77777777" w:rsidTr="00D2478B">
        <w:trPr>
          <w:trHeight w:val="308"/>
        </w:trPr>
        <w:tc>
          <w:tcPr>
            <w:tcW w:w="425" w:type="dxa"/>
            <w:vAlign w:val="center"/>
          </w:tcPr>
          <w:p w14:paraId="2CA711DE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20653443" w14:textId="58BB732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ystems</w:t>
            </w:r>
          </w:p>
        </w:tc>
        <w:tc>
          <w:tcPr>
            <w:tcW w:w="1418" w:type="dxa"/>
          </w:tcPr>
          <w:p w14:paraId="6592B42C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 Systems</w:t>
            </w:r>
          </w:p>
        </w:tc>
        <w:tc>
          <w:tcPr>
            <w:tcW w:w="2693" w:type="dxa"/>
            <w:vAlign w:val="center"/>
          </w:tcPr>
          <w:p w14:paraId="4816E0EA" w14:textId="2CC09FAD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System_List" w:history="1">
              <w:r w:rsidR="002D28B3" w:rsidRPr="00F204C3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F204C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System List</w:t>
              </w:r>
            </w:hyperlink>
          </w:p>
        </w:tc>
        <w:tc>
          <w:tcPr>
            <w:tcW w:w="993" w:type="dxa"/>
          </w:tcPr>
          <w:p w14:paraId="30BF3E2F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33C16E5C" w14:textId="695E64D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systems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my/{userId}</w:t>
            </w:r>
          </w:p>
        </w:tc>
      </w:tr>
      <w:tr w:rsidR="002D28B3" w:rsidRPr="00493CF2" w14:paraId="09BAAE2B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119675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69D7C1E" w14:textId="3E246668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2AF881B" w14:textId="07285243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Change Status</w:t>
            </w:r>
          </w:p>
        </w:tc>
        <w:tc>
          <w:tcPr>
            <w:tcW w:w="2693" w:type="dxa"/>
            <w:vAlign w:val="center"/>
          </w:tcPr>
          <w:p w14:paraId="63053B4A" w14:textId="5750EE33" w:rsidR="002D28B3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ange_System_Status" w:history="1">
              <w:r w:rsidR="002D28B3" w:rsidRPr="00AE5E4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Change System Status</w:t>
              </w:r>
            </w:hyperlink>
          </w:p>
        </w:tc>
        <w:tc>
          <w:tcPr>
            <w:tcW w:w="993" w:type="dxa"/>
          </w:tcPr>
          <w:p w14:paraId="5AC06AA9" w14:textId="2265CC69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22C8BB00" w14:textId="6BD9C254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vms/v1/systems/{websiteId}/status</w:t>
            </w:r>
          </w:p>
        </w:tc>
      </w:tr>
      <w:tr w:rsidR="002D28B3" w:rsidRPr="00493CF2" w14:paraId="054C9409" w14:textId="77777777" w:rsidTr="008914EB">
        <w:trPr>
          <w:trHeight w:val="308"/>
        </w:trPr>
        <w:tc>
          <w:tcPr>
            <w:tcW w:w="425" w:type="dxa"/>
            <w:vAlign w:val="center"/>
          </w:tcPr>
          <w:p w14:paraId="0B1798B9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234AA0CA" w14:textId="24641FD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Approve Websites</w:t>
            </w:r>
          </w:p>
        </w:tc>
        <w:tc>
          <w:tcPr>
            <w:tcW w:w="1418" w:type="dxa"/>
          </w:tcPr>
          <w:p w14:paraId="010725FA" w14:textId="5F11D3E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</w:t>
            </w:r>
          </w:p>
        </w:tc>
        <w:tc>
          <w:tcPr>
            <w:tcW w:w="2693" w:type="dxa"/>
            <w:vAlign w:val="center"/>
          </w:tcPr>
          <w:p w14:paraId="0A488AF7" w14:textId="1C003F9D" w:rsidR="002D28B3" w:rsidRPr="00832B2D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Search_Approve_Websites" w:history="1">
              <w:r w:rsidR="002D28B3" w:rsidRPr="0081721A">
                <w:rPr>
                  <w:rStyle w:val="a7"/>
                  <w:rFonts w:ascii="Tahoma" w:hAnsi="Tahoma" w:cs="Tahoma"/>
                  <w:sz w:val="18"/>
                  <w:szCs w:val="18"/>
                </w:rPr>
                <w:t>Searc</w:t>
              </w:r>
              <w:r w:rsidR="00D03A34">
                <w:rPr>
                  <w:rStyle w:val="a7"/>
                  <w:rFonts w:ascii="Tahoma" w:hAnsi="Tahoma" w:cs="Tahoma"/>
                  <w:sz w:val="18"/>
                  <w:szCs w:val="18"/>
                </w:rPr>
                <w:t>h Aprove Websites</w:t>
              </w:r>
            </w:hyperlink>
            <w:r w:rsidR="002D28B3" w:rsidRPr="00832B2D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993" w:type="dxa"/>
          </w:tcPr>
          <w:p w14:paraId="1C07E07A" w14:textId="213A9EB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753B76E1" w14:textId="590D4F6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 w:rsidRPr="00493CF2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 w:rsidRPr="00493CF2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approvewebsites/search</w:t>
            </w:r>
          </w:p>
        </w:tc>
      </w:tr>
      <w:tr w:rsidR="002D28B3" w:rsidRPr="00493CF2" w14:paraId="00787FDE" w14:textId="77777777" w:rsidTr="008914EB">
        <w:trPr>
          <w:trHeight w:val="308"/>
        </w:trPr>
        <w:tc>
          <w:tcPr>
            <w:tcW w:w="425" w:type="dxa"/>
            <w:vAlign w:val="center"/>
          </w:tcPr>
          <w:p w14:paraId="65D7C38E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17617D2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A7CA915" w14:textId="6EE7FDE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Review Result</w:t>
            </w:r>
          </w:p>
        </w:tc>
        <w:tc>
          <w:tcPr>
            <w:tcW w:w="2693" w:type="dxa"/>
            <w:vAlign w:val="center"/>
          </w:tcPr>
          <w:p w14:paraId="2B6F63A5" w14:textId="44F17E4F" w:rsidR="002D28B3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Submit_Review_Result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Submit Approve Website Review</w:t>
              </w:r>
              <w:r w:rsidR="002D28B3" w:rsidRPr="00AE5E4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</w:t>
              </w:r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Result</w:t>
              </w:r>
            </w:hyperlink>
          </w:p>
        </w:tc>
        <w:tc>
          <w:tcPr>
            <w:tcW w:w="993" w:type="dxa"/>
          </w:tcPr>
          <w:p w14:paraId="6B4E82B0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3DF87A4C" w14:textId="37775CEC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vms/v1/approvewebsites/{approveWebsiteId}/review_result</w:t>
            </w:r>
          </w:p>
        </w:tc>
      </w:tr>
      <w:tr w:rsidR="002D28B3" w:rsidRPr="00493CF2" w14:paraId="331E51BA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FFBA4D3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13EEEB9A" w14:textId="32B3BC81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Members</w:t>
            </w:r>
          </w:p>
        </w:tc>
        <w:tc>
          <w:tcPr>
            <w:tcW w:w="1418" w:type="dxa"/>
          </w:tcPr>
          <w:p w14:paraId="4FD12838" w14:textId="13856C83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 Members</w:t>
            </w:r>
          </w:p>
        </w:tc>
        <w:tc>
          <w:tcPr>
            <w:tcW w:w="2693" w:type="dxa"/>
            <w:vAlign w:val="center"/>
          </w:tcPr>
          <w:p w14:paraId="2600CBCE" w14:textId="1F1659CB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ember_List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Search</w:t>
              </w:r>
              <w:r w:rsidR="002D28B3" w:rsidRPr="009E13FA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Member</w:t>
              </w:r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</w:t>
              </w:r>
            </w:hyperlink>
          </w:p>
        </w:tc>
        <w:tc>
          <w:tcPr>
            <w:tcW w:w="993" w:type="dxa"/>
          </w:tcPr>
          <w:p w14:paraId="0797610D" w14:textId="448BD80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5572E093" w14:textId="78052B10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vms/v1/members/search</w:t>
            </w:r>
          </w:p>
        </w:tc>
      </w:tr>
      <w:tr w:rsidR="002D28B3" w:rsidRPr="00493CF2" w14:paraId="4EDA0795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E0B1C13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B40CE2F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1032AD48" w14:textId="0317E94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 Detail</w:t>
            </w:r>
          </w:p>
        </w:tc>
        <w:tc>
          <w:tcPr>
            <w:tcW w:w="2693" w:type="dxa"/>
            <w:vAlign w:val="center"/>
          </w:tcPr>
          <w:p w14:paraId="032E4C39" w14:textId="6A41387B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Member_Details" w:history="1">
              <w:r w:rsidR="002D28B3" w:rsidRPr="002C58BA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2D28B3" w:rsidRPr="002C58BA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Member Details</w:t>
              </w:r>
            </w:hyperlink>
          </w:p>
        </w:tc>
        <w:tc>
          <w:tcPr>
            <w:tcW w:w="993" w:type="dxa"/>
          </w:tcPr>
          <w:p w14:paraId="222EC880" w14:textId="38391A06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77CEAD44" w14:textId="630A255B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vms/v1/members/{userId}</w:t>
            </w:r>
          </w:p>
        </w:tc>
      </w:tr>
      <w:tr w:rsidR="002D28B3" w:rsidRPr="00493CF2" w14:paraId="4796C5D7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F047240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8A0087E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E72C4BB" w14:textId="4E61B469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Contact</w:t>
            </w:r>
          </w:p>
        </w:tc>
        <w:tc>
          <w:tcPr>
            <w:tcW w:w="2693" w:type="dxa"/>
            <w:vAlign w:val="center"/>
          </w:tcPr>
          <w:p w14:paraId="73F2168B" w14:textId="29B8FC58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Member_Contact" w:history="1">
              <w:r w:rsidR="002D28B3" w:rsidRPr="00ED4849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ED4849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Member Contact Information</w:t>
              </w:r>
            </w:hyperlink>
          </w:p>
        </w:tc>
        <w:tc>
          <w:tcPr>
            <w:tcW w:w="993" w:type="dxa"/>
          </w:tcPr>
          <w:p w14:paraId="2957BFD1" w14:textId="1DC2BAE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26668F5E" w14:textId="46297631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vms/v1/members/{userId}/contact</w:t>
            </w:r>
          </w:p>
        </w:tc>
      </w:tr>
      <w:tr w:rsidR="002D28B3" w:rsidRPr="00493CF2" w14:paraId="511075A8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A742B31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15A9D00B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E9EF649" w14:textId="62465FDC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Login</w:t>
            </w:r>
          </w:p>
        </w:tc>
        <w:tc>
          <w:tcPr>
            <w:tcW w:w="2693" w:type="dxa"/>
            <w:vAlign w:val="center"/>
          </w:tcPr>
          <w:p w14:paraId="235B2284" w14:textId="7F2FC204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Member_Login" w:history="1">
              <w:r w:rsidR="002D28B3" w:rsidRPr="00ED4849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ED4849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Member Login Information</w:t>
              </w:r>
            </w:hyperlink>
          </w:p>
        </w:tc>
        <w:tc>
          <w:tcPr>
            <w:tcW w:w="993" w:type="dxa"/>
          </w:tcPr>
          <w:p w14:paraId="7A47ED2E" w14:textId="61C9620D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3462E5A3" w14:textId="4D1EE4B2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vms/v1/members/{userId}/login</w:t>
            </w:r>
          </w:p>
        </w:tc>
      </w:tr>
      <w:tr w:rsidR="002D28B3" w:rsidRPr="00493CF2" w14:paraId="470C1089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AB0FB5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2A6EEC8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9233A1C" w14:textId="3BDA5A35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hange Pass</w:t>
            </w:r>
          </w:p>
        </w:tc>
        <w:tc>
          <w:tcPr>
            <w:tcW w:w="2693" w:type="dxa"/>
            <w:vAlign w:val="center"/>
          </w:tcPr>
          <w:p w14:paraId="67791AA3" w14:textId="165FC2F4" w:rsidR="002D28B3" w:rsidRPr="00493CF2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ange_Member_Password" w:history="1">
              <w:r w:rsidR="002D28B3" w:rsidRPr="00ED4849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U</w:t>
              </w:r>
              <w:r w:rsidR="002D28B3" w:rsidRPr="00ED4849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pdate Member Password</w:t>
              </w:r>
            </w:hyperlink>
          </w:p>
        </w:tc>
        <w:tc>
          <w:tcPr>
            <w:tcW w:w="993" w:type="dxa"/>
          </w:tcPr>
          <w:p w14:paraId="2BFFD095" w14:textId="0857EDAF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0FF1B727" w14:textId="12ACD0F9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vms/v1/members/{userId}/pass</w:t>
            </w:r>
          </w:p>
        </w:tc>
      </w:tr>
      <w:tr w:rsidR="002D28B3" w:rsidRPr="00493CF2" w14:paraId="25498F39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89C43E9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3DE5FB1D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3ADF6D97" w14:textId="48DF63BA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Add Member</w:t>
            </w:r>
          </w:p>
        </w:tc>
        <w:tc>
          <w:tcPr>
            <w:tcW w:w="2693" w:type="dxa"/>
            <w:vAlign w:val="center"/>
          </w:tcPr>
          <w:p w14:paraId="287BFC78" w14:textId="653A8BFC" w:rsidR="002D28B3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Add_Member_API" w:history="1">
              <w:r w:rsidR="002D28B3" w:rsidRPr="00E30981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Add member</w:t>
              </w:r>
            </w:hyperlink>
          </w:p>
        </w:tc>
        <w:tc>
          <w:tcPr>
            <w:tcW w:w="993" w:type="dxa"/>
          </w:tcPr>
          <w:p w14:paraId="37914D6E" w14:textId="3BF1065B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5C543386" w14:textId="48F3C5B9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</w:t>
            </w:r>
          </w:p>
        </w:tc>
      </w:tr>
      <w:tr w:rsidR="002D28B3" w:rsidRPr="00493CF2" w14:paraId="68162881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3B1665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07AFC876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DAA1AD3" w14:textId="1DE55CDB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Delete Member</w:t>
            </w:r>
          </w:p>
        </w:tc>
        <w:tc>
          <w:tcPr>
            <w:tcW w:w="2693" w:type="dxa"/>
            <w:vAlign w:val="center"/>
          </w:tcPr>
          <w:p w14:paraId="01D40731" w14:textId="7FA6FB99" w:rsidR="002D28B3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Change_Member_Status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Delete Member</w:t>
              </w:r>
            </w:hyperlink>
          </w:p>
        </w:tc>
        <w:tc>
          <w:tcPr>
            <w:tcW w:w="993" w:type="dxa"/>
          </w:tcPr>
          <w:p w14:paraId="3E24A410" w14:textId="024406E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DELETE</w:t>
            </w:r>
          </w:p>
        </w:tc>
        <w:tc>
          <w:tcPr>
            <w:tcW w:w="3401" w:type="dxa"/>
          </w:tcPr>
          <w:p w14:paraId="1EB6DBAC" w14:textId="5C75365D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vms/v1/members/{userId}</w:t>
            </w:r>
          </w:p>
        </w:tc>
      </w:tr>
      <w:tr w:rsidR="007C1E0C" w:rsidRPr="00493CF2" w14:paraId="115B858E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F00F414" w14:textId="77777777" w:rsidR="007C1E0C" w:rsidRPr="00493CF2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62A0A14B" w14:textId="1F79845A" w:rsidR="007C1E0C" w:rsidRPr="00493CF2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oles</w:t>
            </w:r>
          </w:p>
        </w:tc>
        <w:tc>
          <w:tcPr>
            <w:tcW w:w="1418" w:type="dxa"/>
          </w:tcPr>
          <w:p w14:paraId="4758A82A" w14:textId="25A56EF7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 List</w:t>
            </w:r>
          </w:p>
        </w:tc>
        <w:tc>
          <w:tcPr>
            <w:tcW w:w="2693" w:type="dxa"/>
            <w:vAlign w:val="center"/>
          </w:tcPr>
          <w:p w14:paraId="2F383F02" w14:textId="4F9E78A7" w:rsidR="007C1E0C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Role_List" w:history="1">
              <w:r w:rsidR="007C1E0C" w:rsidRPr="006A71D5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7C1E0C" w:rsidRPr="006A71D5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Role List</w:t>
              </w:r>
            </w:hyperlink>
          </w:p>
        </w:tc>
        <w:tc>
          <w:tcPr>
            <w:tcW w:w="993" w:type="dxa"/>
          </w:tcPr>
          <w:p w14:paraId="1BD5EAD9" w14:textId="55C4E5F9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789F465E" w14:textId="266154BF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vms/v1/roles</w:t>
            </w:r>
          </w:p>
        </w:tc>
      </w:tr>
      <w:tr w:rsidR="007C1E0C" w:rsidRPr="00493CF2" w14:paraId="7C9903B7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147F2B6" w14:textId="77777777" w:rsidR="007C1E0C" w:rsidRPr="00493CF2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0371EDD" w14:textId="77777777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DA7C997" w14:textId="4AF7A613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 Detail</w:t>
            </w:r>
          </w:p>
        </w:tc>
        <w:tc>
          <w:tcPr>
            <w:tcW w:w="2693" w:type="dxa"/>
            <w:vAlign w:val="center"/>
          </w:tcPr>
          <w:p w14:paraId="28EDA6BC" w14:textId="2E7D3CD6" w:rsidR="007C1E0C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Role_Detail" w:history="1">
              <w:r w:rsidR="007C1E0C" w:rsidRPr="007364BA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G</w:t>
              </w:r>
              <w:r w:rsidR="007C1E0C" w:rsidRPr="007364BA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et Role Detail</w:t>
              </w:r>
            </w:hyperlink>
          </w:p>
        </w:tc>
        <w:tc>
          <w:tcPr>
            <w:tcW w:w="993" w:type="dxa"/>
          </w:tcPr>
          <w:p w14:paraId="40223DF5" w14:textId="64317474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G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7CAFBAAA" w14:textId="5F57ED7E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vms/v1/roles/{roleId}</w:t>
            </w:r>
          </w:p>
        </w:tc>
      </w:tr>
      <w:tr w:rsidR="007C1E0C" w:rsidRPr="00493CF2" w14:paraId="0910AC6A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00AFE6B4" w14:textId="77777777" w:rsidR="007C1E0C" w:rsidRPr="00493CF2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7323026" w14:textId="77777777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5B6E1AD0" w14:textId="398034F6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Add Role</w:t>
            </w:r>
          </w:p>
        </w:tc>
        <w:tc>
          <w:tcPr>
            <w:tcW w:w="2693" w:type="dxa"/>
            <w:vAlign w:val="center"/>
          </w:tcPr>
          <w:p w14:paraId="2A07906E" w14:textId="3C354E9C" w:rsidR="007C1E0C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Add_Role_API" w:history="1">
              <w:r w:rsidR="007C1E0C" w:rsidRPr="00980168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A</w:t>
              </w:r>
              <w:r w:rsidR="007C1E0C" w:rsidRPr="00980168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dd Role</w:t>
              </w:r>
            </w:hyperlink>
          </w:p>
        </w:tc>
        <w:tc>
          <w:tcPr>
            <w:tcW w:w="993" w:type="dxa"/>
          </w:tcPr>
          <w:p w14:paraId="7F3C90E4" w14:textId="564C8C61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518F7F3A" w14:textId="7E6E4FF5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vms/v1/roles</w:t>
            </w:r>
          </w:p>
        </w:tc>
      </w:tr>
      <w:tr w:rsidR="007C1E0C" w:rsidRPr="00493CF2" w14:paraId="681CBFC7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6E826A5" w14:textId="77777777" w:rsidR="007C1E0C" w:rsidRPr="00493CF2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31F83B9" w14:textId="77777777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B0D2CBF" w14:textId="394CEBE5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Role</w:t>
            </w:r>
          </w:p>
        </w:tc>
        <w:tc>
          <w:tcPr>
            <w:tcW w:w="2693" w:type="dxa"/>
            <w:vAlign w:val="center"/>
          </w:tcPr>
          <w:p w14:paraId="337A5B60" w14:textId="23DE2417" w:rsidR="007C1E0C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Update_Role_API" w:history="1">
              <w:r w:rsidR="007C1E0C" w:rsidRPr="00F1609F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Update Role</w:t>
              </w:r>
            </w:hyperlink>
          </w:p>
        </w:tc>
        <w:tc>
          <w:tcPr>
            <w:tcW w:w="993" w:type="dxa"/>
          </w:tcPr>
          <w:p w14:paraId="7810505B" w14:textId="41DB462F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PATCH</w:t>
            </w:r>
          </w:p>
        </w:tc>
        <w:tc>
          <w:tcPr>
            <w:tcW w:w="3401" w:type="dxa"/>
          </w:tcPr>
          <w:p w14:paraId="24E7B523" w14:textId="4D782868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vms/v1/roles/{roleId}</w:t>
            </w:r>
          </w:p>
        </w:tc>
      </w:tr>
      <w:tr w:rsidR="007C1E0C" w:rsidRPr="00493CF2" w14:paraId="5C5134AB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89740D3" w14:textId="77777777" w:rsidR="007C1E0C" w:rsidRPr="00493CF2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D9ECF7E" w14:textId="77777777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308B03E5" w14:textId="7890AE00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 Role</w:t>
            </w:r>
          </w:p>
        </w:tc>
        <w:tc>
          <w:tcPr>
            <w:tcW w:w="2693" w:type="dxa"/>
            <w:vAlign w:val="center"/>
          </w:tcPr>
          <w:p w14:paraId="602129FA" w14:textId="39D044B4" w:rsidR="007C1E0C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Delete_Role_API" w:history="1">
              <w:r w:rsidR="007C1E0C" w:rsidRPr="00F1609F">
                <w:rPr>
                  <w:rStyle w:val="a7"/>
                  <w:rFonts w:ascii="Tahoma" w:hAnsi="Tahoma" w:cs="Tahoma" w:hint="eastAsia"/>
                  <w:sz w:val="18"/>
                  <w:szCs w:val="18"/>
                  <w:lang w:eastAsia="ja-JP"/>
                </w:rPr>
                <w:t>D</w:t>
              </w:r>
              <w:r w:rsidR="007C1E0C" w:rsidRPr="00F1609F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elete Role</w:t>
              </w:r>
            </w:hyperlink>
          </w:p>
        </w:tc>
        <w:tc>
          <w:tcPr>
            <w:tcW w:w="993" w:type="dxa"/>
          </w:tcPr>
          <w:p w14:paraId="73544817" w14:textId="05F15095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</w:t>
            </w:r>
          </w:p>
        </w:tc>
        <w:tc>
          <w:tcPr>
            <w:tcW w:w="3401" w:type="dxa"/>
          </w:tcPr>
          <w:p w14:paraId="035E8642" w14:textId="587708EE" w:rsidR="007C1E0C" w:rsidRDefault="007C1E0C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vms/v1/roles/{roleId}</w:t>
            </w:r>
          </w:p>
        </w:tc>
      </w:tr>
      <w:tr w:rsidR="007C1E0C" w:rsidRPr="00493CF2" w14:paraId="09FFAF16" w14:textId="77777777" w:rsidTr="00C07894">
        <w:trPr>
          <w:trHeight w:val="308"/>
        </w:trPr>
        <w:tc>
          <w:tcPr>
            <w:tcW w:w="425" w:type="dxa"/>
            <w:vAlign w:val="center"/>
          </w:tcPr>
          <w:p w14:paraId="3D2FC9F8" w14:textId="77777777" w:rsidR="007C1E0C" w:rsidRPr="00493CF2" w:rsidRDefault="007C1E0C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D63F79F" w14:textId="77777777" w:rsidR="007C1E0C" w:rsidRDefault="007C1E0C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F1F885F" w14:textId="6FA89389" w:rsidR="007C1E0C" w:rsidRDefault="0093369D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Get Category permissions</w:t>
            </w:r>
          </w:p>
        </w:tc>
        <w:tc>
          <w:tcPr>
            <w:tcW w:w="2693" w:type="dxa"/>
            <w:vAlign w:val="center"/>
          </w:tcPr>
          <w:p w14:paraId="67BF76DB" w14:textId="27F31F9B" w:rsidR="007C1E0C" w:rsidRDefault="00B002D8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Delete_Role_API" w:history="1">
              <w:r w:rsidR="0093369D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Get Category Permissions</w:t>
              </w:r>
            </w:hyperlink>
          </w:p>
        </w:tc>
        <w:tc>
          <w:tcPr>
            <w:tcW w:w="993" w:type="dxa"/>
          </w:tcPr>
          <w:p w14:paraId="373FA14D" w14:textId="69D6BA7C" w:rsidR="007C1E0C" w:rsidRDefault="0093369D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G</w:t>
            </w:r>
            <w:r w:rsidR="007C1E0C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ET</w:t>
            </w:r>
          </w:p>
        </w:tc>
        <w:tc>
          <w:tcPr>
            <w:tcW w:w="3401" w:type="dxa"/>
          </w:tcPr>
          <w:p w14:paraId="1F1BD679" w14:textId="31068192" w:rsidR="007C1E0C" w:rsidRDefault="007C1E0C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vms/v1/roles/</w:t>
            </w:r>
            <w:r w:rsidR="005F16E0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permissions</w:t>
            </w:r>
            <w:r w:rsidR="00EB772A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?category={category}</w:t>
            </w:r>
          </w:p>
        </w:tc>
      </w:tr>
      <w:tr w:rsidR="002D28B3" w:rsidRPr="00493CF2" w14:paraId="0BDEF9D0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1BDDF64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1C2FFEEF" w14:textId="34AE582D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rders</w:t>
            </w:r>
          </w:p>
        </w:tc>
        <w:tc>
          <w:tcPr>
            <w:tcW w:w="1418" w:type="dxa"/>
          </w:tcPr>
          <w:p w14:paraId="7853D72F" w14:textId="15F313F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 Orders</w:t>
            </w:r>
          </w:p>
        </w:tc>
        <w:tc>
          <w:tcPr>
            <w:tcW w:w="2693" w:type="dxa"/>
            <w:vAlign w:val="center"/>
          </w:tcPr>
          <w:p w14:paraId="43732767" w14:textId="09D597FC" w:rsidR="002D28B3" w:rsidRDefault="00B002D8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Get_Order_List" w:history="1"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Search</w:t>
              </w:r>
              <w:r w:rsidR="002D28B3" w:rsidRPr="00B07E61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Order</w:t>
              </w:r>
              <w:r w:rsidR="002D28B3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s</w:t>
              </w:r>
            </w:hyperlink>
          </w:p>
        </w:tc>
        <w:tc>
          <w:tcPr>
            <w:tcW w:w="993" w:type="dxa"/>
          </w:tcPr>
          <w:p w14:paraId="33BB61AD" w14:textId="4DC280BB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369EF9B9" w14:textId="6FC0A650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vms/v1/orders/search</w:t>
            </w:r>
          </w:p>
        </w:tc>
      </w:tr>
      <w:tr w:rsidR="002D28B3" w:rsidRPr="00493CF2" w14:paraId="15E9DA30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3153313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3F554654" w14:textId="16A223BC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Themes</w:t>
            </w:r>
          </w:p>
        </w:tc>
        <w:tc>
          <w:tcPr>
            <w:tcW w:w="1418" w:type="dxa"/>
          </w:tcPr>
          <w:p w14:paraId="4577E9F8" w14:textId="295C09B8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 Themes</w:t>
            </w:r>
          </w:p>
        </w:tc>
        <w:tc>
          <w:tcPr>
            <w:tcW w:w="2693" w:type="dxa"/>
            <w:vAlign w:val="center"/>
          </w:tcPr>
          <w:p w14:paraId="2457A6B0" w14:textId="0C057B08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 Themes</w:t>
            </w:r>
          </w:p>
        </w:tc>
        <w:tc>
          <w:tcPr>
            <w:tcW w:w="993" w:type="dxa"/>
          </w:tcPr>
          <w:p w14:paraId="51A26E60" w14:textId="5E189F1E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5F713ACE" w14:textId="052D3501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vms/v1/themes/search</w:t>
            </w:r>
          </w:p>
        </w:tc>
      </w:tr>
      <w:tr w:rsidR="002D28B3" w:rsidRPr="00493CF2" w14:paraId="4199EB74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B8C2201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A01552E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02DB73B" w14:textId="05ED94B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Status</w:t>
            </w:r>
          </w:p>
        </w:tc>
        <w:tc>
          <w:tcPr>
            <w:tcW w:w="2693" w:type="dxa"/>
            <w:vAlign w:val="center"/>
          </w:tcPr>
          <w:p w14:paraId="74DB0D06" w14:textId="2B01CB6D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Theme Status</w:t>
            </w:r>
          </w:p>
        </w:tc>
        <w:tc>
          <w:tcPr>
            <w:tcW w:w="993" w:type="dxa"/>
          </w:tcPr>
          <w:p w14:paraId="128FA109" w14:textId="09B7E163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2B218FE4" w14:textId="1FDDF072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vms/v1/themes/{themeId}/status</w:t>
            </w:r>
          </w:p>
        </w:tc>
      </w:tr>
      <w:tr w:rsidR="002D28B3" w:rsidRPr="00493CF2" w14:paraId="428047AF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F7398C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0B8BC1F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A15C329" w14:textId="6C9A18C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</w:t>
            </w:r>
          </w:p>
        </w:tc>
        <w:tc>
          <w:tcPr>
            <w:tcW w:w="2693" w:type="dxa"/>
            <w:vAlign w:val="center"/>
          </w:tcPr>
          <w:p w14:paraId="7FECC3D2" w14:textId="2A284DD0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 Theme</w:t>
            </w:r>
          </w:p>
        </w:tc>
        <w:tc>
          <w:tcPr>
            <w:tcW w:w="993" w:type="dxa"/>
          </w:tcPr>
          <w:p w14:paraId="39215DE1" w14:textId="56AB9ECE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DELETE</w:t>
            </w:r>
          </w:p>
        </w:tc>
        <w:tc>
          <w:tcPr>
            <w:tcW w:w="3401" w:type="dxa"/>
          </w:tcPr>
          <w:p w14:paraId="501B4DB0" w14:textId="77D50701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vms/v1/themes/{themeId}</w:t>
            </w:r>
          </w:p>
        </w:tc>
      </w:tr>
      <w:tr w:rsidR="002D28B3" w:rsidRPr="00493CF2" w14:paraId="524B420A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6D3A7F0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50DE5B5B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D63A299" w14:textId="2832A7BA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Import Theme</w:t>
            </w:r>
          </w:p>
        </w:tc>
        <w:tc>
          <w:tcPr>
            <w:tcW w:w="2693" w:type="dxa"/>
            <w:vAlign w:val="center"/>
          </w:tcPr>
          <w:p w14:paraId="7261C10A" w14:textId="4DCB532A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mport Theme</w:t>
            </w:r>
          </w:p>
        </w:tc>
        <w:tc>
          <w:tcPr>
            <w:tcW w:w="993" w:type="dxa"/>
          </w:tcPr>
          <w:p w14:paraId="2B378768" w14:textId="05D61DBA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0C52747B" w14:textId="2ABE237B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vms/v1/themes</w:t>
            </w:r>
          </w:p>
        </w:tc>
      </w:tr>
      <w:tr w:rsidR="002D28B3" w:rsidRPr="00493CF2" w14:paraId="19B64C0D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C022979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29FE07AF" w14:textId="7090F24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idgets</w:t>
            </w:r>
          </w:p>
        </w:tc>
        <w:tc>
          <w:tcPr>
            <w:tcW w:w="1418" w:type="dxa"/>
          </w:tcPr>
          <w:p w14:paraId="1179A0D0" w14:textId="6BAFAA08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 Widgets</w:t>
            </w:r>
          </w:p>
        </w:tc>
        <w:tc>
          <w:tcPr>
            <w:tcW w:w="2693" w:type="dxa"/>
            <w:vAlign w:val="center"/>
          </w:tcPr>
          <w:p w14:paraId="021B160C" w14:textId="6A67EAF0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Search Widgets</w:t>
            </w:r>
          </w:p>
        </w:tc>
        <w:tc>
          <w:tcPr>
            <w:tcW w:w="993" w:type="dxa"/>
          </w:tcPr>
          <w:p w14:paraId="64296C9A" w14:textId="0D028D68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OST</w:t>
            </w:r>
          </w:p>
        </w:tc>
        <w:tc>
          <w:tcPr>
            <w:tcW w:w="3401" w:type="dxa"/>
          </w:tcPr>
          <w:p w14:paraId="24382A2A" w14:textId="638D2658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vms/v1/widgets/search</w:t>
            </w:r>
          </w:p>
        </w:tc>
      </w:tr>
      <w:tr w:rsidR="002D28B3" w:rsidRPr="00493CF2" w14:paraId="77528368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98BA7D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6DB26CEB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1096BB4" w14:textId="1C983E9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Status</w:t>
            </w:r>
          </w:p>
        </w:tc>
        <w:tc>
          <w:tcPr>
            <w:tcW w:w="2693" w:type="dxa"/>
            <w:vAlign w:val="center"/>
          </w:tcPr>
          <w:p w14:paraId="1175CDCE" w14:textId="6E002C0A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pdate Widget Status</w:t>
            </w:r>
          </w:p>
        </w:tc>
        <w:tc>
          <w:tcPr>
            <w:tcW w:w="993" w:type="dxa"/>
          </w:tcPr>
          <w:p w14:paraId="6F652396" w14:textId="4FDE990E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ATCH</w:t>
            </w:r>
          </w:p>
        </w:tc>
        <w:tc>
          <w:tcPr>
            <w:tcW w:w="3401" w:type="dxa"/>
          </w:tcPr>
          <w:p w14:paraId="161323D6" w14:textId="638DA25B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vms/v1/widgets/{widgetId}/status</w:t>
            </w:r>
          </w:p>
        </w:tc>
      </w:tr>
      <w:tr w:rsidR="002D28B3" w:rsidRPr="00493CF2" w14:paraId="0B405706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238F4C8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4B776115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3DD44982" w14:textId="159542D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Delete Widget</w:t>
            </w:r>
          </w:p>
        </w:tc>
        <w:tc>
          <w:tcPr>
            <w:tcW w:w="2693" w:type="dxa"/>
            <w:vAlign w:val="center"/>
          </w:tcPr>
          <w:p w14:paraId="1414C2C4" w14:textId="6087EA4F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 Widget</w:t>
            </w:r>
          </w:p>
        </w:tc>
        <w:tc>
          <w:tcPr>
            <w:tcW w:w="993" w:type="dxa"/>
          </w:tcPr>
          <w:p w14:paraId="7B809811" w14:textId="3D300ACA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ELETE</w:t>
            </w:r>
          </w:p>
        </w:tc>
        <w:tc>
          <w:tcPr>
            <w:tcW w:w="3401" w:type="dxa"/>
          </w:tcPr>
          <w:p w14:paraId="0F56AD3B" w14:textId="2BA6E8F1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vms/v1/widgets/{widgetId}</w:t>
            </w:r>
          </w:p>
        </w:tc>
      </w:tr>
      <w:tr w:rsidR="002D28B3" w:rsidRPr="00493CF2" w14:paraId="2E364369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2B7046E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2231D08C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6C1A4381" w14:textId="45F65F25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mport Widget</w:t>
            </w:r>
          </w:p>
        </w:tc>
        <w:tc>
          <w:tcPr>
            <w:tcW w:w="2693" w:type="dxa"/>
            <w:vAlign w:val="center"/>
          </w:tcPr>
          <w:p w14:paraId="469C91FE" w14:textId="7A9F70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mport Widget</w:t>
            </w:r>
          </w:p>
        </w:tc>
        <w:tc>
          <w:tcPr>
            <w:tcW w:w="993" w:type="dxa"/>
          </w:tcPr>
          <w:p w14:paraId="7F9986ED" w14:textId="472803CE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3FDA2124" w14:textId="6526BFB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vms/v1/widgets</w:t>
            </w:r>
          </w:p>
        </w:tc>
      </w:tr>
      <w:tr w:rsidR="002D28B3" w:rsidRPr="00493CF2" w14:paraId="6B1A6916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556BDD84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261E004C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67FE3A4D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1F0F7BE2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993" w:type="dxa"/>
          </w:tcPr>
          <w:p w14:paraId="301053C3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7D6A1E54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2D28B3" w:rsidRPr="00493CF2" w14:paraId="59D035C5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4CA35F75" w14:textId="77777777" w:rsidR="002D28B3" w:rsidRPr="00493CF2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3291EC50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323869E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24F00ECD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993" w:type="dxa"/>
          </w:tcPr>
          <w:p w14:paraId="2874992E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1C2530DC" w14:textId="77777777" w:rsidR="002D28B3" w:rsidRDefault="002D28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47649A" w:rsidRPr="00493CF2" w14:paraId="46F21F6F" w14:textId="77777777" w:rsidTr="0059369A">
        <w:trPr>
          <w:trHeight w:val="308"/>
        </w:trPr>
        <w:tc>
          <w:tcPr>
            <w:tcW w:w="10064" w:type="dxa"/>
            <w:gridSpan w:val="6"/>
            <w:vAlign w:val="center"/>
          </w:tcPr>
          <w:p w14:paraId="31E8B19A" w14:textId="539B07B3" w:rsidR="0047649A" w:rsidRDefault="002E20B3" w:rsidP="002D28B3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Publish/</w:t>
            </w:r>
            <w:r w:rsidR="0047649A"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S</w:t>
            </w:r>
            <w:r w:rsidR="0047649A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chedul</w:t>
            </w:r>
            <w:r w:rsidR="00A05315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e Job</w:t>
            </w:r>
          </w:p>
        </w:tc>
      </w:tr>
      <w:tr w:rsidR="00BD2B96" w:rsidRPr="00493CF2" w14:paraId="1346BFD6" w14:textId="77777777" w:rsidTr="00C07894">
        <w:trPr>
          <w:trHeight w:val="308"/>
        </w:trPr>
        <w:tc>
          <w:tcPr>
            <w:tcW w:w="425" w:type="dxa"/>
            <w:vAlign w:val="center"/>
          </w:tcPr>
          <w:p w14:paraId="3B5795B1" w14:textId="77777777" w:rsidR="00BD2B96" w:rsidRPr="00493CF2" w:rsidRDefault="00BD2B96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 w:val="restart"/>
          </w:tcPr>
          <w:p w14:paraId="2A1668B7" w14:textId="63B55258" w:rsidR="00BD2B96" w:rsidRPr="00493CF2" w:rsidRDefault="00BD2B96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Website</w:t>
            </w:r>
          </w:p>
        </w:tc>
        <w:tc>
          <w:tcPr>
            <w:tcW w:w="1418" w:type="dxa"/>
          </w:tcPr>
          <w:p w14:paraId="38BBFDE9" w14:textId="12BFC862" w:rsidR="00BD2B96" w:rsidRDefault="00BD2B96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ublish</w:t>
            </w:r>
          </w:p>
        </w:tc>
        <w:tc>
          <w:tcPr>
            <w:tcW w:w="2693" w:type="dxa"/>
            <w:vAlign w:val="center"/>
          </w:tcPr>
          <w:p w14:paraId="1F08ADC9" w14:textId="37BADC7F" w:rsidR="00BD2B96" w:rsidRPr="00493CF2" w:rsidRDefault="00B002D8" w:rsidP="00C07894">
            <w:pPr>
              <w:rPr>
                <w:sz w:val="18"/>
                <w:szCs w:val="18"/>
              </w:rPr>
            </w:pPr>
            <w:hyperlink w:anchor="_Publish_Website_Job" w:history="1">
              <w:r w:rsidR="00BD2B96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Publish</w:t>
              </w:r>
              <w:r w:rsidR="00BD2B96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</w:t>
              </w:r>
              <w:r w:rsidR="00BD2B96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Website Job</w:t>
              </w:r>
            </w:hyperlink>
          </w:p>
        </w:tc>
        <w:tc>
          <w:tcPr>
            <w:tcW w:w="993" w:type="dxa"/>
          </w:tcPr>
          <w:p w14:paraId="2AFFBF34" w14:textId="6BC66764" w:rsidR="00BD2B96" w:rsidRDefault="00BD2B96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3056F6CC" w14:textId="5744C97D" w:rsidR="00BD2B96" w:rsidRDefault="00BD2B96" w:rsidP="00C07894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BD2B96" w:rsidRPr="00493CF2" w14:paraId="131AAD9A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7F65CA29" w14:textId="77777777" w:rsidR="00BD2B96" w:rsidRPr="00493CF2" w:rsidRDefault="00BD2B96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  <w:vMerge/>
          </w:tcPr>
          <w:p w14:paraId="7F0987FE" w14:textId="77777777" w:rsidR="00BD2B96" w:rsidRDefault="00BD2B96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2BB31A47" w14:textId="4240F357" w:rsidR="00BD2B96" w:rsidRDefault="00BD2B96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Auto Terminate</w:t>
            </w:r>
          </w:p>
        </w:tc>
        <w:tc>
          <w:tcPr>
            <w:tcW w:w="2693" w:type="dxa"/>
            <w:vAlign w:val="center"/>
          </w:tcPr>
          <w:p w14:paraId="1103EB24" w14:textId="0870E487" w:rsidR="00BD2B96" w:rsidRDefault="00B002D8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Auto_Terminate_Website" w:history="1">
              <w:r w:rsidR="000811D7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Auto T</w:t>
              </w:r>
              <w:r w:rsidR="00BD2B96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erminate</w:t>
              </w:r>
              <w:r w:rsidR="00BD2B96" w:rsidRPr="00493CF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 xml:space="preserve"> </w:t>
              </w:r>
              <w:r w:rsidR="00BD2B96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Website Job</w:t>
              </w:r>
            </w:hyperlink>
          </w:p>
        </w:tc>
        <w:tc>
          <w:tcPr>
            <w:tcW w:w="993" w:type="dxa"/>
          </w:tcPr>
          <w:p w14:paraId="5E607348" w14:textId="77777777" w:rsidR="00BD2B96" w:rsidRDefault="00BD2B96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35337BA1" w14:textId="77777777" w:rsidR="00BD2B96" w:rsidRDefault="00BD2B96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974DE7" w:rsidRPr="00493CF2" w14:paraId="3CB9750A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130E80BA" w14:textId="77777777" w:rsidR="00974DE7" w:rsidRPr="00493CF2" w:rsidRDefault="00974DE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2E6D28DA" w14:textId="225FEF61" w:rsidR="00974DE7" w:rsidRDefault="00701D92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ser</w:t>
            </w:r>
          </w:p>
        </w:tc>
        <w:tc>
          <w:tcPr>
            <w:tcW w:w="1418" w:type="dxa"/>
          </w:tcPr>
          <w:p w14:paraId="2CC4FF66" w14:textId="1988AA5A" w:rsidR="00974DE7" w:rsidRDefault="00770772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Auto Close</w:t>
            </w:r>
          </w:p>
        </w:tc>
        <w:tc>
          <w:tcPr>
            <w:tcW w:w="2693" w:type="dxa"/>
            <w:vAlign w:val="center"/>
          </w:tcPr>
          <w:p w14:paraId="1C86BB7B" w14:textId="0B3DE926" w:rsidR="00974DE7" w:rsidRDefault="00B002D8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Publish_Website_Job" w:history="1">
              <w:r w:rsidR="00770772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Auto Close Account</w:t>
              </w:r>
            </w:hyperlink>
            <w:r w:rsidR="0020136D">
              <w:rPr>
                <w:rStyle w:val="a7"/>
                <w:rFonts w:ascii="Tahoma" w:hAnsi="Tahoma" w:cs="Tahoma"/>
                <w:sz w:val="18"/>
                <w:szCs w:val="18"/>
                <w:lang w:eastAsia="ja-JP"/>
              </w:rPr>
              <w:t xml:space="preserve"> Job</w:t>
            </w:r>
          </w:p>
        </w:tc>
        <w:tc>
          <w:tcPr>
            <w:tcW w:w="993" w:type="dxa"/>
          </w:tcPr>
          <w:p w14:paraId="77D325D6" w14:textId="77777777" w:rsidR="00974DE7" w:rsidRDefault="00974DE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7A5F7FDF" w14:textId="77777777" w:rsidR="00974DE7" w:rsidRDefault="00974DE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974DE7" w:rsidRPr="00493CF2" w14:paraId="177EC74D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C8539FD" w14:textId="77777777" w:rsidR="00974DE7" w:rsidRPr="00493CF2" w:rsidRDefault="00974DE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4E0E7DEB" w14:textId="4D9D064F" w:rsidR="00974DE7" w:rsidRDefault="00A34EF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MG Accounts</w:t>
            </w:r>
          </w:p>
        </w:tc>
        <w:tc>
          <w:tcPr>
            <w:tcW w:w="1418" w:type="dxa"/>
          </w:tcPr>
          <w:p w14:paraId="1D018680" w14:textId="5E06AF48" w:rsidR="00974DE7" w:rsidRDefault="00A34EF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Provisioning</w:t>
            </w:r>
            <w:r w:rsidR="001920F0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MG Account</w:t>
            </w:r>
          </w:p>
        </w:tc>
        <w:tc>
          <w:tcPr>
            <w:tcW w:w="2693" w:type="dxa"/>
            <w:vAlign w:val="center"/>
          </w:tcPr>
          <w:p w14:paraId="5E91A614" w14:textId="194C85B1" w:rsidR="00974DE7" w:rsidRDefault="00B002D8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hyperlink w:anchor="_Provisioning_MG_Account" w:history="1">
              <w:r w:rsidR="0025028F">
                <w:rPr>
                  <w:rStyle w:val="a7"/>
                  <w:rFonts w:ascii="Tahoma" w:hAnsi="Tahoma" w:cs="Tahoma"/>
                  <w:sz w:val="18"/>
                  <w:szCs w:val="18"/>
                  <w:lang w:eastAsia="ja-JP"/>
                </w:rPr>
                <w:t>Provisioning MG Account</w:t>
              </w:r>
            </w:hyperlink>
          </w:p>
        </w:tc>
        <w:tc>
          <w:tcPr>
            <w:tcW w:w="993" w:type="dxa"/>
          </w:tcPr>
          <w:p w14:paraId="149D3558" w14:textId="6AC9BEE6" w:rsidR="00974DE7" w:rsidRDefault="0056243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POST</w:t>
            </w:r>
          </w:p>
        </w:tc>
        <w:tc>
          <w:tcPr>
            <w:tcW w:w="3401" w:type="dxa"/>
          </w:tcPr>
          <w:p w14:paraId="6E142FE8" w14:textId="195DBFA9" w:rsidR="00974DE7" w:rsidRDefault="00562437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vms/v1/</w:t>
            </w:r>
            <w:r w:rsidR="00A34EF7"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mgaccounts/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provisioning</w:t>
            </w:r>
          </w:p>
        </w:tc>
      </w:tr>
      <w:tr w:rsidR="00B17349" w:rsidRPr="00493CF2" w14:paraId="2B396422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01E3D55F" w14:textId="77777777" w:rsidR="00B17349" w:rsidRPr="00493CF2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1C7D43A7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0C99229C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69D162FB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993" w:type="dxa"/>
          </w:tcPr>
          <w:p w14:paraId="20CF2CC0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46F47500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B17349" w:rsidRPr="00493CF2" w14:paraId="792EE0EB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6DFD3AC2" w14:textId="77777777" w:rsidR="00B17349" w:rsidRPr="00493CF2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26C423A2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4D97BAC5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50E4E4E4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993" w:type="dxa"/>
          </w:tcPr>
          <w:p w14:paraId="782DEA0C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1478CBCB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  <w:tr w:rsidR="00B17349" w:rsidRPr="00493CF2" w14:paraId="3527C3B6" w14:textId="77777777" w:rsidTr="005C4D3B">
        <w:trPr>
          <w:trHeight w:val="308"/>
        </w:trPr>
        <w:tc>
          <w:tcPr>
            <w:tcW w:w="425" w:type="dxa"/>
            <w:vAlign w:val="center"/>
          </w:tcPr>
          <w:p w14:paraId="3D16C447" w14:textId="77777777" w:rsidR="00B17349" w:rsidRPr="00493CF2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134" w:type="dxa"/>
          </w:tcPr>
          <w:p w14:paraId="2D74BB60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1418" w:type="dxa"/>
          </w:tcPr>
          <w:p w14:paraId="724514B5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5F3864DB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993" w:type="dxa"/>
          </w:tcPr>
          <w:p w14:paraId="1181FE34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401" w:type="dxa"/>
          </w:tcPr>
          <w:p w14:paraId="4301BFCC" w14:textId="77777777" w:rsidR="00B17349" w:rsidRDefault="00B17349" w:rsidP="00974DE7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</w:tr>
    </w:tbl>
    <w:p w14:paraId="531E0128" w14:textId="4116D7C1" w:rsidR="00EC2E1C" w:rsidRDefault="00EC2E1C" w:rsidP="00743727">
      <w:pPr>
        <w:rPr>
          <w:rFonts w:ascii="Tahoma" w:eastAsia="Calibri" w:hAnsi="Tahoma" w:cs="Tahoma"/>
          <w:u w:val="single"/>
        </w:rPr>
      </w:pPr>
    </w:p>
    <w:p w14:paraId="245FE813" w14:textId="77777777" w:rsidR="006E15D8" w:rsidRPr="008E3806" w:rsidRDefault="006E15D8" w:rsidP="00743727">
      <w:pPr>
        <w:rPr>
          <w:rFonts w:ascii="Tahoma" w:eastAsia="Calibri" w:hAnsi="Tahoma" w:cs="Tahoma"/>
          <w:u w:val="single"/>
        </w:rPr>
      </w:pPr>
    </w:p>
    <w:p w14:paraId="4AC8DCD0" w14:textId="7B4EBD2B" w:rsidR="00743727" w:rsidRDefault="00834938" w:rsidP="00FF4CBA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4" w:name="_Check_Username_Availability"/>
      <w:bookmarkStart w:id="15" w:name="_Toc49966469"/>
      <w:bookmarkEnd w:id="14"/>
      <w:r>
        <w:rPr>
          <w:rFonts w:ascii="Tahoma" w:hAnsi="Tahoma" w:cs="Tahoma"/>
          <w:b/>
          <w:bCs/>
          <w:color w:val="auto"/>
          <w:sz w:val="28"/>
          <w:szCs w:val="28"/>
        </w:rPr>
        <w:t>Check</w:t>
      </w:r>
      <w:r w:rsidR="00B15BF4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743727">
        <w:rPr>
          <w:rFonts w:ascii="Tahoma" w:hAnsi="Tahoma" w:cs="Tahoma"/>
          <w:b/>
          <w:bCs/>
          <w:color w:val="auto"/>
          <w:sz w:val="28"/>
          <w:szCs w:val="28"/>
        </w:rPr>
        <w:t xml:space="preserve">Username </w:t>
      </w:r>
      <w:r w:rsidR="00A861B4">
        <w:rPr>
          <w:rFonts w:ascii="Tahoma" w:hAnsi="Tahoma" w:cs="Tahoma"/>
          <w:b/>
          <w:bCs/>
          <w:color w:val="auto"/>
          <w:sz w:val="28"/>
          <w:szCs w:val="28"/>
        </w:rPr>
        <w:t>Availability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743727">
        <w:rPr>
          <w:rFonts w:ascii="Tahoma" w:hAnsi="Tahoma" w:cs="Tahoma"/>
          <w:b/>
          <w:bCs/>
          <w:color w:val="auto"/>
          <w:sz w:val="28"/>
          <w:szCs w:val="28"/>
        </w:rPr>
        <w:t>API</w:t>
      </w:r>
      <w:bookmarkEnd w:id="15"/>
    </w:p>
    <w:p w14:paraId="16CBEB09" w14:textId="77777777" w:rsidR="00743727" w:rsidRPr="008A6B90" w:rsidRDefault="00743727" w:rsidP="00743727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743727" w:rsidRPr="00554C13" w14:paraId="504FC960" w14:textId="77777777" w:rsidTr="00A575B9">
        <w:trPr>
          <w:trHeight w:val="43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8047916" w14:textId="77777777" w:rsidR="00743727" w:rsidRPr="00554C13" w:rsidRDefault="0074372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EA5F90A" w14:textId="3D236101" w:rsidR="00743727" w:rsidRPr="00554C13" w:rsidRDefault="00BD1AB1" w:rsidP="00E66E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Check Username Availability</w:t>
            </w:r>
          </w:p>
        </w:tc>
      </w:tr>
      <w:tr w:rsidR="00743727" w:rsidRPr="00554C13" w14:paraId="3A807E2D" w14:textId="77777777" w:rsidTr="00A575B9">
        <w:trPr>
          <w:trHeight w:val="410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FED526D" w14:textId="77777777" w:rsidR="00743727" w:rsidRPr="00554C13" w:rsidRDefault="0074372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E7FDE4F" w14:textId="1D569028" w:rsidR="00743727" w:rsidRPr="008F2A18" w:rsidRDefault="00743727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6B0489">
              <w:rPr>
                <w:rFonts w:ascii="Tahoma" w:hAnsi="Tahoma" w:cs="Tahoma"/>
                <w:sz w:val="20"/>
                <w:szCs w:val="20"/>
                <w:lang w:bidi="th-TH"/>
              </w:rPr>
              <w:t>users/availability</w:t>
            </w:r>
            <w:r w:rsidR="00D3572B">
              <w:rPr>
                <w:rFonts w:ascii="Tahoma" w:hAnsi="Tahoma" w:cs="Tahoma"/>
                <w:sz w:val="20"/>
                <w:szCs w:val="20"/>
                <w:lang w:bidi="th-TH"/>
              </w:rPr>
              <w:t>?username=</w:t>
            </w:r>
            <w:r w:rsidR="00460268">
              <w:rPr>
                <w:rFonts w:ascii="Tahoma" w:hAnsi="Tahoma" w:cs="Tahoma"/>
                <w:sz w:val="20"/>
                <w:szCs w:val="20"/>
                <w:lang w:bidi="th-TH"/>
              </w:rPr>
              <w:t>{username}</w:t>
            </w:r>
          </w:p>
        </w:tc>
      </w:tr>
      <w:tr w:rsidR="00743727" w:rsidRPr="00554C13" w14:paraId="5ABA77B5" w14:textId="77777777" w:rsidTr="00A575B9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E755964" w14:textId="77777777" w:rsidR="00743727" w:rsidRPr="00B33699" w:rsidRDefault="0074372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6F33163" w14:textId="291064A7" w:rsidR="00743727" w:rsidRDefault="00BA1058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GET</w:t>
            </w:r>
          </w:p>
        </w:tc>
      </w:tr>
      <w:tr w:rsidR="00743727" w:rsidRPr="00554C13" w14:paraId="72D74DD5" w14:textId="77777777" w:rsidTr="00A575B9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E8F454D" w14:textId="77777777" w:rsidR="00743727" w:rsidRPr="00554C13" w:rsidRDefault="0074372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962800E" w14:textId="300FE07F" w:rsidR="00743727" w:rsidRPr="008F2A18" w:rsidRDefault="00743727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B1E30CC" w14:textId="77777777" w:rsidR="00D86392" w:rsidRDefault="00D86392" w:rsidP="00D86392">
      <w:pPr>
        <w:rPr>
          <w:rStyle w:val="af0"/>
          <w:rFonts w:ascii="Tahoma" w:hAnsi="Tahoma" w:cs="Tahoma"/>
          <w:color w:val="auto"/>
        </w:rPr>
      </w:pPr>
    </w:p>
    <w:p w14:paraId="6042F01A" w14:textId="48ADA02B" w:rsidR="00D86392" w:rsidRPr="004D476C" w:rsidRDefault="00CA544A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" w:name="_Toc49966470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 xml:space="preserve">Processing </w:t>
      </w:r>
      <w:r w:rsidR="00145CC4"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Overview</w:t>
      </w:r>
      <w:bookmarkEnd w:id="16"/>
    </w:p>
    <w:p w14:paraId="540F84BC" w14:textId="6AC73EC0" w:rsidR="000C3CF5" w:rsidRPr="008F2A18" w:rsidRDefault="000C3CF5" w:rsidP="000C3CF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Check and return if the specified username (or email) is existed as normal user on </w:t>
      </w:r>
      <w:r w:rsidR="00113DFC">
        <w:rPr>
          <w:rFonts w:ascii="Tahoma" w:hAnsi="Tahoma" w:cs="Tahoma"/>
          <w:sz w:val="20"/>
          <w:szCs w:val="20"/>
          <w:lang w:bidi="th-TH"/>
        </w:rPr>
        <w:t xml:space="preserve">VMS </w:t>
      </w:r>
      <w:r>
        <w:rPr>
          <w:rFonts w:ascii="Tahoma" w:hAnsi="Tahoma" w:cs="Tahoma"/>
          <w:sz w:val="20"/>
          <w:szCs w:val="20"/>
          <w:lang w:bidi="th-TH"/>
        </w:rPr>
        <w:t>user DB.</w:t>
      </w:r>
    </w:p>
    <w:p w14:paraId="1DDB8CC2" w14:textId="0D5E6FA9" w:rsidR="00D523D5" w:rsidRPr="00F00294" w:rsidRDefault="00877C11" w:rsidP="00F00294">
      <w:pPr>
        <w:pStyle w:val="ab"/>
        <w:numPr>
          <w:ilvl w:val="0"/>
          <w:numId w:val="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="007D2F74"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="007D2F74" w:rsidRPr="00F00294">
        <w:rPr>
          <w:rFonts w:ascii="Tahoma" w:hAnsi="Tahoma" w:cs="Tahoma"/>
          <w:sz w:val="20"/>
          <w:szCs w:val="20"/>
          <w:lang w:bidi="th-TH"/>
        </w:rPr>
        <w:t>Execute the following validations</w:t>
      </w:r>
      <w:r w:rsidR="00B84426"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1559"/>
        <w:gridCol w:w="3261"/>
        <w:gridCol w:w="2551"/>
      </w:tblGrid>
      <w:tr w:rsidR="00D523D5" w:rsidRPr="0031791A" w14:paraId="6836A764" w14:textId="77777777" w:rsidTr="000428D1">
        <w:trPr>
          <w:trHeight w:val="395"/>
          <w:tblHeader/>
        </w:trPr>
        <w:tc>
          <w:tcPr>
            <w:tcW w:w="851" w:type="dxa"/>
            <w:shd w:val="clear" w:color="auto" w:fill="B4C6E7" w:themeFill="accent5" w:themeFillTint="66"/>
            <w:vAlign w:val="center"/>
          </w:tcPr>
          <w:p w14:paraId="0AB3AE8B" w14:textId="243A581A" w:rsidR="00D523D5" w:rsidRPr="0031791A" w:rsidRDefault="00D523D5" w:rsidP="00D523D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2A3BC996" w14:textId="46343096" w:rsidR="00D523D5" w:rsidRPr="0031791A" w:rsidRDefault="00D523D5" w:rsidP="00D523D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Validation </w:t>
            </w:r>
            <w:r w:rsidR="004D0203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2B15715" w14:textId="1814D1B3" w:rsidR="00D523D5" w:rsidRPr="0031791A" w:rsidRDefault="00D523D5" w:rsidP="00D523D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3261" w:type="dxa"/>
            <w:shd w:val="clear" w:color="auto" w:fill="B4C6E7" w:themeFill="accent5" w:themeFillTint="66"/>
            <w:vAlign w:val="center"/>
          </w:tcPr>
          <w:p w14:paraId="3B8BFC41" w14:textId="2B6A7C91" w:rsidR="00D523D5" w:rsidRPr="0031791A" w:rsidRDefault="00B753DE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Check </w:t>
            </w:r>
            <w:r w:rsidR="003B1AFA">
              <w:rPr>
                <w:rFonts w:ascii="Tahoma" w:hAnsi="Tahoma" w:cs="Tahoma"/>
                <w:b/>
                <w:bCs/>
                <w:sz w:val="20"/>
                <w:szCs w:val="20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ule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45912E6" w14:textId="77777777" w:rsidR="00D523D5" w:rsidRPr="00B33699" w:rsidRDefault="00D523D5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84303" w:rsidRPr="00D7306D" w14:paraId="0D167C93" w14:textId="77777777" w:rsidTr="000428D1">
        <w:trPr>
          <w:trHeight w:val="382"/>
        </w:trPr>
        <w:tc>
          <w:tcPr>
            <w:tcW w:w="851" w:type="dxa"/>
            <w:vAlign w:val="center"/>
          </w:tcPr>
          <w:p w14:paraId="5B176167" w14:textId="2E823411" w:rsidR="00984303" w:rsidRDefault="00CE681F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2B0084D6" w14:textId="763D637D" w:rsidR="00984303" w:rsidRDefault="004D0203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</w:t>
            </w:r>
            <w:r w:rsidR="000B4B5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59" w:type="dxa"/>
            <w:vAlign w:val="center"/>
          </w:tcPr>
          <w:p w14:paraId="4DF4C61B" w14:textId="786A558A" w:rsidR="00984303" w:rsidRDefault="0089476E" w:rsidP="006A118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</w:t>
            </w:r>
            <w:r w:rsidR="000B4B5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3261" w:type="dxa"/>
            <w:vAlign w:val="center"/>
          </w:tcPr>
          <w:p w14:paraId="4260D4C6" w14:textId="487EFCB7" w:rsidR="00D73E9E" w:rsidRPr="00B0417D" w:rsidRDefault="00D73E9E" w:rsidP="00B0417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</w:t>
            </w:r>
            <w:r w:rsidR="00B0417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</w:t>
            </w:r>
          </w:p>
        </w:tc>
        <w:tc>
          <w:tcPr>
            <w:tcW w:w="2551" w:type="dxa"/>
            <w:vAlign w:val="center"/>
          </w:tcPr>
          <w:p w14:paraId="17CF770A" w14:textId="1F9056B8" w:rsidR="00984303" w:rsidRPr="00BC6553" w:rsidRDefault="00984303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65C099" w14:textId="77777777" w:rsidR="00D523D5" w:rsidRDefault="00D523D5" w:rsidP="00D523D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722D9E7" w14:textId="4B854836" w:rsidR="00C07D35" w:rsidRPr="00204BDE" w:rsidRDefault="00655009" w:rsidP="00204BD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not any of the above matches,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559"/>
        <w:gridCol w:w="4394"/>
      </w:tblGrid>
      <w:tr w:rsidR="007165B3" w:rsidRPr="0031791A" w14:paraId="3B17E152" w14:textId="77777777" w:rsidTr="006945B7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B07D2D3" w14:textId="2AAB116F" w:rsidR="007165B3" w:rsidRPr="0031791A" w:rsidRDefault="00B73571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 w14:paraId="562FC2F1" w14:textId="063326C0" w:rsidR="007165B3" w:rsidRPr="0031791A" w:rsidRDefault="007165B3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1566CAC" w14:textId="0DA6AFCD" w:rsidR="007165B3" w:rsidRPr="0031791A" w:rsidRDefault="007165B3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394" w:type="dxa"/>
            <w:shd w:val="clear" w:color="auto" w:fill="B4C6E7" w:themeFill="accent5" w:themeFillTint="66"/>
            <w:vAlign w:val="center"/>
          </w:tcPr>
          <w:p w14:paraId="1EB25948" w14:textId="559D27C2" w:rsidR="007165B3" w:rsidRPr="00B33699" w:rsidRDefault="007165B3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165B3" w:rsidRPr="00D7306D" w14:paraId="0E575858" w14:textId="77777777" w:rsidTr="006945B7">
        <w:trPr>
          <w:trHeight w:val="382"/>
        </w:trPr>
        <w:tc>
          <w:tcPr>
            <w:tcW w:w="1701" w:type="dxa"/>
            <w:vAlign w:val="center"/>
          </w:tcPr>
          <w:p w14:paraId="1E2BC92E" w14:textId="72577372" w:rsidR="007165B3" w:rsidRPr="00BC6553" w:rsidRDefault="007165B3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552" w:type="dxa"/>
            <w:vAlign w:val="center"/>
          </w:tcPr>
          <w:p w14:paraId="10D19AA4" w14:textId="0740F620" w:rsidR="007165B3" w:rsidRPr="00BC6553" w:rsidRDefault="005F11B6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</w:t>
            </w:r>
            <w:r w:rsidR="007165B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559" w:type="dxa"/>
            <w:vAlign w:val="center"/>
          </w:tcPr>
          <w:p w14:paraId="54265081" w14:textId="148C5345" w:rsidR="007165B3" w:rsidRPr="00BC6553" w:rsidRDefault="00B41676" w:rsidP="006A118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</w:t>
            </w:r>
            <w:r w:rsidR="0074637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4394" w:type="dxa"/>
            <w:vAlign w:val="center"/>
          </w:tcPr>
          <w:p w14:paraId="4B8026A5" w14:textId="43DD435A" w:rsidR="007165B3" w:rsidRPr="00BC6553" w:rsidRDefault="009E1DE4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</w:tbl>
    <w:p w14:paraId="154AB4AA" w14:textId="77777777" w:rsidR="00C07D35" w:rsidRPr="00F6258E" w:rsidRDefault="00C07D35" w:rsidP="00F6258E">
      <w:pPr>
        <w:rPr>
          <w:rStyle w:val="af0"/>
          <w:rFonts w:ascii="Tahoma" w:hAnsi="Tahoma" w:cs="Tahoma"/>
          <w:color w:val="auto"/>
          <w:lang w:eastAsia="ja-JP"/>
        </w:rPr>
      </w:pPr>
    </w:p>
    <w:p w14:paraId="43416308" w14:textId="2DFFA67A" w:rsidR="001A1E18" w:rsidRDefault="00186E77" w:rsidP="00877C11">
      <w:pPr>
        <w:pStyle w:val="ab"/>
        <w:numPr>
          <w:ilvl w:val="0"/>
          <w:numId w:val="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User Information </w:t>
      </w:r>
      <w:r w:rsidR="007807C1">
        <w:rPr>
          <w:rStyle w:val="af0"/>
          <w:rFonts w:ascii="Tahoma" w:hAnsi="Tahoma" w:cs="Tahoma"/>
          <w:color w:val="auto"/>
          <w:lang w:eastAsia="ja-JP"/>
        </w:rPr>
        <w:t>Using Input</w:t>
      </w:r>
      <w:r>
        <w:rPr>
          <w:rStyle w:val="af0"/>
          <w:rFonts w:ascii="Tahoma" w:hAnsi="Tahoma" w:cs="Tahoma"/>
          <w:color w:val="auto"/>
          <w:lang w:eastAsia="ja-JP"/>
        </w:rPr>
        <w:t xml:space="preserve"> username</w:t>
      </w:r>
    </w:p>
    <w:p w14:paraId="05A286C0" w14:textId="614ACD67" w:rsidR="00F00294" w:rsidRDefault="00EF0471" w:rsidP="00F0029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</w:t>
      </w:r>
      <w:r w:rsidR="001B4D2A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 xml:space="preserve">[Get </w:t>
      </w:r>
      <w:r w:rsidR="005F0DBF">
        <w:rPr>
          <w:rFonts w:ascii="Tahoma" w:hAnsi="Tahoma" w:cs="Tahoma"/>
          <w:sz w:val="20"/>
          <w:szCs w:val="20"/>
          <w:lang w:bidi="th-TH"/>
        </w:rPr>
        <w:t>Active U</w:t>
      </w:r>
      <w:r>
        <w:rPr>
          <w:rFonts w:ascii="Tahoma" w:hAnsi="Tahoma" w:cs="Tahoma"/>
          <w:sz w:val="20"/>
          <w:szCs w:val="20"/>
          <w:lang w:bidi="th-TH"/>
        </w:rPr>
        <w:t xml:space="preserve">ser by </w:t>
      </w:r>
      <w:r w:rsidR="005F0DBF">
        <w:rPr>
          <w:rFonts w:ascii="Tahoma" w:hAnsi="Tahoma" w:cs="Tahoma"/>
          <w:sz w:val="20"/>
          <w:szCs w:val="20"/>
          <w:lang w:bidi="th-TH"/>
        </w:rPr>
        <w:t>U</w:t>
      </w:r>
      <w:r>
        <w:rPr>
          <w:rFonts w:ascii="Tahoma" w:hAnsi="Tahoma" w:cs="Tahoma"/>
          <w:sz w:val="20"/>
          <w:szCs w:val="20"/>
          <w:lang w:bidi="th-TH"/>
        </w:rPr>
        <w:t xml:space="preserve">sername or </w:t>
      </w:r>
      <w:r w:rsidR="005F0DBF">
        <w:rPr>
          <w:rFonts w:ascii="Tahoma" w:hAnsi="Tahoma" w:cs="Tahoma"/>
          <w:sz w:val="20"/>
          <w:szCs w:val="20"/>
          <w:lang w:bidi="th-TH"/>
        </w:rPr>
        <w:t>E</w:t>
      </w:r>
      <w:r>
        <w:rPr>
          <w:rFonts w:ascii="Tahoma" w:hAnsi="Tahoma" w:cs="Tahoma"/>
          <w:sz w:val="20"/>
          <w:szCs w:val="20"/>
          <w:lang w:bidi="th-TH"/>
        </w:rPr>
        <w:t xml:space="preserve">mail] </w:t>
      </w:r>
      <w:r w:rsidR="001B4D2A">
        <w:rPr>
          <w:rFonts w:ascii="Tahoma" w:hAnsi="Tahoma" w:cs="Tahoma"/>
          <w:sz w:val="20"/>
          <w:szCs w:val="20"/>
          <w:lang w:bidi="th-TH"/>
        </w:rPr>
        <w:t xml:space="preserve">microservice API </w:t>
      </w:r>
      <w:r>
        <w:rPr>
          <w:rFonts w:ascii="Tahoma" w:hAnsi="Tahoma" w:cs="Tahoma"/>
          <w:sz w:val="20"/>
          <w:szCs w:val="20"/>
          <w:lang w:bidi="th-TH"/>
        </w:rPr>
        <w:t>via API GW to</w:t>
      </w:r>
      <w:r w:rsidR="00E8488D">
        <w:rPr>
          <w:rFonts w:ascii="Tahoma" w:hAnsi="Tahoma" w:cs="Tahoma"/>
          <w:sz w:val="20"/>
          <w:szCs w:val="20"/>
          <w:lang w:bidi="th-TH"/>
        </w:rPr>
        <w:t xml:space="preserve"> search</w:t>
      </w:r>
      <w:r>
        <w:rPr>
          <w:rFonts w:ascii="Tahoma" w:hAnsi="Tahoma" w:cs="Tahoma"/>
          <w:sz w:val="20"/>
          <w:szCs w:val="20"/>
          <w:lang w:bidi="th-TH"/>
        </w:rPr>
        <w:t xml:space="preserve"> for user information</w:t>
      </w:r>
      <w:r w:rsidR="00F00294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08279879" w14:textId="77777777" w:rsidR="00B4008B" w:rsidRDefault="00B4008B" w:rsidP="00B400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2110AA8" w14:textId="66BD5620" w:rsidR="00B4008B" w:rsidRDefault="00830448" w:rsidP="00B400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Request Path &amp; Query </w:t>
      </w:r>
      <w:r w:rsidR="00B4008B">
        <w:rPr>
          <w:rFonts w:ascii="Tahoma" w:hAnsi="Tahoma" w:cs="Tahoma"/>
          <w:sz w:val="20"/>
          <w:szCs w:val="20"/>
          <w:lang w:eastAsia="ja-JP" w:bidi="th-TH"/>
        </w:rPr>
        <w:t>Parameters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B4008B" w:rsidRPr="0031791A" w14:paraId="59F98D6E" w14:textId="77777777" w:rsidTr="007073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2D2D1C9" w14:textId="77777777" w:rsidR="00B4008B" w:rsidRPr="0031791A" w:rsidRDefault="00B4008B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CC6BE26" w14:textId="77777777" w:rsidR="00B4008B" w:rsidRPr="0031791A" w:rsidRDefault="00B4008B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2F797F23" w14:textId="77777777" w:rsidR="00B4008B" w:rsidRPr="0031791A" w:rsidRDefault="00B4008B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30F388E" w14:textId="77777777" w:rsidR="00B4008B" w:rsidRPr="00B33699" w:rsidRDefault="00B4008B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4008B" w:rsidRPr="00D7306D" w14:paraId="163B32F0" w14:textId="77777777" w:rsidTr="0070731E">
        <w:trPr>
          <w:trHeight w:val="356"/>
        </w:trPr>
        <w:tc>
          <w:tcPr>
            <w:tcW w:w="1985" w:type="dxa"/>
            <w:vAlign w:val="center"/>
          </w:tcPr>
          <w:p w14:paraId="55B399BD" w14:textId="75C5263C" w:rsidR="00B4008B" w:rsidRPr="00BC6553" w:rsidRDefault="00CC00F7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usernameOrEmail</w:t>
            </w:r>
          </w:p>
        </w:tc>
        <w:tc>
          <w:tcPr>
            <w:tcW w:w="1275" w:type="dxa"/>
            <w:vAlign w:val="center"/>
          </w:tcPr>
          <w:p w14:paraId="661DCD43" w14:textId="77777777" w:rsidR="00B4008B" w:rsidRPr="00BC6553" w:rsidRDefault="00B4008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205868DF" w14:textId="2119514C" w:rsidR="00B4008B" w:rsidRPr="00BC6553" w:rsidRDefault="00CC00F7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username</w:t>
            </w:r>
          </w:p>
        </w:tc>
        <w:tc>
          <w:tcPr>
            <w:tcW w:w="2126" w:type="dxa"/>
            <w:vAlign w:val="center"/>
          </w:tcPr>
          <w:p w14:paraId="7ABBEB34" w14:textId="4AAED247" w:rsidR="00B4008B" w:rsidRPr="00BC6553" w:rsidRDefault="00BB7062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2376304C" w14:textId="77777777" w:rsidR="00B4008B" w:rsidRDefault="00B4008B" w:rsidP="00F0029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E9B5FF3" w14:textId="6599F4EA" w:rsidR="00FE0F13" w:rsidRDefault="00543E87" w:rsidP="00747B6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E55B343" w14:textId="77777777" w:rsidR="00747B63" w:rsidRPr="00747B63" w:rsidRDefault="00747B63" w:rsidP="00747B63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03ABF355" w14:textId="22CC0086" w:rsidR="00651F54" w:rsidRDefault="00651F54" w:rsidP="00651F54">
      <w:pPr>
        <w:pStyle w:val="ab"/>
        <w:numPr>
          <w:ilvl w:val="0"/>
          <w:numId w:val="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574FA1C" w14:textId="77777777" w:rsidR="00651F54" w:rsidRPr="00651F54" w:rsidRDefault="00651F54" w:rsidP="009D7105">
      <w:pPr>
        <w:rPr>
          <w:rStyle w:val="af0"/>
          <w:rFonts w:ascii="Tahoma" w:hAnsi="Tahoma" w:cs="Tahoma"/>
          <w:color w:val="auto"/>
          <w:lang w:eastAsia="ja-JP"/>
        </w:rPr>
      </w:pPr>
    </w:p>
    <w:p w14:paraId="36830227" w14:textId="77777777" w:rsidR="00743727" w:rsidRPr="004D476C" w:rsidRDefault="00743727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" w:name="_Toc49966471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743727" w:rsidRPr="000253E8" w14:paraId="775B6DB4" w14:textId="77777777" w:rsidTr="000428D1">
        <w:trPr>
          <w:trHeight w:val="260"/>
        </w:trPr>
        <w:tc>
          <w:tcPr>
            <w:tcW w:w="2523" w:type="dxa"/>
          </w:tcPr>
          <w:p w14:paraId="5AF66DBB" w14:textId="77777777" w:rsidR="00743727" w:rsidRPr="000253E8" w:rsidRDefault="0074372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ADC776D" w14:textId="77777777" w:rsidR="00743727" w:rsidRPr="000253E8" w:rsidRDefault="00743727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6DE57EE" w14:textId="77777777" w:rsidR="00743727" w:rsidRPr="000253E8" w:rsidRDefault="00743727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AE01C4E" w14:textId="77777777" w:rsidR="00743727" w:rsidRPr="000253E8" w:rsidRDefault="00743727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2AAA3D1" w14:textId="77777777" w:rsidR="00743727" w:rsidRPr="000253E8" w:rsidRDefault="0074372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743727" w:rsidRPr="004A49C9" w14:paraId="223557B8" w14:textId="77777777" w:rsidTr="000428D1">
        <w:tc>
          <w:tcPr>
            <w:tcW w:w="2523" w:type="dxa"/>
          </w:tcPr>
          <w:p w14:paraId="098C77FF" w14:textId="77777777" w:rsidR="00743727" w:rsidRPr="004A49C9" w:rsidRDefault="00743727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CE430CD" w14:textId="77777777" w:rsidR="00743727" w:rsidRPr="004A49C9" w:rsidRDefault="00743727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9310709" w14:textId="77777777" w:rsidR="00743727" w:rsidRPr="004A49C9" w:rsidRDefault="00743727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8E7A0BD" w14:textId="77777777" w:rsidR="00743727" w:rsidRPr="004A49C9" w:rsidRDefault="00743727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90E3C8B" w14:textId="77777777" w:rsidR="00743727" w:rsidRPr="00E2590C" w:rsidRDefault="00743727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37302A9" w14:textId="77777777" w:rsidR="00743727" w:rsidRPr="004E0B79" w:rsidRDefault="00743727" w:rsidP="00743727"/>
    <w:p w14:paraId="1E39FEEA" w14:textId="77777777" w:rsidR="00743727" w:rsidRPr="004D476C" w:rsidRDefault="00743727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" w:name="_Toc49966472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8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743727" w:rsidRPr="0031791A" w14:paraId="3F6D9016" w14:textId="77777777" w:rsidTr="000428D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1F511AE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21B3FC4E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0E309BD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0F9637C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A6A855C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38AD0E5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F7CBD0F" w14:textId="77777777" w:rsidR="00743727" w:rsidRPr="00B33699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43727" w:rsidRPr="00D7306D" w14:paraId="39DAA728" w14:textId="77777777" w:rsidTr="000428D1">
        <w:trPr>
          <w:trHeight w:val="382"/>
        </w:trPr>
        <w:tc>
          <w:tcPr>
            <w:tcW w:w="1559" w:type="dxa"/>
            <w:vAlign w:val="center"/>
          </w:tcPr>
          <w:p w14:paraId="693D7933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765F983A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4C5FEF31" w14:textId="77777777" w:rsidR="00743727" w:rsidRPr="00BC6553" w:rsidRDefault="0074372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7680A0A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55CFF1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2409" w:type="dxa"/>
            <w:vAlign w:val="center"/>
          </w:tcPr>
          <w:p w14:paraId="30170DC5" w14:textId="7B09DDDC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  <w:r w:rsidR="00CD49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or Username</w:t>
            </w:r>
          </w:p>
        </w:tc>
        <w:tc>
          <w:tcPr>
            <w:tcW w:w="2977" w:type="dxa"/>
            <w:vAlign w:val="center"/>
          </w:tcPr>
          <w:p w14:paraId="7F780166" w14:textId="6AD44C34" w:rsidR="00743727" w:rsidRPr="00BC6553" w:rsidRDefault="00166F8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</w:t>
            </w:r>
            <w:r w:rsidR="00DA79A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17491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</w:t>
            </w:r>
            <w:r w:rsidR="007437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login VMS</w:t>
            </w:r>
          </w:p>
        </w:tc>
      </w:tr>
    </w:tbl>
    <w:p w14:paraId="144B822D" w14:textId="77777777" w:rsidR="00743727" w:rsidRDefault="00743727" w:rsidP="00743727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FCDA741" w14:textId="77777777" w:rsidR="00743727" w:rsidRPr="004D476C" w:rsidRDefault="00743727" w:rsidP="00FF4CBA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" w:name="_Toc49966473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9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1276"/>
        <w:gridCol w:w="5698"/>
      </w:tblGrid>
      <w:tr w:rsidR="00743727" w:rsidRPr="000253E8" w14:paraId="44FF0A0D" w14:textId="77777777" w:rsidTr="000428D1">
        <w:tc>
          <w:tcPr>
            <w:tcW w:w="2523" w:type="dxa"/>
          </w:tcPr>
          <w:p w14:paraId="7F963736" w14:textId="77777777" w:rsidR="00743727" w:rsidRPr="000253E8" w:rsidRDefault="0074372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0D10136" w14:textId="77777777" w:rsidR="00743727" w:rsidRPr="000253E8" w:rsidRDefault="00743727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276" w:type="dxa"/>
          </w:tcPr>
          <w:p w14:paraId="2D28525B" w14:textId="77777777" w:rsidR="00743727" w:rsidRPr="000253E8" w:rsidRDefault="00743727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698" w:type="dxa"/>
          </w:tcPr>
          <w:p w14:paraId="7EEC2973" w14:textId="77777777" w:rsidR="00743727" w:rsidRPr="000253E8" w:rsidRDefault="0074372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743727" w:rsidRPr="004A49C9" w14:paraId="3BC4AF86" w14:textId="77777777" w:rsidTr="000428D1">
        <w:tc>
          <w:tcPr>
            <w:tcW w:w="2523" w:type="dxa"/>
          </w:tcPr>
          <w:p w14:paraId="07317682" w14:textId="77777777" w:rsidR="00743727" w:rsidRPr="004A49C9" w:rsidRDefault="00743727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F9C0E47" w14:textId="77777777" w:rsidR="00743727" w:rsidRPr="004A49C9" w:rsidRDefault="00743727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276" w:type="dxa"/>
          </w:tcPr>
          <w:p w14:paraId="70DC8458" w14:textId="77777777" w:rsidR="00743727" w:rsidRPr="004A49C9" w:rsidRDefault="00743727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698" w:type="dxa"/>
          </w:tcPr>
          <w:p w14:paraId="56CE19E8" w14:textId="77777777" w:rsidR="00743727" w:rsidRPr="00E2590C" w:rsidRDefault="00743727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02C8AEDD" w14:textId="77777777" w:rsidR="00743727" w:rsidRPr="00A31217" w:rsidRDefault="00743727" w:rsidP="00743727"/>
    <w:p w14:paraId="67E903A3" w14:textId="77777777" w:rsidR="00743727" w:rsidRPr="008616D0" w:rsidRDefault="00743727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" w:name="_Toc49966474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743727" w:rsidRPr="0031791A" w14:paraId="5C438181" w14:textId="77777777" w:rsidTr="000428D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13D7CA0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EE2F2FF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390F7A1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B78B0E8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02790D1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8EB8848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ED7EA48" w14:textId="77777777" w:rsidR="00743727" w:rsidRPr="00B33699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43727" w:rsidRPr="00D7306D" w14:paraId="46932A54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24CC184B" w14:textId="09798252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4CCB456" w14:textId="539EADAC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7C2F1ED4" w14:textId="72D43FC0" w:rsidR="00743727" w:rsidRPr="00BC6553" w:rsidRDefault="0074372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6BEB82E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AC9EA4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24EE2ED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76486C5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6CBAE89" w14:textId="77777777" w:rsidR="00743727" w:rsidRDefault="00743727" w:rsidP="00743727"/>
    <w:p w14:paraId="7F4EACE5" w14:textId="77777777" w:rsidR="00743727" w:rsidRPr="008616D0" w:rsidRDefault="00743727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" w:name="_Toc49966475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743727" w:rsidRPr="0031791A" w14:paraId="7D0C8524" w14:textId="77777777" w:rsidTr="000428D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84BD50A" w14:textId="4F92E77D" w:rsidR="00743727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038A03F" w14:textId="77777777" w:rsidR="00743727" w:rsidRPr="0031791A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76872E4" w14:textId="77777777" w:rsidR="00743727" w:rsidRPr="00B33699" w:rsidRDefault="0074372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743727" w:rsidRPr="00D7306D" w14:paraId="20F09219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645CC111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567A747" w14:textId="77777777" w:rsidR="00743727" w:rsidRPr="00BC6553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4894389" w14:textId="3871ED50" w:rsidR="00743727" w:rsidRPr="00BC6553" w:rsidRDefault="00C83A3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 processed</w:t>
            </w:r>
          </w:p>
        </w:tc>
      </w:tr>
      <w:tr w:rsidR="002439A0" w:rsidRPr="00D7306D" w14:paraId="119F5254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3316A84D" w14:textId="668D3BF6" w:rsidR="002439A0" w:rsidRDefault="002439A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743684B" w14:textId="6184E95F" w:rsidR="002439A0" w:rsidRDefault="00B019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4004C250" w14:textId="14FF8758" w:rsidR="002439A0" w:rsidRDefault="000874E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</w:t>
            </w:r>
          </w:p>
        </w:tc>
      </w:tr>
      <w:tr w:rsidR="00743727" w:rsidRPr="00D7306D" w14:paraId="05A7A44C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61B31F0B" w14:textId="77777777" w:rsidR="00743727" w:rsidRDefault="0074372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FBACA1B" w14:textId="66E7F3EB" w:rsidR="00743727" w:rsidRPr="009E4494" w:rsidRDefault="0078073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E401011</w:t>
            </w:r>
          </w:p>
        </w:tc>
        <w:tc>
          <w:tcPr>
            <w:tcW w:w="6804" w:type="dxa"/>
            <w:vAlign w:val="center"/>
          </w:tcPr>
          <w:p w14:paraId="2BE830DF" w14:textId="386DA415" w:rsidR="00743727" w:rsidRDefault="00393B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</w:t>
            </w:r>
            <w:r w:rsidR="007437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 locked</w:t>
            </w:r>
          </w:p>
        </w:tc>
      </w:tr>
      <w:tr w:rsidR="00E60F38" w:rsidRPr="00D7306D" w14:paraId="20438875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32E0D21D" w14:textId="46D15BEF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5E97302" w14:textId="1A18C147" w:rsidR="00E60F38" w:rsidRPr="009E4494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</w:t>
            </w:r>
            <w:r w:rsidR="00C21F3A"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6804" w:type="dxa"/>
            <w:vAlign w:val="center"/>
          </w:tcPr>
          <w:p w14:paraId="17EDFE5A" w14:textId="26C4667C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nsuccess registration</w:t>
            </w:r>
          </w:p>
        </w:tc>
      </w:tr>
      <w:tr w:rsidR="00E60F38" w:rsidRPr="00D7306D" w14:paraId="0594735C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4C999FA9" w14:textId="01593E49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C8EE871" w14:textId="548CD393" w:rsidR="00E60F38" w:rsidRPr="009E4494" w:rsidRDefault="00C21F3A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401013</w:t>
            </w:r>
          </w:p>
        </w:tc>
        <w:tc>
          <w:tcPr>
            <w:tcW w:w="6804" w:type="dxa"/>
            <w:vAlign w:val="center"/>
          </w:tcPr>
          <w:p w14:paraId="51780CEB" w14:textId="7FF2F471" w:rsidR="00E60F38" w:rsidRDefault="00C21F3A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</w:t>
            </w:r>
            <w:r w:rsidR="00E60F3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egistration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locked</w:t>
            </w:r>
          </w:p>
        </w:tc>
      </w:tr>
      <w:tr w:rsidR="00E60F38" w:rsidRPr="00D7306D" w14:paraId="2E8D652C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31DA335" w14:textId="77777777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30AE193" w14:textId="6640DE32" w:rsidR="00E60F38" w:rsidRPr="009E4494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</w:t>
            </w:r>
            <w:r w:rsidR="001213B6"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6804" w:type="dxa"/>
            <w:vAlign w:val="center"/>
          </w:tcPr>
          <w:p w14:paraId="137C9C85" w14:textId="77777777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expired</w:t>
            </w:r>
          </w:p>
        </w:tc>
      </w:tr>
      <w:tr w:rsidR="00E60F38" w:rsidRPr="00D7306D" w14:paraId="3A782E03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59954181" w14:textId="77777777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DFEC868" w14:textId="45975B10" w:rsidR="00E60F38" w:rsidRPr="009E4494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</w:t>
            </w:r>
            <w:r w:rsidR="001213B6"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6804" w:type="dxa"/>
            <w:vAlign w:val="center"/>
          </w:tcPr>
          <w:p w14:paraId="425B0FC1" w14:textId="2E975DF3" w:rsidR="00E60F38" w:rsidRDefault="001213B6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inactive</w:t>
            </w:r>
          </w:p>
        </w:tc>
      </w:tr>
      <w:tr w:rsidR="00E60F38" w:rsidRPr="00D7306D" w14:paraId="2723F1A5" w14:textId="77777777" w:rsidTr="000428D1">
        <w:trPr>
          <w:trHeight w:val="308"/>
        </w:trPr>
        <w:tc>
          <w:tcPr>
            <w:tcW w:w="1559" w:type="dxa"/>
            <w:vAlign w:val="center"/>
          </w:tcPr>
          <w:p w14:paraId="54D830B7" w14:textId="77777777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04D1AF35" w14:textId="75848359" w:rsidR="00E60F38" w:rsidRPr="009E4494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7B3B25BE" w14:textId="3C75FE87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not found</w:t>
            </w:r>
          </w:p>
        </w:tc>
      </w:tr>
      <w:tr w:rsidR="00E60F38" w:rsidRPr="00D7306D" w14:paraId="467D969A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9874B38" w14:textId="77777777" w:rsidR="00E60F38" w:rsidRDefault="00E60F38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65D75C4" w14:textId="15137CA2" w:rsidR="00E60F38" w:rsidRDefault="00C15FE2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E500000</w:t>
            </w:r>
          </w:p>
        </w:tc>
        <w:tc>
          <w:tcPr>
            <w:tcW w:w="6804" w:type="dxa"/>
            <w:vAlign w:val="center"/>
          </w:tcPr>
          <w:p w14:paraId="0A7BB28E" w14:textId="700A9D10" w:rsidR="00E60F38" w:rsidRDefault="00C15FE2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C15FE2" w:rsidRPr="00D7306D" w14:paraId="1CA536C6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004E1F0" w14:textId="1D325281" w:rsidR="00C15FE2" w:rsidRDefault="00C15FE2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65C5E5F" w14:textId="6BB6F837" w:rsidR="00C15FE2" w:rsidRDefault="00C15FE2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09D4678" w14:textId="145A5E05" w:rsidR="00C15FE2" w:rsidRDefault="00C15FE2" w:rsidP="00E60F3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nexpected error at biz flow</w:t>
            </w:r>
          </w:p>
        </w:tc>
      </w:tr>
    </w:tbl>
    <w:p w14:paraId="39EF98EE" w14:textId="41915E1C" w:rsidR="00D65E14" w:rsidRDefault="00D65E14" w:rsidP="002660C7"/>
    <w:p w14:paraId="00D43A55" w14:textId="77777777" w:rsidR="00CE4DCF" w:rsidRDefault="00CE4DCF" w:rsidP="002660C7"/>
    <w:p w14:paraId="0C282966" w14:textId="533C7E9C" w:rsidR="00303F81" w:rsidRDefault="004B505A" w:rsidP="00FF4CBA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2" w:name="_Login_Using_Email"/>
      <w:bookmarkStart w:id="23" w:name="_Toc49966476"/>
      <w:bookmarkEnd w:id="22"/>
      <w:r>
        <w:rPr>
          <w:rFonts w:ascii="Tahoma" w:hAnsi="Tahoma" w:cs="Tahoma"/>
          <w:b/>
          <w:bCs/>
          <w:color w:val="auto"/>
          <w:sz w:val="28"/>
          <w:szCs w:val="28"/>
        </w:rPr>
        <w:t>Login Using Email</w:t>
      </w:r>
      <w:r w:rsidR="00FE6F74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CB1026">
        <w:rPr>
          <w:rFonts w:ascii="Tahoma" w:hAnsi="Tahoma" w:cs="Tahoma"/>
          <w:b/>
          <w:bCs/>
          <w:color w:val="auto"/>
          <w:sz w:val="28"/>
          <w:szCs w:val="28"/>
        </w:rPr>
        <w:t>API</w:t>
      </w:r>
      <w:bookmarkEnd w:id="23"/>
    </w:p>
    <w:p w14:paraId="77226B0B" w14:textId="77777777" w:rsidR="008A6B90" w:rsidRPr="008A6B90" w:rsidRDefault="008A6B90" w:rsidP="008A6B90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F2A18" w:rsidRPr="00554C13" w14:paraId="0E9891DF" w14:textId="77777777" w:rsidTr="001118DC">
        <w:trPr>
          <w:trHeight w:val="43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1B72599" w14:textId="08812B68" w:rsidR="008F2A18" w:rsidRPr="00554C13" w:rsidRDefault="000A3D96" w:rsidP="001B7E9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="008F2A18"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A2A29F7" w14:textId="55EB85E5" w:rsidR="008F2A18" w:rsidRPr="00554C13" w:rsidRDefault="004B505A" w:rsidP="001B7E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Login Using Email</w:t>
            </w:r>
          </w:p>
        </w:tc>
      </w:tr>
      <w:tr w:rsidR="008F2A18" w:rsidRPr="00554C13" w14:paraId="21FEC41C" w14:textId="77777777" w:rsidTr="001118DC">
        <w:trPr>
          <w:trHeight w:val="410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831100B" w14:textId="659ACFA5" w:rsidR="008F2A18" w:rsidRPr="00554C13" w:rsidRDefault="008F2A18" w:rsidP="001B7E9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D416CFC" w14:textId="0557699C" w:rsidR="008F2A18" w:rsidRPr="008F2A18" w:rsidRDefault="000A3D96" w:rsidP="001B7E9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</w:t>
            </w:r>
            <w:r w:rsidR="00AE4113"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v1/</w:t>
            </w:r>
            <w:r w:rsidR="009E429A">
              <w:rPr>
                <w:rFonts w:ascii="Tahoma" w:hAnsi="Tahoma" w:cs="Tahoma"/>
                <w:sz w:val="20"/>
                <w:szCs w:val="20"/>
                <w:lang w:bidi="th-TH"/>
              </w:rPr>
              <w:t>users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9E429A">
              <w:rPr>
                <w:rFonts w:ascii="Tahoma" w:hAnsi="Tahoma" w:cs="Tahoma"/>
                <w:sz w:val="20"/>
                <w:szCs w:val="20"/>
                <w:lang w:bidi="th-TH"/>
              </w:rPr>
              <w:t>login</w:t>
            </w:r>
          </w:p>
        </w:tc>
      </w:tr>
      <w:tr w:rsidR="00FE00CE" w:rsidRPr="00554C13" w14:paraId="60DDC2C9" w14:textId="77777777" w:rsidTr="001118D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D6136BF" w14:textId="368679AE" w:rsidR="00FE00CE" w:rsidRPr="00B33699" w:rsidRDefault="00FE00CE" w:rsidP="001B7E9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57E144D" w14:textId="35FEEF8D" w:rsidR="00FE00CE" w:rsidRDefault="00FE00CE" w:rsidP="001B7E9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8F2A18" w:rsidRPr="00554C13" w14:paraId="41ECD8F3" w14:textId="77777777" w:rsidTr="001118D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5B6215D" w14:textId="77777777" w:rsidR="008F2A18" w:rsidRPr="00554C13" w:rsidRDefault="008F2A18" w:rsidP="001B7E9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72AD9A7" w14:textId="115AE8D7" w:rsidR="008F2A18" w:rsidRPr="008F2A18" w:rsidRDefault="008F2A18" w:rsidP="001B7E9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125A6DC" w14:textId="77777777" w:rsidR="003B1BA7" w:rsidRDefault="003B1BA7" w:rsidP="003B1BA7">
      <w:pPr>
        <w:rPr>
          <w:rStyle w:val="af0"/>
          <w:rFonts w:ascii="Tahoma" w:hAnsi="Tahoma" w:cs="Tahoma"/>
          <w:color w:val="auto"/>
        </w:rPr>
      </w:pPr>
    </w:p>
    <w:p w14:paraId="7C7F412D" w14:textId="77777777" w:rsidR="003B1BA7" w:rsidRPr="004D476C" w:rsidRDefault="003B1BA7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" w:name="_Toc4996647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4"/>
    </w:p>
    <w:p w14:paraId="38F453D5" w14:textId="50688E3A" w:rsidR="003B1BA7" w:rsidRPr="008F2A18" w:rsidRDefault="004C2F5A" w:rsidP="003B1BA7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Check l</w:t>
      </w:r>
      <w:r w:rsidR="005C257E">
        <w:rPr>
          <w:rFonts w:ascii="Tahoma" w:hAnsi="Tahoma" w:cs="Tahoma"/>
          <w:sz w:val="20"/>
          <w:szCs w:val="20"/>
          <w:lang w:bidi="th-TH"/>
        </w:rPr>
        <w:t>ogin using email and password and return user information</w:t>
      </w:r>
      <w:r w:rsidR="003B1BA7">
        <w:rPr>
          <w:rFonts w:ascii="Tahoma" w:hAnsi="Tahoma" w:cs="Tahoma"/>
          <w:sz w:val="20"/>
          <w:szCs w:val="20"/>
          <w:lang w:bidi="th-TH"/>
        </w:rPr>
        <w:t>.</w:t>
      </w:r>
    </w:p>
    <w:p w14:paraId="1040EF38" w14:textId="77777777" w:rsidR="003B1BA7" w:rsidRPr="00F00294" w:rsidRDefault="003B1BA7" w:rsidP="007906D9">
      <w:pPr>
        <w:pStyle w:val="ab"/>
        <w:numPr>
          <w:ilvl w:val="0"/>
          <w:numId w:val="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1559"/>
        <w:gridCol w:w="4253"/>
        <w:gridCol w:w="1559"/>
      </w:tblGrid>
      <w:tr w:rsidR="003B1BA7" w:rsidRPr="0031791A" w14:paraId="166DA00C" w14:textId="77777777" w:rsidTr="00D21E70">
        <w:trPr>
          <w:trHeight w:val="395"/>
          <w:tblHeader/>
        </w:trPr>
        <w:tc>
          <w:tcPr>
            <w:tcW w:w="851" w:type="dxa"/>
            <w:shd w:val="clear" w:color="auto" w:fill="B4C6E7" w:themeFill="accent5" w:themeFillTint="66"/>
            <w:vAlign w:val="center"/>
          </w:tcPr>
          <w:p w14:paraId="2625ECD8" w14:textId="77777777" w:rsidR="003B1BA7" w:rsidRPr="0031791A" w:rsidRDefault="003B1BA7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17FBE879" w14:textId="77777777" w:rsidR="003B1BA7" w:rsidRPr="0031791A" w:rsidRDefault="003B1BA7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61220CE" w14:textId="77777777" w:rsidR="003B1BA7" w:rsidRPr="0031791A" w:rsidRDefault="003B1BA7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7081572C" w14:textId="77777777" w:rsidR="003B1BA7" w:rsidRPr="0031791A" w:rsidRDefault="003B1BA7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CFA391C" w14:textId="77777777" w:rsidR="003B1BA7" w:rsidRPr="004F310B" w:rsidRDefault="003B1BA7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B1BA7" w:rsidRPr="00D7306D" w14:paraId="1CA18E4B" w14:textId="77777777" w:rsidTr="00D21E70">
        <w:trPr>
          <w:trHeight w:val="382"/>
        </w:trPr>
        <w:tc>
          <w:tcPr>
            <w:tcW w:w="851" w:type="dxa"/>
            <w:vAlign w:val="center"/>
          </w:tcPr>
          <w:p w14:paraId="1EE3958A" w14:textId="78182176" w:rsidR="003B1BA7" w:rsidRDefault="00AB7C0A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1BECA2C1" w14:textId="77777777" w:rsidR="003B1BA7" w:rsidRDefault="003B1BA7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 format</w:t>
            </w:r>
          </w:p>
        </w:tc>
        <w:tc>
          <w:tcPr>
            <w:tcW w:w="1559" w:type="dxa"/>
            <w:vAlign w:val="center"/>
          </w:tcPr>
          <w:p w14:paraId="602C94DC" w14:textId="1D199255" w:rsidR="003B1BA7" w:rsidRDefault="00A73212" w:rsidP="006A118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</w:t>
            </w:r>
            <w:r w:rsidR="003B1BA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4253" w:type="dxa"/>
            <w:vAlign w:val="center"/>
          </w:tcPr>
          <w:p w14:paraId="254C0FA3" w14:textId="7CA2BDF3" w:rsidR="003B1BA7" w:rsidRPr="00AB7C0A" w:rsidRDefault="003B1BA7" w:rsidP="00AB7C0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  <w:tc>
          <w:tcPr>
            <w:tcW w:w="1559" w:type="dxa"/>
            <w:vAlign w:val="center"/>
          </w:tcPr>
          <w:p w14:paraId="72009D5B" w14:textId="2B97878D" w:rsidR="003B1BA7" w:rsidRPr="00BC6553" w:rsidRDefault="003B1BA7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73212" w:rsidRPr="00D7306D" w14:paraId="6B044739" w14:textId="77777777" w:rsidTr="00D21E70">
        <w:trPr>
          <w:trHeight w:val="382"/>
        </w:trPr>
        <w:tc>
          <w:tcPr>
            <w:tcW w:w="851" w:type="dxa"/>
            <w:vAlign w:val="center"/>
          </w:tcPr>
          <w:p w14:paraId="2DC80B99" w14:textId="3DB77DB3" w:rsidR="00A73212" w:rsidRDefault="00AB7C0A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6E71CB5D" w14:textId="26FB2CC5" w:rsidR="00A73212" w:rsidRDefault="00A73212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format</w:t>
            </w:r>
          </w:p>
        </w:tc>
        <w:tc>
          <w:tcPr>
            <w:tcW w:w="1559" w:type="dxa"/>
            <w:vAlign w:val="center"/>
          </w:tcPr>
          <w:p w14:paraId="1E93A660" w14:textId="36251512" w:rsidR="00A73212" w:rsidRDefault="00A73212" w:rsidP="006A118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4253" w:type="dxa"/>
            <w:vAlign w:val="center"/>
          </w:tcPr>
          <w:p w14:paraId="29337FF2" w14:textId="77777777" w:rsidR="00425975" w:rsidRPr="00425975" w:rsidRDefault="00425975" w:rsidP="0042597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37C03930" w14:textId="77777777" w:rsidR="00425975" w:rsidRDefault="00425975" w:rsidP="0042597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21626075" w14:textId="645EAAD8" w:rsidR="004B2B4A" w:rsidRPr="001E170F" w:rsidRDefault="00425975" w:rsidP="0042597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  <w:tc>
          <w:tcPr>
            <w:tcW w:w="1559" w:type="dxa"/>
            <w:vAlign w:val="center"/>
          </w:tcPr>
          <w:p w14:paraId="561B2917" w14:textId="77777777" w:rsidR="00A73212" w:rsidRPr="00BC6553" w:rsidRDefault="00A73212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04FBA5A" w14:textId="77777777" w:rsidR="00D42123" w:rsidRPr="00224562" w:rsidRDefault="00D42123" w:rsidP="00224562">
      <w:pPr>
        <w:rPr>
          <w:rStyle w:val="af0"/>
          <w:rFonts w:ascii="Tahoma" w:hAnsi="Tahoma" w:cs="Tahoma"/>
          <w:color w:val="auto"/>
          <w:lang w:eastAsia="ja-JP"/>
        </w:rPr>
      </w:pPr>
    </w:p>
    <w:p w14:paraId="33ECB016" w14:textId="57551382" w:rsidR="003B1BA7" w:rsidRPr="00204BDE" w:rsidRDefault="003B1BA7" w:rsidP="003B1BA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any of the above </w:t>
      </w:r>
      <w:r w:rsidR="0090772A">
        <w:rPr>
          <w:rFonts w:ascii="Tahoma" w:hAnsi="Tahoma" w:cs="Tahoma"/>
          <w:sz w:val="20"/>
          <w:szCs w:val="20"/>
          <w:lang w:bidi="th-TH"/>
        </w:rPr>
        <w:t>does not</w:t>
      </w:r>
      <w:r w:rsidR="00BD3D73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>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2268"/>
        <w:gridCol w:w="1701"/>
        <w:gridCol w:w="4678"/>
      </w:tblGrid>
      <w:tr w:rsidR="003B1BA7" w:rsidRPr="0031791A" w14:paraId="33B4398E" w14:textId="77777777" w:rsidTr="00A8293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A2C09D8" w14:textId="7110C092" w:rsidR="003B1BA7" w:rsidRPr="0031791A" w:rsidRDefault="00B73571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68272BF" w14:textId="77777777" w:rsidR="003B1BA7" w:rsidRPr="0031791A" w:rsidRDefault="003B1BA7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14:paraId="7578C39A" w14:textId="77777777" w:rsidR="003B1BA7" w:rsidRPr="0031791A" w:rsidRDefault="003B1BA7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4F4F052" w14:textId="77777777" w:rsidR="003B1BA7" w:rsidRPr="004F310B" w:rsidRDefault="003B1BA7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A3CB1" w:rsidRPr="00D7306D" w14:paraId="7622A99C" w14:textId="77777777" w:rsidTr="00A8293F">
        <w:trPr>
          <w:trHeight w:val="382"/>
        </w:trPr>
        <w:tc>
          <w:tcPr>
            <w:tcW w:w="1559" w:type="dxa"/>
            <w:vMerge w:val="restart"/>
            <w:vAlign w:val="center"/>
          </w:tcPr>
          <w:p w14:paraId="2410C62B" w14:textId="77777777" w:rsidR="008A3CB1" w:rsidRPr="00BC6553" w:rsidRDefault="008A3CB1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328F2156" w14:textId="242CBF1F" w:rsidR="008A3CB1" w:rsidRPr="00BC6553" w:rsidRDefault="0092179B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</w:t>
            </w:r>
            <w:r w:rsidR="008A3C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701" w:type="dxa"/>
            <w:vMerge w:val="restart"/>
            <w:vAlign w:val="center"/>
          </w:tcPr>
          <w:p w14:paraId="37FE9F2F" w14:textId="0E65DC68" w:rsidR="008A3CB1" w:rsidRPr="00BC6553" w:rsidRDefault="00D42123" w:rsidP="006A118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E2D97BB" w14:textId="3D198E58" w:rsidR="008A3CB1" w:rsidRPr="00BC6553" w:rsidRDefault="00544C29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  <w:tr w:rsidR="008A3CB1" w:rsidRPr="00D7306D" w14:paraId="1E887568" w14:textId="77777777" w:rsidTr="00A8293F">
        <w:trPr>
          <w:trHeight w:val="382"/>
        </w:trPr>
        <w:tc>
          <w:tcPr>
            <w:tcW w:w="1559" w:type="dxa"/>
            <w:vMerge/>
            <w:vAlign w:val="center"/>
          </w:tcPr>
          <w:p w14:paraId="34DB5922" w14:textId="77777777" w:rsidR="008A3CB1" w:rsidRDefault="008A3CB1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DF72EB0" w14:textId="59AB81F3" w:rsidR="008A3CB1" w:rsidRDefault="00DB019E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8A3C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701" w:type="dxa"/>
            <w:vMerge/>
            <w:vAlign w:val="center"/>
          </w:tcPr>
          <w:p w14:paraId="6EC6FEC2" w14:textId="77777777" w:rsidR="008A3CB1" w:rsidRDefault="008A3CB1" w:rsidP="006A118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3285D19" w14:textId="328454B8" w:rsidR="008A3CB1" w:rsidRPr="00BC6553" w:rsidRDefault="00544C29" w:rsidP="006A118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</w:tr>
    </w:tbl>
    <w:p w14:paraId="2AD1CD38" w14:textId="77777777" w:rsidR="003B1BA7" w:rsidRPr="00F6258E" w:rsidRDefault="003B1BA7" w:rsidP="003B1BA7">
      <w:pPr>
        <w:rPr>
          <w:rStyle w:val="af0"/>
          <w:rFonts w:ascii="Tahoma" w:hAnsi="Tahoma" w:cs="Tahoma"/>
          <w:color w:val="auto"/>
          <w:lang w:eastAsia="ja-JP"/>
        </w:rPr>
      </w:pPr>
    </w:p>
    <w:p w14:paraId="4DBAA773" w14:textId="77777777" w:rsidR="003B1BA7" w:rsidRDefault="003B1BA7" w:rsidP="007906D9">
      <w:pPr>
        <w:pStyle w:val="ab"/>
        <w:numPr>
          <w:ilvl w:val="0"/>
          <w:numId w:val="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User Information Using Input username</w:t>
      </w:r>
    </w:p>
    <w:p w14:paraId="10164AD3" w14:textId="05913AB3" w:rsidR="00197D1C" w:rsidRPr="00621515" w:rsidRDefault="00197D1C" w:rsidP="00621515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0E3BA6">
        <w:rPr>
          <w:rFonts w:ascii="Tahoma" w:hAnsi="Tahoma" w:cs="Tahoma"/>
          <w:sz w:val="20"/>
          <w:szCs w:val="20"/>
          <w:lang w:bidi="th-TH"/>
        </w:rPr>
        <w:t xml:space="preserve">Authenticate User </w:t>
      </w:r>
      <w:r>
        <w:rPr>
          <w:rFonts w:ascii="Tahoma" w:hAnsi="Tahoma" w:cs="Tahoma"/>
          <w:sz w:val="20"/>
          <w:szCs w:val="20"/>
          <w:lang w:bidi="th-TH"/>
        </w:rPr>
        <w:t xml:space="preserve">by </w:t>
      </w:r>
      <w:r w:rsidR="000E3BA6">
        <w:rPr>
          <w:rFonts w:ascii="Tahoma" w:hAnsi="Tahoma" w:cs="Tahoma"/>
          <w:sz w:val="20"/>
          <w:szCs w:val="20"/>
          <w:lang w:bidi="th-TH"/>
        </w:rPr>
        <w:t>U</w:t>
      </w:r>
      <w:r>
        <w:rPr>
          <w:rFonts w:ascii="Tahoma" w:hAnsi="Tahoma" w:cs="Tahoma"/>
          <w:sz w:val="20"/>
          <w:szCs w:val="20"/>
          <w:lang w:bidi="th-TH"/>
        </w:rPr>
        <w:t xml:space="preserve">sername or </w:t>
      </w:r>
      <w:r w:rsidR="000E3BA6">
        <w:rPr>
          <w:rFonts w:ascii="Tahoma" w:hAnsi="Tahoma" w:cs="Tahoma"/>
          <w:sz w:val="20"/>
          <w:szCs w:val="20"/>
          <w:lang w:bidi="th-TH"/>
        </w:rPr>
        <w:t>E</w:t>
      </w:r>
      <w:r>
        <w:rPr>
          <w:rFonts w:ascii="Tahoma" w:hAnsi="Tahoma" w:cs="Tahoma"/>
          <w:sz w:val="20"/>
          <w:szCs w:val="20"/>
          <w:lang w:bidi="th-TH"/>
        </w:rPr>
        <w:t xml:space="preserve">mail] microservice API via API GW to </w:t>
      </w:r>
      <w:r w:rsidR="000E3BA6">
        <w:rPr>
          <w:rFonts w:ascii="Tahoma" w:hAnsi="Tahoma" w:cs="Tahoma"/>
          <w:sz w:val="20"/>
          <w:szCs w:val="20"/>
          <w:lang w:bidi="th-TH"/>
        </w:rPr>
        <w:t>authenticate user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42413840" w14:textId="77777777" w:rsidR="00197D1C" w:rsidRDefault="00197D1C" w:rsidP="00197D1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Path &amp; Query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197D1C" w:rsidRPr="0031791A" w14:paraId="7367D368" w14:textId="77777777" w:rsidTr="009149E9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B17C08C" w14:textId="77777777" w:rsidR="00197D1C" w:rsidRPr="0031791A" w:rsidRDefault="00197D1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94297C5" w14:textId="77777777" w:rsidR="00197D1C" w:rsidRPr="0031791A" w:rsidRDefault="00197D1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4AC54366" w14:textId="77777777" w:rsidR="00197D1C" w:rsidRPr="0031791A" w:rsidRDefault="00197D1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0CB769F0" w14:textId="77777777" w:rsidR="00197D1C" w:rsidRPr="004F310B" w:rsidRDefault="00197D1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97D1C" w:rsidRPr="00D7306D" w14:paraId="52C388C0" w14:textId="77777777" w:rsidTr="009149E9">
        <w:trPr>
          <w:trHeight w:val="356"/>
        </w:trPr>
        <w:tc>
          <w:tcPr>
            <w:tcW w:w="1985" w:type="dxa"/>
            <w:vAlign w:val="center"/>
          </w:tcPr>
          <w:p w14:paraId="712637F6" w14:textId="77777777" w:rsidR="00197D1C" w:rsidRPr="00BC6553" w:rsidRDefault="00197D1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usernameOrEmail</w:t>
            </w:r>
          </w:p>
        </w:tc>
        <w:tc>
          <w:tcPr>
            <w:tcW w:w="1275" w:type="dxa"/>
            <w:vAlign w:val="center"/>
          </w:tcPr>
          <w:p w14:paraId="623DC9E2" w14:textId="77777777" w:rsidR="00197D1C" w:rsidRPr="00BC6553" w:rsidRDefault="00197D1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7776C421" w14:textId="77777777" w:rsidR="00197D1C" w:rsidRPr="00BC6553" w:rsidRDefault="00197D1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username</w:t>
            </w:r>
          </w:p>
        </w:tc>
        <w:tc>
          <w:tcPr>
            <w:tcW w:w="1417" w:type="dxa"/>
            <w:vAlign w:val="center"/>
          </w:tcPr>
          <w:p w14:paraId="224F2ECF" w14:textId="77777777" w:rsidR="00197D1C" w:rsidRPr="00BC6553" w:rsidRDefault="00197D1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97D1C" w:rsidRPr="00D7306D" w14:paraId="13296AAF" w14:textId="77777777" w:rsidTr="009149E9">
        <w:trPr>
          <w:trHeight w:val="356"/>
        </w:trPr>
        <w:tc>
          <w:tcPr>
            <w:tcW w:w="1985" w:type="dxa"/>
            <w:vAlign w:val="center"/>
          </w:tcPr>
          <w:p w14:paraId="32620784" w14:textId="17D1424D" w:rsidR="00197D1C" w:rsidRDefault="000E3BA6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275" w:type="dxa"/>
            <w:vAlign w:val="center"/>
          </w:tcPr>
          <w:p w14:paraId="75C71DA7" w14:textId="77777777" w:rsidR="00197D1C" w:rsidRDefault="00197D1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72C9938A" w14:textId="6E97CDCA" w:rsidR="00197D1C" w:rsidRPr="00BC6553" w:rsidRDefault="000E3BA6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password</w:t>
            </w:r>
          </w:p>
        </w:tc>
        <w:tc>
          <w:tcPr>
            <w:tcW w:w="1417" w:type="dxa"/>
            <w:vAlign w:val="center"/>
          </w:tcPr>
          <w:p w14:paraId="3A2E0959" w14:textId="77777777" w:rsidR="00197D1C" w:rsidRPr="00BC6553" w:rsidRDefault="00197D1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6EE7CC3" w14:textId="77777777" w:rsidR="00197D1C" w:rsidRDefault="00197D1C" w:rsidP="00197D1C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678577BD" w14:textId="3AED6B9A" w:rsidR="00FD1DCC" w:rsidRDefault="00197D1C" w:rsidP="00197D1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145CFA2" w14:textId="77777777" w:rsidR="00514A14" w:rsidRDefault="00514A14" w:rsidP="00197D1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EAD7BC1" w14:textId="0A22641E" w:rsidR="005207E5" w:rsidRDefault="005207E5" w:rsidP="005207E5">
      <w:pPr>
        <w:pStyle w:val="ab"/>
        <w:numPr>
          <w:ilvl w:val="0"/>
          <w:numId w:val="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In case User Type Is Customer,</w:t>
      </w:r>
      <w:r w:rsidR="006A7FFE">
        <w:rPr>
          <w:rStyle w:val="af0"/>
          <w:rFonts w:ascii="Tahoma" w:hAnsi="Tahoma" w:cs="Tahoma"/>
          <w:color w:val="auto"/>
          <w:lang w:eastAsia="ja-JP"/>
        </w:rPr>
        <w:t xml:space="preserve"> Determine Which Default Page To Display</w:t>
      </w:r>
    </w:p>
    <w:p w14:paraId="4469AC68" w14:textId="13396752" w:rsidR="00221EBF" w:rsidRDefault="00221EBF" w:rsidP="00221EBF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4552A1">
        <w:rPr>
          <w:rFonts w:ascii="Tahoma" w:hAnsi="Tahoma" w:cs="Tahoma"/>
          <w:sz w:val="20"/>
          <w:szCs w:val="20"/>
          <w:lang w:bidi="th-TH"/>
        </w:rPr>
        <w:t>Count</w:t>
      </w:r>
      <w:r>
        <w:rPr>
          <w:rFonts w:ascii="Tahoma" w:hAnsi="Tahoma" w:cs="Tahoma"/>
          <w:sz w:val="20"/>
          <w:szCs w:val="20"/>
          <w:lang w:bidi="th-TH"/>
        </w:rPr>
        <w:t xml:space="preserve"> My Websites] microservice API via API GW to count number of websites </w:t>
      </w:r>
    </w:p>
    <w:p w14:paraId="2507F3CA" w14:textId="577CFB0E" w:rsidR="00221EBF" w:rsidRDefault="00221EBF" w:rsidP="00221EB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221EBF" w:rsidRPr="0031791A" w14:paraId="4F565801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D205656" w14:textId="77777777" w:rsidR="00221EBF" w:rsidRPr="0031791A" w:rsidRDefault="00221EB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C9D05CC" w14:textId="77777777" w:rsidR="00221EBF" w:rsidRPr="0031791A" w:rsidRDefault="00221EB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4EF433CE" w14:textId="77777777" w:rsidR="00221EBF" w:rsidRPr="0031791A" w:rsidRDefault="00221EB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097457BB" w14:textId="77777777" w:rsidR="00221EBF" w:rsidRPr="004F310B" w:rsidRDefault="00221EB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21EBF" w:rsidRPr="00D7306D" w14:paraId="51CFC1CC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3E7B0B9C" w14:textId="77777777" w:rsidR="00221EBF" w:rsidRPr="00BC6553" w:rsidRDefault="00221E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1793312" w14:textId="77777777" w:rsidR="00221EBF" w:rsidRPr="00BC6553" w:rsidRDefault="00221E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71A8F362" w14:textId="77777777" w:rsidR="00221EBF" w:rsidRPr="00BC6553" w:rsidRDefault="00221E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693" w:type="dxa"/>
            <w:vAlign w:val="center"/>
          </w:tcPr>
          <w:p w14:paraId="798DD921" w14:textId="77777777" w:rsidR="00221EBF" w:rsidRPr="00BC6553" w:rsidRDefault="00221E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2A4A7DDC" w14:textId="77777777" w:rsidR="00221EBF" w:rsidRPr="00221EBF" w:rsidRDefault="00221EBF" w:rsidP="00221EBF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5BDA3DD6" w14:textId="4E352D88" w:rsidR="00221EBF" w:rsidRDefault="00221EBF" w:rsidP="006E2AF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9209D4F" w14:textId="77777777" w:rsidR="006E2AFF" w:rsidRPr="006E2AFF" w:rsidRDefault="006E2AFF" w:rsidP="006E2AF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A4A2DFF" w14:textId="77777777" w:rsidR="00221EBF" w:rsidRDefault="00221EBF" w:rsidP="00CF6C1D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number of websites is 0 then, </w:t>
      </w:r>
    </w:p>
    <w:p w14:paraId="43A8E0CE" w14:textId="4A7EDBED" w:rsidR="00527AF1" w:rsidRDefault="005207E5" w:rsidP="00CF6C1D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4552A1">
        <w:rPr>
          <w:rFonts w:ascii="Tahoma" w:hAnsi="Tahoma" w:cs="Tahoma"/>
          <w:sz w:val="20"/>
          <w:szCs w:val="20"/>
          <w:lang w:bidi="th-TH"/>
        </w:rPr>
        <w:t>Count</w:t>
      </w:r>
      <w:r w:rsidR="00621515">
        <w:rPr>
          <w:rFonts w:ascii="Tahoma" w:hAnsi="Tahoma" w:cs="Tahoma"/>
          <w:sz w:val="20"/>
          <w:szCs w:val="20"/>
          <w:lang w:bidi="th-TH"/>
        </w:rPr>
        <w:t xml:space="preserve"> My Projects</w:t>
      </w:r>
      <w:r>
        <w:rPr>
          <w:rFonts w:ascii="Tahoma" w:hAnsi="Tahoma" w:cs="Tahoma"/>
          <w:sz w:val="20"/>
          <w:szCs w:val="20"/>
          <w:lang w:bidi="th-TH"/>
        </w:rPr>
        <w:t xml:space="preserve">] microservice API via API GW to </w:t>
      </w:r>
      <w:r w:rsidR="006A7FFE">
        <w:rPr>
          <w:rFonts w:ascii="Tahoma" w:hAnsi="Tahoma" w:cs="Tahoma"/>
          <w:sz w:val="20"/>
          <w:szCs w:val="20"/>
          <w:lang w:bidi="th-TH"/>
        </w:rPr>
        <w:t>count number of project</w:t>
      </w:r>
      <w:r w:rsidR="00621515">
        <w:rPr>
          <w:rFonts w:ascii="Tahoma" w:hAnsi="Tahoma" w:cs="Tahoma"/>
          <w:sz w:val="20"/>
          <w:szCs w:val="20"/>
          <w:lang w:bidi="th-TH"/>
        </w:rPr>
        <w:t>s</w:t>
      </w:r>
      <w:r w:rsidR="006A7FFE">
        <w:rPr>
          <w:rFonts w:ascii="Tahoma" w:hAnsi="Tahoma" w:cs="Tahoma"/>
          <w:sz w:val="20"/>
          <w:szCs w:val="20"/>
          <w:lang w:bidi="th-TH"/>
        </w:rPr>
        <w:t xml:space="preserve"> </w:t>
      </w:r>
    </w:p>
    <w:p w14:paraId="328EC62B" w14:textId="171D5892" w:rsidR="00621515" w:rsidRDefault="00621515" w:rsidP="0062151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</w:t>
      </w:r>
      <w:r w:rsidR="00221EBF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621515" w:rsidRPr="0031791A" w14:paraId="18EE07B6" w14:textId="77777777" w:rsidTr="00CF1DCA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5E609A5" w14:textId="77777777" w:rsidR="00621515" w:rsidRPr="0031791A" w:rsidRDefault="0062151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50CD8DB" w14:textId="77777777" w:rsidR="00621515" w:rsidRPr="0031791A" w:rsidRDefault="0062151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68E82232" w14:textId="77777777" w:rsidR="00621515" w:rsidRPr="0031791A" w:rsidRDefault="0062151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2C74D3CC" w14:textId="77777777" w:rsidR="00621515" w:rsidRPr="004F310B" w:rsidRDefault="0062151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21515" w:rsidRPr="00D7306D" w14:paraId="5E3609C3" w14:textId="77777777" w:rsidTr="00CF1DCA">
        <w:trPr>
          <w:trHeight w:val="356"/>
        </w:trPr>
        <w:tc>
          <w:tcPr>
            <w:tcW w:w="1985" w:type="dxa"/>
            <w:vAlign w:val="center"/>
          </w:tcPr>
          <w:p w14:paraId="7EAA9958" w14:textId="645CEA07" w:rsidR="00621515" w:rsidRPr="00BC6553" w:rsidRDefault="0062151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1C9C911" w14:textId="77777777" w:rsidR="00621515" w:rsidRPr="00BC6553" w:rsidRDefault="0062151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65337401" w14:textId="5F521626" w:rsidR="00621515" w:rsidRPr="00BC6553" w:rsidRDefault="0062151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693" w:type="dxa"/>
            <w:vAlign w:val="center"/>
          </w:tcPr>
          <w:p w14:paraId="01F63AAF" w14:textId="1A24335C" w:rsidR="00621515" w:rsidRPr="00BC6553" w:rsidRDefault="0062151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5B58ED41" w14:textId="77777777" w:rsidR="00A73A62" w:rsidRDefault="00A73A62" w:rsidP="00221EBF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72ADC835" w14:textId="637D0A48" w:rsidR="00621515" w:rsidRDefault="00A73A62" w:rsidP="005B5EDB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F005548" w14:textId="3840F6E1" w:rsidR="006A61C7" w:rsidRDefault="006A61C7" w:rsidP="005B5EDB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</w:p>
    <w:p w14:paraId="0DF6A0AB" w14:textId="1E526FF9" w:rsidR="00DF3240" w:rsidRDefault="00DF3240" w:rsidP="00DF3240">
      <w:pPr>
        <w:pStyle w:val="ab"/>
        <w:numPr>
          <w:ilvl w:val="0"/>
          <w:numId w:val="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In case User Type Is AIS, Get Permissions Information</w:t>
      </w:r>
    </w:p>
    <w:p w14:paraId="497E6C1B" w14:textId="627E9597" w:rsidR="00DF3240" w:rsidRDefault="00DF3240" w:rsidP="00DF324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E06433">
        <w:rPr>
          <w:rFonts w:ascii="Tahoma" w:hAnsi="Tahoma" w:cs="Tahoma"/>
          <w:sz w:val="20"/>
          <w:szCs w:val="20"/>
          <w:lang w:bidi="th-TH"/>
        </w:rPr>
        <w:t>Get Role Permissions</w:t>
      </w:r>
      <w:r>
        <w:rPr>
          <w:rFonts w:ascii="Tahoma" w:hAnsi="Tahoma" w:cs="Tahoma"/>
          <w:sz w:val="20"/>
          <w:szCs w:val="20"/>
          <w:lang w:bidi="th-TH"/>
        </w:rPr>
        <w:t xml:space="preserve">] microservice API via API GW to </w:t>
      </w:r>
      <w:r w:rsidR="00E06433">
        <w:rPr>
          <w:rFonts w:ascii="Tahoma" w:hAnsi="Tahoma" w:cs="Tahoma"/>
          <w:sz w:val="20"/>
          <w:szCs w:val="20"/>
          <w:lang w:bidi="th-TH"/>
        </w:rPr>
        <w:t>get permission for this user.</w:t>
      </w:r>
    </w:p>
    <w:p w14:paraId="12061331" w14:textId="77777777" w:rsidR="00DF3240" w:rsidRDefault="00DF3240" w:rsidP="00DF324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DF3240" w:rsidRPr="0031791A" w14:paraId="7D7A92BD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E1AE7F1" w14:textId="77777777" w:rsidR="00DF3240" w:rsidRPr="0031791A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940B150" w14:textId="77777777" w:rsidR="00DF3240" w:rsidRPr="0031791A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01DF1CB6" w14:textId="77777777" w:rsidR="00DF3240" w:rsidRPr="0031791A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675D3301" w14:textId="77777777" w:rsidR="00DF3240" w:rsidRPr="004F310B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F3240" w:rsidRPr="00D7306D" w14:paraId="20202639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625C6AA6" w14:textId="09F30738" w:rsidR="00DF3240" w:rsidRPr="00BC6553" w:rsidRDefault="00E0643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</w:t>
            </w:r>
            <w:r w:rsidR="00DF324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0E74443D" w14:textId="77777777" w:rsidR="00DF3240" w:rsidRPr="00BC6553" w:rsidRDefault="00DF324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1D6A9B26" w14:textId="0383743B" w:rsidR="00DF3240" w:rsidRPr="00BC6553" w:rsidRDefault="00E0643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UserInformation.role</w:t>
            </w:r>
            <w:r w:rsidR="00DF324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2693" w:type="dxa"/>
            <w:vAlign w:val="center"/>
          </w:tcPr>
          <w:p w14:paraId="1DCEC31E" w14:textId="77777777" w:rsidR="00DF3240" w:rsidRPr="00BC6553" w:rsidRDefault="00DF324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0C6727C3" w14:textId="77777777" w:rsidR="00DF3240" w:rsidRPr="00221EBF" w:rsidRDefault="00DF3240" w:rsidP="00DF324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12257B37" w14:textId="202A6548" w:rsidR="00DF3240" w:rsidRDefault="00DF3240" w:rsidP="0036044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57C312F" w14:textId="77777777" w:rsidR="0036044C" w:rsidRPr="0036044C" w:rsidRDefault="0036044C" w:rsidP="0036044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2F4A1BB" w14:textId="5887846D" w:rsidR="00DF3240" w:rsidRDefault="00DF3240" w:rsidP="00DF324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CE549B">
        <w:rPr>
          <w:rFonts w:ascii="Tahoma" w:hAnsi="Tahoma" w:cs="Tahoma"/>
          <w:sz w:val="20"/>
          <w:szCs w:val="20"/>
          <w:lang w:bidi="th-TH"/>
        </w:rPr>
        <w:t xml:space="preserve">Get </w:t>
      </w:r>
      <w:r w:rsidR="00EA16B0">
        <w:rPr>
          <w:rFonts w:ascii="Tahoma" w:hAnsi="Tahoma" w:cs="Tahoma"/>
          <w:sz w:val="20"/>
          <w:szCs w:val="20"/>
          <w:lang w:bidi="th-TH"/>
        </w:rPr>
        <w:t xml:space="preserve">Access </w:t>
      </w:r>
      <w:r w:rsidR="00CE549B">
        <w:rPr>
          <w:rFonts w:ascii="Tahoma" w:hAnsi="Tahoma" w:cs="Tahoma"/>
          <w:sz w:val="20"/>
          <w:szCs w:val="20"/>
          <w:lang w:bidi="th-TH"/>
        </w:rPr>
        <w:t>Path Permissions</w:t>
      </w:r>
      <w:r>
        <w:rPr>
          <w:rFonts w:ascii="Tahoma" w:hAnsi="Tahoma" w:cs="Tahoma"/>
          <w:sz w:val="20"/>
          <w:szCs w:val="20"/>
          <w:lang w:bidi="th-TH"/>
        </w:rPr>
        <w:t xml:space="preserve">] microservice API via API GW to </w:t>
      </w:r>
      <w:r w:rsidR="00994952">
        <w:rPr>
          <w:rFonts w:ascii="Tahoma" w:hAnsi="Tahoma" w:cs="Tahoma"/>
          <w:sz w:val="20"/>
          <w:szCs w:val="20"/>
          <w:lang w:bidi="th-TH"/>
        </w:rPr>
        <w:t>get path permission for frontend app.</w:t>
      </w:r>
    </w:p>
    <w:p w14:paraId="3DED57FA" w14:textId="77777777" w:rsidR="00DF3240" w:rsidRDefault="00DF3240" w:rsidP="00DF324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DF3240" w:rsidRPr="0031791A" w14:paraId="3D3F864C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554F1E1" w14:textId="77777777" w:rsidR="00DF3240" w:rsidRPr="0031791A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6D01955" w14:textId="77777777" w:rsidR="00DF3240" w:rsidRPr="0031791A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6868AE7D" w14:textId="77777777" w:rsidR="00DF3240" w:rsidRPr="0031791A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12FADEBC" w14:textId="77777777" w:rsidR="00DF3240" w:rsidRPr="004F310B" w:rsidRDefault="00DF324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F3240" w:rsidRPr="00D7306D" w14:paraId="64C820A8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490FEDB2" w14:textId="74F519FD" w:rsidR="00DF3240" w:rsidRPr="00BC6553" w:rsidRDefault="0099495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category</w:t>
            </w:r>
          </w:p>
        </w:tc>
        <w:tc>
          <w:tcPr>
            <w:tcW w:w="1275" w:type="dxa"/>
            <w:vAlign w:val="center"/>
          </w:tcPr>
          <w:p w14:paraId="031EA893" w14:textId="77777777" w:rsidR="00DF3240" w:rsidRPr="00BC6553" w:rsidRDefault="00DF324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4A35B9E3" w14:textId="5AAC71E0" w:rsidR="00DF3240" w:rsidRPr="00BC6553" w:rsidRDefault="0099495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45557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Frontend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693" w:type="dxa"/>
            <w:vAlign w:val="center"/>
          </w:tcPr>
          <w:p w14:paraId="0A2912EF" w14:textId="77777777" w:rsidR="00DF3240" w:rsidRPr="00BC6553" w:rsidRDefault="00DF324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6C99B1F5" w14:textId="77777777" w:rsidR="00DF3240" w:rsidRDefault="00DF3240" w:rsidP="00DF3240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2F4BE756" w14:textId="63594E53" w:rsidR="00DF3240" w:rsidRPr="00DF3240" w:rsidRDefault="00DF3240" w:rsidP="00930776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51626C9" w14:textId="24998E52" w:rsidR="006A61C7" w:rsidRDefault="006A61C7" w:rsidP="005B5EDB">
      <w:pPr>
        <w:ind w:firstLine="360"/>
        <w:rPr>
          <w:rFonts w:ascii="Tahoma" w:hAnsi="Tahoma" w:cs="Tahoma"/>
          <w:sz w:val="20"/>
          <w:szCs w:val="20"/>
          <w:lang w:bidi="th-TH"/>
        </w:rPr>
      </w:pPr>
    </w:p>
    <w:p w14:paraId="695CF87D" w14:textId="260D2CBC" w:rsidR="00455579" w:rsidRDefault="00EA16B0" w:rsidP="0093077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front</w:t>
      </w:r>
      <w:r w:rsidR="00930776">
        <w:rPr>
          <w:rFonts w:ascii="Tahoma" w:hAnsi="Tahoma" w:cs="Tahoma"/>
          <w:sz w:val="20"/>
          <w:szCs w:val="20"/>
          <w:lang w:bidi="th-TH"/>
        </w:rPr>
        <w:t>endAccessPaths array contain all access path that the user can access based on the role permission and frontend access path information received above.</w:t>
      </w:r>
    </w:p>
    <w:p w14:paraId="627A025C" w14:textId="77777777" w:rsidR="00930776" w:rsidRDefault="00930776" w:rsidP="0093077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226ED6D" w14:textId="7ACB7B34" w:rsidR="00930776" w:rsidRDefault="00930776" w:rsidP="0093077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[Get Access Path Permissions] microservice API via API GW to get path permission for biz flow API.</w:t>
      </w:r>
    </w:p>
    <w:p w14:paraId="4A6F2838" w14:textId="77777777" w:rsidR="00930776" w:rsidRDefault="00930776" w:rsidP="0093077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930776" w:rsidRPr="0031791A" w14:paraId="0FF5A2AB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566B9F9" w14:textId="77777777" w:rsidR="00930776" w:rsidRPr="0031791A" w:rsidRDefault="0093077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0F93FD3" w14:textId="77777777" w:rsidR="00930776" w:rsidRPr="0031791A" w:rsidRDefault="0093077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25126E9A" w14:textId="77777777" w:rsidR="00930776" w:rsidRPr="0031791A" w:rsidRDefault="0093077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4F29C19E" w14:textId="77777777" w:rsidR="00930776" w:rsidRPr="004F310B" w:rsidRDefault="0093077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30776" w:rsidRPr="00D7306D" w14:paraId="36745072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5D6E2C8C" w14:textId="77777777" w:rsidR="00930776" w:rsidRPr="00BC6553" w:rsidRDefault="0093077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category</w:t>
            </w:r>
          </w:p>
        </w:tc>
        <w:tc>
          <w:tcPr>
            <w:tcW w:w="1275" w:type="dxa"/>
            <w:vAlign w:val="center"/>
          </w:tcPr>
          <w:p w14:paraId="66AFDA10" w14:textId="77777777" w:rsidR="00930776" w:rsidRPr="00BC6553" w:rsidRDefault="0093077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034D848A" w14:textId="53A73DFE" w:rsidR="00930776" w:rsidRPr="00BC6553" w:rsidRDefault="0093077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“Backend”</w:t>
            </w:r>
          </w:p>
        </w:tc>
        <w:tc>
          <w:tcPr>
            <w:tcW w:w="2693" w:type="dxa"/>
            <w:vAlign w:val="center"/>
          </w:tcPr>
          <w:p w14:paraId="4FE244C0" w14:textId="77777777" w:rsidR="00930776" w:rsidRPr="00BC6553" w:rsidRDefault="0093077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273EF5F7" w14:textId="77777777" w:rsidR="00930776" w:rsidRDefault="00930776" w:rsidP="00930776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37EDA1B7" w14:textId="681D9088" w:rsidR="00930776" w:rsidRDefault="00930776" w:rsidP="00930776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E2D8802" w14:textId="50D6900C" w:rsidR="00930776" w:rsidRDefault="00930776" w:rsidP="0093077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backendAccessPaths array contain all access path that the user can access based on the role permission and backend access path information received above.</w:t>
      </w:r>
    </w:p>
    <w:p w14:paraId="101C20E7" w14:textId="77777777" w:rsidR="00930776" w:rsidRDefault="00930776" w:rsidP="005B5EDB">
      <w:pPr>
        <w:ind w:firstLine="360"/>
        <w:rPr>
          <w:rFonts w:ascii="Tahoma" w:hAnsi="Tahoma" w:cs="Tahoma"/>
          <w:sz w:val="20"/>
          <w:szCs w:val="20"/>
          <w:lang w:bidi="th-TH"/>
        </w:rPr>
      </w:pPr>
    </w:p>
    <w:p w14:paraId="1DEA7ECF" w14:textId="10917BA4" w:rsidR="00CF1D1C" w:rsidRPr="005B5EDB" w:rsidRDefault="00DF3240" w:rsidP="005B5EDB">
      <w:pPr>
        <w:pStyle w:val="ab"/>
        <w:numPr>
          <w:ilvl w:val="0"/>
          <w:numId w:val="6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In Case User Type Is Customer, </w:t>
      </w:r>
      <w:r w:rsidR="00A73A62">
        <w:rPr>
          <w:rStyle w:val="af0"/>
          <w:rFonts w:ascii="Tahoma" w:hAnsi="Tahoma" w:cs="Tahoma"/>
          <w:color w:val="auto"/>
          <w:lang w:eastAsia="ja-JP"/>
        </w:rPr>
        <w:t xml:space="preserve">Resume Website If </w:t>
      </w:r>
      <w:r w:rsidR="00DE06A2">
        <w:rPr>
          <w:rStyle w:val="af0"/>
          <w:rFonts w:ascii="Tahoma" w:hAnsi="Tahoma" w:cs="Tahoma"/>
          <w:color w:val="auto"/>
          <w:lang w:eastAsia="ja-JP"/>
        </w:rPr>
        <w:t>Clear Close Mark Is True</w:t>
      </w:r>
    </w:p>
    <w:p w14:paraId="6E6671F5" w14:textId="77777777" w:rsidR="00CF1D1C" w:rsidRPr="005B5EDB" w:rsidRDefault="00CF1D1C" w:rsidP="005B5EDB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  <w:r w:rsidRPr="005B5EDB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5B5EDB">
        <w:rPr>
          <w:rFonts w:ascii="Tahoma" w:hAnsi="Tahoma" w:cs="Tahoma"/>
          <w:sz w:val="20"/>
          <w:szCs w:val="20"/>
          <w:lang w:eastAsia="ja-JP" w:bidi="th-TH"/>
        </w:rPr>
        <w:t>all [Change My Websites Status] microservice API via API GW to change websites status.</w:t>
      </w:r>
    </w:p>
    <w:p w14:paraId="6B2EA58F" w14:textId="77777777" w:rsidR="00CF1D1C" w:rsidRDefault="00CF1D1C" w:rsidP="00CF1D1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CF1D1C" w:rsidRPr="0031791A" w14:paraId="14380A2C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7924BF8" w14:textId="77777777" w:rsidR="00CF1D1C" w:rsidRPr="0031791A" w:rsidRDefault="00CF1D1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2794E06" w14:textId="77777777" w:rsidR="00CF1D1C" w:rsidRPr="0031791A" w:rsidRDefault="00CF1D1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2B3096E" w14:textId="77777777" w:rsidR="00CF1D1C" w:rsidRPr="0031791A" w:rsidRDefault="00CF1D1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97DA536" w14:textId="77777777" w:rsidR="00CF1D1C" w:rsidRPr="001E796D" w:rsidRDefault="00CF1D1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F1D1C" w:rsidRPr="00D7306D" w14:paraId="23A30BB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4EAEFA2" w14:textId="77777777" w:rsidR="00CF1D1C" w:rsidRPr="00BC6553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3F7F5CB" w14:textId="77777777" w:rsidR="00CF1D1C" w:rsidRPr="00BC6553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A9D1B5A" w14:textId="77777777" w:rsidR="00CF1D1C" w:rsidRPr="00BC6553" w:rsidRDefault="00CF1D1C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582F24C9" w14:textId="77777777" w:rsidR="00CF1D1C" w:rsidRPr="00BC6553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CF1D1C" w:rsidRPr="00D7306D" w14:paraId="744A811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1060789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1F5BDD40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243A8DC" w14:textId="77777777" w:rsidR="00CF1D1C" w:rsidRDefault="00CF1D1C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3118" w:type="dxa"/>
            <w:vAlign w:val="center"/>
          </w:tcPr>
          <w:p w14:paraId="18B1B3C6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1D1C" w:rsidRPr="00D7306D" w14:paraId="60EECE62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946C769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5B5CFDC1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97FC38F" w14:textId="7A14C14C" w:rsidR="00CF1D1C" w:rsidRDefault="00CF1D1C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45340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Cancel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C606B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Close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_Account”</w:t>
            </w:r>
          </w:p>
        </w:tc>
        <w:tc>
          <w:tcPr>
            <w:tcW w:w="3118" w:type="dxa"/>
            <w:vAlign w:val="center"/>
          </w:tcPr>
          <w:p w14:paraId="557E14BF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1D1C" w:rsidRPr="00D7306D" w14:paraId="083D9547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4706E20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283DAA60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0BDFC2A" w14:textId="77777777" w:rsidR="00CF1D1C" w:rsidRDefault="00CF1D1C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“Inactive”</w:t>
            </w:r>
          </w:p>
        </w:tc>
        <w:tc>
          <w:tcPr>
            <w:tcW w:w="3118" w:type="dxa"/>
            <w:vAlign w:val="center"/>
          </w:tcPr>
          <w:p w14:paraId="737FC88C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1D1C" w:rsidRPr="00D7306D" w14:paraId="242C6B67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D94865B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ldStatusEvent</w:t>
            </w:r>
          </w:p>
        </w:tc>
        <w:tc>
          <w:tcPr>
            <w:tcW w:w="1275" w:type="dxa"/>
            <w:vAlign w:val="center"/>
          </w:tcPr>
          <w:p w14:paraId="05F3286E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C62AF7E" w14:textId="4C793FD9" w:rsidR="00CF1D1C" w:rsidRDefault="00CF1D1C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45340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45340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Close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_Account”</w:t>
            </w:r>
          </w:p>
        </w:tc>
        <w:tc>
          <w:tcPr>
            <w:tcW w:w="3118" w:type="dxa"/>
            <w:vAlign w:val="center"/>
          </w:tcPr>
          <w:p w14:paraId="50F36311" w14:textId="77777777" w:rsidR="00CF1D1C" w:rsidRDefault="00CF1D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7211B4B" w14:textId="77777777" w:rsidR="00CF1D1C" w:rsidRDefault="00CF1D1C" w:rsidP="00CF1D1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73E539D" w14:textId="780C2B6C" w:rsidR="00CF1D1C" w:rsidRPr="005B5EDB" w:rsidRDefault="00CF1D1C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D1A61CF" w14:textId="77777777" w:rsidR="00CF1D1C" w:rsidRDefault="00CF1D1C" w:rsidP="00CF1D1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8272FBE" w14:textId="77777777" w:rsidR="00CF1D1C" w:rsidRPr="002E0C1B" w:rsidRDefault="00CF1D1C" w:rsidP="00CF1D1C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TODO: clarify detail Cauldron spec to resume destination web with AIS</w:t>
      </w:r>
    </w:p>
    <w:p w14:paraId="282A009E" w14:textId="77777777" w:rsidR="00CF1D1C" w:rsidRPr="009613C4" w:rsidRDefault="00CF1D1C" w:rsidP="00221EB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7EC89D8B" w14:textId="5BA9575D" w:rsidR="00E54C6C" w:rsidRDefault="00D34B40" w:rsidP="007906D9">
      <w:pPr>
        <w:pStyle w:val="ab"/>
        <w:numPr>
          <w:ilvl w:val="0"/>
          <w:numId w:val="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</w:t>
      </w:r>
      <w:r w:rsidR="00E54C6C">
        <w:rPr>
          <w:rStyle w:val="af0"/>
          <w:rFonts w:ascii="Tahoma" w:hAnsi="Tahoma" w:cs="Tahom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Success </w:t>
      </w:r>
      <w:r w:rsidR="00E54C6C">
        <w:rPr>
          <w:rStyle w:val="af0"/>
          <w:rFonts w:ascii="Tahoma" w:hAnsi="Tahoma" w:cs="Tahoma"/>
          <w:color w:val="auto"/>
          <w:lang w:eastAsia="ja-JP"/>
        </w:rPr>
        <w:t xml:space="preserve">Response </w:t>
      </w:r>
      <w:r w:rsidR="00075247">
        <w:rPr>
          <w:rStyle w:val="af0"/>
          <w:rFonts w:ascii="Tahoma" w:hAnsi="Tahoma" w:cs="Tahoma"/>
          <w:color w:val="auto"/>
          <w:lang w:eastAsia="ja-JP"/>
        </w:rPr>
        <w:t>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850"/>
        <w:gridCol w:w="1276"/>
        <w:gridCol w:w="1063"/>
        <w:gridCol w:w="1488"/>
        <w:gridCol w:w="2977"/>
      </w:tblGrid>
      <w:tr w:rsidR="006809FD" w:rsidRPr="0031791A" w14:paraId="0E9DE400" w14:textId="77777777" w:rsidTr="009D0787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46EB38AB" w14:textId="25193AA2" w:rsidR="006809FD" w:rsidRPr="0031791A" w:rsidRDefault="006809FD" w:rsidP="006A118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4677" w:type="dxa"/>
            <w:gridSpan w:val="4"/>
            <w:shd w:val="clear" w:color="auto" w:fill="B4C6E7" w:themeFill="accent5" w:themeFillTint="66"/>
            <w:vAlign w:val="center"/>
          </w:tcPr>
          <w:p w14:paraId="0DCA13E1" w14:textId="43A2A76D" w:rsidR="006809FD" w:rsidRPr="0031791A" w:rsidRDefault="00C867D6" w:rsidP="006A118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C694C39" w14:textId="25666B0F" w:rsidR="006809FD" w:rsidRPr="004F310B" w:rsidRDefault="006809FD" w:rsidP="006A118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6809FD" w:rsidRPr="00D7306D" w14:paraId="79F53D40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34F8F2A1" w14:textId="4B3E65F2" w:rsidR="006809FD" w:rsidRDefault="006809FD" w:rsidP="009757C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4677" w:type="dxa"/>
            <w:gridSpan w:val="4"/>
            <w:vAlign w:val="center"/>
          </w:tcPr>
          <w:p w14:paraId="06919474" w14:textId="0FDFA089" w:rsidR="006809FD" w:rsidRPr="00BC6553" w:rsidRDefault="00CF25C3" w:rsidP="00107F2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5603D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.userId</w:t>
            </w:r>
          </w:p>
        </w:tc>
        <w:tc>
          <w:tcPr>
            <w:tcW w:w="2977" w:type="dxa"/>
            <w:vAlign w:val="center"/>
          </w:tcPr>
          <w:p w14:paraId="19F8D44D" w14:textId="77777777" w:rsidR="006809FD" w:rsidRPr="00BC6553" w:rsidRDefault="006809FD" w:rsidP="009757C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0675" w:rsidRPr="009C0675" w14:paraId="2D28B988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503BB1B1" w14:textId="33D9D174" w:rsidR="009C0675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4677" w:type="dxa"/>
            <w:gridSpan w:val="4"/>
            <w:vAlign w:val="center"/>
          </w:tcPr>
          <w:p w14:paraId="51E6EB79" w14:textId="111E5E8C" w:rsidR="009C0675" w:rsidRDefault="00CF25C3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5603D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.type</w:t>
            </w:r>
          </w:p>
        </w:tc>
        <w:tc>
          <w:tcPr>
            <w:tcW w:w="2977" w:type="dxa"/>
            <w:vAlign w:val="center"/>
          </w:tcPr>
          <w:p w14:paraId="22E458A0" w14:textId="77777777" w:rsidR="009C0675" w:rsidRPr="00BC6553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0675" w:rsidRPr="009C0675" w14:paraId="127460F2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0E627438" w14:textId="46450F21" w:rsidR="009C0675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4677" w:type="dxa"/>
            <w:gridSpan w:val="4"/>
            <w:vAlign w:val="center"/>
          </w:tcPr>
          <w:p w14:paraId="36A74F3D" w14:textId="551DCBDE" w:rsidR="009C0675" w:rsidRPr="00BC6553" w:rsidRDefault="00CF25C3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5603D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.roleId</w:t>
            </w:r>
          </w:p>
        </w:tc>
        <w:tc>
          <w:tcPr>
            <w:tcW w:w="2977" w:type="dxa"/>
            <w:vAlign w:val="center"/>
          </w:tcPr>
          <w:p w14:paraId="4B979D25" w14:textId="77777777" w:rsidR="009C0675" w:rsidRPr="00BC6553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0675" w:rsidRPr="009C0675" w14:paraId="241EFB47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15B7E8DA" w14:textId="62624379" w:rsidR="009C0675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4677" w:type="dxa"/>
            <w:gridSpan w:val="4"/>
            <w:vAlign w:val="center"/>
          </w:tcPr>
          <w:p w14:paraId="64C117B1" w14:textId="7322E786" w:rsidR="009C0675" w:rsidRPr="00BC6553" w:rsidRDefault="00CF25C3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C70F8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.username</w:t>
            </w:r>
          </w:p>
        </w:tc>
        <w:tc>
          <w:tcPr>
            <w:tcW w:w="2977" w:type="dxa"/>
            <w:vAlign w:val="center"/>
          </w:tcPr>
          <w:p w14:paraId="5EB6C135" w14:textId="77777777" w:rsidR="009C0675" w:rsidRPr="00BC6553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0675" w:rsidRPr="009C0675" w14:paraId="3A79F4FE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539A9148" w14:textId="6EC354AB" w:rsidR="009C0675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4677" w:type="dxa"/>
            <w:gridSpan w:val="4"/>
            <w:vAlign w:val="center"/>
          </w:tcPr>
          <w:p w14:paraId="0B199B8C" w14:textId="1D1904C1" w:rsidR="009C0675" w:rsidRPr="00BC6553" w:rsidRDefault="00CF25C3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C70F8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.firstname</w:t>
            </w:r>
          </w:p>
        </w:tc>
        <w:tc>
          <w:tcPr>
            <w:tcW w:w="2977" w:type="dxa"/>
            <w:vAlign w:val="center"/>
          </w:tcPr>
          <w:p w14:paraId="70710281" w14:textId="77777777" w:rsidR="009C0675" w:rsidRPr="00BC6553" w:rsidRDefault="009C0675" w:rsidP="009C067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70F8B" w:rsidRPr="009C0675" w14:paraId="3243D4D4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73B87DED" w14:textId="56940A8C" w:rsidR="00C70F8B" w:rsidRDefault="00C70F8B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4677" w:type="dxa"/>
            <w:gridSpan w:val="4"/>
          </w:tcPr>
          <w:p w14:paraId="2FE071A8" w14:textId="63D82A5E" w:rsidR="00C70F8B" w:rsidRPr="00BC6553" w:rsidRDefault="00CF25C3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C70F8B" w:rsidRPr="001F2F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 w:rsidR="00694D9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2977" w:type="dxa"/>
            <w:vAlign w:val="center"/>
          </w:tcPr>
          <w:p w14:paraId="5074F766" w14:textId="77777777" w:rsidR="00C70F8B" w:rsidRPr="00BC6553" w:rsidRDefault="00C70F8B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6A9F" w:rsidRPr="009C0675" w14:paraId="6F466630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6A93F4E5" w14:textId="6726D14C" w:rsidR="003F6A9F" w:rsidRDefault="003F6A9F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4677" w:type="dxa"/>
            <w:gridSpan w:val="4"/>
          </w:tcPr>
          <w:p w14:paraId="4926D9F8" w14:textId="58ACA3D6" w:rsidR="003F6A9F" w:rsidRPr="001F2FE2" w:rsidRDefault="00CD4BE0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UserInformation.email</w:t>
            </w:r>
          </w:p>
        </w:tc>
        <w:tc>
          <w:tcPr>
            <w:tcW w:w="2977" w:type="dxa"/>
            <w:vAlign w:val="center"/>
          </w:tcPr>
          <w:p w14:paraId="7284E4B2" w14:textId="77777777" w:rsidR="003F6A9F" w:rsidRPr="00BC6553" w:rsidRDefault="003F6A9F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14318" w:rsidRPr="009C0675" w14:paraId="71F1E815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44DF84AF" w14:textId="41D0FAAA" w:rsidR="00114318" w:rsidRDefault="00114318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4677" w:type="dxa"/>
            <w:gridSpan w:val="4"/>
          </w:tcPr>
          <w:p w14:paraId="4DF206BD" w14:textId="5A6D96BF" w:rsidR="00114318" w:rsidRPr="001F2FE2" w:rsidRDefault="00CD4BE0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UserInformation.phoneNumber</w:t>
            </w:r>
          </w:p>
        </w:tc>
        <w:tc>
          <w:tcPr>
            <w:tcW w:w="2977" w:type="dxa"/>
            <w:vAlign w:val="center"/>
          </w:tcPr>
          <w:p w14:paraId="58F96058" w14:textId="77777777" w:rsidR="00114318" w:rsidRPr="00BC6553" w:rsidRDefault="00114318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70F8B" w:rsidRPr="009C0675" w14:paraId="5BB9C297" w14:textId="77777777" w:rsidTr="009D0787">
        <w:trPr>
          <w:trHeight w:val="382"/>
        </w:trPr>
        <w:tc>
          <w:tcPr>
            <w:tcW w:w="2552" w:type="dxa"/>
            <w:vAlign w:val="center"/>
          </w:tcPr>
          <w:p w14:paraId="6F489B82" w14:textId="08658264" w:rsidR="00C70F8B" w:rsidRDefault="00C70F8B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profileImage</w:t>
            </w:r>
          </w:p>
        </w:tc>
        <w:tc>
          <w:tcPr>
            <w:tcW w:w="4677" w:type="dxa"/>
            <w:gridSpan w:val="4"/>
          </w:tcPr>
          <w:p w14:paraId="17F035AC" w14:textId="28AF6CE8" w:rsidR="00C70F8B" w:rsidRPr="00BC6553" w:rsidRDefault="00CD4BE0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C70F8B" w:rsidRPr="001F2F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 w:rsidR="0072684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profileImage</w:t>
            </w:r>
          </w:p>
        </w:tc>
        <w:tc>
          <w:tcPr>
            <w:tcW w:w="2977" w:type="dxa"/>
            <w:vAlign w:val="center"/>
          </w:tcPr>
          <w:p w14:paraId="7547BA0F" w14:textId="77777777" w:rsidR="00C70F8B" w:rsidRPr="00BC6553" w:rsidRDefault="00C70F8B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867D6" w:rsidRPr="009C0675" w14:paraId="0AAC2772" w14:textId="77777777" w:rsidTr="009D0787">
        <w:trPr>
          <w:trHeight w:val="188"/>
        </w:trPr>
        <w:tc>
          <w:tcPr>
            <w:tcW w:w="2552" w:type="dxa"/>
            <w:vMerge w:val="restart"/>
            <w:vAlign w:val="center"/>
          </w:tcPr>
          <w:p w14:paraId="006AFF7D" w14:textId="446A601D" w:rsidR="003B1CD3" w:rsidRPr="003B1CD3" w:rsidRDefault="00C867D6" w:rsidP="003B1CD3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defaultPage</w:t>
            </w:r>
          </w:p>
        </w:tc>
        <w:tc>
          <w:tcPr>
            <w:tcW w:w="850" w:type="dxa"/>
            <w:shd w:val="clear" w:color="auto" w:fill="B4C6E7" w:themeFill="accent5" w:themeFillTint="66"/>
          </w:tcPr>
          <w:p w14:paraId="23D4E036" w14:textId="79B75C79" w:rsidR="00C867D6" w:rsidRPr="00D3150A" w:rsidRDefault="00267FFB" w:rsidP="00960AEF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u</w:t>
            </w:r>
            <w:r w:rsidR="002A387E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sers.</w:t>
            </w:r>
            <w:r w:rsidR="00C867D6"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6" w:type="dxa"/>
            <w:shd w:val="clear" w:color="auto" w:fill="B4C6E7" w:themeFill="accent5" w:themeFillTint="66"/>
          </w:tcPr>
          <w:p w14:paraId="38AA4398" w14:textId="13273E57" w:rsidR="00C867D6" w:rsidRPr="00D3150A" w:rsidRDefault="00C867D6" w:rsidP="00960AEF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 w:rsidRPr="00D3150A"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#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 of</w:t>
            </w:r>
            <w:r w:rsidR="0071404A"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 W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ebsites</w:t>
            </w:r>
          </w:p>
        </w:tc>
        <w:tc>
          <w:tcPr>
            <w:tcW w:w="1063" w:type="dxa"/>
            <w:shd w:val="clear" w:color="auto" w:fill="B4C6E7" w:themeFill="accent5" w:themeFillTint="66"/>
          </w:tcPr>
          <w:p w14:paraId="76EFFF19" w14:textId="5BC8F09C" w:rsidR="00C867D6" w:rsidRPr="00D3150A" w:rsidRDefault="00C867D6" w:rsidP="00960AEF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 w:rsidRPr="00D3150A"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#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 of Projects</w:t>
            </w:r>
          </w:p>
        </w:tc>
        <w:tc>
          <w:tcPr>
            <w:tcW w:w="1488" w:type="dxa"/>
            <w:shd w:val="clear" w:color="auto" w:fill="B4C6E7" w:themeFill="accent5" w:themeFillTint="66"/>
          </w:tcPr>
          <w:p w14:paraId="289ECB06" w14:textId="23A379E6" w:rsidR="00C867D6" w:rsidRPr="00D3150A" w:rsidRDefault="00C867D6" w:rsidP="00960AEF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Setting </w:t>
            </w:r>
            <w:r w:rsidRPr="00D3150A"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V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2977" w:type="dxa"/>
            <w:vMerge w:val="restart"/>
            <w:vAlign w:val="center"/>
          </w:tcPr>
          <w:p w14:paraId="29EDD801" w14:textId="2878CC50" w:rsidR="00C867D6" w:rsidRDefault="00F23D28" w:rsidP="006A118E">
            <w:pPr>
              <w:pStyle w:val="ab"/>
              <w:numPr>
                <w:ilvl w:val="0"/>
                <w:numId w:val="4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</w:t>
            </w:r>
            <w:r w:rsidR="006A11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hen count </w:t>
            </w:r>
            <w:r w:rsidR="002B2B1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</w:t>
            </w:r>
            <w:r w:rsidR="006A11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ebsites:</w:t>
            </w:r>
            <w:r w:rsidR="006A11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br/>
            </w:r>
            <w:r w:rsidR="001B5E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 w:rsidR="0048162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1B5E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</w:t>
            </w:r>
            <w:r w:rsidR="0048162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1B5E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Active, Inactive, Ban, Terminated</w:t>
            </w:r>
          </w:p>
          <w:p w14:paraId="6EDF617F" w14:textId="4A11C040" w:rsidR="006A118E" w:rsidRPr="006A118E" w:rsidRDefault="00F23D28" w:rsidP="006A118E">
            <w:pPr>
              <w:pStyle w:val="ab"/>
              <w:numPr>
                <w:ilvl w:val="0"/>
                <w:numId w:val="4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</w:t>
            </w:r>
            <w:r w:rsidR="006A11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hen count </w:t>
            </w:r>
            <w:r w:rsidR="002B2B1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6A11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rojects: </w:t>
            </w:r>
            <w:r w:rsidR="0048162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br/>
              <w:t>status = Draft, Pending</w:t>
            </w:r>
          </w:p>
        </w:tc>
      </w:tr>
      <w:tr w:rsidR="00C867D6" w:rsidRPr="009C0675" w14:paraId="69849315" w14:textId="77777777" w:rsidTr="009D0787">
        <w:trPr>
          <w:trHeight w:val="188"/>
        </w:trPr>
        <w:tc>
          <w:tcPr>
            <w:tcW w:w="2552" w:type="dxa"/>
            <w:vMerge/>
            <w:vAlign w:val="center"/>
          </w:tcPr>
          <w:p w14:paraId="04DDB50B" w14:textId="77777777" w:rsidR="00C867D6" w:rsidRDefault="00C867D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</w:tcPr>
          <w:p w14:paraId="487718D3" w14:textId="15A8F0A7" w:rsidR="00C867D6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AIS</w:t>
            </w:r>
          </w:p>
        </w:tc>
        <w:tc>
          <w:tcPr>
            <w:tcW w:w="1276" w:type="dxa"/>
          </w:tcPr>
          <w:p w14:paraId="1C00287A" w14:textId="41383EF4" w:rsidR="00C867D6" w:rsidRPr="00960AEF" w:rsidRDefault="002E7E04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063" w:type="dxa"/>
          </w:tcPr>
          <w:p w14:paraId="4D1D9148" w14:textId="25D3FC05" w:rsidR="00C867D6" w:rsidRPr="00960AEF" w:rsidRDefault="002E7E04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488" w:type="dxa"/>
          </w:tcPr>
          <w:p w14:paraId="025B6382" w14:textId="58124E97" w:rsidR="00C867D6" w:rsidRPr="00960AEF" w:rsidRDefault="00D9063D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</w:t>
            </w:r>
            <w:r w:rsidR="002E7E0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iew_report</w:t>
            </w:r>
          </w:p>
        </w:tc>
        <w:tc>
          <w:tcPr>
            <w:tcW w:w="2977" w:type="dxa"/>
            <w:vMerge/>
            <w:vAlign w:val="center"/>
          </w:tcPr>
          <w:p w14:paraId="0705185E" w14:textId="77777777" w:rsidR="00C867D6" w:rsidRPr="00BC6553" w:rsidRDefault="00C867D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871F6" w:rsidRPr="009C0675" w14:paraId="7EC4D3A0" w14:textId="77777777" w:rsidTr="009D0787">
        <w:trPr>
          <w:trHeight w:val="187"/>
        </w:trPr>
        <w:tc>
          <w:tcPr>
            <w:tcW w:w="2552" w:type="dxa"/>
            <w:vMerge/>
            <w:vAlign w:val="center"/>
          </w:tcPr>
          <w:p w14:paraId="7DB44305" w14:textId="77777777" w:rsidR="004871F6" w:rsidRDefault="004871F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vMerge w:val="restart"/>
          </w:tcPr>
          <w:p w14:paraId="077C1752" w14:textId="05C151E8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</w:t>
            </w:r>
          </w:p>
        </w:tc>
        <w:tc>
          <w:tcPr>
            <w:tcW w:w="1276" w:type="dxa"/>
          </w:tcPr>
          <w:p w14:paraId="3E976C0C" w14:textId="2B6FD401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&gt;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=1</w:t>
            </w:r>
          </w:p>
        </w:tc>
        <w:tc>
          <w:tcPr>
            <w:tcW w:w="1063" w:type="dxa"/>
          </w:tcPr>
          <w:p w14:paraId="5218D83B" w14:textId="7C250612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488" w:type="dxa"/>
          </w:tcPr>
          <w:p w14:paraId="1E2C4167" w14:textId="18EAD984" w:rsidR="004871F6" w:rsidRPr="00960AEF" w:rsidRDefault="00D9063D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  <w:r w:rsidR="004871F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y_websites</w:t>
            </w:r>
          </w:p>
        </w:tc>
        <w:tc>
          <w:tcPr>
            <w:tcW w:w="2977" w:type="dxa"/>
            <w:vMerge/>
            <w:vAlign w:val="center"/>
          </w:tcPr>
          <w:p w14:paraId="22D5CA76" w14:textId="77777777" w:rsidR="004871F6" w:rsidRPr="00BC6553" w:rsidRDefault="004871F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871F6" w:rsidRPr="009C0675" w14:paraId="120F8E80" w14:textId="77777777" w:rsidTr="009D0787">
        <w:trPr>
          <w:trHeight w:val="187"/>
        </w:trPr>
        <w:tc>
          <w:tcPr>
            <w:tcW w:w="2552" w:type="dxa"/>
            <w:vMerge/>
            <w:vAlign w:val="center"/>
          </w:tcPr>
          <w:p w14:paraId="41C14461" w14:textId="77777777" w:rsidR="004871F6" w:rsidRDefault="004871F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vMerge/>
          </w:tcPr>
          <w:p w14:paraId="2E690D7D" w14:textId="2C2F08B5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0F373C7F" w14:textId="5A06ACE6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=0</w:t>
            </w:r>
          </w:p>
        </w:tc>
        <w:tc>
          <w:tcPr>
            <w:tcW w:w="1063" w:type="dxa"/>
          </w:tcPr>
          <w:p w14:paraId="55187D92" w14:textId="7D8B2D80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&gt;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=1</w:t>
            </w:r>
          </w:p>
        </w:tc>
        <w:tc>
          <w:tcPr>
            <w:tcW w:w="1488" w:type="dxa"/>
          </w:tcPr>
          <w:p w14:paraId="2796350A" w14:textId="25C1CFB9" w:rsidR="004871F6" w:rsidRPr="00960AEF" w:rsidRDefault="00D9063D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  <w:r w:rsidR="004871F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y_projects</w:t>
            </w:r>
          </w:p>
        </w:tc>
        <w:tc>
          <w:tcPr>
            <w:tcW w:w="2977" w:type="dxa"/>
            <w:vMerge/>
            <w:vAlign w:val="center"/>
          </w:tcPr>
          <w:p w14:paraId="487D82CB" w14:textId="77777777" w:rsidR="004871F6" w:rsidRPr="00BC6553" w:rsidRDefault="004871F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871F6" w:rsidRPr="009C0675" w14:paraId="7B1619B0" w14:textId="77777777" w:rsidTr="009D0787">
        <w:trPr>
          <w:trHeight w:val="187"/>
        </w:trPr>
        <w:tc>
          <w:tcPr>
            <w:tcW w:w="2552" w:type="dxa"/>
            <w:vMerge/>
            <w:vAlign w:val="center"/>
          </w:tcPr>
          <w:p w14:paraId="2AD5A657" w14:textId="77777777" w:rsidR="004871F6" w:rsidRDefault="004871F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vMerge/>
          </w:tcPr>
          <w:p w14:paraId="627A1143" w14:textId="2BC99775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6" w:type="dxa"/>
          </w:tcPr>
          <w:p w14:paraId="7FF5343E" w14:textId="0F3B93E6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=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063" w:type="dxa"/>
          </w:tcPr>
          <w:p w14:paraId="7CE226DB" w14:textId="1C35F3AE" w:rsidR="004871F6" w:rsidRPr="00960AEF" w:rsidRDefault="004871F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=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488" w:type="dxa"/>
          </w:tcPr>
          <w:p w14:paraId="615B2BC0" w14:textId="59CBE84A" w:rsidR="004871F6" w:rsidRPr="00960AEF" w:rsidRDefault="00C71CB6" w:rsidP="00960AE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all</w:t>
            </w:r>
            <w:r w:rsidR="004871F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_templates</w:t>
            </w:r>
          </w:p>
        </w:tc>
        <w:tc>
          <w:tcPr>
            <w:tcW w:w="2977" w:type="dxa"/>
            <w:vMerge/>
            <w:vAlign w:val="center"/>
          </w:tcPr>
          <w:p w14:paraId="01AA3DEB" w14:textId="77777777" w:rsidR="004871F6" w:rsidRPr="00BC6553" w:rsidRDefault="004871F6" w:rsidP="00C70F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108AE" w:rsidRPr="009C0675" w14:paraId="7B161E1C" w14:textId="77777777" w:rsidTr="00C07894">
        <w:trPr>
          <w:trHeight w:val="382"/>
        </w:trPr>
        <w:tc>
          <w:tcPr>
            <w:tcW w:w="2552" w:type="dxa"/>
            <w:vAlign w:val="center"/>
          </w:tcPr>
          <w:p w14:paraId="296B092F" w14:textId="3B2780AA" w:rsidR="008108AE" w:rsidRDefault="008108AE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accessPath</w:t>
            </w:r>
            <w:r w:rsidR="00051C5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</w:tc>
        <w:tc>
          <w:tcPr>
            <w:tcW w:w="4677" w:type="dxa"/>
            <w:gridSpan w:val="4"/>
            <w:vAlign w:val="center"/>
          </w:tcPr>
          <w:p w14:paraId="0A4C074D" w14:textId="294ADB0A" w:rsidR="008108AE" w:rsidRPr="00BC6553" w:rsidRDefault="00051C5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AccessPathPermissions.</w:t>
            </w:r>
            <w:r w:rsidR="00D76BF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frontendA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ccessPaths</w:t>
            </w:r>
          </w:p>
        </w:tc>
        <w:tc>
          <w:tcPr>
            <w:tcW w:w="2977" w:type="dxa"/>
            <w:vAlign w:val="center"/>
          </w:tcPr>
          <w:p w14:paraId="21C0C36E" w14:textId="5BEC1A8A" w:rsidR="008108AE" w:rsidRPr="00BC6553" w:rsidRDefault="00051C5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Can access which paths</w:t>
            </w:r>
          </w:p>
        </w:tc>
      </w:tr>
    </w:tbl>
    <w:p w14:paraId="3F0F497A" w14:textId="77777777" w:rsidR="00BB08F8" w:rsidRPr="009C0675" w:rsidRDefault="00BB08F8" w:rsidP="009C0675">
      <w:pPr>
        <w:spacing w:after="0" w:line="240" w:lineRule="auto"/>
        <w:rPr>
          <w:smallCaps/>
          <w:color w:val="002060"/>
          <w:sz w:val="20"/>
          <w:szCs w:val="20"/>
        </w:rPr>
      </w:pPr>
    </w:p>
    <w:p w14:paraId="6722863A" w14:textId="453BB556" w:rsidR="00937E26" w:rsidRDefault="00937E26" w:rsidP="007906D9">
      <w:pPr>
        <w:pStyle w:val="ab"/>
        <w:numPr>
          <w:ilvl w:val="0"/>
          <w:numId w:val="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S</w:t>
      </w:r>
      <w:r>
        <w:rPr>
          <w:rStyle w:val="af0"/>
          <w:rFonts w:ascii="Tahoma" w:hAnsi="Tahoma" w:cs="Tahoma"/>
          <w:color w:val="auto"/>
          <w:lang w:eastAsia="ja-JP"/>
        </w:rPr>
        <w:t xml:space="preserve">ave </w:t>
      </w:r>
      <w:r w:rsidR="0027131E">
        <w:rPr>
          <w:rStyle w:val="af0"/>
          <w:rFonts w:ascii="Tahoma" w:hAnsi="Tahoma" w:cs="Tahoma"/>
          <w:color w:val="auto"/>
          <w:lang w:eastAsia="ja-JP"/>
        </w:rPr>
        <w:t>User</w:t>
      </w:r>
      <w:r>
        <w:rPr>
          <w:rStyle w:val="af0"/>
          <w:rFonts w:ascii="Tahoma" w:hAnsi="Tahoma" w:cs="Tahoma"/>
          <w:color w:val="auto"/>
          <w:lang w:eastAsia="ja-JP"/>
        </w:rPr>
        <w:t xml:space="preserve"> Information </w:t>
      </w:r>
      <w:r w:rsidR="00D76BFE">
        <w:rPr>
          <w:rStyle w:val="af0"/>
          <w:rFonts w:ascii="Tahoma" w:hAnsi="Tahoma" w:cs="Tahoma"/>
          <w:color w:val="auto"/>
          <w:lang w:eastAsia="ja-JP"/>
        </w:rPr>
        <w:t>&amp; Backend Access Paths</w:t>
      </w:r>
      <w:r w:rsidR="008212C5"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  <w:r w:rsidR="00D76BFE">
        <w:rPr>
          <w:rStyle w:val="af0"/>
          <w:rFonts w:ascii="Tahoma" w:hAnsi="Tahoma" w:cs="Tahom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>on session and Send Response Result</w:t>
      </w:r>
    </w:p>
    <w:p w14:paraId="6D15F799" w14:textId="77777777" w:rsidR="00E54C6C" w:rsidRDefault="00E54C6C" w:rsidP="00E66E31">
      <w:pPr>
        <w:rPr>
          <w:rStyle w:val="af0"/>
          <w:rFonts w:ascii="Tahoma" w:hAnsi="Tahoma" w:cs="Tahoma"/>
          <w:color w:val="auto"/>
        </w:rPr>
      </w:pPr>
    </w:p>
    <w:p w14:paraId="48CFC5E0" w14:textId="77777777" w:rsidR="001A1A6C" w:rsidRPr="004D476C" w:rsidRDefault="001A1A6C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" w:name="_Toc49966478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411F9" w:rsidRPr="000253E8" w14:paraId="0F169A23" w14:textId="77777777" w:rsidTr="009D0787">
        <w:trPr>
          <w:trHeight w:val="260"/>
        </w:trPr>
        <w:tc>
          <w:tcPr>
            <w:tcW w:w="2523" w:type="dxa"/>
          </w:tcPr>
          <w:p w14:paraId="0D437EF3" w14:textId="77777777" w:rsidR="00B411F9" w:rsidRPr="000253E8" w:rsidRDefault="00B411F9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169EF24" w14:textId="77777777" w:rsidR="00B411F9" w:rsidRPr="000253E8" w:rsidRDefault="00B411F9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08082122" w14:textId="77777777" w:rsidR="00B411F9" w:rsidRPr="000253E8" w:rsidRDefault="00B411F9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AEBBBF1" w14:textId="77777777" w:rsidR="00B411F9" w:rsidRPr="000253E8" w:rsidRDefault="00B411F9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095D4F0" w14:textId="77777777" w:rsidR="00B411F9" w:rsidRPr="000253E8" w:rsidRDefault="00B411F9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411F9" w:rsidRPr="004A49C9" w14:paraId="4B7427F8" w14:textId="77777777" w:rsidTr="009D0787">
        <w:tc>
          <w:tcPr>
            <w:tcW w:w="2523" w:type="dxa"/>
          </w:tcPr>
          <w:p w14:paraId="7123E4DD" w14:textId="77777777" w:rsidR="00B411F9" w:rsidRPr="004A49C9" w:rsidRDefault="00B411F9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90FE7D0" w14:textId="77777777" w:rsidR="00B411F9" w:rsidRPr="004A49C9" w:rsidRDefault="00B411F9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23CD9A0" w14:textId="77777777" w:rsidR="00B411F9" w:rsidRPr="004A49C9" w:rsidRDefault="00B411F9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3759868" w14:textId="77777777" w:rsidR="00B411F9" w:rsidRPr="004A49C9" w:rsidRDefault="00B411F9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16499FC" w14:textId="0A5CEBE6" w:rsidR="00B411F9" w:rsidRPr="00E2590C" w:rsidRDefault="005F2712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6BCAD55" w14:textId="77777777" w:rsidR="00DD7958" w:rsidRPr="00DD7958" w:rsidRDefault="00DD7958" w:rsidP="00DD7958"/>
    <w:p w14:paraId="48603900" w14:textId="77777777" w:rsidR="00CF46C0" w:rsidRPr="004D476C" w:rsidRDefault="00CF46C0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" w:name="_Toc49966479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6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E715B" w:rsidRPr="0031791A" w14:paraId="789B5894" w14:textId="77777777" w:rsidTr="009D078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16580C5" w14:textId="77777777" w:rsidR="002E715B" w:rsidRPr="0031791A" w:rsidRDefault="002E715B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4C4FB69" w14:textId="293ABF75" w:rsidR="002E715B" w:rsidRPr="0031791A" w:rsidRDefault="002E715B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3EDCDFA" w14:textId="4FA7C512" w:rsidR="002E715B" w:rsidRPr="0031791A" w:rsidRDefault="009A6E42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5B4A84B" w14:textId="79B2A65B" w:rsidR="002E715B" w:rsidRPr="0031791A" w:rsidRDefault="002E715B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646368" w14:textId="5DF559A5" w:rsidR="002E715B" w:rsidRPr="0031791A" w:rsidRDefault="002E715B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503B9B2" w14:textId="2920EE58" w:rsidR="002E715B" w:rsidRPr="0031791A" w:rsidRDefault="002E715B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AF7E59D" w14:textId="4BA70A1C" w:rsidR="002E715B" w:rsidRPr="004F310B" w:rsidRDefault="002E715B" w:rsidP="000F68E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715B" w:rsidRPr="00D7306D" w14:paraId="26C264B3" w14:textId="77777777" w:rsidTr="009D0787">
        <w:trPr>
          <w:trHeight w:val="382"/>
        </w:trPr>
        <w:tc>
          <w:tcPr>
            <w:tcW w:w="1559" w:type="dxa"/>
            <w:vAlign w:val="center"/>
          </w:tcPr>
          <w:p w14:paraId="66AAECDA" w14:textId="6A7160F6" w:rsidR="002E715B" w:rsidRPr="00BC6553" w:rsidRDefault="008B0F57" w:rsidP="00CE16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1F68498D" w14:textId="73F68BE9" w:rsidR="002E715B" w:rsidRPr="00BC6553" w:rsidRDefault="000B2EF5" w:rsidP="00CE16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7EDA763E" w14:textId="42FDD4BB" w:rsidR="002E715B" w:rsidRPr="00BC6553" w:rsidRDefault="00D207B5" w:rsidP="00CE168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5DE85E8" w14:textId="77777777" w:rsidR="002E715B" w:rsidRPr="00BC6553" w:rsidRDefault="002E715B" w:rsidP="00CE1688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4AF4EB" w14:textId="02031B50" w:rsidR="002E715B" w:rsidRPr="00BC6553" w:rsidRDefault="008F5BE3" w:rsidP="00CE16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2409" w:type="dxa"/>
            <w:vAlign w:val="center"/>
          </w:tcPr>
          <w:p w14:paraId="750B667E" w14:textId="69EB79A3" w:rsidR="002E715B" w:rsidRPr="00BC6553" w:rsidRDefault="00B563B2" w:rsidP="00CE16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Username or </w:t>
            </w:r>
            <w:r w:rsidR="008B0F57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="008B0F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2977" w:type="dxa"/>
            <w:vAlign w:val="center"/>
          </w:tcPr>
          <w:p w14:paraId="55885746" w14:textId="1658B9C6" w:rsidR="002E715B" w:rsidRPr="00BC6553" w:rsidRDefault="0023314D" w:rsidP="00CE16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</w:t>
            </w:r>
            <w:r w:rsidR="00530B0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  <w:r w:rsidR="008B0F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</w:t>
            </w:r>
            <w:r w:rsidR="008B0F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login VMS</w:t>
            </w:r>
          </w:p>
        </w:tc>
      </w:tr>
      <w:tr w:rsidR="002E715B" w:rsidRPr="00D7306D" w14:paraId="4C26BA97" w14:textId="77777777" w:rsidTr="009D0787">
        <w:trPr>
          <w:trHeight w:val="416"/>
        </w:trPr>
        <w:tc>
          <w:tcPr>
            <w:tcW w:w="1559" w:type="dxa"/>
            <w:vAlign w:val="center"/>
          </w:tcPr>
          <w:p w14:paraId="5C9FFA89" w14:textId="1AC39238" w:rsidR="002E715B" w:rsidRPr="00BC6553" w:rsidRDefault="008B0F57" w:rsidP="009C4D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080" w:type="dxa"/>
            <w:vAlign w:val="center"/>
          </w:tcPr>
          <w:p w14:paraId="4A94C2C5" w14:textId="3A7D92F9" w:rsidR="002E715B" w:rsidRPr="00BC6553" w:rsidRDefault="008B0F57" w:rsidP="009C4D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800CC38" w14:textId="67BF3F8C" w:rsidR="002E715B" w:rsidRPr="00BC6553" w:rsidRDefault="008B0F57" w:rsidP="009C4D3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1118C61" w14:textId="77777777" w:rsidR="002E715B" w:rsidRPr="00BC6553" w:rsidRDefault="002E715B" w:rsidP="009C4D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57609B" w14:textId="77777777" w:rsidR="002E715B" w:rsidRPr="00BC6553" w:rsidRDefault="002E715B" w:rsidP="009C4D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1A76199" w14:textId="30A295BE" w:rsidR="002E715B" w:rsidRPr="00BC6553" w:rsidRDefault="002E715B" w:rsidP="009C4D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D5821F1" w14:textId="458DB0AA" w:rsidR="002E715B" w:rsidRPr="00BC6553" w:rsidRDefault="008B0F57" w:rsidP="009C4D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 login VMS</w:t>
            </w:r>
          </w:p>
        </w:tc>
      </w:tr>
    </w:tbl>
    <w:p w14:paraId="39BC1D9E" w14:textId="77777777" w:rsidR="00954A3B" w:rsidRDefault="00954A3B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0C91231" w14:textId="77777777" w:rsidR="00954A3B" w:rsidRPr="004D476C" w:rsidRDefault="00954A3B" w:rsidP="00FF4CBA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" w:name="_Toc49966480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1276"/>
        <w:gridCol w:w="5698"/>
      </w:tblGrid>
      <w:tr w:rsidR="00043248" w:rsidRPr="000253E8" w14:paraId="5B754B25" w14:textId="77777777" w:rsidTr="009D0787">
        <w:tc>
          <w:tcPr>
            <w:tcW w:w="2523" w:type="dxa"/>
          </w:tcPr>
          <w:p w14:paraId="5A050F04" w14:textId="77777777" w:rsidR="00043248" w:rsidRPr="000253E8" w:rsidRDefault="00043248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F1DF8CE" w14:textId="77777777" w:rsidR="00043248" w:rsidRPr="000253E8" w:rsidRDefault="00043248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276" w:type="dxa"/>
          </w:tcPr>
          <w:p w14:paraId="7638E7C0" w14:textId="77777777" w:rsidR="00043248" w:rsidRPr="000253E8" w:rsidRDefault="00043248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698" w:type="dxa"/>
          </w:tcPr>
          <w:p w14:paraId="001FB527" w14:textId="77777777" w:rsidR="00043248" w:rsidRPr="000253E8" w:rsidRDefault="00043248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43248" w:rsidRPr="004A49C9" w14:paraId="114BF7FE" w14:textId="77777777" w:rsidTr="009D0787">
        <w:tc>
          <w:tcPr>
            <w:tcW w:w="2523" w:type="dxa"/>
          </w:tcPr>
          <w:p w14:paraId="3DD0AA34" w14:textId="77777777" w:rsidR="00043248" w:rsidRPr="004A49C9" w:rsidRDefault="00043248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91E5400" w14:textId="77777777" w:rsidR="00043248" w:rsidRPr="004A49C9" w:rsidRDefault="00043248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276" w:type="dxa"/>
          </w:tcPr>
          <w:p w14:paraId="0C4CDC09" w14:textId="77777777" w:rsidR="00043248" w:rsidRPr="004A49C9" w:rsidRDefault="00043248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698" w:type="dxa"/>
          </w:tcPr>
          <w:p w14:paraId="7BA202A2" w14:textId="77777777" w:rsidR="00043248" w:rsidRPr="00E2590C" w:rsidRDefault="00043248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4B7D9C56" w14:textId="77777777" w:rsidR="007E6A23" w:rsidRPr="007E6A23" w:rsidRDefault="007E6A23" w:rsidP="007E6A23"/>
    <w:p w14:paraId="0B6233E0" w14:textId="77777777" w:rsidR="006A2A71" w:rsidRPr="008616D0" w:rsidRDefault="006A2A71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" w:name="_Toc49966481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616D0" w:rsidRPr="0031791A" w14:paraId="30490A7C" w14:textId="77777777" w:rsidTr="00DF0288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C992E96" w14:textId="77777777" w:rsidR="008616D0" w:rsidRPr="0031791A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B9D028A" w14:textId="77777777" w:rsidR="008616D0" w:rsidRPr="0031791A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1773E01" w14:textId="77777777" w:rsidR="008616D0" w:rsidRPr="0031791A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69265FC" w14:textId="77777777" w:rsidR="008616D0" w:rsidRPr="0031791A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95F422C" w14:textId="77777777" w:rsidR="008616D0" w:rsidRPr="0031791A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67A72B8" w14:textId="77777777" w:rsidR="008616D0" w:rsidRPr="0031791A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28FC36E" w14:textId="77777777" w:rsidR="008616D0" w:rsidRPr="004F310B" w:rsidRDefault="008616D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616D0" w:rsidRPr="00D7306D" w14:paraId="22550CDA" w14:textId="77777777" w:rsidTr="00DF0288">
        <w:trPr>
          <w:trHeight w:val="308"/>
        </w:trPr>
        <w:tc>
          <w:tcPr>
            <w:tcW w:w="1559" w:type="dxa"/>
            <w:vAlign w:val="center"/>
          </w:tcPr>
          <w:p w14:paraId="7D24015F" w14:textId="60A4FD8E" w:rsidR="008616D0" w:rsidRPr="00BC6553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080" w:type="dxa"/>
            <w:vAlign w:val="center"/>
          </w:tcPr>
          <w:p w14:paraId="6955A0E8" w14:textId="6BDDC52C" w:rsidR="008616D0" w:rsidRPr="00BC6553" w:rsidRDefault="00A00B0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50AC6D1" w14:textId="6E2D1269" w:rsidR="008616D0" w:rsidRPr="00BC6553" w:rsidRDefault="00A00B0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979EDEE" w14:textId="77777777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A9B188" w14:textId="74336861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A0C81BA" w14:textId="11C6017A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CD995CF" w14:textId="5CBB1FF6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A317F" w:rsidRPr="00D7306D" w14:paraId="52005046" w14:textId="77777777" w:rsidTr="00DF0288">
        <w:trPr>
          <w:trHeight w:val="308"/>
        </w:trPr>
        <w:tc>
          <w:tcPr>
            <w:tcW w:w="1559" w:type="dxa"/>
            <w:vAlign w:val="center"/>
          </w:tcPr>
          <w:p w14:paraId="52E4797C" w14:textId="2127ED07" w:rsidR="003A317F" w:rsidRDefault="003A317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1080" w:type="dxa"/>
            <w:vAlign w:val="center"/>
          </w:tcPr>
          <w:p w14:paraId="22156EFA" w14:textId="299C7240" w:rsidR="003A317F" w:rsidRDefault="003A317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B4F39FF" w14:textId="71D7CF3F" w:rsidR="003A317F" w:rsidRDefault="003A317F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970C8ED" w14:textId="77777777" w:rsidR="003A317F" w:rsidRPr="00BC6553" w:rsidRDefault="003A317F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D8E50C" w14:textId="77777777" w:rsidR="003A317F" w:rsidRPr="00BC6553" w:rsidRDefault="003A317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9D7B2A3" w14:textId="66E636A5" w:rsidR="003A317F" w:rsidRPr="00BC6553" w:rsidRDefault="003A317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ustomer, AIS</w:t>
            </w:r>
          </w:p>
        </w:tc>
        <w:tc>
          <w:tcPr>
            <w:tcW w:w="2977" w:type="dxa"/>
            <w:vAlign w:val="center"/>
          </w:tcPr>
          <w:p w14:paraId="02ECD050" w14:textId="61B61CB7" w:rsidR="003A317F" w:rsidRPr="00BC6553" w:rsidRDefault="001D754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Type</w:t>
            </w:r>
          </w:p>
        </w:tc>
      </w:tr>
      <w:tr w:rsidR="00C340D2" w:rsidRPr="00D7306D" w14:paraId="3BEF37D1" w14:textId="77777777" w:rsidTr="00DF0288">
        <w:trPr>
          <w:trHeight w:val="380"/>
        </w:trPr>
        <w:tc>
          <w:tcPr>
            <w:tcW w:w="1559" w:type="dxa"/>
            <w:vAlign w:val="center"/>
          </w:tcPr>
          <w:p w14:paraId="3062E711" w14:textId="77777777" w:rsidR="00C340D2" w:rsidRDefault="00C340D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080" w:type="dxa"/>
            <w:vAlign w:val="center"/>
          </w:tcPr>
          <w:p w14:paraId="5D475403" w14:textId="77777777" w:rsidR="00C340D2" w:rsidRDefault="00C340D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46ED2F4" w14:textId="1D0BF2AF" w:rsidR="00C340D2" w:rsidRDefault="00C340D2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7A9FA8A3" w14:textId="77777777" w:rsidR="00C340D2" w:rsidRPr="00BC6553" w:rsidRDefault="00C340D2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1578CA" w14:textId="77777777" w:rsidR="00C340D2" w:rsidRPr="00BC6553" w:rsidRDefault="00C340D2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4C7B5BA" w14:textId="423C6A9E" w:rsidR="00C340D2" w:rsidRPr="00BC6553" w:rsidRDefault="00C340D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9359F6" w14:textId="77777777" w:rsidR="00C340D2" w:rsidRPr="00BC6553" w:rsidRDefault="00C340D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870C4" w:rsidRPr="00D7306D" w14:paraId="233038DC" w14:textId="77777777" w:rsidTr="00DF0288">
        <w:trPr>
          <w:trHeight w:val="308"/>
        </w:trPr>
        <w:tc>
          <w:tcPr>
            <w:tcW w:w="1559" w:type="dxa"/>
            <w:vAlign w:val="center"/>
          </w:tcPr>
          <w:p w14:paraId="5671F0DF" w14:textId="7BC81D3D" w:rsidR="003870C4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6C3280D6" w14:textId="23B8CD19" w:rsidR="003870C4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8858C2C" w14:textId="03A0F36E" w:rsidR="003870C4" w:rsidRDefault="003870C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65F6CB1" w14:textId="77777777" w:rsidR="003870C4" w:rsidRPr="00BC6553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D9B40A" w14:textId="77777777" w:rsidR="003870C4" w:rsidRPr="00BC6553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BDCD97F" w14:textId="77777777" w:rsidR="003870C4" w:rsidRPr="00BC6553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290AC57" w14:textId="77777777" w:rsidR="003870C4" w:rsidRPr="00BC6553" w:rsidRDefault="003870C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616D0" w:rsidRPr="00D7306D" w14:paraId="43B37162" w14:textId="77777777" w:rsidTr="00DF0288">
        <w:trPr>
          <w:trHeight w:val="380"/>
        </w:trPr>
        <w:tc>
          <w:tcPr>
            <w:tcW w:w="1559" w:type="dxa"/>
            <w:vAlign w:val="center"/>
          </w:tcPr>
          <w:p w14:paraId="33DADB31" w14:textId="51B54571" w:rsidR="008616D0" w:rsidRPr="00BC6553" w:rsidRDefault="0015634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</w:t>
            </w:r>
            <w:r w:rsidR="00CA2F8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080" w:type="dxa"/>
            <w:vAlign w:val="center"/>
          </w:tcPr>
          <w:p w14:paraId="6E17B207" w14:textId="7753BFB7" w:rsidR="008616D0" w:rsidRPr="00BC6553" w:rsidRDefault="00A00B0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E159E79" w14:textId="522826F3" w:rsidR="008616D0" w:rsidRPr="00BC6553" w:rsidRDefault="00A00B0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E6D3909" w14:textId="77777777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1E722" w14:textId="77777777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87CED87" w14:textId="77777777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BB1165B" w14:textId="05B891A7" w:rsidR="008616D0" w:rsidRPr="00BC6553" w:rsidRDefault="008616D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2F82" w:rsidRPr="00D7306D" w14:paraId="57F78C26" w14:textId="77777777" w:rsidTr="00DF0288">
        <w:trPr>
          <w:trHeight w:val="335"/>
        </w:trPr>
        <w:tc>
          <w:tcPr>
            <w:tcW w:w="1559" w:type="dxa"/>
            <w:vAlign w:val="center"/>
          </w:tcPr>
          <w:p w14:paraId="2746F285" w14:textId="5684B68B" w:rsidR="00CA2F82" w:rsidRDefault="0015634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</w:t>
            </w:r>
            <w:r w:rsidR="00CA2F8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080" w:type="dxa"/>
            <w:vAlign w:val="center"/>
          </w:tcPr>
          <w:p w14:paraId="67D2AC62" w14:textId="7E1E4AA1" w:rsidR="00CA2F82" w:rsidRPr="00BC6553" w:rsidRDefault="00A00B0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82C242A" w14:textId="696B2C30" w:rsidR="00CA2F82" w:rsidRPr="00BC6553" w:rsidRDefault="00A00B0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0741CB2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7DD6C5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3A51204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EB1041D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6A9F" w:rsidRPr="00D7306D" w14:paraId="557ACC28" w14:textId="77777777" w:rsidTr="00DF0288">
        <w:trPr>
          <w:trHeight w:val="335"/>
        </w:trPr>
        <w:tc>
          <w:tcPr>
            <w:tcW w:w="1559" w:type="dxa"/>
            <w:vAlign w:val="center"/>
          </w:tcPr>
          <w:p w14:paraId="2034540C" w14:textId="14BB77AE" w:rsidR="003F6A9F" w:rsidRDefault="003F6A9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080" w:type="dxa"/>
            <w:vAlign w:val="center"/>
          </w:tcPr>
          <w:p w14:paraId="1289155F" w14:textId="72B2981B" w:rsidR="003F6A9F" w:rsidRDefault="003F6A9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0059C27" w14:textId="4882468F" w:rsidR="003F6A9F" w:rsidRDefault="003F6A9F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2445850" w14:textId="77777777" w:rsidR="003F6A9F" w:rsidRPr="00BC6553" w:rsidRDefault="003F6A9F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FCCE39" w14:textId="77777777" w:rsidR="003F6A9F" w:rsidRPr="00BC6553" w:rsidRDefault="003F6A9F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78066C0" w14:textId="77777777" w:rsidR="003F6A9F" w:rsidRPr="00BC6553" w:rsidRDefault="003F6A9F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3F2D24E" w14:textId="77777777" w:rsidR="003F6A9F" w:rsidRPr="00BC6553" w:rsidRDefault="003F6A9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1C54" w:rsidRPr="00D7306D" w14:paraId="63B64B8C" w14:textId="77777777" w:rsidTr="00DF0288">
        <w:trPr>
          <w:trHeight w:val="335"/>
        </w:trPr>
        <w:tc>
          <w:tcPr>
            <w:tcW w:w="1559" w:type="dxa"/>
            <w:vAlign w:val="center"/>
          </w:tcPr>
          <w:p w14:paraId="49104B33" w14:textId="26C9A06D" w:rsidR="00F21C54" w:rsidRDefault="00F21C5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1080" w:type="dxa"/>
            <w:vAlign w:val="center"/>
          </w:tcPr>
          <w:p w14:paraId="1121B055" w14:textId="1BF93B60" w:rsidR="00F21C54" w:rsidRDefault="00F21C5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54766752" w14:textId="7B7C623D" w:rsidR="00F21C54" w:rsidRDefault="00F21C5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5D66A8B4" w14:textId="77777777" w:rsidR="00F21C54" w:rsidRPr="00BC6553" w:rsidRDefault="00F21C5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62DB28" w14:textId="77777777" w:rsidR="00F21C54" w:rsidRPr="00BC6553" w:rsidRDefault="00F21C5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97E583C" w14:textId="77777777" w:rsidR="00F21C54" w:rsidRPr="00BC6553" w:rsidRDefault="00F21C5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5F0BD34E" w14:textId="77777777" w:rsidR="00F21C54" w:rsidRPr="00BC6553" w:rsidRDefault="00F21C5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2F82" w:rsidRPr="00D7306D" w14:paraId="025D4D99" w14:textId="77777777" w:rsidTr="00DF0288">
        <w:trPr>
          <w:trHeight w:val="282"/>
        </w:trPr>
        <w:tc>
          <w:tcPr>
            <w:tcW w:w="1559" w:type="dxa"/>
            <w:vAlign w:val="center"/>
          </w:tcPr>
          <w:p w14:paraId="09AE2913" w14:textId="004354D0" w:rsidR="00CA2F82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</w:t>
            </w:r>
            <w:r w:rsidR="006825A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Image</w:t>
            </w:r>
          </w:p>
        </w:tc>
        <w:tc>
          <w:tcPr>
            <w:tcW w:w="1080" w:type="dxa"/>
            <w:vAlign w:val="center"/>
          </w:tcPr>
          <w:p w14:paraId="796A67A3" w14:textId="3B87F5E3" w:rsidR="00CA2F82" w:rsidRPr="00BC6553" w:rsidRDefault="00A00B0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216CFB8" w14:textId="4F8B2D90" w:rsidR="00CA2F82" w:rsidRPr="00BC6553" w:rsidRDefault="00A00B0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02B859C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B17B41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3D24555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04BA83C2" w14:textId="77777777" w:rsidR="00CA2F82" w:rsidRPr="00BC6553" w:rsidRDefault="00CA2F8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9523A" w:rsidRPr="00D7306D" w14:paraId="2E0ACC40" w14:textId="77777777" w:rsidTr="00DF0288">
        <w:trPr>
          <w:trHeight w:val="243"/>
        </w:trPr>
        <w:tc>
          <w:tcPr>
            <w:tcW w:w="1559" w:type="dxa"/>
            <w:vAlign w:val="center"/>
          </w:tcPr>
          <w:p w14:paraId="675C8BC3" w14:textId="5901B251" w:rsidR="00B9523A" w:rsidRDefault="00D90C8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defaultPage</w:t>
            </w:r>
          </w:p>
        </w:tc>
        <w:tc>
          <w:tcPr>
            <w:tcW w:w="1080" w:type="dxa"/>
            <w:vAlign w:val="center"/>
          </w:tcPr>
          <w:p w14:paraId="646AA60F" w14:textId="2C164A4C" w:rsidR="00B9523A" w:rsidRPr="00BC6553" w:rsidRDefault="00A00B0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A716EB4" w14:textId="295FDE62" w:rsidR="00B9523A" w:rsidRPr="00BC6553" w:rsidRDefault="00A00B0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CB0E6C1" w14:textId="77777777" w:rsidR="00B9523A" w:rsidRPr="00BC6553" w:rsidRDefault="00B9523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913B27" w14:textId="77777777" w:rsidR="00B9523A" w:rsidRPr="00BC6553" w:rsidRDefault="00B9523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4DED1CE" w14:textId="0EDAF5D0" w:rsidR="00B9523A" w:rsidRDefault="00A00B02" w:rsidP="001C4125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 Website</w:t>
            </w:r>
            <w:r w:rsidR="008863C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  <w:p w14:paraId="485E17B9" w14:textId="0114E297" w:rsidR="00A00B02" w:rsidRDefault="00A00B02" w:rsidP="001C4125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 Project</w:t>
            </w:r>
            <w:r w:rsidR="008863C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  <w:p w14:paraId="234E2695" w14:textId="25E42B79" w:rsidR="009445E7" w:rsidRDefault="00C71CB6" w:rsidP="004D55F7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All</w:t>
            </w:r>
            <w:r w:rsidR="00A00B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Template</w:t>
            </w:r>
            <w:r w:rsidR="008863C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  <w:p w14:paraId="6397141E" w14:textId="5BA4FEE3" w:rsidR="00C71CB6" w:rsidRPr="004D55F7" w:rsidRDefault="00C71CB6" w:rsidP="004D55F7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View Report</w:t>
            </w:r>
          </w:p>
        </w:tc>
        <w:tc>
          <w:tcPr>
            <w:tcW w:w="2977" w:type="dxa"/>
            <w:vAlign w:val="center"/>
          </w:tcPr>
          <w:p w14:paraId="35EBB1A5" w14:textId="3DFD874D" w:rsidR="00B9523A" w:rsidRPr="00BC6553" w:rsidRDefault="001A355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hich page to display after login</w:t>
            </w:r>
            <w:r w:rsidR="00C614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when </w:t>
            </w:r>
            <w:r w:rsidR="00C340D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 w:rsidR="00C614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is customer</w:t>
            </w:r>
          </w:p>
        </w:tc>
      </w:tr>
      <w:tr w:rsidR="00051C55" w:rsidRPr="00D7306D" w14:paraId="204D37EB" w14:textId="77777777" w:rsidTr="00DF0288">
        <w:trPr>
          <w:trHeight w:val="243"/>
        </w:trPr>
        <w:tc>
          <w:tcPr>
            <w:tcW w:w="1559" w:type="dxa"/>
            <w:vAlign w:val="center"/>
          </w:tcPr>
          <w:p w14:paraId="48F5DDD5" w14:textId="1E9AD14F" w:rsidR="00051C55" w:rsidRDefault="00051C5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ccessPaths</w:t>
            </w:r>
          </w:p>
        </w:tc>
        <w:tc>
          <w:tcPr>
            <w:tcW w:w="1080" w:type="dxa"/>
            <w:vAlign w:val="center"/>
          </w:tcPr>
          <w:p w14:paraId="1B4C1424" w14:textId="27BF3664" w:rsidR="00051C55" w:rsidRDefault="00051C5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63" w:type="dxa"/>
            <w:vAlign w:val="center"/>
          </w:tcPr>
          <w:p w14:paraId="50AD61CC" w14:textId="48C3FEE2" w:rsidR="00051C55" w:rsidRDefault="00051C55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268DBC35" w14:textId="77777777" w:rsidR="00051C55" w:rsidRPr="00BC6553" w:rsidRDefault="00051C5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7A02B7" w14:textId="77777777" w:rsidR="00051C55" w:rsidRPr="00BC6553" w:rsidRDefault="00051C5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1C6E892" w14:textId="77777777" w:rsidR="00051C55" w:rsidRDefault="00051C55" w:rsidP="001C4125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6D4E475" w14:textId="5C2B4F60" w:rsidR="00051C55" w:rsidRDefault="00051C5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ccess Path for AIS users</w:t>
            </w:r>
          </w:p>
        </w:tc>
      </w:tr>
    </w:tbl>
    <w:p w14:paraId="18F4A73D" w14:textId="77777777" w:rsidR="00BE1B3C" w:rsidRPr="00A31217" w:rsidRDefault="00BE1B3C" w:rsidP="00BE1B3C"/>
    <w:p w14:paraId="7CC0A147" w14:textId="77777777" w:rsidR="00BE1B3C" w:rsidRPr="008616D0" w:rsidRDefault="00BE1B3C" w:rsidP="00FF4CBA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" w:name="_Toc49966482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E1B3C" w:rsidRPr="0031791A" w14:paraId="612D0A95" w14:textId="77777777" w:rsidTr="006D208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4F823FF" w14:textId="05067C31" w:rsidR="00BE1B3C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E89A336" w14:textId="77777777" w:rsidR="00BE1B3C" w:rsidRPr="0031791A" w:rsidRDefault="00BE1B3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1472396" w14:textId="77777777" w:rsidR="00BE1B3C" w:rsidRPr="00837E84" w:rsidRDefault="00BE1B3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37E84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BE1B3C" w:rsidRPr="00D7306D" w14:paraId="60815867" w14:textId="77777777" w:rsidTr="006D2087">
        <w:trPr>
          <w:trHeight w:val="308"/>
        </w:trPr>
        <w:tc>
          <w:tcPr>
            <w:tcW w:w="1559" w:type="dxa"/>
            <w:vAlign w:val="center"/>
          </w:tcPr>
          <w:p w14:paraId="17FBCED9" w14:textId="77777777" w:rsidR="00BE1B3C" w:rsidRPr="00BC6553" w:rsidRDefault="00BE1B3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23B10B5" w14:textId="77777777" w:rsidR="00BE1B3C" w:rsidRPr="00BC6553" w:rsidRDefault="00BE1B3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EFCBA3C" w14:textId="77777777" w:rsidR="00BE1B3C" w:rsidRPr="00BC6553" w:rsidRDefault="00BE1B3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BC4E8F" w:rsidRPr="00D7306D" w14:paraId="19D8D1EB" w14:textId="77777777" w:rsidTr="006D2087">
        <w:trPr>
          <w:trHeight w:val="308"/>
        </w:trPr>
        <w:tc>
          <w:tcPr>
            <w:tcW w:w="1559" w:type="dxa"/>
            <w:vAlign w:val="center"/>
          </w:tcPr>
          <w:p w14:paraId="7C1CE411" w14:textId="486429BF" w:rsidR="00BC4E8F" w:rsidRDefault="00BC4E8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B665DAD" w14:textId="7B7E2DF5" w:rsidR="00BC4E8F" w:rsidRDefault="007A54A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2124BFA5" w14:textId="4381282A" w:rsidR="00BC4E8F" w:rsidRDefault="00BC4E8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D873AF" w:rsidRPr="00D7306D" w14:paraId="23DBA789" w14:textId="77777777" w:rsidTr="006D2087">
        <w:trPr>
          <w:trHeight w:val="308"/>
        </w:trPr>
        <w:tc>
          <w:tcPr>
            <w:tcW w:w="1559" w:type="dxa"/>
            <w:vAlign w:val="center"/>
          </w:tcPr>
          <w:p w14:paraId="6A888ADF" w14:textId="6BF19EA0" w:rsidR="00D873AF" w:rsidRDefault="00D873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3447BC2" w14:textId="3CB6F66E" w:rsidR="00D873AF" w:rsidRDefault="00D873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DC5F5B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Pr="00DC5F5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401001</w:t>
            </w:r>
          </w:p>
        </w:tc>
        <w:tc>
          <w:tcPr>
            <w:tcW w:w="6804" w:type="dxa"/>
            <w:vAlign w:val="center"/>
          </w:tcPr>
          <w:p w14:paraId="454C86C9" w14:textId="04D29E89" w:rsidR="00D873AF" w:rsidRDefault="00D873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D/Pass authorization </w:t>
            </w:r>
            <w:r w:rsidR="00AE6CC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error</w:t>
            </w:r>
          </w:p>
        </w:tc>
      </w:tr>
      <w:tr w:rsidR="00DC5F5B" w:rsidRPr="00D7306D" w14:paraId="4750A7D8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5F6EA34D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27B9F29" w14:textId="77777777" w:rsidR="00DC5F5B" w:rsidRPr="009E4494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E401011</w:t>
            </w:r>
          </w:p>
        </w:tc>
        <w:tc>
          <w:tcPr>
            <w:tcW w:w="6804" w:type="dxa"/>
            <w:vAlign w:val="center"/>
          </w:tcPr>
          <w:p w14:paraId="4B95A7BC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locked</w:t>
            </w:r>
          </w:p>
        </w:tc>
      </w:tr>
      <w:tr w:rsidR="00DC5F5B" w:rsidRPr="00D7306D" w14:paraId="18748F64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7C43ED6B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4F82DE9" w14:textId="77777777" w:rsidR="00DC5F5B" w:rsidRPr="009E4494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E401012</w:t>
            </w:r>
          </w:p>
        </w:tc>
        <w:tc>
          <w:tcPr>
            <w:tcW w:w="6804" w:type="dxa"/>
            <w:vAlign w:val="center"/>
          </w:tcPr>
          <w:p w14:paraId="50063037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nsuccess registration</w:t>
            </w:r>
          </w:p>
        </w:tc>
      </w:tr>
      <w:tr w:rsidR="00DC5F5B" w:rsidRPr="00D7306D" w14:paraId="2AD1A76A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4AADA7E6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30F01B8" w14:textId="77777777" w:rsidR="00DC5F5B" w:rsidRPr="009E4494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401013</w:t>
            </w:r>
          </w:p>
        </w:tc>
        <w:tc>
          <w:tcPr>
            <w:tcW w:w="6804" w:type="dxa"/>
            <w:vAlign w:val="center"/>
          </w:tcPr>
          <w:p w14:paraId="71C1972E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Registration locked</w:t>
            </w:r>
          </w:p>
        </w:tc>
      </w:tr>
      <w:tr w:rsidR="00DC5F5B" w:rsidRPr="00D7306D" w14:paraId="5C668787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4810670C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84E1386" w14:textId="77777777" w:rsidR="00DC5F5B" w:rsidRPr="009E4494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E401014</w:t>
            </w:r>
          </w:p>
        </w:tc>
        <w:tc>
          <w:tcPr>
            <w:tcW w:w="6804" w:type="dxa"/>
            <w:vAlign w:val="center"/>
          </w:tcPr>
          <w:p w14:paraId="264FBF31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expired</w:t>
            </w:r>
          </w:p>
        </w:tc>
      </w:tr>
      <w:tr w:rsidR="00DC5F5B" w:rsidRPr="00D7306D" w14:paraId="146E6B04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646A1FE1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655F2C6" w14:textId="77777777" w:rsidR="00DC5F5B" w:rsidRPr="009E4494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E401015</w:t>
            </w:r>
          </w:p>
        </w:tc>
        <w:tc>
          <w:tcPr>
            <w:tcW w:w="6804" w:type="dxa"/>
            <w:vAlign w:val="center"/>
          </w:tcPr>
          <w:p w14:paraId="3A4F6F52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inactive</w:t>
            </w:r>
          </w:p>
        </w:tc>
      </w:tr>
      <w:tr w:rsidR="00DC5F5B" w:rsidRPr="00D7306D" w14:paraId="798148AF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6B0C4434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50A1713B" w14:textId="77777777" w:rsidR="00DC5F5B" w:rsidRPr="009E4494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5C81C577" w14:textId="77777777" w:rsidR="00DC5F5B" w:rsidRDefault="00DC5F5B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not found</w:t>
            </w:r>
          </w:p>
        </w:tc>
      </w:tr>
      <w:tr w:rsidR="00DC5F5B" w:rsidRPr="00D7306D" w14:paraId="050C33EB" w14:textId="77777777" w:rsidTr="006D2087">
        <w:trPr>
          <w:trHeight w:val="308"/>
        </w:trPr>
        <w:tc>
          <w:tcPr>
            <w:tcW w:w="1559" w:type="dxa"/>
            <w:vAlign w:val="center"/>
          </w:tcPr>
          <w:p w14:paraId="23287B1D" w14:textId="562D2712" w:rsidR="00DC5F5B" w:rsidRDefault="003E3EE5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29</w:t>
            </w:r>
          </w:p>
        </w:tc>
        <w:tc>
          <w:tcPr>
            <w:tcW w:w="1843" w:type="dxa"/>
            <w:vAlign w:val="center"/>
          </w:tcPr>
          <w:p w14:paraId="6307D336" w14:textId="62649CD3" w:rsidR="00DC5F5B" w:rsidRPr="00EB460F" w:rsidRDefault="003E3EE5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DC5F5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E429003</w:t>
            </w:r>
          </w:p>
        </w:tc>
        <w:tc>
          <w:tcPr>
            <w:tcW w:w="6804" w:type="dxa"/>
            <w:vAlign w:val="center"/>
          </w:tcPr>
          <w:p w14:paraId="3E3EA9FD" w14:textId="73A1E2A0" w:rsidR="00DC5F5B" w:rsidRDefault="003E3EE5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ver </w:t>
            </w:r>
            <w:r w:rsidR="00921E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password </w:t>
            </w:r>
            <w:r w:rsidR="000E4DB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unmatched limit</w:t>
            </w:r>
          </w:p>
        </w:tc>
      </w:tr>
      <w:tr w:rsidR="00DC5F5B" w:rsidRPr="00D7306D" w14:paraId="2DC52507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E5B8D9F" w14:textId="77777777" w:rsidR="00DC5F5B" w:rsidRDefault="00DC5F5B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954F0B8" w14:textId="0161C590" w:rsidR="00DC5F5B" w:rsidRDefault="00DC5F5B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AA38229" w14:textId="50B914DB" w:rsidR="00DC5F5B" w:rsidRDefault="00DC5F5B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DC5F5B" w:rsidRPr="00D7306D" w14:paraId="31369509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2DABB90" w14:textId="5607914B" w:rsidR="00DC5F5B" w:rsidRDefault="00DC5F5B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C5A6F48" w14:textId="2915D2CE" w:rsidR="00DC5F5B" w:rsidRDefault="00DC5F5B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46C138B" w14:textId="447BC1FF" w:rsidR="00DC5F5B" w:rsidRDefault="00DC5F5B" w:rsidP="00DC5F5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330DB3E" w14:textId="07EF8F26" w:rsidR="007226B5" w:rsidRDefault="007226B5" w:rsidP="00DE4B90"/>
    <w:p w14:paraId="22FE960D" w14:textId="77777777" w:rsidR="003F5930" w:rsidRDefault="003F5930" w:rsidP="003F5930"/>
    <w:p w14:paraId="1BCF35A9" w14:textId="5E6D50EA" w:rsidR="003F5930" w:rsidRDefault="003F5930" w:rsidP="003F5930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0" w:name="_Get_Info_to"/>
      <w:bookmarkStart w:id="31" w:name="_Toc49966483"/>
      <w:bookmarkEnd w:id="30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Get Info </w:t>
      </w:r>
      <w:r w:rsidR="00120C48">
        <w:rPr>
          <w:rFonts w:ascii="Tahoma" w:hAnsi="Tahoma" w:cs="Tahoma"/>
          <w:b/>
          <w:bCs/>
          <w:color w:val="auto"/>
          <w:sz w:val="28"/>
          <w:szCs w:val="28"/>
        </w:rPr>
        <w:t>to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Open Playground API</w:t>
      </w:r>
      <w:bookmarkEnd w:id="31"/>
    </w:p>
    <w:p w14:paraId="774A4C10" w14:textId="77777777" w:rsidR="003F5930" w:rsidRPr="008A6B90" w:rsidRDefault="003F5930" w:rsidP="003F5930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3F5930" w:rsidRPr="00554C13" w14:paraId="1C4B2621" w14:textId="77777777" w:rsidTr="005B1F6E">
        <w:trPr>
          <w:trHeight w:val="43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8550070" w14:textId="77777777" w:rsidR="003F5930" w:rsidRPr="00554C13" w:rsidRDefault="003F5930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FFEC7FD" w14:textId="21EA14D9" w:rsidR="003F5930" w:rsidRPr="00554C13" w:rsidRDefault="009C1F50" w:rsidP="005B1F6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Get Info</w:t>
            </w:r>
            <w:r w:rsidR="003F593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20C48">
              <w:rPr>
                <w:rFonts w:ascii="Tahoma" w:hAnsi="Tahoma" w:cs="Tahoma"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z w:val="20"/>
                <w:szCs w:val="20"/>
              </w:rPr>
              <w:t>o Open</w:t>
            </w:r>
            <w:r w:rsidR="003F5930">
              <w:rPr>
                <w:rFonts w:ascii="Tahoma" w:hAnsi="Tahoma" w:cs="Tahoma"/>
                <w:sz w:val="20"/>
                <w:szCs w:val="20"/>
              </w:rPr>
              <w:t xml:space="preserve"> Playground</w:t>
            </w:r>
          </w:p>
        </w:tc>
      </w:tr>
      <w:tr w:rsidR="003F5930" w:rsidRPr="00554C13" w14:paraId="22B2AE82" w14:textId="77777777" w:rsidTr="005B1F6E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A028527" w14:textId="77777777" w:rsidR="003F5930" w:rsidRPr="00554C13" w:rsidRDefault="003F5930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DBACF62" w14:textId="77777777" w:rsidR="003F5930" w:rsidRPr="008F2A18" w:rsidRDefault="003F5930" w:rsidP="005B1F6E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/vms/v1/users/login_playground</w:t>
            </w:r>
          </w:p>
        </w:tc>
      </w:tr>
      <w:tr w:rsidR="003F5930" w:rsidRPr="00554C13" w14:paraId="5E93EC17" w14:textId="77777777" w:rsidTr="005B1F6E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BDD64C7" w14:textId="77777777" w:rsidR="003F5930" w:rsidRPr="00B33699" w:rsidRDefault="003F5930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76FFEEF" w14:textId="66043982" w:rsidR="003F5930" w:rsidRDefault="009C1F50" w:rsidP="005B1F6E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3F5930" w:rsidRPr="00554C13" w14:paraId="4E04A28D" w14:textId="77777777" w:rsidTr="005B1F6E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BD52351" w14:textId="77777777" w:rsidR="003F5930" w:rsidRPr="00554C13" w:rsidRDefault="003F5930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AB8C905" w14:textId="689A82D6" w:rsidR="003F5930" w:rsidRPr="008F2A18" w:rsidRDefault="003F5930" w:rsidP="005B1F6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BCE102B" w14:textId="77777777" w:rsidR="00020812" w:rsidRDefault="00020812" w:rsidP="00020812">
      <w:pPr>
        <w:rPr>
          <w:rStyle w:val="af0"/>
          <w:rFonts w:ascii="Tahoma" w:hAnsi="Tahoma" w:cs="Tahoma"/>
          <w:color w:val="auto"/>
        </w:rPr>
      </w:pPr>
    </w:p>
    <w:p w14:paraId="3B4F10E5" w14:textId="77777777" w:rsidR="00020812" w:rsidRPr="004D476C" w:rsidRDefault="00020812" w:rsidP="00020812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" w:name="_Toc49966484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2"/>
    </w:p>
    <w:p w14:paraId="4095F094" w14:textId="04EAA49D" w:rsidR="00020812" w:rsidRPr="004B7B8E" w:rsidRDefault="00020812" w:rsidP="00020812">
      <w:pPr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Get information to redirect to </w:t>
      </w:r>
      <w:r w:rsidR="00415E57">
        <w:rPr>
          <w:rFonts w:ascii="Tahoma" w:hAnsi="Tahoma" w:cs="Tahoma"/>
          <w:sz w:val="20"/>
          <w:szCs w:val="20"/>
          <w:lang w:bidi="th-TH"/>
        </w:rPr>
        <w:t>open playground login screen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533B3AD3" w14:textId="37B5EB9E" w:rsidR="00020812" w:rsidRDefault="006F76EA" w:rsidP="00767017">
      <w:pPr>
        <w:pStyle w:val="ab"/>
        <w:numPr>
          <w:ilvl w:val="0"/>
          <w:numId w:val="3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Register</w:t>
      </w:r>
      <w:r w:rsidR="005F765D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C15BE8">
        <w:rPr>
          <w:rStyle w:val="af0"/>
          <w:rFonts w:ascii="Tahoma" w:hAnsi="Tahoma" w:cs="Tahoma"/>
          <w:color w:val="auto"/>
          <w:lang w:eastAsia="ja-JP"/>
        </w:rPr>
        <w:t>State Information</w:t>
      </w:r>
    </w:p>
    <w:p w14:paraId="224CA16C" w14:textId="11F17413" w:rsidR="00020812" w:rsidRDefault="00500331" w:rsidP="00020812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Generate a unique </w:t>
      </w:r>
      <w:r w:rsidR="0069772B">
        <w:rPr>
          <w:rFonts w:ascii="Tahoma" w:hAnsi="Tahoma" w:cs="Tahoma"/>
          <w:sz w:val="20"/>
          <w:szCs w:val="20"/>
          <w:lang w:bidi="th-TH"/>
        </w:rPr>
        <w:t>36 characters</w:t>
      </w:r>
      <w:r w:rsidR="00F27ED2">
        <w:rPr>
          <w:rFonts w:ascii="Tahoma" w:hAnsi="Tahoma" w:cs="Tahoma"/>
          <w:sz w:val="20"/>
          <w:szCs w:val="20"/>
          <w:lang w:bidi="th-TH"/>
        </w:rPr>
        <w:t xml:space="preserve"> </w:t>
      </w:r>
      <w:r w:rsidR="00C15BE8">
        <w:rPr>
          <w:rFonts w:ascii="Tahoma" w:hAnsi="Tahoma" w:cs="Tahoma"/>
          <w:sz w:val="20"/>
          <w:szCs w:val="20"/>
          <w:lang w:bidi="th-TH"/>
        </w:rPr>
        <w:t xml:space="preserve">state </w:t>
      </w:r>
      <w:r w:rsidR="0069772B">
        <w:rPr>
          <w:rFonts w:ascii="Tahoma" w:hAnsi="Tahoma" w:cs="Tahoma"/>
          <w:sz w:val="20"/>
          <w:szCs w:val="20"/>
          <w:lang w:bidi="th-TH"/>
        </w:rPr>
        <w:t>and save it to redis</w:t>
      </w:r>
      <w:r w:rsidR="00614E41">
        <w:rPr>
          <w:rFonts w:ascii="Tahoma" w:hAnsi="Tahoma" w:cs="Tahoma"/>
          <w:sz w:val="20"/>
          <w:szCs w:val="20"/>
          <w:lang w:bidi="th-TH"/>
        </w:rPr>
        <w:t xml:space="preserve"> memory</w:t>
      </w:r>
      <w:r w:rsidR="00020812"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F1018F" w:rsidRPr="0031791A" w14:paraId="52842829" w14:textId="77777777" w:rsidTr="00F14401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7270495E" w14:textId="121FFE96" w:rsidR="00F1018F" w:rsidRPr="0031791A" w:rsidRDefault="00A07E48" w:rsidP="005B1F6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Redis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58BB8C97" w14:textId="77777777" w:rsidR="00F1018F" w:rsidRPr="0031791A" w:rsidRDefault="00F1018F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4252" w:type="dxa"/>
            <w:shd w:val="clear" w:color="auto" w:fill="B4C6E7" w:themeFill="accent5" w:themeFillTint="66"/>
            <w:vAlign w:val="center"/>
          </w:tcPr>
          <w:p w14:paraId="2E0D6262" w14:textId="77777777" w:rsidR="00F1018F" w:rsidRPr="00B33699" w:rsidRDefault="00F1018F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F1018F" w:rsidRPr="00D7306D" w14:paraId="08ACB547" w14:textId="77777777" w:rsidTr="00F14401">
        <w:trPr>
          <w:trHeight w:val="382"/>
        </w:trPr>
        <w:tc>
          <w:tcPr>
            <w:tcW w:w="2268" w:type="dxa"/>
            <w:vAlign w:val="center"/>
          </w:tcPr>
          <w:p w14:paraId="33058F94" w14:textId="1E1C5B25" w:rsidR="00F1018F" w:rsidRDefault="0069772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K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ey</w:t>
            </w:r>
          </w:p>
        </w:tc>
        <w:tc>
          <w:tcPr>
            <w:tcW w:w="3686" w:type="dxa"/>
            <w:vAlign w:val="center"/>
          </w:tcPr>
          <w:p w14:paraId="7761DCB5" w14:textId="614A7583" w:rsidR="00F1018F" w:rsidRPr="00BC6553" w:rsidRDefault="0060187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STATE_KEY_{state}</w:t>
            </w:r>
          </w:p>
        </w:tc>
        <w:tc>
          <w:tcPr>
            <w:tcW w:w="4252" w:type="dxa"/>
            <w:vAlign w:val="center"/>
          </w:tcPr>
          <w:p w14:paraId="005CF196" w14:textId="2E134352" w:rsidR="00F1018F" w:rsidRPr="00BC6553" w:rsidRDefault="00F14401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heck exist before </w:t>
            </w:r>
            <w:r w:rsidR="00C717A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set to redi</w:t>
            </w:r>
            <w:r w:rsidR="00AF0ED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s. If exist regenerate new value</w:t>
            </w:r>
          </w:p>
        </w:tc>
      </w:tr>
      <w:tr w:rsidR="00F1018F" w:rsidRPr="00D7306D" w14:paraId="7ED854F0" w14:textId="77777777" w:rsidTr="00F14401">
        <w:trPr>
          <w:trHeight w:val="382"/>
        </w:trPr>
        <w:tc>
          <w:tcPr>
            <w:tcW w:w="2268" w:type="dxa"/>
            <w:vAlign w:val="center"/>
          </w:tcPr>
          <w:p w14:paraId="64B31798" w14:textId="375F13DA" w:rsidR="00F1018F" w:rsidRDefault="00A07E4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3686" w:type="dxa"/>
            <w:vAlign w:val="center"/>
          </w:tcPr>
          <w:p w14:paraId="459D1047" w14:textId="1A336FA1" w:rsidR="00F1018F" w:rsidRDefault="00D0139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Current Date Time</w:t>
            </w:r>
          </w:p>
        </w:tc>
        <w:tc>
          <w:tcPr>
            <w:tcW w:w="4252" w:type="dxa"/>
            <w:vAlign w:val="center"/>
          </w:tcPr>
          <w:p w14:paraId="35865E31" w14:textId="77777777" w:rsidR="00F1018F" w:rsidRPr="00BC6553" w:rsidRDefault="00F1018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07E48" w:rsidRPr="00D7306D" w14:paraId="5A4EDE4A" w14:textId="77777777" w:rsidTr="00F14401">
        <w:trPr>
          <w:trHeight w:val="382"/>
        </w:trPr>
        <w:tc>
          <w:tcPr>
            <w:tcW w:w="2268" w:type="dxa"/>
            <w:vAlign w:val="center"/>
          </w:tcPr>
          <w:p w14:paraId="11DC745A" w14:textId="61AB52F5" w:rsidR="00A07E48" w:rsidRDefault="00A07E4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 Time</w:t>
            </w:r>
          </w:p>
        </w:tc>
        <w:tc>
          <w:tcPr>
            <w:tcW w:w="3686" w:type="dxa"/>
            <w:vAlign w:val="center"/>
          </w:tcPr>
          <w:p w14:paraId="516849FB" w14:textId="74678463" w:rsidR="00A07E48" w:rsidRDefault="00A07E4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TATE_EXPIRED_TIME</w:t>
            </w:r>
          </w:p>
        </w:tc>
        <w:tc>
          <w:tcPr>
            <w:tcW w:w="4252" w:type="dxa"/>
            <w:vAlign w:val="center"/>
          </w:tcPr>
          <w:p w14:paraId="28EAFF3F" w14:textId="77777777" w:rsidR="00A07E48" w:rsidRPr="00BC6553" w:rsidRDefault="00A07E4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C7EE19D" w14:textId="77777777" w:rsidR="00020812" w:rsidRDefault="00020812" w:rsidP="00020812">
      <w:pPr>
        <w:rPr>
          <w:rStyle w:val="af0"/>
          <w:rFonts w:ascii="Tahoma" w:hAnsi="Tahoma" w:cs="Tahoma"/>
          <w:color w:val="auto"/>
        </w:rPr>
      </w:pPr>
    </w:p>
    <w:p w14:paraId="7AA1F9FB" w14:textId="77777777" w:rsidR="00020812" w:rsidRDefault="00020812" w:rsidP="00767017">
      <w:pPr>
        <w:pStyle w:val="ab"/>
        <w:numPr>
          <w:ilvl w:val="0"/>
          <w:numId w:val="3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Success Response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4678"/>
        <w:gridCol w:w="3118"/>
      </w:tblGrid>
      <w:tr w:rsidR="0091026A" w:rsidRPr="0031791A" w14:paraId="2C0742B7" w14:textId="77777777" w:rsidTr="00B238C5">
        <w:trPr>
          <w:trHeight w:val="395"/>
          <w:tblHeader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330009FF" w14:textId="77777777" w:rsidR="0091026A" w:rsidRPr="0031791A" w:rsidRDefault="0091026A" w:rsidP="00FE084C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38C4033" w14:textId="560DE230" w:rsidR="0091026A" w:rsidRPr="0031791A" w:rsidRDefault="0091026A" w:rsidP="00FE084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6879FB8" w14:textId="77777777" w:rsidR="0091026A" w:rsidRPr="00B33699" w:rsidRDefault="0091026A" w:rsidP="00FE084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790F5D" w:rsidRPr="00D7306D" w14:paraId="4A886FF7" w14:textId="77777777" w:rsidTr="00B4744E">
        <w:trPr>
          <w:trHeight w:val="382"/>
        </w:trPr>
        <w:tc>
          <w:tcPr>
            <w:tcW w:w="2410" w:type="dxa"/>
            <w:vAlign w:val="center"/>
          </w:tcPr>
          <w:p w14:paraId="187FC9D3" w14:textId="639DFB63" w:rsidR="00790F5D" w:rsidRDefault="00790F5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redirectEndPoint</w:t>
            </w:r>
          </w:p>
        </w:tc>
        <w:tc>
          <w:tcPr>
            <w:tcW w:w="4678" w:type="dxa"/>
            <w:vAlign w:val="center"/>
          </w:tcPr>
          <w:p w14:paraId="796E5241" w14:textId="51510643" w:rsidR="00790F5D" w:rsidRPr="00BC6553" w:rsidRDefault="004437A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&lt;</w:t>
            </w:r>
            <w:r w:rsidR="00790F5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PLAYGROUND_AUTHORIZE_GET_URI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&gt;</w:t>
            </w:r>
            <w:r w:rsidR="0021521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?response_type=&lt;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PLAYGROUND_RESPONSE_TYPE&gt;</w:t>
            </w:r>
            <w:r w:rsidR="0057534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&amp;client_id=&lt;CLIENT_ID&gt;&amp;redirect_uri=&lt;REDIRECT_URI&gt;</w:t>
            </w:r>
            <w:r w:rsidR="004734E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&amp;scope=&lt;PLAYGROUND_SCOPE&gt;&amp;lang=&lt;PLAYGROUND_LANG&gt;</w:t>
            </w:r>
          </w:p>
        </w:tc>
        <w:tc>
          <w:tcPr>
            <w:tcW w:w="3118" w:type="dxa"/>
            <w:vAlign w:val="center"/>
          </w:tcPr>
          <w:p w14:paraId="18568712" w14:textId="77777777" w:rsidR="00790F5D" w:rsidRPr="00BC6553" w:rsidRDefault="00790F5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4E57365" w14:textId="77777777" w:rsidR="00020812" w:rsidRPr="009C0675" w:rsidRDefault="00020812" w:rsidP="00020812">
      <w:pPr>
        <w:spacing w:after="0" w:line="240" w:lineRule="auto"/>
        <w:rPr>
          <w:smallCaps/>
          <w:color w:val="002060"/>
          <w:sz w:val="20"/>
          <w:szCs w:val="20"/>
        </w:rPr>
      </w:pPr>
    </w:p>
    <w:p w14:paraId="1188C2C9" w14:textId="1C06DF47" w:rsidR="00020812" w:rsidRDefault="00020812" w:rsidP="00767017">
      <w:pPr>
        <w:pStyle w:val="ab"/>
        <w:numPr>
          <w:ilvl w:val="0"/>
          <w:numId w:val="3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B656486" w14:textId="77777777" w:rsidR="00020812" w:rsidRDefault="00020812" w:rsidP="003F5930">
      <w:pPr>
        <w:rPr>
          <w:rStyle w:val="af0"/>
          <w:rFonts w:ascii="Tahoma" w:hAnsi="Tahoma" w:cs="Tahoma"/>
          <w:color w:val="auto"/>
        </w:rPr>
      </w:pPr>
    </w:p>
    <w:p w14:paraId="0E3CA919" w14:textId="77777777" w:rsidR="003F5930" w:rsidRPr="004D476C" w:rsidRDefault="003F5930" w:rsidP="003F5930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" w:name="_Toc49966485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3F5930" w:rsidRPr="000253E8" w14:paraId="34A3CD5A" w14:textId="77777777" w:rsidTr="005B1F6E">
        <w:tc>
          <w:tcPr>
            <w:tcW w:w="2523" w:type="dxa"/>
          </w:tcPr>
          <w:p w14:paraId="482FDF6D" w14:textId="77777777" w:rsidR="003F5930" w:rsidRPr="000253E8" w:rsidRDefault="003F5930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F9B2D0A" w14:textId="77777777" w:rsidR="003F5930" w:rsidRPr="000253E8" w:rsidRDefault="003F5930" w:rsidP="005B1F6E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F1BCDAC" w14:textId="77777777" w:rsidR="003F5930" w:rsidRPr="000253E8" w:rsidRDefault="003F5930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8AE0ED5" w14:textId="77777777" w:rsidR="003F5930" w:rsidRPr="000253E8" w:rsidRDefault="003F5930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87BE8EE" w14:textId="77777777" w:rsidR="003F5930" w:rsidRPr="000253E8" w:rsidRDefault="003F5930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F5930" w:rsidRPr="004A49C9" w14:paraId="20F424EF" w14:textId="77777777" w:rsidTr="005B1F6E">
        <w:tc>
          <w:tcPr>
            <w:tcW w:w="2523" w:type="dxa"/>
          </w:tcPr>
          <w:p w14:paraId="0B09B5D6" w14:textId="77777777" w:rsidR="003F5930" w:rsidRPr="004A49C9" w:rsidRDefault="003F5930" w:rsidP="005B1F6E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E9198CE" w14:textId="77777777" w:rsidR="003F5930" w:rsidRPr="004A49C9" w:rsidRDefault="003F5930" w:rsidP="005B1F6E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29FC3F2" w14:textId="77777777" w:rsidR="003F5930" w:rsidRPr="004A49C9" w:rsidRDefault="003F5930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62CDBBA" w14:textId="77777777" w:rsidR="003F5930" w:rsidRPr="004A49C9" w:rsidRDefault="003F5930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1F64CFC" w14:textId="77777777" w:rsidR="003F5930" w:rsidRPr="00E2590C" w:rsidRDefault="003F5930" w:rsidP="005B1F6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1399FF1" w14:textId="77777777" w:rsidR="003F5930" w:rsidRPr="00FF446C" w:rsidRDefault="003F5930" w:rsidP="003F5930"/>
    <w:p w14:paraId="2AB9C674" w14:textId="77777777" w:rsidR="003F5930" w:rsidRPr="004D476C" w:rsidRDefault="003F5930" w:rsidP="003F5930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" w:name="_Toc49966486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4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3F5930" w:rsidRPr="0031791A" w14:paraId="3D53A282" w14:textId="77777777" w:rsidTr="005B1F6E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3FF2B2E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F2851C9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8D67033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59B28BF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C770784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D6854E1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68D1462" w14:textId="77777777" w:rsidR="003F5930" w:rsidRPr="00B33699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F5930" w:rsidRPr="00D7306D" w14:paraId="4870F656" w14:textId="77777777" w:rsidTr="005B1F6E">
        <w:trPr>
          <w:trHeight w:val="378"/>
        </w:trPr>
        <w:tc>
          <w:tcPr>
            <w:tcW w:w="1559" w:type="dxa"/>
            <w:vAlign w:val="center"/>
          </w:tcPr>
          <w:p w14:paraId="4C8E23D3" w14:textId="59676883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04014440" w14:textId="1D4E217D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3FA4029F" w14:textId="44D43DA8" w:rsidR="003F5930" w:rsidRPr="00BC6553" w:rsidRDefault="003F5930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2057085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A6139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A30CFC8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D9FD9BE" w14:textId="3415D68A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7C20D56" w14:textId="77777777" w:rsidR="003F5930" w:rsidRDefault="003F5930" w:rsidP="003F5930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A869A6B" w14:textId="77777777" w:rsidR="003F5930" w:rsidRPr="004D476C" w:rsidRDefault="003F5930" w:rsidP="003F5930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" w:name="_Toc49966487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1276"/>
        <w:gridCol w:w="5698"/>
      </w:tblGrid>
      <w:tr w:rsidR="003F5930" w:rsidRPr="000253E8" w14:paraId="7B917411" w14:textId="77777777" w:rsidTr="005B1F6E">
        <w:tc>
          <w:tcPr>
            <w:tcW w:w="2523" w:type="dxa"/>
          </w:tcPr>
          <w:p w14:paraId="48DEF694" w14:textId="77777777" w:rsidR="003F5930" w:rsidRPr="000253E8" w:rsidRDefault="003F5930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CA66156" w14:textId="77777777" w:rsidR="003F5930" w:rsidRPr="000253E8" w:rsidRDefault="003F5930" w:rsidP="005B1F6E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276" w:type="dxa"/>
          </w:tcPr>
          <w:p w14:paraId="05F0E45B" w14:textId="77777777" w:rsidR="003F5930" w:rsidRPr="000253E8" w:rsidRDefault="003F5930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698" w:type="dxa"/>
          </w:tcPr>
          <w:p w14:paraId="05752ECF" w14:textId="77777777" w:rsidR="003F5930" w:rsidRPr="000253E8" w:rsidRDefault="003F5930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F5930" w:rsidRPr="004A49C9" w14:paraId="1A37E8D6" w14:textId="77777777" w:rsidTr="005B1F6E">
        <w:tc>
          <w:tcPr>
            <w:tcW w:w="2523" w:type="dxa"/>
          </w:tcPr>
          <w:p w14:paraId="161EAB36" w14:textId="77777777" w:rsidR="003F5930" w:rsidRPr="004A49C9" w:rsidRDefault="003F5930" w:rsidP="005B1F6E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19AF3FC" w14:textId="77777777" w:rsidR="003F5930" w:rsidRPr="004A49C9" w:rsidRDefault="003F5930" w:rsidP="005B1F6E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276" w:type="dxa"/>
          </w:tcPr>
          <w:p w14:paraId="208EDB52" w14:textId="77777777" w:rsidR="003F5930" w:rsidRPr="004A49C9" w:rsidRDefault="003F5930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698" w:type="dxa"/>
          </w:tcPr>
          <w:p w14:paraId="2380AB4A" w14:textId="77777777" w:rsidR="003F5930" w:rsidRPr="00E2590C" w:rsidRDefault="003F5930" w:rsidP="005B1F6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5EB6F18D" w14:textId="77777777" w:rsidR="003F5930" w:rsidRPr="00EF2772" w:rsidRDefault="003F5930" w:rsidP="003F5930"/>
    <w:p w14:paraId="2B5DAA3B" w14:textId="77777777" w:rsidR="003F5930" w:rsidRPr="008616D0" w:rsidRDefault="003F5930" w:rsidP="003F5930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" w:name="_Toc49966488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38"/>
        <w:gridCol w:w="763"/>
        <w:gridCol w:w="709"/>
        <w:gridCol w:w="709"/>
        <w:gridCol w:w="2126"/>
        <w:gridCol w:w="3260"/>
      </w:tblGrid>
      <w:tr w:rsidR="003F5930" w:rsidRPr="0031791A" w14:paraId="4526A298" w14:textId="77777777" w:rsidTr="001A127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3586483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38" w:type="dxa"/>
            <w:shd w:val="clear" w:color="auto" w:fill="B4C6E7" w:themeFill="accent5" w:themeFillTint="66"/>
            <w:vAlign w:val="center"/>
          </w:tcPr>
          <w:p w14:paraId="3114CF94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66C4061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1EE7407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3E5D928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3C8983F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118562A9" w14:textId="77777777" w:rsidR="003F5930" w:rsidRPr="0031791A" w:rsidRDefault="003F593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3F5930" w:rsidRPr="00D7306D" w14:paraId="28929564" w14:textId="77777777" w:rsidTr="001A1275">
        <w:trPr>
          <w:trHeight w:val="356"/>
        </w:trPr>
        <w:tc>
          <w:tcPr>
            <w:tcW w:w="1701" w:type="dxa"/>
            <w:vAlign w:val="center"/>
          </w:tcPr>
          <w:p w14:paraId="763879B5" w14:textId="459166B0" w:rsidR="003F5930" w:rsidRPr="00BC6553" w:rsidRDefault="00790F5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redirectEndPoint</w:t>
            </w:r>
          </w:p>
        </w:tc>
        <w:tc>
          <w:tcPr>
            <w:tcW w:w="938" w:type="dxa"/>
            <w:vAlign w:val="center"/>
          </w:tcPr>
          <w:p w14:paraId="6FA20272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544CC9F" w14:textId="77777777" w:rsidR="003F5930" w:rsidRPr="00BC6553" w:rsidRDefault="003F5930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B6AB752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078A2C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144C9B78" w14:textId="32F17E1E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vAlign w:val="center"/>
          </w:tcPr>
          <w:p w14:paraId="59F50A22" w14:textId="77777777" w:rsidR="003F5930" w:rsidRPr="00BC6553" w:rsidRDefault="003F593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F579A36" w14:textId="77777777" w:rsidR="00D53175" w:rsidRPr="00A31217" w:rsidRDefault="00D53175" w:rsidP="00D53175"/>
    <w:p w14:paraId="1EC3D60C" w14:textId="77777777" w:rsidR="00D53175" w:rsidRPr="008616D0" w:rsidRDefault="00D53175" w:rsidP="00D53175">
      <w:pPr>
        <w:pStyle w:val="2"/>
        <w:numPr>
          <w:ilvl w:val="1"/>
          <w:numId w:val="1"/>
        </w:numPr>
        <w:spacing w:after="240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" w:name="_Toc49966489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D53175" w:rsidRPr="0031791A" w14:paraId="0D6E7D3F" w14:textId="77777777" w:rsidTr="005B1F6E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9F74853" w14:textId="2BA4A4F5" w:rsidR="00D53175" w:rsidRPr="0031791A" w:rsidRDefault="00B73571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7E9E7A4E" w14:textId="77777777" w:rsidR="00D53175" w:rsidRPr="0031791A" w:rsidRDefault="00D53175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0C70098" w14:textId="77777777" w:rsidR="00D53175" w:rsidRPr="0031791A" w:rsidRDefault="00D53175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D53175" w:rsidRPr="00D7306D" w14:paraId="4B80B29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2C78BF0" w14:textId="77777777" w:rsidR="00D53175" w:rsidRPr="00BC6553" w:rsidRDefault="00D53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1C505CEB" w14:textId="77777777" w:rsidR="00D53175" w:rsidRPr="00BC6553" w:rsidRDefault="00D53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20957F8" w14:textId="77777777" w:rsidR="00D53175" w:rsidRPr="00BC6553" w:rsidRDefault="00D53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C43648" w:rsidRPr="00D7306D" w14:paraId="41BEA1A0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4B368BAB" w14:textId="77777777" w:rsidR="00C43648" w:rsidRDefault="00C4364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6990DCB" w14:textId="77777777" w:rsidR="00C43648" w:rsidRDefault="00C4364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8B2E316" w14:textId="77777777" w:rsidR="00C43648" w:rsidRDefault="00C4364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DBD0379" w14:textId="77777777" w:rsidR="00D53175" w:rsidRDefault="00D53175" w:rsidP="00D53175"/>
    <w:p w14:paraId="7ACE523D" w14:textId="5835F5DB" w:rsidR="007226B5" w:rsidRDefault="007226B5" w:rsidP="00DE4B90"/>
    <w:p w14:paraId="46FA1CEA" w14:textId="2FEB7BDF" w:rsidR="00FE6F74" w:rsidRDefault="009F3B3B" w:rsidP="00D53175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8" w:name="_Login_Using_AIS"/>
      <w:bookmarkStart w:id="39" w:name="_Toc49966490"/>
      <w:bookmarkEnd w:id="38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Login Using Playground </w:t>
      </w:r>
      <w:r w:rsidR="006E603B">
        <w:rPr>
          <w:rFonts w:ascii="Tahoma" w:hAnsi="Tahoma" w:cs="Tahoma"/>
          <w:b/>
          <w:bCs/>
          <w:color w:val="auto"/>
          <w:sz w:val="28"/>
          <w:szCs w:val="28"/>
        </w:rPr>
        <w:t xml:space="preserve">Code </w:t>
      </w:r>
      <w:r>
        <w:rPr>
          <w:rFonts w:ascii="Tahoma" w:hAnsi="Tahoma" w:cs="Tahoma"/>
          <w:b/>
          <w:bCs/>
          <w:color w:val="auto"/>
          <w:sz w:val="28"/>
          <w:szCs w:val="28"/>
        </w:rPr>
        <w:t>API</w:t>
      </w:r>
      <w:bookmarkEnd w:id="39"/>
    </w:p>
    <w:p w14:paraId="04340E3C" w14:textId="77777777" w:rsidR="00FE6F74" w:rsidRPr="008A6B90" w:rsidRDefault="00FE6F74" w:rsidP="00FE6F7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FE6F74" w:rsidRPr="00554C13" w14:paraId="229E2E86" w14:textId="77777777" w:rsidTr="00843128">
        <w:trPr>
          <w:trHeight w:val="43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C12C360" w14:textId="77777777" w:rsidR="00FE6F74" w:rsidRPr="00554C13" w:rsidRDefault="00FE6F74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6DE20D3" w14:textId="0A13AA55" w:rsidR="00FE6F74" w:rsidRPr="00554C13" w:rsidRDefault="003C7817" w:rsidP="00CA6DC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Login Using AIS Playground</w:t>
            </w:r>
            <w:r w:rsidR="000D77E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D77E7" w:rsidRPr="00BE7A87">
              <w:rPr>
                <w:rFonts w:ascii="Tahoma" w:hAnsi="Tahoma" w:cs="Tahoma"/>
                <w:sz w:val="20"/>
                <w:szCs w:val="20"/>
              </w:rPr>
              <w:t>Code</w:t>
            </w:r>
          </w:p>
        </w:tc>
      </w:tr>
      <w:tr w:rsidR="00FE6F74" w:rsidRPr="00554C13" w14:paraId="67E441AC" w14:textId="77777777" w:rsidTr="00843128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96B856D" w14:textId="77777777" w:rsidR="00FE6F74" w:rsidRPr="00554C13" w:rsidRDefault="00FE6F74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CEA69A9" w14:textId="41072428" w:rsidR="00FE6F74" w:rsidRPr="008F2A18" w:rsidRDefault="00FE6F74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13592E">
              <w:rPr>
                <w:rFonts w:ascii="Tahoma" w:hAnsi="Tahoma" w:cs="Tahoma"/>
                <w:sz w:val="20"/>
                <w:szCs w:val="20"/>
                <w:lang w:bidi="th-TH"/>
              </w:rPr>
              <w:t>users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CB21ED">
              <w:rPr>
                <w:rFonts w:ascii="Tahoma" w:hAnsi="Tahoma" w:cs="Tahoma"/>
                <w:sz w:val="20"/>
                <w:szCs w:val="20"/>
                <w:lang w:bidi="th-TH"/>
              </w:rPr>
              <w:t>login_playground</w:t>
            </w:r>
          </w:p>
        </w:tc>
      </w:tr>
      <w:tr w:rsidR="00FE6F74" w:rsidRPr="00554C13" w14:paraId="7C7479F5" w14:textId="77777777" w:rsidTr="00843128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AB8560D" w14:textId="77777777" w:rsidR="00FE6F74" w:rsidRPr="00B33699" w:rsidRDefault="00FE6F74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CCA0025" w14:textId="77777777" w:rsidR="00FE6F74" w:rsidRDefault="00FE6F74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FE6F74" w:rsidRPr="00554C13" w14:paraId="1C37ADB7" w14:textId="77777777" w:rsidTr="00843128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B77A923" w14:textId="77777777" w:rsidR="00FE6F74" w:rsidRPr="00554C13" w:rsidRDefault="00FE6F74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8A06460" w14:textId="6507E039" w:rsidR="00FE6F74" w:rsidRPr="008F2A18" w:rsidRDefault="00FE6F74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180FD7B" w14:textId="77777777" w:rsidR="000D77E7" w:rsidRDefault="000D77E7" w:rsidP="000D77E7">
      <w:pPr>
        <w:rPr>
          <w:rStyle w:val="af0"/>
          <w:rFonts w:ascii="Tahoma" w:hAnsi="Tahoma" w:cs="Tahoma"/>
          <w:color w:val="auto"/>
        </w:rPr>
      </w:pPr>
    </w:p>
    <w:p w14:paraId="3C8917E6" w14:textId="77777777" w:rsidR="000D77E7" w:rsidRPr="004D476C" w:rsidRDefault="000D77E7" w:rsidP="000D77E7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" w:name="_Toc49966491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0"/>
    </w:p>
    <w:p w14:paraId="72669F94" w14:textId="30DE989A" w:rsidR="000D77E7" w:rsidRPr="008F2A18" w:rsidRDefault="00F96B70" w:rsidP="000D77E7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token from playground and register a new user if needed.</w:t>
      </w:r>
    </w:p>
    <w:p w14:paraId="6604E67A" w14:textId="77777777" w:rsidR="000D77E7" w:rsidRPr="00F00294" w:rsidRDefault="000D77E7" w:rsidP="000D77E7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842"/>
        <w:gridCol w:w="5812"/>
      </w:tblGrid>
      <w:tr w:rsidR="000D77E7" w:rsidRPr="0031791A" w14:paraId="20296B11" w14:textId="77777777" w:rsidTr="005B1F6E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650ABDF2" w14:textId="77777777" w:rsidR="000D77E7" w:rsidRPr="0031791A" w:rsidRDefault="000D77E7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5" w:type="dxa"/>
            <w:shd w:val="clear" w:color="auto" w:fill="B4C6E7" w:themeFill="accent5" w:themeFillTint="66"/>
            <w:vAlign w:val="center"/>
          </w:tcPr>
          <w:p w14:paraId="6825CEC5" w14:textId="77777777" w:rsidR="000D77E7" w:rsidRPr="0031791A" w:rsidRDefault="000D77E7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842" w:type="dxa"/>
            <w:shd w:val="clear" w:color="auto" w:fill="B4C6E7" w:themeFill="accent5" w:themeFillTint="66"/>
            <w:vAlign w:val="center"/>
          </w:tcPr>
          <w:p w14:paraId="0D7A3DF3" w14:textId="77777777" w:rsidR="000D77E7" w:rsidRPr="0031791A" w:rsidRDefault="000D77E7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812" w:type="dxa"/>
            <w:shd w:val="clear" w:color="auto" w:fill="B4C6E7" w:themeFill="accent5" w:themeFillTint="66"/>
            <w:vAlign w:val="center"/>
          </w:tcPr>
          <w:p w14:paraId="25A759B6" w14:textId="77777777" w:rsidR="000D77E7" w:rsidRPr="0031791A" w:rsidRDefault="000D77E7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0D77E7" w:rsidRPr="00D7306D" w14:paraId="10B69A71" w14:textId="77777777" w:rsidTr="005B1F6E">
        <w:trPr>
          <w:trHeight w:val="382"/>
        </w:trPr>
        <w:tc>
          <w:tcPr>
            <w:tcW w:w="567" w:type="dxa"/>
            <w:vAlign w:val="center"/>
          </w:tcPr>
          <w:p w14:paraId="6FFD3DBF" w14:textId="77777777" w:rsidR="000D77E7" w:rsidRPr="00BC6553" w:rsidRDefault="000D77E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vAlign w:val="center"/>
          </w:tcPr>
          <w:p w14:paraId="6136A8AB" w14:textId="39406CAE" w:rsidR="000D77E7" w:rsidRPr="00BC6553" w:rsidRDefault="0023779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0D77E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842" w:type="dxa"/>
            <w:vAlign w:val="center"/>
          </w:tcPr>
          <w:p w14:paraId="08F191B3" w14:textId="31E291D1" w:rsidR="000D77E7" w:rsidRPr="00BC6553" w:rsidRDefault="00F152EE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  <w:r w:rsidR="0023779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tate</w:t>
            </w:r>
          </w:p>
        </w:tc>
        <w:tc>
          <w:tcPr>
            <w:tcW w:w="5812" w:type="dxa"/>
            <w:vAlign w:val="center"/>
          </w:tcPr>
          <w:p w14:paraId="48D439B4" w14:textId="7EDF90A2" w:rsidR="000D77E7" w:rsidRPr="00E43BFB" w:rsidRDefault="00E43BFB" w:rsidP="00E43BF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36</w:t>
            </w:r>
            <w:r w:rsidR="00201249" w:rsidRPr="00E43BF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E4508A" w:rsidRPr="00E43BF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</w:t>
            </w:r>
          </w:p>
        </w:tc>
      </w:tr>
      <w:tr w:rsidR="005A7704" w:rsidRPr="00D7306D" w14:paraId="67EB5A9A" w14:textId="77777777" w:rsidTr="005B1F6E">
        <w:trPr>
          <w:trHeight w:val="382"/>
        </w:trPr>
        <w:tc>
          <w:tcPr>
            <w:tcW w:w="567" w:type="dxa"/>
            <w:vAlign w:val="center"/>
          </w:tcPr>
          <w:p w14:paraId="43D8F849" w14:textId="4AFFBE5B" w:rsidR="005A7704" w:rsidRDefault="005A7704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985" w:type="dxa"/>
            <w:vAlign w:val="center"/>
          </w:tcPr>
          <w:p w14:paraId="75B9D1DF" w14:textId="4F0971DB" w:rsidR="005A7704" w:rsidRDefault="00CA4C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ode format</w:t>
            </w:r>
          </w:p>
        </w:tc>
        <w:tc>
          <w:tcPr>
            <w:tcW w:w="1842" w:type="dxa"/>
            <w:vAlign w:val="center"/>
          </w:tcPr>
          <w:p w14:paraId="74B5518B" w14:textId="168171D2" w:rsidR="005A7704" w:rsidRDefault="00CA4C75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ode</w:t>
            </w:r>
          </w:p>
        </w:tc>
        <w:tc>
          <w:tcPr>
            <w:tcW w:w="5812" w:type="dxa"/>
            <w:vAlign w:val="center"/>
          </w:tcPr>
          <w:p w14:paraId="6B06334F" w14:textId="3284DEC3" w:rsidR="00FA6361" w:rsidRPr="00E43BFB" w:rsidRDefault="00FA6361" w:rsidP="00E43BF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</w:t>
            </w:r>
            <w:r w:rsidR="0036084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</w:t>
            </w:r>
          </w:p>
        </w:tc>
      </w:tr>
    </w:tbl>
    <w:p w14:paraId="484F91AE" w14:textId="77777777" w:rsidR="000D77E7" w:rsidRDefault="000D77E7" w:rsidP="000D77E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F9495A1" w14:textId="77777777" w:rsidR="000D77E7" w:rsidRPr="00204BDE" w:rsidRDefault="000D77E7" w:rsidP="000D77E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D77E7" w:rsidRPr="0031791A" w14:paraId="39E18758" w14:textId="77777777" w:rsidTr="005B1F6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23D1E06" w14:textId="019D0A0A" w:rsidR="000D77E7" w:rsidRPr="0031791A" w:rsidRDefault="00B73571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DB5B288" w14:textId="77777777" w:rsidR="000D77E7" w:rsidRPr="0031791A" w:rsidRDefault="000D77E7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E8EEA0B" w14:textId="77777777" w:rsidR="000D77E7" w:rsidRPr="0031791A" w:rsidRDefault="000D77E7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BB56B48" w14:textId="77777777" w:rsidR="000D77E7" w:rsidRPr="00B33699" w:rsidRDefault="000D77E7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503C5" w:rsidRPr="00D7306D" w14:paraId="3ED86765" w14:textId="77777777" w:rsidTr="005B1F6E">
        <w:trPr>
          <w:trHeight w:val="382"/>
        </w:trPr>
        <w:tc>
          <w:tcPr>
            <w:tcW w:w="1701" w:type="dxa"/>
            <w:vMerge w:val="restart"/>
            <w:vAlign w:val="center"/>
          </w:tcPr>
          <w:p w14:paraId="1C11FACF" w14:textId="77777777" w:rsidR="00F503C5" w:rsidRPr="00BC6553" w:rsidRDefault="00F503C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8CFA7BE" w14:textId="0906EFEF" w:rsidR="00F503C5" w:rsidRPr="00BC6553" w:rsidRDefault="00F503C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state</w:t>
            </w:r>
          </w:p>
        </w:tc>
        <w:tc>
          <w:tcPr>
            <w:tcW w:w="1559" w:type="dxa"/>
            <w:vMerge w:val="restart"/>
            <w:vAlign w:val="center"/>
          </w:tcPr>
          <w:p w14:paraId="51632E57" w14:textId="277439EA" w:rsidR="00F503C5" w:rsidRPr="00BC6553" w:rsidRDefault="00AD44D7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4F5A56E" w14:textId="5B9672EA" w:rsidR="00F503C5" w:rsidRPr="00BC6553" w:rsidRDefault="00AD44D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tate</w:t>
            </w:r>
          </w:p>
        </w:tc>
      </w:tr>
      <w:tr w:rsidR="00F503C5" w:rsidRPr="00D7306D" w14:paraId="46C91827" w14:textId="77777777" w:rsidTr="005B1F6E">
        <w:trPr>
          <w:trHeight w:val="382"/>
        </w:trPr>
        <w:tc>
          <w:tcPr>
            <w:tcW w:w="1701" w:type="dxa"/>
            <w:vMerge/>
            <w:vAlign w:val="center"/>
          </w:tcPr>
          <w:p w14:paraId="06F47C7C" w14:textId="77777777" w:rsidR="00F503C5" w:rsidRDefault="00F503C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C5850D9" w14:textId="22AAA013" w:rsidR="00F503C5" w:rsidRDefault="00F503C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ode</w:t>
            </w:r>
          </w:p>
        </w:tc>
        <w:tc>
          <w:tcPr>
            <w:tcW w:w="1559" w:type="dxa"/>
            <w:vMerge/>
            <w:vAlign w:val="center"/>
          </w:tcPr>
          <w:p w14:paraId="132290B1" w14:textId="77777777" w:rsidR="00F503C5" w:rsidRDefault="00F503C5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30159385" w14:textId="0B9162F0" w:rsidR="00F503C5" w:rsidRPr="00BC6553" w:rsidRDefault="00AD44D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ode</w:t>
            </w:r>
          </w:p>
        </w:tc>
      </w:tr>
    </w:tbl>
    <w:p w14:paraId="0F035FE4" w14:textId="77777777" w:rsidR="000D77E7" w:rsidRPr="00F6258E" w:rsidRDefault="000D77E7" w:rsidP="000D77E7">
      <w:pPr>
        <w:rPr>
          <w:rStyle w:val="af0"/>
          <w:rFonts w:ascii="Tahoma" w:hAnsi="Tahoma" w:cs="Tahoma"/>
          <w:color w:val="auto"/>
          <w:lang w:eastAsia="ja-JP"/>
        </w:rPr>
      </w:pPr>
    </w:p>
    <w:p w14:paraId="0F826B46" w14:textId="43BCC9B8" w:rsidR="000D77E7" w:rsidRDefault="00815A43" w:rsidP="000D77E7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State Is Invalid</w:t>
      </w:r>
    </w:p>
    <w:p w14:paraId="195A0DCF" w14:textId="611BBDB7" w:rsidR="000D77E7" w:rsidRDefault="00193D27" w:rsidP="000D77E7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Check if</w:t>
      </w:r>
      <w:r w:rsidR="000D77E7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 xml:space="preserve">STATE_KEY_{input parameter </w:t>
      </w:r>
      <w:r w:rsidR="00815A43">
        <w:rPr>
          <w:rFonts w:ascii="Tahoma" w:hAnsi="Tahoma" w:cs="Tahoma"/>
          <w:sz w:val="20"/>
          <w:szCs w:val="20"/>
          <w:lang w:bidi="th-TH"/>
        </w:rPr>
        <w:t>state</w:t>
      </w:r>
      <w:r>
        <w:rPr>
          <w:rFonts w:ascii="Tahoma" w:hAnsi="Tahoma" w:cs="Tahoma"/>
          <w:sz w:val="20"/>
          <w:szCs w:val="20"/>
          <w:lang w:bidi="th-TH"/>
        </w:rPr>
        <w:t>}</w:t>
      </w:r>
      <w:r w:rsidR="000D77E7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 xml:space="preserve">exists in </w:t>
      </w:r>
      <w:r w:rsidR="00CF3034">
        <w:rPr>
          <w:rFonts w:ascii="Tahoma" w:hAnsi="Tahoma" w:cs="Tahoma"/>
          <w:sz w:val="20"/>
          <w:szCs w:val="20"/>
          <w:lang w:bidi="th-TH"/>
        </w:rPr>
        <w:t>redis memory</w:t>
      </w:r>
      <w:r w:rsidR="000D77E7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61777BA5" w14:textId="3036F92C" w:rsidR="000D77E7" w:rsidRDefault="000D77E7" w:rsidP="000D77E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801CD93" w14:textId="07B68B4C" w:rsidR="004C65B5" w:rsidRDefault="004C65B5" w:rsidP="000D77E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not found, return the following 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C939BD" w:rsidRPr="0031791A" w14:paraId="420314DB" w14:textId="77777777" w:rsidTr="005B1F6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E6C3CCD" w14:textId="3263E869" w:rsidR="00C939BD" w:rsidRPr="0031791A" w:rsidRDefault="00B73571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9653B3E" w14:textId="77777777" w:rsidR="00C939BD" w:rsidRPr="0031791A" w:rsidRDefault="00C939BD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B9EB142" w14:textId="77777777" w:rsidR="00C939BD" w:rsidRPr="00B33699" w:rsidRDefault="00C939BD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939BD" w:rsidRPr="00D7306D" w14:paraId="144745FA" w14:textId="77777777" w:rsidTr="005B1F6E">
        <w:trPr>
          <w:trHeight w:val="382"/>
        </w:trPr>
        <w:tc>
          <w:tcPr>
            <w:tcW w:w="1701" w:type="dxa"/>
            <w:vAlign w:val="center"/>
          </w:tcPr>
          <w:p w14:paraId="0B43F459" w14:textId="47E727E0" w:rsidR="00C939BD" w:rsidRPr="00BC6553" w:rsidRDefault="00C939B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</w:t>
            </w:r>
            <w:r w:rsidR="004C492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559" w:type="dxa"/>
            <w:vAlign w:val="center"/>
          </w:tcPr>
          <w:p w14:paraId="4901A531" w14:textId="3F2FFAB3" w:rsidR="00C939BD" w:rsidRPr="00BC6553" w:rsidRDefault="004C4920" w:rsidP="005B1F6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</w:t>
            </w:r>
            <w:r w:rsidR="009410D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8C100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E4496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6946" w:type="dxa"/>
            <w:vAlign w:val="center"/>
          </w:tcPr>
          <w:p w14:paraId="5F2B1EBE" w14:textId="77777777" w:rsidR="00C939BD" w:rsidRPr="00BC6553" w:rsidRDefault="00C939B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38B8435" w14:textId="57ED4A91" w:rsidR="004C65B5" w:rsidRDefault="004C65B5" w:rsidP="000D77E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D7F3806" w14:textId="6652398A" w:rsidR="009F54B0" w:rsidRDefault="009F54B0" w:rsidP="009F54B0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found, delete</w:t>
      </w:r>
      <w:r w:rsidR="00CF3034">
        <w:rPr>
          <w:rFonts w:ascii="Tahoma" w:hAnsi="Tahoma" w:cs="Tahoma"/>
          <w:sz w:val="20"/>
          <w:szCs w:val="20"/>
          <w:lang w:bidi="th-TH"/>
        </w:rPr>
        <w:t xml:space="preserve"> the key from redis</w:t>
      </w:r>
      <w:r w:rsidR="00416572">
        <w:rPr>
          <w:rFonts w:ascii="Tahoma" w:hAnsi="Tahoma" w:cs="Tahoma"/>
          <w:sz w:val="20"/>
          <w:szCs w:val="20"/>
          <w:lang w:bidi="th-TH"/>
        </w:rPr>
        <w:t xml:space="preserve"> memory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45528041" w14:textId="77777777" w:rsidR="00C939BD" w:rsidRPr="009F54B0" w:rsidRDefault="00C939BD" w:rsidP="000D77E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86544E7" w14:textId="5EA39D51" w:rsidR="00C172B3" w:rsidRDefault="00737BFE" w:rsidP="000D77E7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Call Playground API For Authorization</w:t>
      </w:r>
    </w:p>
    <w:p w14:paraId="5EFE234E" w14:textId="1BC5C5A8" w:rsidR="0079211D" w:rsidRDefault="005740A7" w:rsidP="00C172B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POST Method</w:t>
      </w:r>
      <w:r w:rsidR="00C172B3" w:rsidRPr="00C172B3">
        <w:rPr>
          <w:rFonts w:ascii="Tahoma" w:hAnsi="Tahoma" w:cs="Tahoma"/>
          <w:sz w:val="20"/>
          <w:szCs w:val="20"/>
          <w:lang w:bidi="th-TH"/>
        </w:rPr>
        <w:t>.</w:t>
      </w:r>
    </w:p>
    <w:p w14:paraId="779CB367" w14:textId="79D04048" w:rsidR="00C172B3" w:rsidRDefault="005740A7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U</w:t>
      </w:r>
      <w:r>
        <w:rPr>
          <w:rFonts w:ascii="Tahoma" w:hAnsi="Tahoma" w:cs="Tahoma"/>
          <w:sz w:val="20"/>
          <w:szCs w:val="20"/>
          <w:lang w:eastAsia="ja-JP" w:bidi="th-TH"/>
        </w:rPr>
        <w:t>RL: Value of PLAYGROUND_</w:t>
      </w:r>
      <w:r w:rsidR="00B238C5">
        <w:rPr>
          <w:rFonts w:ascii="Tahoma" w:hAnsi="Tahoma" w:cs="Tahoma"/>
          <w:sz w:val="20"/>
          <w:szCs w:val="20"/>
          <w:lang w:eastAsia="ja-JP" w:bidi="th-TH"/>
        </w:rPr>
        <w:t>AUTHORIZE_POST_URI</w:t>
      </w:r>
    </w:p>
    <w:p w14:paraId="6FAC3BE6" w14:textId="6B6B6533" w:rsidR="00C172B3" w:rsidRDefault="00C36274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>eque</w:t>
      </w:r>
      <w:r w:rsidR="00B31BE6">
        <w:rPr>
          <w:rFonts w:ascii="Tahoma" w:hAnsi="Tahoma" w:cs="Tahoma"/>
          <w:sz w:val="20"/>
          <w:szCs w:val="20"/>
          <w:lang w:eastAsia="ja-JP" w:bidi="th-TH"/>
        </w:rPr>
        <w:t>s</w:t>
      </w:r>
      <w:r>
        <w:rPr>
          <w:rFonts w:ascii="Tahoma" w:hAnsi="Tahoma" w:cs="Tahoma"/>
          <w:sz w:val="20"/>
          <w:szCs w:val="20"/>
          <w:lang w:eastAsia="ja-JP" w:bidi="th-TH"/>
        </w:rPr>
        <w:t>t Header Parameters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850"/>
        <w:gridCol w:w="1418"/>
        <w:gridCol w:w="5386"/>
      </w:tblGrid>
      <w:tr w:rsidR="000153D8" w:rsidRPr="000253E8" w14:paraId="29A0FFDF" w14:textId="77777777" w:rsidTr="003500DA">
        <w:trPr>
          <w:trHeight w:val="260"/>
        </w:trPr>
        <w:tc>
          <w:tcPr>
            <w:tcW w:w="1843" w:type="dxa"/>
          </w:tcPr>
          <w:p w14:paraId="453EF6E1" w14:textId="77777777" w:rsidR="000153D8" w:rsidRPr="000253E8" w:rsidRDefault="000153D8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B91DECC" w14:textId="77777777" w:rsidR="000153D8" w:rsidRPr="000253E8" w:rsidRDefault="000153D8" w:rsidP="005B1F6E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850" w:type="dxa"/>
          </w:tcPr>
          <w:p w14:paraId="461CEF68" w14:textId="77777777" w:rsidR="000153D8" w:rsidRPr="000253E8" w:rsidRDefault="000153D8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418" w:type="dxa"/>
          </w:tcPr>
          <w:p w14:paraId="5F194491" w14:textId="77777777" w:rsidR="000153D8" w:rsidRPr="000253E8" w:rsidRDefault="000153D8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386" w:type="dxa"/>
          </w:tcPr>
          <w:p w14:paraId="67685C12" w14:textId="77777777" w:rsidR="000153D8" w:rsidRPr="000253E8" w:rsidRDefault="000153D8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153D8" w:rsidRPr="004A49C9" w14:paraId="70DD0908" w14:textId="77777777" w:rsidTr="003500DA">
        <w:tc>
          <w:tcPr>
            <w:tcW w:w="1843" w:type="dxa"/>
          </w:tcPr>
          <w:p w14:paraId="2084E5FB" w14:textId="77777777" w:rsidR="000153D8" w:rsidRPr="004A49C9" w:rsidRDefault="000153D8" w:rsidP="005B1F6E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5778B1A" w14:textId="77777777" w:rsidR="000153D8" w:rsidRPr="004A49C9" w:rsidRDefault="000153D8" w:rsidP="005B1F6E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850" w:type="dxa"/>
          </w:tcPr>
          <w:p w14:paraId="762031C5" w14:textId="77777777" w:rsidR="000153D8" w:rsidRPr="004A49C9" w:rsidRDefault="000153D8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418" w:type="dxa"/>
          </w:tcPr>
          <w:p w14:paraId="4C223DCA" w14:textId="77777777" w:rsidR="000153D8" w:rsidRPr="004A49C9" w:rsidRDefault="000153D8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386" w:type="dxa"/>
          </w:tcPr>
          <w:p w14:paraId="58A94586" w14:textId="38AC128B" w:rsidR="000153D8" w:rsidRPr="00E2590C" w:rsidRDefault="000153D8" w:rsidP="005B1F6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 xml:space="preserve">The value is </w:t>
            </w:r>
            <w:r w:rsidR="00E55FE2"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“application/x-www-form-urlencoded”</w:t>
            </w:r>
          </w:p>
        </w:tc>
      </w:tr>
    </w:tbl>
    <w:p w14:paraId="15557D56" w14:textId="77777777" w:rsidR="00C36274" w:rsidRDefault="00C36274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722219F" w14:textId="25470605" w:rsidR="00C172B3" w:rsidRDefault="00A71470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>equest Body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4819"/>
        <w:gridCol w:w="2410"/>
      </w:tblGrid>
      <w:tr w:rsidR="005433F0" w:rsidRPr="0031791A" w14:paraId="7978403A" w14:textId="77777777" w:rsidTr="00483BF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8B1440A" w14:textId="77777777" w:rsidR="005433F0" w:rsidRPr="0031791A" w:rsidRDefault="005433F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14:paraId="238C18B7" w14:textId="77777777" w:rsidR="005433F0" w:rsidRPr="0031791A" w:rsidRDefault="005433F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19" w:type="dxa"/>
            <w:shd w:val="clear" w:color="auto" w:fill="B4C6E7" w:themeFill="accent5" w:themeFillTint="66"/>
            <w:vAlign w:val="center"/>
          </w:tcPr>
          <w:p w14:paraId="24F52ED6" w14:textId="129BF7FF" w:rsidR="005433F0" w:rsidRPr="0031791A" w:rsidRDefault="005433F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6D127DFD" w14:textId="77777777" w:rsidR="005433F0" w:rsidRPr="00B33699" w:rsidRDefault="005433F0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433F0" w:rsidRPr="00D7306D" w14:paraId="0B9EB9B1" w14:textId="77777777" w:rsidTr="00483BF2">
        <w:trPr>
          <w:trHeight w:val="356"/>
        </w:trPr>
        <w:tc>
          <w:tcPr>
            <w:tcW w:w="1559" w:type="dxa"/>
            <w:vAlign w:val="center"/>
          </w:tcPr>
          <w:p w14:paraId="1544F1E0" w14:textId="056249C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client_id</w:t>
            </w:r>
          </w:p>
        </w:tc>
        <w:tc>
          <w:tcPr>
            <w:tcW w:w="1418" w:type="dxa"/>
            <w:vAlign w:val="center"/>
          </w:tcPr>
          <w:p w14:paraId="10FFDB25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19" w:type="dxa"/>
            <w:vAlign w:val="center"/>
          </w:tcPr>
          <w:p w14:paraId="3CC5A96E" w14:textId="30C68EBD" w:rsidR="005433F0" w:rsidRPr="00BC6553" w:rsidRDefault="00483BF2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 of PLAYGROUND_CLIENT_ID</w:t>
            </w:r>
          </w:p>
        </w:tc>
        <w:tc>
          <w:tcPr>
            <w:tcW w:w="2410" w:type="dxa"/>
            <w:vAlign w:val="center"/>
          </w:tcPr>
          <w:p w14:paraId="0601BC3A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433F0" w:rsidRPr="00D7306D" w14:paraId="12BF6FCF" w14:textId="77777777" w:rsidTr="00483BF2">
        <w:trPr>
          <w:trHeight w:val="356"/>
        </w:trPr>
        <w:tc>
          <w:tcPr>
            <w:tcW w:w="1559" w:type="dxa"/>
            <w:vAlign w:val="center"/>
          </w:tcPr>
          <w:p w14:paraId="63466CC0" w14:textId="589BB4D9" w:rsidR="005433F0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grant_type</w:t>
            </w:r>
          </w:p>
        </w:tc>
        <w:tc>
          <w:tcPr>
            <w:tcW w:w="1418" w:type="dxa"/>
            <w:vAlign w:val="center"/>
          </w:tcPr>
          <w:p w14:paraId="1FC6FD75" w14:textId="77777777" w:rsidR="005433F0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19" w:type="dxa"/>
            <w:vAlign w:val="center"/>
          </w:tcPr>
          <w:p w14:paraId="2E6398C3" w14:textId="187A1D46" w:rsidR="005433F0" w:rsidRPr="00BC6553" w:rsidRDefault="00AB66A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 of PLAYGROUND_GRANT_TYPE</w:t>
            </w:r>
          </w:p>
        </w:tc>
        <w:tc>
          <w:tcPr>
            <w:tcW w:w="2410" w:type="dxa"/>
            <w:vAlign w:val="center"/>
          </w:tcPr>
          <w:p w14:paraId="3DE84582" w14:textId="53750980" w:rsidR="005433F0" w:rsidRPr="00BC6553" w:rsidRDefault="00AB66A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“authorization_c</w:t>
            </w:r>
            <w:r w:rsidR="00276DE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de”</w:t>
            </w:r>
          </w:p>
        </w:tc>
      </w:tr>
      <w:tr w:rsidR="005433F0" w:rsidRPr="00D7306D" w14:paraId="209DFED6" w14:textId="77777777" w:rsidTr="00483BF2">
        <w:trPr>
          <w:trHeight w:val="418"/>
        </w:trPr>
        <w:tc>
          <w:tcPr>
            <w:tcW w:w="1559" w:type="dxa"/>
            <w:vAlign w:val="center"/>
          </w:tcPr>
          <w:p w14:paraId="55311B09" w14:textId="00B0091B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code</w:t>
            </w:r>
          </w:p>
        </w:tc>
        <w:tc>
          <w:tcPr>
            <w:tcW w:w="1418" w:type="dxa"/>
            <w:vAlign w:val="center"/>
          </w:tcPr>
          <w:p w14:paraId="57E70302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19" w:type="dxa"/>
            <w:vAlign w:val="center"/>
          </w:tcPr>
          <w:p w14:paraId="16D063FD" w14:textId="143E594D" w:rsidR="005433F0" w:rsidRPr="00BC6553" w:rsidRDefault="00F26B71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code</w:t>
            </w:r>
          </w:p>
        </w:tc>
        <w:tc>
          <w:tcPr>
            <w:tcW w:w="2410" w:type="dxa"/>
            <w:vAlign w:val="center"/>
          </w:tcPr>
          <w:p w14:paraId="53989BCE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433F0" w:rsidRPr="00D7306D" w14:paraId="2B3AA415" w14:textId="77777777" w:rsidTr="00483BF2">
        <w:trPr>
          <w:trHeight w:val="410"/>
        </w:trPr>
        <w:tc>
          <w:tcPr>
            <w:tcW w:w="1559" w:type="dxa"/>
            <w:vAlign w:val="center"/>
          </w:tcPr>
          <w:p w14:paraId="684618C7" w14:textId="478EE9D8" w:rsidR="005433F0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client_secret</w:t>
            </w:r>
          </w:p>
        </w:tc>
        <w:tc>
          <w:tcPr>
            <w:tcW w:w="1418" w:type="dxa"/>
            <w:vAlign w:val="center"/>
          </w:tcPr>
          <w:p w14:paraId="64317D9B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19" w:type="dxa"/>
            <w:vAlign w:val="center"/>
          </w:tcPr>
          <w:p w14:paraId="5ECEC5EA" w14:textId="6EDDB4B3" w:rsidR="005433F0" w:rsidRPr="00BC6553" w:rsidRDefault="00164F5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 of PLAYGROUND_CLIENT_SECRET</w:t>
            </w:r>
          </w:p>
        </w:tc>
        <w:tc>
          <w:tcPr>
            <w:tcW w:w="2410" w:type="dxa"/>
            <w:vAlign w:val="center"/>
          </w:tcPr>
          <w:p w14:paraId="3D8B7CAC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433F0" w:rsidRPr="00D7306D" w14:paraId="1D476EDD" w14:textId="77777777" w:rsidTr="00483BF2">
        <w:trPr>
          <w:trHeight w:val="416"/>
        </w:trPr>
        <w:tc>
          <w:tcPr>
            <w:tcW w:w="1559" w:type="dxa"/>
            <w:vAlign w:val="center"/>
          </w:tcPr>
          <w:p w14:paraId="03B58C0E" w14:textId="7C421D39" w:rsidR="005433F0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redirect_uri</w:t>
            </w:r>
          </w:p>
        </w:tc>
        <w:tc>
          <w:tcPr>
            <w:tcW w:w="1418" w:type="dxa"/>
            <w:vAlign w:val="center"/>
          </w:tcPr>
          <w:p w14:paraId="66CAA111" w14:textId="42CC5C44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19" w:type="dxa"/>
            <w:vAlign w:val="center"/>
          </w:tcPr>
          <w:p w14:paraId="58C5BB5C" w14:textId="503F5736" w:rsidR="005433F0" w:rsidRPr="00BC6553" w:rsidRDefault="000F228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alue of </w:t>
            </w:r>
            <w:r w:rsidR="00584CE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PLAYGROUND_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REDIRECT_URI</w:t>
            </w:r>
          </w:p>
        </w:tc>
        <w:tc>
          <w:tcPr>
            <w:tcW w:w="2410" w:type="dxa"/>
            <w:vAlign w:val="center"/>
          </w:tcPr>
          <w:p w14:paraId="34B19FAD" w14:textId="77777777" w:rsidR="005433F0" w:rsidRPr="00BC6553" w:rsidRDefault="005433F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99F719E" w14:textId="77777777" w:rsidR="002E3A1F" w:rsidRDefault="002E3A1F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187A791" w14:textId="7853959C" w:rsidR="00C172B3" w:rsidRDefault="00EA7B84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Playground, return the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2E3A1F" w:rsidRPr="0031791A" w14:paraId="7B68C26C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FF3A8D4" w14:textId="77777777" w:rsidR="002E3A1F" w:rsidRPr="0031791A" w:rsidRDefault="002E3A1F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1A0B6E3" w14:textId="77777777" w:rsidR="002E3A1F" w:rsidRPr="0031791A" w:rsidRDefault="002E3A1F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D95158F" w14:textId="77777777" w:rsidR="002E3A1F" w:rsidRPr="00B33699" w:rsidRDefault="002E3A1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E3A1F" w:rsidRPr="00D7306D" w14:paraId="1FC49857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7CF7A144" w14:textId="0D325033" w:rsidR="002E3A1F" w:rsidRPr="00BC6553" w:rsidRDefault="002E3A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</w:t>
            </w:r>
            <w:r w:rsidR="00CB6FC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559" w:type="dxa"/>
            <w:vAlign w:val="center"/>
          </w:tcPr>
          <w:p w14:paraId="42F2AD9B" w14:textId="1E008796" w:rsidR="002E3A1F" w:rsidRPr="00BC6553" w:rsidRDefault="002E3A1F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CB6FC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  <w:r w:rsidR="00CB6FC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946" w:type="dxa"/>
            <w:vAlign w:val="center"/>
          </w:tcPr>
          <w:p w14:paraId="72FAEF8B" w14:textId="77777777" w:rsidR="002E3A1F" w:rsidRPr="00BC6553" w:rsidRDefault="002E3A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EE0A8BB" w14:textId="77777777" w:rsidR="00354AAF" w:rsidRPr="00421678" w:rsidRDefault="00354AAF" w:rsidP="00421678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536A8BC9" w14:textId="6719585F" w:rsidR="00C172B3" w:rsidRDefault="00062C19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success response, return decode the </w:t>
      </w:r>
      <w:r w:rsidR="00157F5D">
        <w:rPr>
          <w:rFonts w:ascii="Tahoma" w:hAnsi="Tahoma" w:cs="Tahoma"/>
          <w:sz w:val="20"/>
          <w:szCs w:val="20"/>
          <w:lang w:eastAsia="ja-JP" w:bidi="th-TH"/>
        </w:rPr>
        <w:t>id_token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to get user information.</w:t>
      </w:r>
    </w:p>
    <w:p w14:paraId="526026C7" w14:textId="77777777" w:rsidR="00245D5B" w:rsidRDefault="00245D5B" w:rsidP="00C172B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3AC80B9" w14:textId="681E8126" w:rsidR="00245D5B" w:rsidRDefault="00245D5B" w:rsidP="00245D5B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Call </w:t>
      </w:r>
      <w:r w:rsidR="003C50A3">
        <w:rPr>
          <w:rStyle w:val="af0"/>
          <w:rFonts w:ascii="Tahoma" w:hAnsi="Tahoma" w:cs="Tahoma"/>
          <w:color w:val="auto"/>
          <w:lang w:eastAsia="ja-JP"/>
        </w:rPr>
        <w:t>XXX</w:t>
      </w:r>
      <w:r>
        <w:rPr>
          <w:rStyle w:val="af0"/>
          <w:rFonts w:ascii="Tahoma" w:hAnsi="Tahoma" w:cs="Tahoma"/>
          <w:color w:val="auto"/>
          <w:lang w:eastAsia="ja-JP"/>
        </w:rPr>
        <w:t xml:space="preserve"> API to Get Package Information?</w:t>
      </w:r>
      <w:r w:rsidR="00F32CDB">
        <w:rPr>
          <w:rStyle w:val="af0"/>
          <w:rFonts w:ascii="Tahoma" w:hAnsi="Tahoma" w:cs="Tahoma"/>
          <w:color w:val="auto"/>
          <w:lang w:eastAsia="ja-JP"/>
        </w:rPr>
        <w:t>??</w:t>
      </w:r>
    </w:p>
    <w:p w14:paraId="7BD2F54C" w14:textId="06EF4309" w:rsidR="00245D5B" w:rsidRDefault="00DB152F" w:rsidP="00245D5B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TODO: </w:t>
      </w:r>
      <w:r w:rsidR="00245D5B">
        <w:rPr>
          <w:rFonts w:ascii="Tahoma" w:hAnsi="Tahoma" w:cs="Tahoma"/>
          <w:sz w:val="20"/>
          <w:szCs w:val="20"/>
          <w:lang w:bidi="th-TH"/>
        </w:rPr>
        <w:t xml:space="preserve">Call </w:t>
      </w:r>
      <w:r w:rsidR="003C50A3">
        <w:rPr>
          <w:rFonts w:ascii="Tahoma" w:hAnsi="Tahoma" w:cs="Tahoma"/>
          <w:sz w:val="20"/>
          <w:szCs w:val="20"/>
          <w:lang w:bidi="th-TH"/>
        </w:rPr>
        <w:t>XXX API to get package information</w:t>
      </w:r>
      <w:r w:rsidR="00245D5B">
        <w:rPr>
          <w:rFonts w:ascii="Tahoma" w:hAnsi="Tahoma" w:cs="Tahoma"/>
          <w:sz w:val="20"/>
          <w:szCs w:val="20"/>
          <w:lang w:bidi="th-TH"/>
        </w:rPr>
        <w:t xml:space="preserve"> as follow</w:t>
      </w:r>
      <w:r w:rsidR="00245D5B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10B40F6A" w14:textId="23EB6A31" w:rsidR="005D186C" w:rsidRDefault="005D186C" w:rsidP="006D600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4DD7BF4" w14:textId="77777777" w:rsidR="006D6004" w:rsidRPr="006D6004" w:rsidRDefault="006D6004" w:rsidP="006D6004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66C0089B" w14:textId="2725D422" w:rsidR="005D186C" w:rsidRDefault="00FE3E1E" w:rsidP="005D186C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</w:t>
      </w:r>
      <w:r w:rsidR="005D186C">
        <w:rPr>
          <w:rStyle w:val="af0"/>
          <w:rFonts w:ascii="Tahoma" w:hAnsi="Tahoma" w:cs="Tahoma"/>
          <w:color w:val="auto"/>
          <w:lang w:eastAsia="ja-JP"/>
        </w:rPr>
        <w:t xml:space="preserve"> User Information Usin</w:t>
      </w:r>
      <w:r w:rsidR="00006CC6">
        <w:rPr>
          <w:rStyle w:val="af0"/>
          <w:rFonts w:ascii="Tahoma" w:hAnsi="Tahoma" w:cs="Tahoma"/>
          <w:color w:val="auto"/>
          <w:lang w:eastAsia="ja-JP"/>
        </w:rPr>
        <w:t>g Username From Playground</w:t>
      </w:r>
    </w:p>
    <w:p w14:paraId="2FE8FFC4" w14:textId="08DF9624" w:rsidR="00D61180" w:rsidRDefault="00D61180" w:rsidP="00D6118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[Register User External Login] microservice API via API GW to regis</w:t>
      </w:r>
      <w:r w:rsidR="00FB4C0C">
        <w:rPr>
          <w:rFonts w:ascii="Tahoma" w:hAnsi="Tahoma" w:cs="Tahoma"/>
          <w:sz w:val="20"/>
          <w:szCs w:val="20"/>
          <w:lang w:bidi="th-TH"/>
        </w:rPr>
        <w:t>ter external user information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18A8C86A" w14:textId="77777777" w:rsidR="00D61180" w:rsidRPr="000E3BA6" w:rsidRDefault="00D61180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E1D458E" w14:textId="77777777" w:rsidR="00D61180" w:rsidRDefault="00D61180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Path &amp; Query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D61180" w:rsidRPr="0031791A" w14:paraId="6593CCDA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4021128" w14:textId="77777777" w:rsidR="00D61180" w:rsidRPr="0031791A" w:rsidRDefault="00D6118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E590AB1" w14:textId="77777777" w:rsidR="00D61180" w:rsidRPr="0031791A" w:rsidRDefault="00D6118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78FBF600" w14:textId="77777777" w:rsidR="00D61180" w:rsidRPr="0031791A" w:rsidRDefault="00D6118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751945B3" w14:textId="77777777" w:rsidR="00D61180" w:rsidRPr="004F310B" w:rsidRDefault="00D6118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61180" w:rsidRPr="00D7306D" w14:paraId="4487B3F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226A587" w14:textId="77777777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4FA9202E" w14:textId="77777777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26447388" w14:textId="145E1EF5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  <w:r w:rsidR="00281B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in id token</w:t>
            </w:r>
          </w:p>
        </w:tc>
        <w:tc>
          <w:tcPr>
            <w:tcW w:w="1417" w:type="dxa"/>
            <w:vAlign w:val="center"/>
          </w:tcPr>
          <w:p w14:paraId="2B10F4AF" w14:textId="77777777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61180" w:rsidRPr="00D7306D" w14:paraId="0B64543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50FF521" w14:textId="77777777" w:rsidR="00D61180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275" w:type="dxa"/>
            <w:vAlign w:val="center"/>
          </w:tcPr>
          <w:p w14:paraId="703BCA21" w14:textId="77777777" w:rsidR="00D61180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0C63758" w14:textId="0DE2C409" w:rsidR="00D61180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 in id token</w:t>
            </w:r>
          </w:p>
        </w:tc>
        <w:tc>
          <w:tcPr>
            <w:tcW w:w="1417" w:type="dxa"/>
            <w:vAlign w:val="center"/>
          </w:tcPr>
          <w:p w14:paraId="0F45FF6B" w14:textId="77777777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61180" w:rsidRPr="00D7306D" w14:paraId="6346A55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2FE5E47" w14:textId="77777777" w:rsidR="00D61180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13737D0C" w14:textId="77777777" w:rsidR="00D61180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5090F220" w14:textId="77777777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1417" w:type="dxa"/>
            <w:vAlign w:val="center"/>
          </w:tcPr>
          <w:p w14:paraId="63A59B60" w14:textId="77777777" w:rsidR="00D61180" w:rsidRPr="00BC6553" w:rsidRDefault="00D6118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81B99" w:rsidRPr="00D7306D" w14:paraId="31DD558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B37A0AB" w14:textId="0B281B51" w:rsidR="00281B99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275" w:type="dxa"/>
            <w:vAlign w:val="center"/>
          </w:tcPr>
          <w:p w14:paraId="201BBF0D" w14:textId="1890E6CC" w:rsidR="00281B99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37D242C" w14:textId="05CFEDD5" w:rsidR="00281B99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 in id token</w:t>
            </w:r>
          </w:p>
        </w:tc>
        <w:tc>
          <w:tcPr>
            <w:tcW w:w="1417" w:type="dxa"/>
            <w:vAlign w:val="center"/>
          </w:tcPr>
          <w:p w14:paraId="52E18CA4" w14:textId="77777777" w:rsidR="00281B99" w:rsidRPr="00BC6553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81B99" w:rsidRPr="00D7306D" w14:paraId="4952F6F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82BF76F" w14:textId="4541D35A" w:rsidR="00281B99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29C04BB2" w14:textId="15F142DB" w:rsidR="00281B99" w:rsidRDefault="000333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5124B47E" w14:textId="0CFFDDAA" w:rsidR="00281B99" w:rsidRDefault="000333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 in id token</w:t>
            </w:r>
          </w:p>
        </w:tc>
        <w:tc>
          <w:tcPr>
            <w:tcW w:w="1417" w:type="dxa"/>
            <w:vAlign w:val="center"/>
          </w:tcPr>
          <w:p w14:paraId="082D34E5" w14:textId="77777777" w:rsidR="00281B99" w:rsidRPr="00BC6553" w:rsidRDefault="00281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33321" w:rsidRPr="00D7306D" w14:paraId="346F41B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14EA52C" w14:textId="0E189E22" w:rsidR="00033321" w:rsidRDefault="000333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dditionalInf</w:t>
            </w:r>
            <w:r w:rsidR="00DA4F4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o.accountType</w:t>
            </w:r>
          </w:p>
        </w:tc>
        <w:tc>
          <w:tcPr>
            <w:tcW w:w="1275" w:type="dxa"/>
            <w:vAlign w:val="center"/>
          </w:tcPr>
          <w:p w14:paraId="61235CE7" w14:textId="6DF6CB67" w:rsidR="00033321" w:rsidRDefault="00DA4F4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24AFF48B" w14:textId="68BE35F6" w:rsidR="00033321" w:rsidRDefault="00DA4F4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ccountType in id token</w:t>
            </w:r>
          </w:p>
        </w:tc>
        <w:tc>
          <w:tcPr>
            <w:tcW w:w="1417" w:type="dxa"/>
            <w:vAlign w:val="center"/>
          </w:tcPr>
          <w:p w14:paraId="0D453E2F" w14:textId="77777777" w:rsidR="00033321" w:rsidRPr="00BC6553" w:rsidRDefault="000333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1FE" w:rsidRPr="00D7306D" w14:paraId="20EF789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1AEE58F" w14:textId="38E619C8" w:rsidR="007831FE" w:rsidRDefault="007831FE" w:rsidP="007831F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profileImage</w:t>
            </w:r>
          </w:p>
        </w:tc>
        <w:tc>
          <w:tcPr>
            <w:tcW w:w="1275" w:type="dxa"/>
            <w:vAlign w:val="center"/>
          </w:tcPr>
          <w:p w14:paraId="0DA98501" w14:textId="57F59EB5" w:rsidR="007831FE" w:rsidRDefault="007831FE" w:rsidP="007831F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3B6039FA" w14:textId="16694DB1" w:rsidR="007831FE" w:rsidRDefault="007831FE" w:rsidP="007831F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DEFAULT_CUSTOMER_PROFILE_IMAGE</w:t>
            </w:r>
          </w:p>
        </w:tc>
        <w:tc>
          <w:tcPr>
            <w:tcW w:w="1417" w:type="dxa"/>
            <w:vAlign w:val="center"/>
          </w:tcPr>
          <w:p w14:paraId="759CF1A7" w14:textId="77777777" w:rsidR="007831FE" w:rsidRPr="00BC6553" w:rsidRDefault="007831FE" w:rsidP="007831F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841D0ED" w14:textId="77777777" w:rsidR="00D61180" w:rsidRDefault="00D61180" w:rsidP="00D6118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7FF8D129" w14:textId="4B077B9E" w:rsidR="00D61180" w:rsidRDefault="00D61180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91E2D51" w14:textId="77777777" w:rsidR="00476450" w:rsidRDefault="00476450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5E3AB40" w14:textId="1DC9351E" w:rsidR="009E1CDA" w:rsidRDefault="009E1CDA" w:rsidP="009E1CD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</w:t>
      </w:r>
      <w:r w:rsidR="00270166">
        <w:rPr>
          <w:rFonts w:ascii="Tahoma" w:hAnsi="Tahoma" w:cs="Tahoma"/>
          <w:sz w:val="20"/>
          <w:szCs w:val="20"/>
          <w:lang w:eastAsia="ja-JP" w:bidi="th-TH"/>
        </w:rPr>
        <w:t>response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additionalInfo.numberOfWebsites </w:t>
      </w:r>
      <w:r w:rsidR="00270166">
        <w:rPr>
          <w:rFonts w:ascii="Tahoma" w:hAnsi="Tahoma" w:cs="Tahoma"/>
          <w:sz w:val="20"/>
          <w:szCs w:val="20"/>
          <w:lang w:eastAsia="ja-JP" w:bidi="th-TH"/>
        </w:rPr>
        <w:t>not equal to 0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, </w:t>
      </w:r>
      <w:r w:rsidR="00270166">
        <w:rPr>
          <w:rFonts w:ascii="Tahoma" w:hAnsi="Tahoma" w:cs="Tahoma"/>
          <w:sz w:val="20"/>
          <w:szCs w:val="20"/>
          <w:lang w:eastAsia="ja-JP" w:bidi="th-TH"/>
        </w:rPr>
        <w:t xml:space="preserve">and </w:t>
      </w:r>
      <w:r w:rsidR="00476450">
        <w:rPr>
          <w:rFonts w:ascii="Tahoma" w:hAnsi="Tahoma" w:cs="Tahoma"/>
          <w:sz w:val="20"/>
          <w:szCs w:val="20"/>
          <w:lang w:eastAsia="ja-JP" w:bidi="th-TH"/>
        </w:rPr>
        <w:t>oldFirstname or oldLastname different with current firstname and lastname,</w:t>
      </w:r>
    </w:p>
    <w:p w14:paraId="4A2D8B85" w14:textId="58C2A0F6" w:rsidR="009E1CDA" w:rsidRPr="00F75C84" w:rsidRDefault="009E1CDA" w:rsidP="009E1CD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Approve Website Owner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32173">
        <w:rPr>
          <w:rFonts w:ascii="Tahoma" w:hAnsi="Tahoma" w:cs="Tahoma"/>
          <w:sz w:val="20"/>
          <w:szCs w:val="20"/>
          <w:lang w:eastAsia="ja-JP" w:bidi="th-TH"/>
        </w:rPr>
        <w:t>update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owner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04E3BEA" w14:textId="77777777" w:rsidR="009E1CDA" w:rsidRDefault="009E1CDA" w:rsidP="009E1CD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E1CDA" w:rsidRPr="0031791A" w14:paraId="4B5FC0D0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45D6E9A" w14:textId="77777777" w:rsidR="009E1CDA" w:rsidRPr="0031791A" w:rsidRDefault="009E1C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F68E7AE" w14:textId="77777777" w:rsidR="009E1CDA" w:rsidRPr="0031791A" w:rsidRDefault="009E1C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68CE0F8" w14:textId="77777777" w:rsidR="009E1CDA" w:rsidRPr="0031791A" w:rsidRDefault="009E1C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59F4D29" w14:textId="77777777" w:rsidR="009E1CDA" w:rsidRPr="001E796D" w:rsidRDefault="009E1C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E1CDA" w:rsidRPr="00D7306D" w14:paraId="701CCBA1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374B7C4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75" w:type="dxa"/>
            <w:vAlign w:val="center"/>
          </w:tcPr>
          <w:p w14:paraId="1FBAA9A1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70A4DA5" w14:textId="07097A74" w:rsidR="009E1CDA" w:rsidRPr="00BC6553" w:rsidRDefault="004D14B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Response</w:t>
            </w:r>
            <w:r w:rsidR="009E1CD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userId</w:t>
            </w:r>
          </w:p>
        </w:tc>
        <w:tc>
          <w:tcPr>
            <w:tcW w:w="3118" w:type="dxa"/>
            <w:vAlign w:val="center"/>
          </w:tcPr>
          <w:p w14:paraId="415189B5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9E1CDA" w:rsidRPr="00D7306D" w14:paraId="1CC1818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BBCC864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275" w:type="dxa"/>
            <w:vAlign w:val="center"/>
          </w:tcPr>
          <w:p w14:paraId="34606332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0CA37D9" w14:textId="42ACD738" w:rsidR="009E1CDA" w:rsidRPr="00BC6553" w:rsidRDefault="004D14B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Response</w:t>
            </w:r>
            <w:r w:rsidR="009E1CD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firstname</w:t>
            </w:r>
          </w:p>
        </w:tc>
        <w:tc>
          <w:tcPr>
            <w:tcW w:w="3118" w:type="dxa"/>
            <w:vAlign w:val="center"/>
          </w:tcPr>
          <w:p w14:paraId="18CD7300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E1CDA" w:rsidRPr="00D7306D" w14:paraId="60E49828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6929FD6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275" w:type="dxa"/>
            <w:vAlign w:val="center"/>
          </w:tcPr>
          <w:p w14:paraId="020AAA64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E37630A" w14:textId="2933EE88" w:rsidR="009E1CDA" w:rsidRPr="00BC6553" w:rsidRDefault="004D14B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Response</w:t>
            </w:r>
            <w:r w:rsidR="009E1CD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lastname</w:t>
            </w:r>
          </w:p>
        </w:tc>
        <w:tc>
          <w:tcPr>
            <w:tcW w:w="3118" w:type="dxa"/>
            <w:vAlign w:val="center"/>
          </w:tcPr>
          <w:p w14:paraId="5DDF76FC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E1CDA" w:rsidRPr="00D7306D" w14:paraId="752D3FB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CAE24FA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7FCD5A9E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41A4A66" w14:textId="0F160162" w:rsidR="009E1CDA" w:rsidRPr="00BC6553" w:rsidRDefault="004D14B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Response</w:t>
            </w:r>
            <w:r w:rsidR="009E1CD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username</w:t>
            </w:r>
          </w:p>
        </w:tc>
        <w:tc>
          <w:tcPr>
            <w:tcW w:w="3118" w:type="dxa"/>
            <w:vAlign w:val="center"/>
          </w:tcPr>
          <w:p w14:paraId="7FA4ED36" w14:textId="77777777" w:rsidR="009E1CDA" w:rsidRPr="00BC6553" w:rsidRDefault="009E1C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3F2C060" w14:textId="77777777" w:rsidR="009E1CDA" w:rsidRDefault="009E1CDA" w:rsidP="009E1CD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2843B4D" w14:textId="3CA99303" w:rsidR="009E1CDA" w:rsidRPr="004D14BE" w:rsidRDefault="009E1CDA" w:rsidP="004D14B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</w:t>
      </w:r>
      <w:r w:rsidR="00E5686F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ECD185C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D2C7BC8" w14:textId="13D51EAA" w:rsidR="004C0078" w:rsidRDefault="004C0078" w:rsidP="00617D51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Determine Which Default Page To Display</w:t>
      </w:r>
    </w:p>
    <w:p w14:paraId="4E9572F5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Call [Count My Websites] microservice API via API GW to count number of websites </w:t>
      </w:r>
    </w:p>
    <w:p w14:paraId="56680FE6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4C0078" w:rsidRPr="0031791A" w14:paraId="63721376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136BDCC" w14:textId="77777777" w:rsidR="004C0078" w:rsidRPr="0031791A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C1C33BE" w14:textId="77777777" w:rsidR="004C0078" w:rsidRPr="0031791A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40F9EAF2" w14:textId="77777777" w:rsidR="004C0078" w:rsidRPr="0031791A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4EB72778" w14:textId="77777777" w:rsidR="004C0078" w:rsidRPr="004F310B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C0078" w:rsidRPr="00D7306D" w14:paraId="762601B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A619326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C56E740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2CF28946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693" w:type="dxa"/>
            <w:vAlign w:val="center"/>
          </w:tcPr>
          <w:p w14:paraId="6F890231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2B1DBE40" w14:textId="77777777" w:rsidR="004C0078" w:rsidRPr="00221EBF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F186A34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6AF1545" w14:textId="77777777" w:rsidR="004C0078" w:rsidRPr="006E2AFF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5CFE3BE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number of websites is 0 then, </w:t>
      </w:r>
    </w:p>
    <w:p w14:paraId="6360A42C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Call [Count My Projects] microservice API via API GW to count number of projects </w:t>
      </w:r>
    </w:p>
    <w:p w14:paraId="0D871603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4C0078" w:rsidRPr="0031791A" w14:paraId="2A55C123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2642565" w14:textId="77777777" w:rsidR="004C0078" w:rsidRPr="0031791A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6FB3EED" w14:textId="77777777" w:rsidR="004C0078" w:rsidRPr="0031791A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0FA9DC86" w14:textId="77777777" w:rsidR="004C0078" w:rsidRPr="0031791A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027DACAB" w14:textId="77777777" w:rsidR="004C0078" w:rsidRPr="004F310B" w:rsidRDefault="004C007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C0078" w:rsidRPr="00D7306D" w14:paraId="65AB3EF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6DF2B38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A89C31C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020ED2C1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693" w:type="dxa"/>
            <w:vAlign w:val="center"/>
          </w:tcPr>
          <w:p w14:paraId="0DB7F7D4" w14:textId="77777777" w:rsidR="004C0078" w:rsidRPr="00BC6553" w:rsidRDefault="004C007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759B1DA9" w14:textId="77777777" w:rsidR="004C0078" w:rsidRPr="00221EBF" w:rsidRDefault="004C0078" w:rsidP="004C0078">
      <w:pPr>
        <w:rPr>
          <w:rFonts w:ascii="Tahoma" w:hAnsi="Tahoma" w:cs="Tahoma"/>
          <w:sz w:val="20"/>
          <w:szCs w:val="20"/>
          <w:lang w:bidi="th-TH"/>
        </w:rPr>
      </w:pPr>
    </w:p>
    <w:p w14:paraId="5ACDC25F" w14:textId="77777777" w:rsidR="004C0078" w:rsidRDefault="004C0078" w:rsidP="004C007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35F75F9" w14:textId="124BEC21" w:rsidR="004175C1" w:rsidRDefault="004175C1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961E318" w14:textId="14096CCC" w:rsidR="00E01DD2" w:rsidRPr="008914EB" w:rsidRDefault="00E01DD2" w:rsidP="009542A6">
      <w:pPr>
        <w:pStyle w:val="ab"/>
        <w:numPr>
          <w:ilvl w:val="0"/>
          <w:numId w:val="7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Resume Website If </w:t>
      </w:r>
      <w:r w:rsidR="0048608F">
        <w:rPr>
          <w:rStyle w:val="af0"/>
          <w:rFonts w:ascii="Tahoma" w:hAnsi="Tahoma" w:cs="Tahoma"/>
          <w:color w:val="auto"/>
          <w:lang w:eastAsia="ja-JP"/>
        </w:rPr>
        <w:t>Clear</w:t>
      </w:r>
      <w:r>
        <w:rPr>
          <w:rStyle w:val="af0"/>
          <w:rFonts w:ascii="Tahoma" w:hAnsi="Tahoma" w:cs="Tahoma"/>
          <w:color w:val="auto"/>
          <w:lang w:eastAsia="ja-JP"/>
        </w:rPr>
        <w:t xml:space="preserve"> Close </w:t>
      </w:r>
      <w:r w:rsidR="0048608F">
        <w:rPr>
          <w:rStyle w:val="af0"/>
          <w:rFonts w:ascii="Tahoma" w:hAnsi="Tahoma" w:cs="Tahoma"/>
          <w:color w:val="auto"/>
          <w:lang w:eastAsia="ja-JP"/>
        </w:rPr>
        <w:t>Mark Is True</w:t>
      </w:r>
    </w:p>
    <w:p w14:paraId="2B51CB10" w14:textId="77777777" w:rsidR="00E01DD2" w:rsidRPr="008914EB" w:rsidRDefault="00E01DD2" w:rsidP="00E01DD2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  <w:r w:rsidRPr="008914EB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8914EB">
        <w:rPr>
          <w:rFonts w:ascii="Tahoma" w:hAnsi="Tahoma" w:cs="Tahoma"/>
          <w:sz w:val="20"/>
          <w:szCs w:val="20"/>
          <w:lang w:eastAsia="ja-JP" w:bidi="th-TH"/>
        </w:rPr>
        <w:t>all [Change My Websites Status] microservice API via API GW to change websites status.</w:t>
      </w:r>
    </w:p>
    <w:p w14:paraId="7BE7F941" w14:textId="77777777" w:rsidR="00E01DD2" w:rsidRDefault="00E01DD2" w:rsidP="00E01D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E01DD2" w:rsidRPr="0031791A" w14:paraId="187D28C1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D5227A8" w14:textId="77777777" w:rsidR="00E01DD2" w:rsidRPr="0031791A" w:rsidRDefault="00E01DD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3C80105" w14:textId="77777777" w:rsidR="00E01DD2" w:rsidRPr="0031791A" w:rsidRDefault="00E01DD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ADBDE01" w14:textId="77777777" w:rsidR="00E01DD2" w:rsidRPr="0031791A" w:rsidRDefault="00E01DD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FE0A740" w14:textId="77777777" w:rsidR="00E01DD2" w:rsidRPr="001E796D" w:rsidRDefault="00E01DD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01DD2" w:rsidRPr="00D7306D" w14:paraId="23F4057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4913A2D" w14:textId="77777777" w:rsidR="00E01DD2" w:rsidRPr="00BC6553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2717D75" w14:textId="77777777" w:rsidR="00E01DD2" w:rsidRPr="00BC6553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6E6B250" w14:textId="77777777" w:rsidR="00E01DD2" w:rsidRPr="00BC6553" w:rsidRDefault="00E01DD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0B53ABD7" w14:textId="77777777" w:rsidR="00E01DD2" w:rsidRPr="00BC6553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E01DD2" w:rsidRPr="00D7306D" w14:paraId="292B674F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3835098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3FB7BC4C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6BF8ABA" w14:textId="77777777" w:rsidR="00E01DD2" w:rsidRDefault="00E01DD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3118" w:type="dxa"/>
            <w:vAlign w:val="center"/>
          </w:tcPr>
          <w:p w14:paraId="7D39B03F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1DD2" w:rsidRPr="00D7306D" w14:paraId="3294E77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1271673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5394D799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01FEDAA" w14:textId="77777777" w:rsidR="00E01DD2" w:rsidRDefault="00E01DD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“Cancel_Close_Account”</w:t>
            </w:r>
          </w:p>
        </w:tc>
        <w:tc>
          <w:tcPr>
            <w:tcW w:w="3118" w:type="dxa"/>
            <w:vAlign w:val="center"/>
          </w:tcPr>
          <w:p w14:paraId="33ED52F9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1DD2" w:rsidRPr="00D7306D" w14:paraId="10033E5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5814F66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1CCFBD3F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89BCE69" w14:textId="77777777" w:rsidR="00E01DD2" w:rsidRDefault="00E01DD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“Inactive”</w:t>
            </w:r>
          </w:p>
        </w:tc>
        <w:tc>
          <w:tcPr>
            <w:tcW w:w="3118" w:type="dxa"/>
            <w:vAlign w:val="center"/>
          </w:tcPr>
          <w:p w14:paraId="3C4A78A6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1DD2" w:rsidRPr="00D7306D" w14:paraId="31732DF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77C4941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ldStatusEvent</w:t>
            </w:r>
          </w:p>
        </w:tc>
        <w:tc>
          <w:tcPr>
            <w:tcW w:w="1275" w:type="dxa"/>
            <w:vAlign w:val="center"/>
          </w:tcPr>
          <w:p w14:paraId="261329CB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83708CB" w14:textId="77777777" w:rsidR="00E01DD2" w:rsidRDefault="00E01DD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“User_Close_Account”</w:t>
            </w:r>
          </w:p>
        </w:tc>
        <w:tc>
          <w:tcPr>
            <w:tcW w:w="3118" w:type="dxa"/>
            <w:vAlign w:val="center"/>
          </w:tcPr>
          <w:p w14:paraId="0259287E" w14:textId="77777777" w:rsidR="00E01DD2" w:rsidRDefault="00E01DD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AB6F516" w14:textId="77777777" w:rsidR="00E01DD2" w:rsidRDefault="00E01DD2" w:rsidP="00E01D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7E518BF" w14:textId="77777777" w:rsidR="00E01DD2" w:rsidRPr="008914EB" w:rsidRDefault="00E01DD2" w:rsidP="00E01D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AF3235D" w14:textId="77777777" w:rsidR="00E01DD2" w:rsidRDefault="00E01DD2" w:rsidP="00E01D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CA087AB" w14:textId="77777777" w:rsidR="00E01DD2" w:rsidRPr="002E0C1B" w:rsidRDefault="00E01DD2" w:rsidP="00E01DD2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TODO: clarify detail Cauldron spec to resume destination web with AIS</w:t>
      </w:r>
    </w:p>
    <w:p w14:paraId="05AE7639" w14:textId="10FA2015" w:rsidR="00E01DD2" w:rsidRPr="009613C4" w:rsidRDefault="00E01DD2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6AD8205" w14:textId="77777777" w:rsidR="00E01DD2" w:rsidRPr="004C0078" w:rsidRDefault="00E01DD2" w:rsidP="00D6118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AA209B6" w14:textId="77777777" w:rsidR="00834175" w:rsidRDefault="00834175" w:rsidP="00834175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Success Response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701"/>
        <w:gridCol w:w="1559"/>
        <w:gridCol w:w="1701"/>
        <w:gridCol w:w="1843"/>
      </w:tblGrid>
      <w:tr w:rsidR="00834175" w:rsidRPr="0031791A" w14:paraId="2C2FDFB0" w14:textId="77777777" w:rsidTr="003C685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55B77E9" w14:textId="77777777" w:rsidR="00834175" w:rsidRPr="0031791A" w:rsidRDefault="00834175" w:rsidP="005B1F6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6804" w:type="dxa"/>
            <w:gridSpan w:val="4"/>
            <w:shd w:val="clear" w:color="auto" w:fill="B4C6E7" w:themeFill="accent5" w:themeFillTint="66"/>
            <w:vAlign w:val="center"/>
          </w:tcPr>
          <w:p w14:paraId="01141BF6" w14:textId="77777777" w:rsidR="00834175" w:rsidRPr="0031791A" w:rsidRDefault="00834175" w:rsidP="005B1F6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7B815892" w14:textId="77777777" w:rsidR="00834175" w:rsidRPr="00B33699" w:rsidRDefault="00834175" w:rsidP="005B1F6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834175" w:rsidRPr="00D7306D" w14:paraId="43C9857A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43A531B0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6804" w:type="dxa"/>
            <w:gridSpan w:val="4"/>
            <w:vAlign w:val="center"/>
          </w:tcPr>
          <w:p w14:paraId="3370031B" w14:textId="2C49D5FD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  <w:r w:rsidR="003D21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1843" w:type="dxa"/>
            <w:vAlign w:val="center"/>
          </w:tcPr>
          <w:p w14:paraId="6B33F84D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41AF9A1C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25127B8E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6804" w:type="dxa"/>
            <w:gridSpan w:val="4"/>
            <w:vAlign w:val="center"/>
          </w:tcPr>
          <w:p w14:paraId="511AAF15" w14:textId="4E33CEC9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  <w:r w:rsidR="003D21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1843" w:type="dxa"/>
            <w:vAlign w:val="center"/>
          </w:tcPr>
          <w:p w14:paraId="07BB90D3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1258EE29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08B80B80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6804" w:type="dxa"/>
            <w:gridSpan w:val="4"/>
            <w:vAlign w:val="center"/>
          </w:tcPr>
          <w:p w14:paraId="179DF37C" w14:textId="36F6172D" w:rsidR="00834175" w:rsidRPr="00BC6553" w:rsidRDefault="003D216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 received above</w:t>
            </w:r>
          </w:p>
        </w:tc>
        <w:tc>
          <w:tcPr>
            <w:tcW w:w="1843" w:type="dxa"/>
            <w:vAlign w:val="center"/>
          </w:tcPr>
          <w:p w14:paraId="2192A88D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1BF6468E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78B55290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6804" w:type="dxa"/>
            <w:gridSpan w:val="4"/>
            <w:vAlign w:val="center"/>
          </w:tcPr>
          <w:p w14:paraId="5F2D5CF1" w14:textId="415AADE0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  <w:r w:rsidR="003D21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1843" w:type="dxa"/>
            <w:vAlign w:val="center"/>
          </w:tcPr>
          <w:p w14:paraId="6A53627D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16B945B6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51FD73B3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6804" w:type="dxa"/>
            <w:gridSpan w:val="4"/>
            <w:vAlign w:val="center"/>
          </w:tcPr>
          <w:p w14:paraId="034C8A20" w14:textId="57681EE9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  <w:r w:rsidR="003D21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1843" w:type="dxa"/>
            <w:vAlign w:val="center"/>
          </w:tcPr>
          <w:p w14:paraId="2A5B96EA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765BD50C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5CB41229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6804" w:type="dxa"/>
            <w:gridSpan w:val="4"/>
          </w:tcPr>
          <w:p w14:paraId="03298DD5" w14:textId="23134160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  <w:r w:rsidR="003D21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1843" w:type="dxa"/>
            <w:vAlign w:val="center"/>
          </w:tcPr>
          <w:p w14:paraId="6C32DD2C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A4699" w:rsidRPr="009C0675" w14:paraId="1BBA7054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6F1D35A4" w14:textId="5F71A644" w:rsidR="000A4699" w:rsidRDefault="000A469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6804" w:type="dxa"/>
            <w:gridSpan w:val="4"/>
          </w:tcPr>
          <w:p w14:paraId="4E9FBD1A" w14:textId="39EDE8F8" w:rsidR="000A4699" w:rsidRDefault="000A469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 received above</w:t>
            </w:r>
          </w:p>
        </w:tc>
        <w:tc>
          <w:tcPr>
            <w:tcW w:w="1843" w:type="dxa"/>
            <w:vAlign w:val="center"/>
          </w:tcPr>
          <w:p w14:paraId="61267745" w14:textId="77777777" w:rsidR="000A4699" w:rsidRPr="00BC6553" w:rsidRDefault="000A469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A4699" w:rsidRPr="009C0675" w14:paraId="19109A4B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70B13FBF" w14:textId="661DC365" w:rsidR="000A4699" w:rsidRDefault="000A469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6804" w:type="dxa"/>
            <w:gridSpan w:val="4"/>
          </w:tcPr>
          <w:p w14:paraId="5AE765D1" w14:textId="32F4F37D" w:rsidR="000A4699" w:rsidRDefault="000A469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 received above</w:t>
            </w:r>
          </w:p>
        </w:tc>
        <w:tc>
          <w:tcPr>
            <w:tcW w:w="1843" w:type="dxa"/>
            <w:vAlign w:val="center"/>
          </w:tcPr>
          <w:p w14:paraId="7A39DE43" w14:textId="77777777" w:rsidR="000A4699" w:rsidRPr="00BC6553" w:rsidRDefault="000A469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27F3C540" w14:textId="77777777" w:rsidTr="003C685C">
        <w:trPr>
          <w:trHeight w:val="382"/>
        </w:trPr>
        <w:tc>
          <w:tcPr>
            <w:tcW w:w="1559" w:type="dxa"/>
            <w:vAlign w:val="center"/>
          </w:tcPr>
          <w:p w14:paraId="3C092C10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profileImage</w:t>
            </w:r>
          </w:p>
        </w:tc>
        <w:tc>
          <w:tcPr>
            <w:tcW w:w="6804" w:type="dxa"/>
            <w:gridSpan w:val="4"/>
          </w:tcPr>
          <w:p w14:paraId="46EC41A5" w14:textId="4D7F63C2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profileImage</w:t>
            </w:r>
            <w:r w:rsidR="003D21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1843" w:type="dxa"/>
            <w:vAlign w:val="center"/>
          </w:tcPr>
          <w:p w14:paraId="709F3CFE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45DBC12E" w14:textId="77777777" w:rsidTr="003C685C">
        <w:trPr>
          <w:trHeight w:val="188"/>
        </w:trPr>
        <w:tc>
          <w:tcPr>
            <w:tcW w:w="1559" w:type="dxa"/>
            <w:vMerge w:val="restart"/>
            <w:vAlign w:val="center"/>
          </w:tcPr>
          <w:p w14:paraId="4DE2EE28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defaultPage</w:t>
            </w:r>
          </w:p>
        </w:tc>
        <w:tc>
          <w:tcPr>
            <w:tcW w:w="1843" w:type="dxa"/>
            <w:shd w:val="clear" w:color="auto" w:fill="B4C6E7" w:themeFill="accent5" w:themeFillTint="66"/>
          </w:tcPr>
          <w:p w14:paraId="15D7606E" w14:textId="34BBA7A9" w:rsidR="00834175" w:rsidRPr="00D3150A" w:rsidRDefault="00D56145" w:rsidP="005B1F6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directP</w:t>
            </w:r>
            <w:r w:rsidR="009228D0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asswor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d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14:paraId="029B2505" w14:textId="77777777" w:rsidR="00834175" w:rsidRPr="00D3150A" w:rsidRDefault="00834175" w:rsidP="005B1F6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 w:rsidRPr="00D3150A"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#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 of Websites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14E7E81E" w14:textId="77777777" w:rsidR="00834175" w:rsidRPr="00D3150A" w:rsidRDefault="00834175" w:rsidP="005B1F6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 w:rsidRPr="00D3150A"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#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 of Projects</w:t>
            </w:r>
          </w:p>
        </w:tc>
        <w:tc>
          <w:tcPr>
            <w:tcW w:w="1701" w:type="dxa"/>
            <w:shd w:val="clear" w:color="auto" w:fill="B4C6E7" w:themeFill="accent5" w:themeFillTint="66"/>
          </w:tcPr>
          <w:p w14:paraId="1FC07C54" w14:textId="77777777" w:rsidR="00834175" w:rsidRPr="00D3150A" w:rsidRDefault="00834175" w:rsidP="005B1F6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 xml:space="preserve">Setting </w:t>
            </w:r>
            <w:r w:rsidRPr="00D3150A"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V</w:t>
            </w:r>
            <w:r w:rsidRPr="00D3150A"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843" w:type="dxa"/>
            <w:vMerge w:val="restart"/>
            <w:vAlign w:val="center"/>
          </w:tcPr>
          <w:p w14:paraId="4286BBB4" w14:textId="77A3D1CC" w:rsidR="00834175" w:rsidRPr="00617D51" w:rsidRDefault="00834175" w:rsidP="00617D5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4175" w:rsidRPr="009C0675" w14:paraId="62247CCD" w14:textId="77777777" w:rsidTr="003C685C">
        <w:trPr>
          <w:trHeight w:val="188"/>
        </w:trPr>
        <w:tc>
          <w:tcPr>
            <w:tcW w:w="1559" w:type="dxa"/>
            <w:vMerge/>
            <w:vAlign w:val="center"/>
          </w:tcPr>
          <w:p w14:paraId="1A8EE4EB" w14:textId="77777777" w:rsidR="00834175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</w:tcPr>
          <w:p w14:paraId="76F0D1BA" w14:textId="124EA1CC" w:rsidR="00834175" w:rsidRDefault="00D5614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False</w:t>
            </w:r>
          </w:p>
        </w:tc>
        <w:tc>
          <w:tcPr>
            <w:tcW w:w="1701" w:type="dxa"/>
          </w:tcPr>
          <w:p w14:paraId="0FAABBEB" w14:textId="77777777" w:rsidR="00834175" w:rsidRPr="00960AEF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559" w:type="dxa"/>
          </w:tcPr>
          <w:p w14:paraId="23F7D6DA" w14:textId="77777777" w:rsidR="00834175" w:rsidRPr="00960AEF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701" w:type="dxa"/>
          </w:tcPr>
          <w:p w14:paraId="75FA30AD" w14:textId="59B3EF8B" w:rsidR="00834175" w:rsidRPr="00960AEF" w:rsidRDefault="00FD69A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  <w:r w:rsidR="009228D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et</w:t>
            </w:r>
            <w:r w:rsidR="0083417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9228D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843" w:type="dxa"/>
            <w:vMerge/>
            <w:vAlign w:val="center"/>
          </w:tcPr>
          <w:p w14:paraId="1A2A41A1" w14:textId="77777777" w:rsidR="00834175" w:rsidRPr="00BC6553" w:rsidRDefault="008341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E404E" w:rsidRPr="009C0675" w14:paraId="78D56ED0" w14:textId="77777777" w:rsidTr="003C685C">
        <w:trPr>
          <w:trHeight w:val="187"/>
        </w:trPr>
        <w:tc>
          <w:tcPr>
            <w:tcW w:w="1559" w:type="dxa"/>
            <w:vMerge/>
            <w:vAlign w:val="center"/>
          </w:tcPr>
          <w:p w14:paraId="2CD4B0F8" w14:textId="77777777" w:rsidR="00FE404E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vMerge w:val="restart"/>
          </w:tcPr>
          <w:p w14:paraId="7695F487" w14:textId="472775F7" w:rsidR="00FE404E" w:rsidRPr="00960AEF" w:rsidRDefault="00D56145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True</w:t>
            </w:r>
          </w:p>
        </w:tc>
        <w:tc>
          <w:tcPr>
            <w:tcW w:w="1701" w:type="dxa"/>
          </w:tcPr>
          <w:p w14:paraId="71D2E875" w14:textId="7777777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&gt;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=1</w:t>
            </w:r>
          </w:p>
        </w:tc>
        <w:tc>
          <w:tcPr>
            <w:tcW w:w="1559" w:type="dxa"/>
          </w:tcPr>
          <w:p w14:paraId="432CD5CD" w14:textId="7777777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701" w:type="dxa"/>
          </w:tcPr>
          <w:p w14:paraId="2A12F8B5" w14:textId="0F6A54D2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my_websites</w:t>
            </w:r>
          </w:p>
        </w:tc>
        <w:tc>
          <w:tcPr>
            <w:tcW w:w="1843" w:type="dxa"/>
            <w:vMerge/>
            <w:vAlign w:val="center"/>
          </w:tcPr>
          <w:p w14:paraId="34DC0C6D" w14:textId="77777777" w:rsidR="00FE404E" w:rsidRPr="00BC6553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E404E" w:rsidRPr="009C0675" w14:paraId="501824F8" w14:textId="77777777" w:rsidTr="003C685C">
        <w:trPr>
          <w:trHeight w:val="187"/>
        </w:trPr>
        <w:tc>
          <w:tcPr>
            <w:tcW w:w="1559" w:type="dxa"/>
            <w:vMerge/>
            <w:vAlign w:val="center"/>
          </w:tcPr>
          <w:p w14:paraId="2F090AC3" w14:textId="77777777" w:rsidR="00FE404E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vMerge/>
          </w:tcPr>
          <w:p w14:paraId="08EEB595" w14:textId="36A851E4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</w:tcPr>
          <w:p w14:paraId="48B8C755" w14:textId="7777777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=0</w:t>
            </w:r>
          </w:p>
        </w:tc>
        <w:tc>
          <w:tcPr>
            <w:tcW w:w="1559" w:type="dxa"/>
          </w:tcPr>
          <w:p w14:paraId="73C3D62D" w14:textId="7777777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&gt;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=1</w:t>
            </w:r>
          </w:p>
        </w:tc>
        <w:tc>
          <w:tcPr>
            <w:tcW w:w="1701" w:type="dxa"/>
          </w:tcPr>
          <w:p w14:paraId="3AFC756F" w14:textId="4E0C6FE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my_projects</w:t>
            </w:r>
          </w:p>
        </w:tc>
        <w:tc>
          <w:tcPr>
            <w:tcW w:w="1843" w:type="dxa"/>
            <w:vMerge/>
            <w:vAlign w:val="center"/>
          </w:tcPr>
          <w:p w14:paraId="0231EB2F" w14:textId="77777777" w:rsidR="00FE404E" w:rsidRPr="00BC6553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E404E" w:rsidRPr="009C0675" w14:paraId="071A42F0" w14:textId="77777777" w:rsidTr="003C685C">
        <w:trPr>
          <w:trHeight w:val="187"/>
        </w:trPr>
        <w:tc>
          <w:tcPr>
            <w:tcW w:w="1559" w:type="dxa"/>
            <w:vMerge/>
            <w:vAlign w:val="center"/>
          </w:tcPr>
          <w:p w14:paraId="494F0F18" w14:textId="77777777" w:rsidR="00FE404E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vMerge/>
          </w:tcPr>
          <w:p w14:paraId="7902E3C2" w14:textId="725A7B41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</w:tcPr>
          <w:p w14:paraId="7EE873B9" w14:textId="7777777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=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559" w:type="dxa"/>
          </w:tcPr>
          <w:p w14:paraId="36AC6FED" w14:textId="77777777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=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701" w:type="dxa"/>
          </w:tcPr>
          <w:p w14:paraId="104EAA59" w14:textId="4DAB8771" w:rsidR="00FE404E" w:rsidRPr="00960AEF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my_templates</w:t>
            </w:r>
          </w:p>
        </w:tc>
        <w:tc>
          <w:tcPr>
            <w:tcW w:w="1843" w:type="dxa"/>
            <w:vMerge/>
            <w:vAlign w:val="center"/>
          </w:tcPr>
          <w:p w14:paraId="34E9C43E" w14:textId="77777777" w:rsidR="00FE404E" w:rsidRPr="00BC6553" w:rsidRDefault="00FE404E" w:rsidP="0022416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5869E72" w14:textId="77777777" w:rsidR="00834175" w:rsidRPr="009C0675" w:rsidRDefault="00834175" w:rsidP="00834175">
      <w:pPr>
        <w:spacing w:after="0" w:line="240" w:lineRule="auto"/>
        <w:rPr>
          <w:smallCaps/>
          <w:color w:val="002060"/>
          <w:sz w:val="20"/>
          <w:szCs w:val="20"/>
        </w:rPr>
      </w:pPr>
    </w:p>
    <w:p w14:paraId="35E21AE5" w14:textId="79843AA5" w:rsidR="000D77E7" w:rsidRPr="00834175" w:rsidRDefault="00834175" w:rsidP="00834175">
      <w:pPr>
        <w:pStyle w:val="ab"/>
        <w:numPr>
          <w:ilvl w:val="0"/>
          <w:numId w:val="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S</w:t>
      </w:r>
      <w:r>
        <w:rPr>
          <w:rStyle w:val="af0"/>
          <w:rFonts w:ascii="Tahoma" w:hAnsi="Tahoma" w:cs="Tahoma"/>
          <w:color w:val="auto"/>
          <w:lang w:eastAsia="ja-JP"/>
        </w:rPr>
        <w:t>ave User Information on session and Send Response Result</w:t>
      </w:r>
    </w:p>
    <w:p w14:paraId="3E2EA340" w14:textId="77777777" w:rsidR="000D77E7" w:rsidRDefault="000D77E7" w:rsidP="000D77E7">
      <w:pPr>
        <w:rPr>
          <w:rStyle w:val="af0"/>
          <w:rFonts w:ascii="Tahoma" w:hAnsi="Tahoma" w:cs="Tahoma"/>
          <w:color w:val="auto"/>
        </w:rPr>
      </w:pPr>
    </w:p>
    <w:p w14:paraId="1E39A2D9" w14:textId="77777777" w:rsidR="000D77E7" w:rsidRPr="004D476C" w:rsidRDefault="000D77E7" w:rsidP="000D77E7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" w:name="_Toc49966492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0D77E7" w:rsidRPr="000253E8" w14:paraId="784D97AD" w14:textId="77777777" w:rsidTr="005B1F6E">
        <w:trPr>
          <w:trHeight w:val="260"/>
        </w:trPr>
        <w:tc>
          <w:tcPr>
            <w:tcW w:w="2523" w:type="dxa"/>
          </w:tcPr>
          <w:p w14:paraId="24291515" w14:textId="77777777" w:rsidR="000D77E7" w:rsidRPr="000253E8" w:rsidRDefault="000D77E7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71A8D96" w14:textId="77777777" w:rsidR="000D77E7" w:rsidRPr="000253E8" w:rsidRDefault="000D77E7" w:rsidP="005B1F6E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0B68DDB" w14:textId="77777777" w:rsidR="000D77E7" w:rsidRPr="000253E8" w:rsidRDefault="000D77E7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666CE6A5" w14:textId="77777777" w:rsidR="000D77E7" w:rsidRPr="000253E8" w:rsidRDefault="000D77E7" w:rsidP="005B1F6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AD92AD8" w14:textId="77777777" w:rsidR="000D77E7" w:rsidRPr="000253E8" w:rsidRDefault="000D77E7" w:rsidP="005B1F6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D77E7" w:rsidRPr="004A49C9" w14:paraId="249C80C9" w14:textId="77777777" w:rsidTr="005B1F6E">
        <w:tc>
          <w:tcPr>
            <w:tcW w:w="2523" w:type="dxa"/>
          </w:tcPr>
          <w:p w14:paraId="53C0C7C0" w14:textId="77777777" w:rsidR="000D77E7" w:rsidRPr="004A49C9" w:rsidRDefault="000D77E7" w:rsidP="005B1F6E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5BBECFD" w14:textId="77777777" w:rsidR="000D77E7" w:rsidRPr="004A49C9" w:rsidRDefault="000D77E7" w:rsidP="005B1F6E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57F7064" w14:textId="77777777" w:rsidR="000D77E7" w:rsidRPr="004A49C9" w:rsidRDefault="000D77E7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50774EE" w14:textId="77777777" w:rsidR="000D77E7" w:rsidRPr="004A49C9" w:rsidRDefault="000D77E7" w:rsidP="005B1F6E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3A1DCF0A" w14:textId="77777777" w:rsidR="000D77E7" w:rsidRPr="00E2590C" w:rsidRDefault="000D77E7" w:rsidP="005B1F6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DE26672" w14:textId="77777777" w:rsidR="000D77E7" w:rsidRDefault="000D77E7" w:rsidP="00E66E31">
      <w:pPr>
        <w:rPr>
          <w:rStyle w:val="af0"/>
          <w:rFonts w:ascii="Tahoma" w:hAnsi="Tahoma" w:cs="Tahoma"/>
          <w:color w:val="auto"/>
        </w:rPr>
      </w:pPr>
    </w:p>
    <w:p w14:paraId="177EAA16" w14:textId="77777777" w:rsidR="002E02BC" w:rsidRPr="004D476C" w:rsidRDefault="002E02BC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" w:name="_Toc49966493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FE6F74" w:rsidRPr="000253E8" w14:paraId="288FC22B" w14:textId="77777777" w:rsidTr="00843128">
        <w:tc>
          <w:tcPr>
            <w:tcW w:w="2523" w:type="dxa"/>
          </w:tcPr>
          <w:p w14:paraId="2470A8E7" w14:textId="77777777" w:rsidR="00FE6F74" w:rsidRPr="000253E8" w:rsidRDefault="00FE6F74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10C7738" w14:textId="77777777" w:rsidR="00FE6F74" w:rsidRPr="000253E8" w:rsidRDefault="00FE6F74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64655E5" w14:textId="77777777" w:rsidR="00FE6F74" w:rsidRPr="000253E8" w:rsidRDefault="00FE6F74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359EEA8" w14:textId="77777777" w:rsidR="00FE6F74" w:rsidRPr="000253E8" w:rsidRDefault="00FE6F74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C259346" w14:textId="77777777" w:rsidR="00FE6F74" w:rsidRPr="000253E8" w:rsidRDefault="00FE6F74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E6F74" w:rsidRPr="004A49C9" w14:paraId="45F72D50" w14:textId="77777777" w:rsidTr="00843128">
        <w:tc>
          <w:tcPr>
            <w:tcW w:w="2523" w:type="dxa"/>
          </w:tcPr>
          <w:p w14:paraId="2E18A804" w14:textId="77777777" w:rsidR="00FE6F74" w:rsidRPr="004A49C9" w:rsidRDefault="00FE6F74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2F2645E" w14:textId="77777777" w:rsidR="00FE6F74" w:rsidRPr="004A49C9" w:rsidRDefault="00FE6F74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801257E" w14:textId="77777777" w:rsidR="00FE6F74" w:rsidRPr="004A49C9" w:rsidRDefault="00FE6F74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F082738" w14:textId="77777777" w:rsidR="00FE6F74" w:rsidRPr="004A49C9" w:rsidRDefault="00FE6F74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6D57506" w14:textId="30E43599" w:rsidR="00FE6F74" w:rsidRPr="00E2590C" w:rsidRDefault="00DF13BC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2CF1377" w14:textId="77777777" w:rsidR="00FF446C" w:rsidRPr="00FF446C" w:rsidRDefault="00FF446C" w:rsidP="00FF446C"/>
    <w:p w14:paraId="293CEA70" w14:textId="77777777" w:rsidR="00A0558F" w:rsidRPr="004D476C" w:rsidRDefault="00A0558F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" w:name="_Toc49966494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90A5E" w:rsidRPr="0031791A" w14:paraId="5DF0AACB" w14:textId="77777777" w:rsidTr="00843128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BE560C1" w14:textId="77777777" w:rsidR="00290A5E" w:rsidRPr="0031791A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9BDBC22" w14:textId="77777777" w:rsidR="00290A5E" w:rsidRPr="0031791A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3EE72D08" w14:textId="77777777" w:rsidR="00290A5E" w:rsidRPr="0031791A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5B76D17" w14:textId="77777777" w:rsidR="00290A5E" w:rsidRPr="0031791A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8E0D563" w14:textId="77777777" w:rsidR="00290A5E" w:rsidRPr="0031791A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466FC1F" w14:textId="77777777" w:rsidR="00290A5E" w:rsidRPr="0031791A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DE32435" w14:textId="77777777" w:rsidR="00290A5E" w:rsidRPr="00B33699" w:rsidRDefault="00290A5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90A5E" w:rsidRPr="00D7306D" w14:paraId="1137068C" w14:textId="77777777" w:rsidTr="00843128">
        <w:trPr>
          <w:trHeight w:val="378"/>
        </w:trPr>
        <w:tc>
          <w:tcPr>
            <w:tcW w:w="1559" w:type="dxa"/>
            <w:vAlign w:val="center"/>
          </w:tcPr>
          <w:p w14:paraId="74D507A8" w14:textId="0823C375" w:rsidR="00290A5E" w:rsidRPr="00BC6553" w:rsidRDefault="004513D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code</w:t>
            </w:r>
          </w:p>
        </w:tc>
        <w:tc>
          <w:tcPr>
            <w:tcW w:w="1080" w:type="dxa"/>
            <w:vAlign w:val="center"/>
          </w:tcPr>
          <w:p w14:paraId="2B93B709" w14:textId="77777777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5CE1A99D" w14:textId="77777777" w:rsidR="00290A5E" w:rsidRPr="00BC6553" w:rsidRDefault="00290A5E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834C19A" w14:textId="77777777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F41B6A" w14:textId="6CDC19FB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1CCB5FC" w14:textId="52DDB575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56E3D6B" w14:textId="20EAB06E" w:rsidR="00290A5E" w:rsidRPr="00BC6553" w:rsidRDefault="006B7EE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</w:t>
            </w:r>
            <w:r w:rsidR="009D612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enerated by Andromeda</w:t>
            </w:r>
          </w:p>
        </w:tc>
      </w:tr>
      <w:tr w:rsidR="00290A5E" w:rsidRPr="00D7306D" w14:paraId="4293213A" w14:textId="77777777" w:rsidTr="00843128">
        <w:trPr>
          <w:trHeight w:val="426"/>
        </w:trPr>
        <w:tc>
          <w:tcPr>
            <w:tcW w:w="1559" w:type="dxa"/>
            <w:vAlign w:val="center"/>
          </w:tcPr>
          <w:p w14:paraId="0702D6B8" w14:textId="56870094" w:rsidR="00290A5E" w:rsidRPr="00BC6553" w:rsidRDefault="004513D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state</w:t>
            </w:r>
          </w:p>
        </w:tc>
        <w:tc>
          <w:tcPr>
            <w:tcW w:w="1080" w:type="dxa"/>
            <w:vAlign w:val="center"/>
          </w:tcPr>
          <w:p w14:paraId="12F40A9E" w14:textId="77777777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7480499" w14:textId="6C4FB370" w:rsidR="00290A5E" w:rsidRPr="00BC6553" w:rsidRDefault="00861E43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0E53A12" w14:textId="77777777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F1B23C" w14:textId="77777777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74F7EA3" w14:textId="77777777" w:rsidR="00290A5E" w:rsidRPr="00BC6553" w:rsidRDefault="00290A5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1FBA2110" w14:textId="7C132645" w:rsidR="00290A5E" w:rsidRPr="00BC6553" w:rsidRDefault="0029688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Generated by VMS</w:t>
            </w:r>
          </w:p>
        </w:tc>
      </w:tr>
    </w:tbl>
    <w:p w14:paraId="19E87174" w14:textId="77777777" w:rsidR="009F786E" w:rsidRDefault="009F786E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555350D" w14:textId="77777777" w:rsidR="009F786E" w:rsidRPr="004D476C" w:rsidRDefault="009F786E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" w:name="_Toc49966495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1276"/>
        <w:gridCol w:w="5698"/>
      </w:tblGrid>
      <w:tr w:rsidR="00FE6F74" w:rsidRPr="000253E8" w14:paraId="2082113E" w14:textId="77777777" w:rsidTr="00017482">
        <w:tc>
          <w:tcPr>
            <w:tcW w:w="2523" w:type="dxa"/>
          </w:tcPr>
          <w:p w14:paraId="3F35F58D" w14:textId="77777777" w:rsidR="00FE6F74" w:rsidRPr="000253E8" w:rsidRDefault="00FE6F74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419FF83" w14:textId="77777777" w:rsidR="00FE6F74" w:rsidRPr="000253E8" w:rsidRDefault="00FE6F74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276" w:type="dxa"/>
          </w:tcPr>
          <w:p w14:paraId="446BFD89" w14:textId="77777777" w:rsidR="00FE6F74" w:rsidRPr="000253E8" w:rsidRDefault="00FE6F74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698" w:type="dxa"/>
          </w:tcPr>
          <w:p w14:paraId="7DEA4C67" w14:textId="77777777" w:rsidR="00FE6F74" w:rsidRPr="000253E8" w:rsidRDefault="00FE6F74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E6F74" w:rsidRPr="004A49C9" w14:paraId="7E95A3DE" w14:textId="77777777" w:rsidTr="00017482">
        <w:tc>
          <w:tcPr>
            <w:tcW w:w="2523" w:type="dxa"/>
          </w:tcPr>
          <w:p w14:paraId="38DC3AE2" w14:textId="77777777" w:rsidR="00FE6F74" w:rsidRPr="004A49C9" w:rsidRDefault="00FE6F74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3CBD540" w14:textId="77777777" w:rsidR="00FE6F74" w:rsidRPr="004A49C9" w:rsidRDefault="00FE6F74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276" w:type="dxa"/>
          </w:tcPr>
          <w:p w14:paraId="6DC100B1" w14:textId="77777777" w:rsidR="00FE6F74" w:rsidRPr="004A49C9" w:rsidRDefault="00FE6F74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698" w:type="dxa"/>
          </w:tcPr>
          <w:p w14:paraId="20447DAA" w14:textId="77777777" w:rsidR="00FE6F74" w:rsidRPr="00E2590C" w:rsidRDefault="00FE6F74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181C4B80" w14:textId="77777777" w:rsidR="00EF2772" w:rsidRPr="00EF2772" w:rsidRDefault="00EF2772" w:rsidP="00EF2772"/>
    <w:p w14:paraId="530EAC16" w14:textId="5FADD692" w:rsidR="00821CCE" w:rsidRPr="001540B9" w:rsidRDefault="00F7364C" w:rsidP="00821CCE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" w:name="_Toc49966496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A94FDA" w:rsidRPr="0031791A" w14:paraId="47B39EEA" w14:textId="77777777" w:rsidTr="00B4744E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7E257D0" w14:textId="77777777" w:rsidR="00A94FDA" w:rsidRPr="0031791A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214FA4C0" w14:textId="77777777" w:rsidR="00A94FDA" w:rsidRPr="0031791A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7701998" w14:textId="77777777" w:rsidR="00A94FDA" w:rsidRPr="0031791A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2928667" w14:textId="77777777" w:rsidR="00A94FDA" w:rsidRPr="0031791A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A3B015E" w14:textId="77777777" w:rsidR="00A94FDA" w:rsidRPr="0031791A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4B07F57" w14:textId="77777777" w:rsidR="00A94FDA" w:rsidRPr="0031791A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21200C0" w14:textId="77777777" w:rsidR="00A94FDA" w:rsidRPr="004F310B" w:rsidRDefault="00A94FD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94FDA" w:rsidRPr="00D7306D" w14:paraId="7DE47635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50E456B1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080" w:type="dxa"/>
            <w:vAlign w:val="center"/>
          </w:tcPr>
          <w:p w14:paraId="62DE9C6A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1237FBA" w14:textId="77777777" w:rsidR="00A94FDA" w:rsidRPr="00BC6553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9E7C7A8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E33DA3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7C08C9B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0DEC97D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1C3A59DD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4097B921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1080" w:type="dxa"/>
            <w:vAlign w:val="center"/>
          </w:tcPr>
          <w:p w14:paraId="17A5FF55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56411946" w14:textId="77777777" w:rsidR="00A94FDA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A737184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D69BAF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91F7466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ustomer, AIS</w:t>
            </w:r>
          </w:p>
        </w:tc>
        <w:tc>
          <w:tcPr>
            <w:tcW w:w="2977" w:type="dxa"/>
            <w:vAlign w:val="center"/>
          </w:tcPr>
          <w:p w14:paraId="66C12F24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Type</w:t>
            </w:r>
          </w:p>
        </w:tc>
      </w:tr>
      <w:tr w:rsidR="00A94FDA" w:rsidRPr="00D7306D" w14:paraId="77426686" w14:textId="77777777" w:rsidTr="00B4744E">
        <w:trPr>
          <w:trHeight w:val="380"/>
        </w:trPr>
        <w:tc>
          <w:tcPr>
            <w:tcW w:w="1559" w:type="dxa"/>
            <w:vAlign w:val="center"/>
          </w:tcPr>
          <w:p w14:paraId="05962857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080" w:type="dxa"/>
            <w:vAlign w:val="center"/>
          </w:tcPr>
          <w:p w14:paraId="6C9635CB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599AA2AF" w14:textId="77777777" w:rsidR="00A94FDA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1C5FE9D2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99D364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64F5C58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D96A4F0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49E4AA3E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49640CA1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1E455056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427B088" w14:textId="77777777" w:rsidR="00A94FDA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1AC4192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5C7B05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EE847C1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015A842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7CF22F43" w14:textId="77777777" w:rsidTr="00B4744E">
        <w:trPr>
          <w:trHeight w:val="380"/>
        </w:trPr>
        <w:tc>
          <w:tcPr>
            <w:tcW w:w="1559" w:type="dxa"/>
            <w:vAlign w:val="center"/>
          </w:tcPr>
          <w:p w14:paraId="6463E430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080" w:type="dxa"/>
            <w:vAlign w:val="center"/>
          </w:tcPr>
          <w:p w14:paraId="6735F335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BC01611" w14:textId="77777777" w:rsidR="00A94FDA" w:rsidRPr="00BC6553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31B4D8A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7A65EC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7A4F0D1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DB752D8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3AED26DD" w14:textId="77777777" w:rsidTr="00B4744E">
        <w:trPr>
          <w:trHeight w:val="335"/>
        </w:trPr>
        <w:tc>
          <w:tcPr>
            <w:tcW w:w="1559" w:type="dxa"/>
            <w:vAlign w:val="center"/>
          </w:tcPr>
          <w:p w14:paraId="720C14D9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080" w:type="dxa"/>
            <w:vAlign w:val="center"/>
          </w:tcPr>
          <w:p w14:paraId="5488BE3E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CF742A4" w14:textId="77777777" w:rsidR="00A94FDA" w:rsidRPr="00BC6553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4C4598E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AC7D79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356391C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DD9E32D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270DB63E" w14:textId="77777777" w:rsidTr="00B4744E">
        <w:trPr>
          <w:trHeight w:val="335"/>
        </w:trPr>
        <w:tc>
          <w:tcPr>
            <w:tcW w:w="1559" w:type="dxa"/>
            <w:vAlign w:val="center"/>
          </w:tcPr>
          <w:p w14:paraId="36F8CD3E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080" w:type="dxa"/>
            <w:vAlign w:val="center"/>
          </w:tcPr>
          <w:p w14:paraId="01E69F04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76F079E" w14:textId="77777777" w:rsidR="00A94FDA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983DD7D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D4F1DF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E4FD107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7712CB49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54333BEB" w14:textId="77777777" w:rsidTr="00B4744E">
        <w:trPr>
          <w:trHeight w:val="335"/>
        </w:trPr>
        <w:tc>
          <w:tcPr>
            <w:tcW w:w="1559" w:type="dxa"/>
            <w:vAlign w:val="center"/>
          </w:tcPr>
          <w:p w14:paraId="541532C7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1080" w:type="dxa"/>
            <w:vAlign w:val="center"/>
          </w:tcPr>
          <w:p w14:paraId="4C49D65B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7B147A3" w14:textId="77777777" w:rsidR="00A94FDA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7716053D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D3EAE0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6E654A3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D49D312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0AAF4162" w14:textId="77777777" w:rsidTr="00B4744E">
        <w:trPr>
          <w:trHeight w:val="282"/>
        </w:trPr>
        <w:tc>
          <w:tcPr>
            <w:tcW w:w="1559" w:type="dxa"/>
            <w:vAlign w:val="center"/>
          </w:tcPr>
          <w:p w14:paraId="4C8E932B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profileImage</w:t>
            </w:r>
          </w:p>
        </w:tc>
        <w:tc>
          <w:tcPr>
            <w:tcW w:w="1080" w:type="dxa"/>
            <w:vAlign w:val="center"/>
          </w:tcPr>
          <w:p w14:paraId="14B0A893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583FBB9C" w14:textId="77777777" w:rsidR="00A94FDA" w:rsidRPr="00BC6553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00D2FF5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F58D24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B346E53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35795499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94FDA" w:rsidRPr="00D7306D" w14:paraId="3A9384C2" w14:textId="77777777" w:rsidTr="00B4744E">
        <w:trPr>
          <w:trHeight w:val="243"/>
        </w:trPr>
        <w:tc>
          <w:tcPr>
            <w:tcW w:w="1559" w:type="dxa"/>
            <w:vAlign w:val="center"/>
          </w:tcPr>
          <w:p w14:paraId="006C113D" w14:textId="77777777" w:rsidR="00A94FDA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defaultPage</w:t>
            </w:r>
          </w:p>
        </w:tc>
        <w:tc>
          <w:tcPr>
            <w:tcW w:w="1080" w:type="dxa"/>
            <w:vAlign w:val="center"/>
          </w:tcPr>
          <w:p w14:paraId="4CDE1352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E981989" w14:textId="77777777" w:rsidR="00A94FDA" w:rsidRPr="00BC6553" w:rsidRDefault="00A94FDA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C18A5E4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A0DEE4" w14:textId="77777777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E160BBA" w14:textId="77777777" w:rsidR="00A94FDA" w:rsidRDefault="00A94FDA" w:rsidP="00A94FDA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set_password</w:t>
            </w:r>
          </w:p>
          <w:p w14:paraId="7ECC9E08" w14:textId="77777777" w:rsidR="00A94FDA" w:rsidRDefault="00A94FDA" w:rsidP="00A94FDA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my_websites</w:t>
            </w:r>
          </w:p>
          <w:p w14:paraId="0AD79358" w14:textId="77777777" w:rsidR="00A94FDA" w:rsidRDefault="00A94FDA" w:rsidP="00A94FDA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my_projects</w:t>
            </w:r>
          </w:p>
          <w:p w14:paraId="1691624D" w14:textId="0B3C42F5" w:rsidR="00A94FDA" w:rsidRPr="004D55F7" w:rsidRDefault="00A94FDA" w:rsidP="00A94FDA">
            <w:pPr>
              <w:pStyle w:val="ab"/>
              <w:numPr>
                <w:ilvl w:val="0"/>
                <w:numId w:val="2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my_templates</w:t>
            </w:r>
          </w:p>
        </w:tc>
        <w:tc>
          <w:tcPr>
            <w:tcW w:w="2977" w:type="dxa"/>
            <w:vAlign w:val="center"/>
          </w:tcPr>
          <w:p w14:paraId="6274EC20" w14:textId="4856D661" w:rsidR="00A94FDA" w:rsidRPr="00BC6553" w:rsidRDefault="00A94F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hich page to display after login</w:t>
            </w:r>
          </w:p>
        </w:tc>
      </w:tr>
    </w:tbl>
    <w:p w14:paraId="6946B032" w14:textId="77777777" w:rsidR="00A94FDA" w:rsidRPr="00A31217" w:rsidRDefault="00A94FDA" w:rsidP="00821CCE"/>
    <w:p w14:paraId="74EC9CE2" w14:textId="77777777" w:rsidR="00821CCE" w:rsidRPr="008616D0" w:rsidRDefault="00821CCE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" w:name="_Toc49966497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AB75DB" w:rsidRPr="0031791A" w14:paraId="76D1419C" w14:textId="77777777" w:rsidTr="00E828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5351E19" w14:textId="1C704289" w:rsidR="00AB75DB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1D0836B" w14:textId="77777777" w:rsidR="00AB75DB" w:rsidRPr="0031791A" w:rsidRDefault="00AB75DB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74E6DA5" w14:textId="77777777" w:rsidR="00AB75DB" w:rsidRPr="00B33699" w:rsidRDefault="00AB75DB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276C18" w:rsidRPr="00D7306D" w14:paraId="36BACAD9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246234EA" w14:textId="49CF59C1" w:rsidR="00276C18" w:rsidRPr="00BC6553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  <w:r w:rsidR="00C930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843" w:type="dxa"/>
            <w:vAlign w:val="center"/>
          </w:tcPr>
          <w:p w14:paraId="6694CBB3" w14:textId="77777777" w:rsidR="00276C18" w:rsidRPr="00BC6553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55771EF" w14:textId="57721182" w:rsidR="00276C18" w:rsidRPr="00BC6553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Successfully </w:t>
            </w:r>
            <w:r w:rsidR="00C930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processed</w:t>
            </w:r>
          </w:p>
        </w:tc>
      </w:tr>
      <w:tr w:rsidR="00276C18" w:rsidRPr="00D7306D" w14:paraId="4D0D5527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3704A566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84A073B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5B043FB8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C93002" w:rsidRPr="00D7306D" w14:paraId="6222D02B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48BBEAF7" w14:textId="493FC3D7" w:rsidR="00C93002" w:rsidRDefault="00C9300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6C31ED81" w14:textId="65804B52" w:rsidR="00C93002" w:rsidRDefault="00C9300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401001</w:t>
            </w:r>
          </w:p>
        </w:tc>
        <w:tc>
          <w:tcPr>
            <w:tcW w:w="6804" w:type="dxa"/>
            <w:vAlign w:val="center"/>
          </w:tcPr>
          <w:p w14:paraId="52715DA8" w14:textId="067B72D7" w:rsidR="00C93002" w:rsidRDefault="00C9300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uthentication error</w:t>
            </w:r>
          </w:p>
        </w:tc>
      </w:tr>
      <w:tr w:rsidR="00276C18" w:rsidRPr="00D7306D" w14:paraId="19302910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53F73EA0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F2A5B2A" w14:textId="77777777" w:rsidR="00276C18" w:rsidRPr="009E4494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E401014</w:t>
            </w:r>
          </w:p>
        </w:tc>
        <w:tc>
          <w:tcPr>
            <w:tcW w:w="6804" w:type="dxa"/>
            <w:vAlign w:val="center"/>
          </w:tcPr>
          <w:p w14:paraId="26F82856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expired</w:t>
            </w:r>
          </w:p>
        </w:tc>
      </w:tr>
      <w:tr w:rsidR="00276C18" w:rsidRPr="00D7306D" w14:paraId="12AD83D7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67A3F8AB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8879842" w14:textId="77777777" w:rsidR="00276C18" w:rsidRPr="009E4494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E401015</w:t>
            </w:r>
          </w:p>
        </w:tc>
        <w:tc>
          <w:tcPr>
            <w:tcW w:w="6804" w:type="dxa"/>
            <w:vAlign w:val="center"/>
          </w:tcPr>
          <w:p w14:paraId="24E8D12D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inactive</w:t>
            </w:r>
          </w:p>
        </w:tc>
      </w:tr>
      <w:tr w:rsidR="00564D95" w:rsidRPr="00D7306D" w14:paraId="0832ED32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4CA535F2" w14:textId="0E095C43" w:rsidR="00564D95" w:rsidRDefault="00564D9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79136B56" w14:textId="52EFC481" w:rsidR="00564D95" w:rsidRPr="009E4494" w:rsidRDefault="00564D9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E404002</w:t>
            </w:r>
          </w:p>
        </w:tc>
        <w:tc>
          <w:tcPr>
            <w:tcW w:w="6804" w:type="dxa"/>
            <w:vAlign w:val="center"/>
          </w:tcPr>
          <w:p w14:paraId="7909CE0E" w14:textId="474EBDB8" w:rsidR="00564D95" w:rsidRDefault="00564D9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tate not found</w:t>
            </w:r>
          </w:p>
        </w:tc>
      </w:tr>
      <w:tr w:rsidR="00276C18" w:rsidRPr="00D7306D" w14:paraId="7745363E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25A79670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29431D88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0ED0B1E4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Duplication error (username, email)</w:t>
            </w:r>
          </w:p>
        </w:tc>
      </w:tr>
      <w:tr w:rsidR="00276C18" w:rsidRPr="00D7306D" w14:paraId="7CB3DF3F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353ECE21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5768727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F2BC1BA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276C18" w:rsidRPr="00D7306D" w14:paraId="23C0990F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1B887CA2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E22195C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5D33B556" w14:textId="77777777" w:rsidR="00276C18" w:rsidRDefault="00276C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5C63A0C4" w14:textId="23388856" w:rsidR="00DE2171" w:rsidRDefault="00DE2171" w:rsidP="00DE2171"/>
    <w:p w14:paraId="4AD30B75" w14:textId="77777777" w:rsidR="00F26DB9" w:rsidRDefault="00F26DB9" w:rsidP="00DE2171"/>
    <w:p w14:paraId="751B657A" w14:textId="4A951DF3" w:rsidR="00DE2171" w:rsidRDefault="00EE7517" w:rsidP="00D53175">
      <w:pPr>
        <w:pStyle w:val="1"/>
        <w:numPr>
          <w:ilvl w:val="0"/>
          <w:numId w:val="1"/>
        </w:numPr>
        <w:ind w:left="567" w:hanging="283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7" w:name="_Check_and_Register"/>
      <w:bookmarkStart w:id="48" w:name="_Toc49966498"/>
      <w:bookmarkEnd w:id="47"/>
      <w:r>
        <w:rPr>
          <w:rFonts w:ascii="Tahoma" w:hAnsi="Tahoma" w:cs="Tahoma"/>
          <w:b/>
          <w:bCs/>
          <w:color w:val="auto"/>
          <w:sz w:val="28"/>
          <w:szCs w:val="28"/>
        </w:rPr>
        <w:t>Check and Register Username</w:t>
      </w:r>
      <w:r w:rsidR="00DE2171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48"/>
    </w:p>
    <w:p w14:paraId="3710F733" w14:textId="77777777" w:rsidR="00DE2171" w:rsidRPr="008A6B90" w:rsidRDefault="00DE2171" w:rsidP="00DE2171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DE2171" w:rsidRPr="00554C13" w14:paraId="37A714EF" w14:textId="77777777" w:rsidTr="00E828EB">
        <w:trPr>
          <w:trHeight w:val="43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0E83F5D" w14:textId="77777777" w:rsidR="00DE2171" w:rsidRPr="00554C13" w:rsidRDefault="00DE2171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8D3927A" w14:textId="7FC93D1B" w:rsidR="00DE2171" w:rsidRPr="00554C13" w:rsidRDefault="00454ECA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heck and Register Username</w:t>
            </w:r>
          </w:p>
        </w:tc>
      </w:tr>
      <w:tr w:rsidR="00DE2171" w:rsidRPr="00554C13" w14:paraId="5A53018B" w14:textId="77777777" w:rsidTr="00E828EB">
        <w:trPr>
          <w:trHeight w:val="410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FDADAA9" w14:textId="77777777" w:rsidR="00DE2171" w:rsidRPr="00554C13" w:rsidRDefault="00DE2171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A0343F6" w14:textId="40173DF7" w:rsidR="00DE2171" w:rsidRPr="008F2A18" w:rsidRDefault="00DE2171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/vms/v1/users/</w:t>
            </w:r>
            <w:r w:rsidR="00D918F1">
              <w:rPr>
                <w:rFonts w:ascii="Tahoma" w:hAnsi="Tahoma" w:cs="Tahoma"/>
                <w:sz w:val="20"/>
                <w:szCs w:val="20"/>
                <w:lang w:bidi="th-TH"/>
              </w:rPr>
              <w:t>register</w:t>
            </w:r>
          </w:p>
        </w:tc>
      </w:tr>
      <w:tr w:rsidR="00DE2171" w:rsidRPr="00554C13" w14:paraId="0133F85F" w14:textId="77777777" w:rsidTr="00E828E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D6F0EC8" w14:textId="77777777" w:rsidR="00DE2171" w:rsidRPr="00B33699" w:rsidRDefault="00DE2171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896EDF6" w14:textId="012B0F4A" w:rsidR="00DE2171" w:rsidRDefault="008E4669" w:rsidP="00E66E31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D419BF"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DE2171" w:rsidRPr="00554C13" w14:paraId="5650ACC8" w14:textId="77777777" w:rsidTr="00E828E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1CC0D9B" w14:textId="77777777" w:rsidR="00DE2171" w:rsidRPr="00554C13" w:rsidRDefault="00DE2171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C32DCE2" w14:textId="5AED67F5" w:rsidR="00DE2171" w:rsidRPr="008F2A18" w:rsidRDefault="00DE2171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DEDF6EB" w14:textId="77777777" w:rsidR="00CC2B97" w:rsidRDefault="00CC2B97" w:rsidP="00CC2B97">
      <w:pPr>
        <w:rPr>
          <w:rStyle w:val="af0"/>
          <w:rFonts w:ascii="Tahoma" w:hAnsi="Tahoma" w:cs="Tahoma"/>
          <w:color w:val="auto"/>
        </w:rPr>
      </w:pPr>
    </w:p>
    <w:p w14:paraId="2D268F35" w14:textId="77777777" w:rsidR="00CC2B97" w:rsidRPr="004D476C" w:rsidRDefault="00CC2B97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9" w:name="_Toc49966499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9"/>
    </w:p>
    <w:p w14:paraId="3B50A538" w14:textId="77777777" w:rsidR="00CC2B97" w:rsidRPr="008F2A18" w:rsidRDefault="00CC2B97" w:rsidP="00CC2B97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Check login using email and password and return user information.</w:t>
      </w:r>
    </w:p>
    <w:p w14:paraId="1FDF1B54" w14:textId="77777777" w:rsidR="00CC2B97" w:rsidRPr="00F00294" w:rsidRDefault="00CC2B97" w:rsidP="00767017">
      <w:pPr>
        <w:pStyle w:val="ab"/>
        <w:numPr>
          <w:ilvl w:val="0"/>
          <w:numId w:val="3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842"/>
        <w:gridCol w:w="5812"/>
      </w:tblGrid>
      <w:tr w:rsidR="00D8284D" w:rsidRPr="0031791A" w14:paraId="2DE4F95E" w14:textId="77777777" w:rsidTr="00D8284D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D283204" w14:textId="77777777" w:rsidR="00D8284D" w:rsidRPr="0031791A" w:rsidRDefault="00D8284D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985" w:type="dxa"/>
            <w:shd w:val="clear" w:color="auto" w:fill="B4C6E7" w:themeFill="accent5" w:themeFillTint="66"/>
            <w:vAlign w:val="center"/>
          </w:tcPr>
          <w:p w14:paraId="1A13AEC1" w14:textId="77777777" w:rsidR="00D8284D" w:rsidRPr="0031791A" w:rsidRDefault="00D8284D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842" w:type="dxa"/>
            <w:shd w:val="clear" w:color="auto" w:fill="B4C6E7" w:themeFill="accent5" w:themeFillTint="66"/>
            <w:vAlign w:val="center"/>
          </w:tcPr>
          <w:p w14:paraId="0023D9CA" w14:textId="77777777" w:rsidR="00D8284D" w:rsidRPr="0031791A" w:rsidRDefault="00D8284D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812" w:type="dxa"/>
            <w:shd w:val="clear" w:color="auto" w:fill="B4C6E7" w:themeFill="accent5" w:themeFillTint="66"/>
            <w:vAlign w:val="center"/>
          </w:tcPr>
          <w:p w14:paraId="7A66CC48" w14:textId="77777777" w:rsidR="00D8284D" w:rsidRPr="0031791A" w:rsidRDefault="00D8284D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D8284D" w:rsidRPr="00D7306D" w14:paraId="3E8089E0" w14:textId="77777777" w:rsidTr="00D8284D">
        <w:trPr>
          <w:trHeight w:val="382"/>
        </w:trPr>
        <w:tc>
          <w:tcPr>
            <w:tcW w:w="567" w:type="dxa"/>
            <w:vAlign w:val="center"/>
          </w:tcPr>
          <w:p w14:paraId="443F53AE" w14:textId="77777777" w:rsidR="00D8284D" w:rsidRPr="00BC6553" w:rsidRDefault="00D8284D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985" w:type="dxa"/>
            <w:vAlign w:val="center"/>
          </w:tcPr>
          <w:p w14:paraId="4C7A0D75" w14:textId="77777777" w:rsidR="00D8284D" w:rsidRPr="00BC6553" w:rsidRDefault="00D8284D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format</w:t>
            </w:r>
          </w:p>
        </w:tc>
        <w:tc>
          <w:tcPr>
            <w:tcW w:w="1842" w:type="dxa"/>
            <w:vAlign w:val="center"/>
          </w:tcPr>
          <w:p w14:paraId="016313C8" w14:textId="77777777" w:rsidR="00D8284D" w:rsidRPr="00BC6553" w:rsidRDefault="00D8284D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5812" w:type="dxa"/>
            <w:vAlign w:val="center"/>
          </w:tcPr>
          <w:p w14:paraId="26E5EB4E" w14:textId="614AD377" w:rsidR="00D8284D" w:rsidRPr="00986680" w:rsidRDefault="00D8284D" w:rsidP="00986680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</w:t>
            </w:r>
            <w:r w:rsid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5D80DD7C" w14:textId="77777777" w:rsidR="00D8284D" w:rsidRDefault="00D8284D" w:rsidP="00704A98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33BDC932" w14:textId="77777777" w:rsidR="00D8284D" w:rsidRDefault="00D8284D" w:rsidP="00704A98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at least @ sign</w:t>
            </w:r>
          </w:p>
          <w:p w14:paraId="12DC5344" w14:textId="77777777" w:rsidR="00D8284D" w:rsidRPr="00D82E43" w:rsidRDefault="00D8284D" w:rsidP="00704A98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 point</w:t>
            </w:r>
          </w:p>
        </w:tc>
      </w:tr>
    </w:tbl>
    <w:p w14:paraId="74B03FF7" w14:textId="77777777" w:rsidR="00CC2B97" w:rsidRDefault="00CC2B97" w:rsidP="00CC2B9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892E3B6" w14:textId="77777777" w:rsidR="00CC2B97" w:rsidRPr="00204BDE" w:rsidRDefault="00CC2B97" w:rsidP="00CC2B9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CC2B97" w:rsidRPr="0031791A" w14:paraId="4B38074A" w14:textId="77777777" w:rsidTr="00F25510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636960F" w14:textId="587D9B69" w:rsidR="00CC2B97" w:rsidRPr="0031791A" w:rsidRDefault="00B73571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1727883B" w14:textId="77777777" w:rsidR="00CC2B97" w:rsidRPr="0031791A" w:rsidRDefault="00CC2B97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2A1FD8C" w14:textId="77777777" w:rsidR="00CC2B97" w:rsidRPr="0031791A" w:rsidRDefault="00CC2B97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7B88D3F3" w14:textId="77777777" w:rsidR="00CC2B97" w:rsidRPr="00B33699" w:rsidRDefault="00CC2B97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C2B97" w:rsidRPr="00D7306D" w14:paraId="5A01C3F8" w14:textId="77777777" w:rsidTr="00F25510">
        <w:trPr>
          <w:trHeight w:val="382"/>
        </w:trPr>
        <w:tc>
          <w:tcPr>
            <w:tcW w:w="1701" w:type="dxa"/>
            <w:vAlign w:val="center"/>
          </w:tcPr>
          <w:p w14:paraId="3F7C7F05" w14:textId="77777777" w:rsidR="00CC2B97" w:rsidRPr="00BC6553" w:rsidRDefault="00CC2B97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621B431" w14:textId="7EDB5E45" w:rsidR="00CC2B97" w:rsidRPr="00BC6553" w:rsidRDefault="006A378F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</w:t>
            </w:r>
            <w:r w:rsidR="00CC2B9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559" w:type="dxa"/>
            <w:vAlign w:val="center"/>
          </w:tcPr>
          <w:p w14:paraId="760A7950" w14:textId="19EBE69C" w:rsidR="00CC2B97" w:rsidRPr="00BC6553" w:rsidRDefault="004913C6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ADCF724" w14:textId="214332A6" w:rsidR="00CC2B97" w:rsidRPr="00BC6553" w:rsidRDefault="004913C6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</w:tbl>
    <w:p w14:paraId="01CDF124" w14:textId="77777777" w:rsidR="00CC2B97" w:rsidRPr="00F6258E" w:rsidRDefault="00CC2B97" w:rsidP="00CC2B97">
      <w:pPr>
        <w:rPr>
          <w:rStyle w:val="af0"/>
          <w:rFonts w:ascii="Tahoma" w:hAnsi="Tahoma" w:cs="Tahoma"/>
          <w:color w:val="auto"/>
          <w:lang w:eastAsia="ja-JP"/>
        </w:rPr>
      </w:pPr>
    </w:p>
    <w:p w14:paraId="54A899CA" w14:textId="2693529C" w:rsidR="00CC2B97" w:rsidRDefault="00514A14" w:rsidP="00767017">
      <w:pPr>
        <w:pStyle w:val="ab"/>
        <w:numPr>
          <w:ilvl w:val="0"/>
          <w:numId w:val="3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Register </w:t>
      </w:r>
      <w:r w:rsidR="00CC2B97">
        <w:rPr>
          <w:rStyle w:val="af0"/>
          <w:rFonts w:ascii="Tahoma" w:hAnsi="Tahoma" w:cs="Tahoma"/>
          <w:color w:val="auto"/>
          <w:lang w:eastAsia="ja-JP"/>
        </w:rPr>
        <w:t>User</w:t>
      </w:r>
      <w:r>
        <w:rPr>
          <w:rStyle w:val="af0"/>
          <w:rFonts w:ascii="Tahoma" w:hAnsi="Tahoma" w:cs="Tahoma"/>
          <w:color w:val="auto"/>
          <w:lang w:eastAsia="ja-JP"/>
        </w:rPr>
        <w:t>name</w:t>
      </w:r>
    </w:p>
    <w:p w14:paraId="2E33B668" w14:textId="01E01E2C" w:rsidR="00932520" w:rsidRDefault="00932520" w:rsidP="0093252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FC4DA4">
        <w:rPr>
          <w:rFonts w:ascii="Tahoma" w:hAnsi="Tahoma" w:cs="Tahoma"/>
          <w:sz w:val="20"/>
          <w:szCs w:val="20"/>
          <w:lang w:bidi="th-TH"/>
        </w:rPr>
        <w:t>Register</w:t>
      </w:r>
      <w:r>
        <w:rPr>
          <w:rFonts w:ascii="Tahoma" w:hAnsi="Tahoma" w:cs="Tahoma"/>
          <w:sz w:val="20"/>
          <w:szCs w:val="20"/>
          <w:lang w:bidi="th-TH"/>
        </w:rPr>
        <w:t xml:space="preserve"> </w:t>
      </w:r>
      <w:r w:rsidR="00FC4DA4">
        <w:rPr>
          <w:rFonts w:ascii="Tahoma" w:hAnsi="Tahoma" w:cs="Tahoma"/>
          <w:sz w:val="20"/>
          <w:szCs w:val="20"/>
          <w:lang w:bidi="th-TH"/>
        </w:rPr>
        <w:t>Username</w:t>
      </w:r>
      <w:r>
        <w:rPr>
          <w:rFonts w:ascii="Tahoma" w:hAnsi="Tahoma" w:cs="Tahoma"/>
          <w:sz w:val="20"/>
          <w:szCs w:val="20"/>
          <w:lang w:bidi="th-TH"/>
        </w:rPr>
        <w:t xml:space="preserve">] microservice API via API GW to </w:t>
      </w:r>
      <w:r w:rsidR="00FC4DA4">
        <w:rPr>
          <w:rFonts w:ascii="Tahoma" w:hAnsi="Tahoma" w:cs="Tahoma"/>
          <w:sz w:val="20"/>
          <w:szCs w:val="20"/>
          <w:lang w:bidi="th-TH"/>
        </w:rPr>
        <w:t>register</w:t>
      </w:r>
      <w:r>
        <w:rPr>
          <w:rFonts w:ascii="Tahoma" w:hAnsi="Tahoma" w:cs="Tahoma"/>
          <w:sz w:val="20"/>
          <w:szCs w:val="20"/>
          <w:lang w:bidi="th-TH"/>
        </w:rPr>
        <w:t xml:space="preserve"> user</w:t>
      </w:r>
      <w:r w:rsidR="00FC4DA4">
        <w:rPr>
          <w:rFonts w:ascii="Tahoma" w:hAnsi="Tahoma" w:cs="Tahoma"/>
          <w:sz w:val="20"/>
          <w:szCs w:val="20"/>
          <w:lang w:bidi="th-TH"/>
        </w:rPr>
        <w:t>name temporary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10E97978" w14:textId="77777777" w:rsidR="00932520" w:rsidRPr="000E3BA6" w:rsidRDefault="00932520" w:rsidP="0093252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7E5A138" w14:textId="74E2F15D" w:rsidR="00932520" w:rsidRDefault="00932520" w:rsidP="0093252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Path &amp; Query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932520" w:rsidRPr="0031791A" w14:paraId="76C68D1D" w14:textId="77777777" w:rsidTr="00C60BB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F66DD1F" w14:textId="77777777" w:rsidR="00932520" w:rsidRPr="0031791A" w:rsidRDefault="0093252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83DF129" w14:textId="77777777" w:rsidR="00932520" w:rsidRPr="0031791A" w:rsidRDefault="0093252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5B599852" w14:textId="77777777" w:rsidR="00932520" w:rsidRPr="0031791A" w:rsidRDefault="0093252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1735673F" w14:textId="77777777" w:rsidR="00932520" w:rsidRPr="004F310B" w:rsidRDefault="0093252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F310B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32520" w:rsidRPr="00D7306D" w14:paraId="36B122FC" w14:textId="77777777" w:rsidTr="00C60BB4">
        <w:trPr>
          <w:trHeight w:val="356"/>
        </w:trPr>
        <w:tc>
          <w:tcPr>
            <w:tcW w:w="1985" w:type="dxa"/>
            <w:vAlign w:val="center"/>
          </w:tcPr>
          <w:p w14:paraId="3A207856" w14:textId="4193F3BC" w:rsidR="00932520" w:rsidRPr="00BC6553" w:rsidRDefault="0093252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0AB55D2D" w14:textId="77777777" w:rsidR="00932520" w:rsidRPr="00BC6553" w:rsidRDefault="0093252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AC44A55" w14:textId="77777777" w:rsidR="00932520" w:rsidRPr="00BC6553" w:rsidRDefault="0093252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username</w:t>
            </w:r>
          </w:p>
        </w:tc>
        <w:tc>
          <w:tcPr>
            <w:tcW w:w="1417" w:type="dxa"/>
            <w:vAlign w:val="center"/>
          </w:tcPr>
          <w:p w14:paraId="0764878F" w14:textId="77777777" w:rsidR="00932520" w:rsidRPr="00BC6553" w:rsidRDefault="0093252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92283" w:rsidRPr="00D7306D" w14:paraId="0016379A" w14:textId="77777777" w:rsidTr="00C60BB4">
        <w:trPr>
          <w:trHeight w:val="356"/>
        </w:trPr>
        <w:tc>
          <w:tcPr>
            <w:tcW w:w="1985" w:type="dxa"/>
            <w:vAlign w:val="center"/>
          </w:tcPr>
          <w:p w14:paraId="447D5012" w14:textId="1A907F63" w:rsidR="00092283" w:rsidRDefault="0009228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275" w:type="dxa"/>
            <w:vAlign w:val="center"/>
          </w:tcPr>
          <w:p w14:paraId="1675A48C" w14:textId="3FAF69F7" w:rsidR="00092283" w:rsidRDefault="0009228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3A3658D0" w14:textId="357B71A3" w:rsidR="00092283" w:rsidRDefault="0009228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65423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417" w:type="dxa"/>
            <w:vAlign w:val="center"/>
          </w:tcPr>
          <w:p w14:paraId="51FA081E" w14:textId="77777777" w:rsidR="00092283" w:rsidRPr="00BC6553" w:rsidRDefault="0009228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32520" w:rsidRPr="00D7306D" w14:paraId="58C333C7" w14:textId="77777777" w:rsidTr="00C60BB4">
        <w:trPr>
          <w:trHeight w:val="356"/>
        </w:trPr>
        <w:tc>
          <w:tcPr>
            <w:tcW w:w="1985" w:type="dxa"/>
            <w:vAlign w:val="center"/>
          </w:tcPr>
          <w:p w14:paraId="4497F391" w14:textId="00D9E576" w:rsidR="00932520" w:rsidRDefault="0009228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1467C93C" w14:textId="77777777" w:rsidR="00932520" w:rsidRDefault="0093252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C9FC82E" w14:textId="61FBF523" w:rsidR="00932520" w:rsidRPr="00BC6553" w:rsidRDefault="00CE35E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1417" w:type="dxa"/>
            <w:vAlign w:val="center"/>
          </w:tcPr>
          <w:p w14:paraId="48CF6E31" w14:textId="77777777" w:rsidR="00932520" w:rsidRPr="00BC6553" w:rsidRDefault="0093252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A63B4C" w14:textId="77777777" w:rsidR="00932520" w:rsidRDefault="00932520" w:rsidP="0009228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B3DC2EE" w14:textId="77777777" w:rsidR="00932520" w:rsidRDefault="00932520" w:rsidP="000922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359A6AC" w14:textId="77777777" w:rsidR="00381058" w:rsidRPr="009C0675" w:rsidRDefault="00381058" w:rsidP="00CC2B97">
      <w:pPr>
        <w:spacing w:after="0" w:line="240" w:lineRule="auto"/>
        <w:rPr>
          <w:smallCaps/>
          <w:color w:val="002060"/>
          <w:sz w:val="20"/>
          <w:szCs w:val="20"/>
        </w:rPr>
      </w:pPr>
    </w:p>
    <w:p w14:paraId="5BFDC5CD" w14:textId="7DD69C63" w:rsidR="00CC2B97" w:rsidRDefault="00CC2B97" w:rsidP="00767017">
      <w:pPr>
        <w:pStyle w:val="ab"/>
        <w:numPr>
          <w:ilvl w:val="0"/>
          <w:numId w:val="3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716D70A" w14:textId="77777777" w:rsidR="00FC5E91" w:rsidRDefault="00FC5E91" w:rsidP="00DE2171">
      <w:pPr>
        <w:rPr>
          <w:rStyle w:val="af0"/>
          <w:rFonts w:ascii="Tahoma" w:hAnsi="Tahoma" w:cs="Tahoma"/>
          <w:color w:val="auto"/>
        </w:rPr>
      </w:pPr>
    </w:p>
    <w:p w14:paraId="7E720131" w14:textId="77777777" w:rsidR="00DE2171" w:rsidRPr="004D476C" w:rsidRDefault="00DE2171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0" w:name="_Toc49966500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5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DE2171" w:rsidRPr="000253E8" w14:paraId="7C038D9C" w14:textId="77777777" w:rsidTr="008702F0">
        <w:trPr>
          <w:trHeight w:val="260"/>
        </w:trPr>
        <w:tc>
          <w:tcPr>
            <w:tcW w:w="2523" w:type="dxa"/>
          </w:tcPr>
          <w:p w14:paraId="76A4AF4E" w14:textId="77777777" w:rsidR="00DE2171" w:rsidRPr="000253E8" w:rsidRDefault="00DE2171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6E642F1" w14:textId="77777777" w:rsidR="00DE2171" w:rsidRPr="000253E8" w:rsidRDefault="00DE2171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AA2D7E9" w14:textId="77777777" w:rsidR="00DE2171" w:rsidRPr="000253E8" w:rsidRDefault="00DE2171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44206FA" w14:textId="77777777" w:rsidR="00DE2171" w:rsidRPr="000253E8" w:rsidRDefault="00DE2171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4124590" w14:textId="77777777" w:rsidR="00DE2171" w:rsidRPr="000253E8" w:rsidRDefault="00DE2171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DE2171" w:rsidRPr="004A49C9" w14:paraId="1402D83D" w14:textId="77777777" w:rsidTr="008702F0">
        <w:tc>
          <w:tcPr>
            <w:tcW w:w="2523" w:type="dxa"/>
          </w:tcPr>
          <w:p w14:paraId="2F5C93E2" w14:textId="77777777" w:rsidR="00DE2171" w:rsidRPr="004A49C9" w:rsidRDefault="00DE2171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DA20279" w14:textId="77777777" w:rsidR="00DE2171" w:rsidRPr="004A49C9" w:rsidRDefault="00DE2171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B45865E" w14:textId="77777777" w:rsidR="00DE2171" w:rsidRPr="004A49C9" w:rsidRDefault="00DE2171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554096A5" w14:textId="77777777" w:rsidR="00DE2171" w:rsidRPr="004A49C9" w:rsidRDefault="00DE2171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9E01142" w14:textId="77777777" w:rsidR="00DE2171" w:rsidRPr="00E2590C" w:rsidRDefault="00DE2171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C2E45AC" w14:textId="77777777" w:rsidR="00DE2171" w:rsidRPr="00DD7958" w:rsidRDefault="00DE2171" w:rsidP="00DE2171"/>
    <w:p w14:paraId="2633A317" w14:textId="77777777" w:rsidR="00DE2171" w:rsidRPr="004D476C" w:rsidRDefault="00DE2171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1" w:name="_Toc49966501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5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DE2171" w:rsidRPr="0031791A" w14:paraId="3013C40A" w14:textId="77777777" w:rsidTr="000350B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6046766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1FF76D2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07E03B3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D60A05A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EF46AA0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1AB2C01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EC3FED3" w14:textId="77777777" w:rsidR="00DE2171" w:rsidRPr="00B33699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E2171" w:rsidRPr="00D7306D" w14:paraId="534AE1EE" w14:textId="77777777" w:rsidTr="000350B3">
        <w:trPr>
          <w:trHeight w:val="382"/>
        </w:trPr>
        <w:tc>
          <w:tcPr>
            <w:tcW w:w="1559" w:type="dxa"/>
            <w:vAlign w:val="center"/>
          </w:tcPr>
          <w:p w14:paraId="01546FE1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1F54BFB7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114B9312" w14:textId="77777777" w:rsidR="00DE2171" w:rsidRPr="00BC6553" w:rsidRDefault="00DE217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B55D260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746AE1" w14:textId="7ED1B8AC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B350C32" w14:textId="01C93875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2977" w:type="dxa"/>
            <w:vAlign w:val="center"/>
          </w:tcPr>
          <w:p w14:paraId="3D21C337" w14:textId="12FAE711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 for login VMS</w:t>
            </w:r>
          </w:p>
        </w:tc>
      </w:tr>
    </w:tbl>
    <w:p w14:paraId="39FEB354" w14:textId="77777777" w:rsidR="00DE2171" w:rsidRDefault="00DE2171" w:rsidP="00DE217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B325F00" w14:textId="77777777" w:rsidR="00DE2171" w:rsidRPr="004D476C" w:rsidRDefault="00DE2171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2" w:name="_Toc49966502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5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1276"/>
        <w:gridCol w:w="5698"/>
      </w:tblGrid>
      <w:tr w:rsidR="00DE2171" w:rsidRPr="000253E8" w14:paraId="4F0EA7DC" w14:textId="77777777" w:rsidTr="00C11D6F">
        <w:tc>
          <w:tcPr>
            <w:tcW w:w="2523" w:type="dxa"/>
          </w:tcPr>
          <w:p w14:paraId="567379C3" w14:textId="77777777" w:rsidR="00DE2171" w:rsidRPr="000253E8" w:rsidRDefault="00DE2171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71303EF" w14:textId="77777777" w:rsidR="00DE2171" w:rsidRPr="000253E8" w:rsidRDefault="00DE2171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276" w:type="dxa"/>
          </w:tcPr>
          <w:p w14:paraId="1F8AB65A" w14:textId="77777777" w:rsidR="00DE2171" w:rsidRPr="000253E8" w:rsidRDefault="00DE2171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698" w:type="dxa"/>
          </w:tcPr>
          <w:p w14:paraId="27825BF6" w14:textId="77777777" w:rsidR="00DE2171" w:rsidRPr="000253E8" w:rsidRDefault="00DE2171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DE2171" w:rsidRPr="004A49C9" w14:paraId="0CFE6E23" w14:textId="77777777" w:rsidTr="00C11D6F">
        <w:tc>
          <w:tcPr>
            <w:tcW w:w="2523" w:type="dxa"/>
          </w:tcPr>
          <w:p w14:paraId="004A854F" w14:textId="77777777" w:rsidR="00DE2171" w:rsidRPr="004A49C9" w:rsidRDefault="00DE2171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5E8C7C5" w14:textId="77777777" w:rsidR="00DE2171" w:rsidRPr="004A49C9" w:rsidRDefault="00DE2171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276" w:type="dxa"/>
          </w:tcPr>
          <w:p w14:paraId="0E44A085" w14:textId="77777777" w:rsidR="00DE2171" w:rsidRPr="004A49C9" w:rsidRDefault="00DE2171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698" w:type="dxa"/>
          </w:tcPr>
          <w:p w14:paraId="79CEC8E8" w14:textId="77777777" w:rsidR="00DE2171" w:rsidRPr="00E2590C" w:rsidRDefault="00DE2171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316B26A9" w14:textId="77777777" w:rsidR="00DE2171" w:rsidRPr="007E6A23" w:rsidRDefault="00DE2171" w:rsidP="00DE2171"/>
    <w:p w14:paraId="76B6F40A" w14:textId="77777777" w:rsidR="00DE2171" w:rsidRPr="008616D0" w:rsidRDefault="00DE2171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3" w:name="_Toc49966503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5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DE2171" w:rsidRPr="0031791A" w14:paraId="6A48B8E0" w14:textId="77777777" w:rsidTr="00E11738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3BD0AE2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65765A1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1E2B00C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0889F0B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44A24F1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B77F104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365FA86" w14:textId="77777777" w:rsidR="00DE2171" w:rsidRPr="00B33699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E2171" w:rsidRPr="00D7306D" w14:paraId="6F5D86B6" w14:textId="77777777" w:rsidTr="00E11738">
        <w:trPr>
          <w:trHeight w:val="308"/>
        </w:trPr>
        <w:tc>
          <w:tcPr>
            <w:tcW w:w="1559" w:type="dxa"/>
            <w:vAlign w:val="center"/>
          </w:tcPr>
          <w:p w14:paraId="02E94D2F" w14:textId="1604BCFB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B42B574" w14:textId="762F7768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5937F184" w14:textId="3997233C" w:rsidR="00DE2171" w:rsidRPr="00BC6553" w:rsidRDefault="00DE217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23945A5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31ABF8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E9F51E9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1164B90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66C1A9F" w14:textId="77777777" w:rsidR="00DE2171" w:rsidRPr="00A31217" w:rsidRDefault="00DE2171" w:rsidP="00DE2171"/>
    <w:p w14:paraId="5C464643" w14:textId="77777777" w:rsidR="00DE2171" w:rsidRPr="008616D0" w:rsidRDefault="00DE2171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4" w:name="_Toc49966504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5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DE2171" w:rsidRPr="0031791A" w14:paraId="38BD2BD4" w14:textId="77777777" w:rsidTr="00F343D6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F0265E3" w14:textId="0F053A9C" w:rsidR="00DE2171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A0B7E5E" w14:textId="77777777" w:rsidR="00DE2171" w:rsidRPr="0031791A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5FBD23C" w14:textId="77777777" w:rsidR="00DE2171" w:rsidRPr="00B33699" w:rsidRDefault="00DE21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DE2171" w:rsidRPr="00D7306D" w14:paraId="5E97C3F4" w14:textId="77777777" w:rsidTr="00F343D6">
        <w:trPr>
          <w:trHeight w:val="308"/>
        </w:trPr>
        <w:tc>
          <w:tcPr>
            <w:tcW w:w="1559" w:type="dxa"/>
            <w:vAlign w:val="center"/>
          </w:tcPr>
          <w:p w14:paraId="4C472A4C" w14:textId="38153CDA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  <w:r w:rsidR="0079691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843" w:type="dxa"/>
            <w:vAlign w:val="center"/>
          </w:tcPr>
          <w:p w14:paraId="612E8DFC" w14:textId="77777777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209D75C" w14:textId="309A20ED" w:rsidR="00DE2171" w:rsidRPr="00BC6553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Successfully </w:t>
            </w:r>
            <w:r w:rsidR="00BD606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created</w:t>
            </w:r>
          </w:p>
        </w:tc>
      </w:tr>
      <w:tr w:rsidR="00DE2171" w:rsidRPr="00D7306D" w14:paraId="11666851" w14:textId="77777777" w:rsidTr="00F343D6">
        <w:trPr>
          <w:trHeight w:val="308"/>
        </w:trPr>
        <w:tc>
          <w:tcPr>
            <w:tcW w:w="1559" w:type="dxa"/>
            <w:vAlign w:val="center"/>
          </w:tcPr>
          <w:p w14:paraId="7F45582E" w14:textId="77777777" w:rsidR="00DE2171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254D62C" w14:textId="5B1CDF78" w:rsidR="00DE2171" w:rsidRDefault="00BD606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2BA91A65" w14:textId="77777777" w:rsidR="00DE2171" w:rsidRDefault="00DE217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954A0D" w:rsidRPr="00D7306D" w14:paraId="5C125E1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7419B72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AF545AD" w14:textId="77777777" w:rsidR="00954A0D" w:rsidRPr="009E4494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E401011</w:t>
            </w:r>
          </w:p>
        </w:tc>
        <w:tc>
          <w:tcPr>
            <w:tcW w:w="6804" w:type="dxa"/>
            <w:vAlign w:val="center"/>
          </w:tcPr>
          <w:p w14:paraId="7E7EA87A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locked</w:t>
            </w:r>
          </w:p>
        </w:tc>
      </w:tr>
      <w:tr w:rsidR="00954A0D" w:rsidRPr="00D7306D" w14:paraId="3D263BE3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7B03EF2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F6B924B" w14:textId="77777777" w:rsidR="00954A0D" w:rsidRPr="009E4494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E401012</w:t>
            </w:r>
          </w:p>
        </w:tc>
        <w:tc>
          <w:tcPr>
            <w:tcW w:w="6804" w:type="dxa"/>
            <w:vAlign w:val="center"/>
          </w:tcPr>
          <w:p w14:paraId="6CD832EA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nsuccess registration</w:t>
            </w:r>
          </w:p>
        </w:tc>
      </w:tr>
      <w:tr w:rsidR="00954A0D" w:rsidRPr="00D7306D" w14:paraId="3BCAB1D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ED4371F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E53A14A" w14:textId="77777777" w:rsidR="00954A0D" w:rsidRPr="009E4494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401013</w:t>
            </w:r>
          </w:p>
        </w:tc>
        <w:tc>
          <w:tcPr>
            <w:tcW w:w="6804" w:type="dxa"/>
            <w:vAlign w:val="center"/>
          </w:tcPr>
          <w:p w14:paraId="595F65A1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Registration locked</w:t>
            </w:r>
          </w:p>
        </w:tc>
      </w:tr>
      <w:tr w:rsidR="00954A0D" w:rsidRPr="00D7306D" w14:paraId="30E22B6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A159BEF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A0C1250" w14:textId="77777777" w:rsidR="00954A0D" w:rsidRPr="009E4494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E401014</w:t>
            </w:r>
          </w:p>
        </w:tc>
        <w:tc>
          <w:tcPr>
            <w:tcW w:w="6804" w:type="dxa"/>
            <w:vAlign w:val="center"/>
          </w:tcPr>
          <w:p w14:paraId="1C2775E2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expired</w:t>
            </w:r>
          </w:p>
        </w:tc>
      </w:tr>
      <w:tr w:rsidR="00954A0D" w:rsidRPr="00D7306D" w14:paraId="0CD57CB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FA6FEA1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48350E2" w14:textId="77777777" w:rsidR="00954A0D" w:rsidRPr="009E4494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E401015</w:t>
            </w:r>
          </w:p>
        </w:tc>
        <w:tc>
          <w:tcPr>
            <w:tcW w:w="6804" w:type="dxa"/>
            <w:vAlign w:val="center"/>
          </w:tcPr>
          <w:p w14:paraId="6CC2EB9B" w14:textId="77777777" w:rsidR="00954A0D" w:rsidRDefault="00954A0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inactive</w:t>
            </w:r>
          </w:p>
        </w:tc>
      </w:tr>
      <w:tr w:rsidR="005D2A97" w:rsidRPr="00D7306D" w14:paraId="7955654A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8A3C028" w14:textId="77777777" w:rsidR="005D2A97" w:rsidRDefault="005D2A9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7D0F8616" w14:textId="42061180" w:rsidR="005D2A97" w:rsidRDefault="00BD606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5797E5BD" w14:textId="43994E8C" w:rsidR="005D2A97" w:rsidRDefault="00BD606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Duplication error (username, email)</w:t>
            </w:r>
          </w:p>
        </w:tc>
      </w:tr>
      <w:tr w:rsidR="00DA1646" w:rsidRPr="00D7306D" w14:paraId="66E2656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B1F76DF" w14:textId="77777777" w:rsidR="00DA1646" w:rsidRDefault="00DA164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12019B6" w14:textId="52A0E74F" w:rsidR="00DA1646" w:rsidRDefault="00BD606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78726A6" w14:textId="39F3BEBF" w:rsidR="00DA1646" w:rsidRDefault="00BD606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BD6063" w:rsidRPr="00D7306D" w14:paraId="2D67D3FB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2867A69" w14:textId="77777777" w:rsidR="00BD6063" w:rsidRDefault="00BD606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C12BEB3" w14:textId="77777777" w:rsidR="00BD6063" w:rsidRDefault="00BD606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62AA77B" w14:textId="77777777" w:rsidR="00BD6063" w:rsidRDefault="00BD606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9F6A3B4" w14:textId="77777777" w:rsidR="00DE2171" w:rsidRDefault="00DE2171" w:rsidP="00FE6F74"/>
    <w:p w14:paraId="7FDD35FD" w14:textId="77777777" w:rsidR="00DE2171" w:rsidRDefault="00DE2171" w:rsidP="00FE6F74"/>
    <w:p w14:paraId="653325CA" w14:textId="2C5F400D" w:rsidR="00B63D92" w:rsidRDefault="00B95F5E" w:rsidP="00EB3380">
      <w:pPr>
        <w:pStyle w:val="1"/>
        <w:numPr>
          <w:ilvl w:val="0"/>
          <w:numId w:val="1"/>
        </w:numPr>
        <w:ind w:left="567" w:hanging="425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55" w:name="_Request_OTP_API"/>
      <w:bookmarkStart w:id="56" w:name="_Toc49966505"/>
      <w:bookmarkEnd w:id="55"/>
      <w:r>
        <w:rPr>
          <w:rFonts w:ascii="Tahoma" w:hAnsi="Tahoma" w:cs="Tahoma"/>
          <w:b/>
          <w:bCs/>
          <w:color w:val="auto"/>
          <w:sz w:val="28"/>
          <w:szCs w:val="28"/>
        </w:rPr>
        <w:t>Request</w:t>
      </w:r>
      <w:r w:rsidR="001B0410">
        <w:rPr>
          <w:rFonts w:ascii="Tahoma" w:hAnsi="Tahoma" w:cs="Tahoma"/>
          <w:b/>
          <w:bCs/>
          <w:color w:val="auto"/>
          <w:sz w:val="28"/>
          <w:szCs w:val="28"/>
        </w:rPr>
        <w:t xml:space="preserve"> OTP</w:t>
      </w:r>
      <w:r w:rsidR="002650F6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56"/>
    </w:p>
    <w:p w14:paraId="763D9983" w14:textId="77777777" w:rsidR="00B63D92" w:rsidRPr="008A6B90" w:rsidRDefault="00B63D92" w:rsidP="00B63D92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63D92" w:rsidRPr="00554C13" w14:paraId="62052D99" w14:textId="77777777" w:rsidTr="000D2A9B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4371C58" w14:textId="77777777" w:rsidR="00B63D92" w:rsidRPr="00554C13" w:rsidRDefault="00B63D9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1472938" w14:textId="1268D3C4" w:rsidR="00B63D92" w:rsidRPr="00554C13" w:rsidRDefault="006F0FCB" w:rsidP="00CA6DC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Request</w:t>
            </w:r>
            <w:r w:rsidR="002650F6">
              <w:rPr>
                <w:rFonts w:ascii="Tahoma" w:hAnsi="Tahoma" w:cs="Tahoma"/>
                <w:sz w:val="20"/>
                <w:szCs w:val="20"/>
              </w:rPr>
              <w:t xml:space="preserve"> OTP</w:t>
            </w:r>
          </w:p>
        </w:tc>
      </w:tr>
      <w:tr w:rsidR="00B63D92" w:rsidRPr="00554C13" w14:paraId="41F02FB4" w14:textId="77777777" w:rsidTr="000D2A9B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BB321C4" w14:textId="77777777" w:rsidR="00B63D92" w:rsidRPr="00554C13" w:rsidRDefault="00B63D9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2235E95" w14:textId="43624E3C" w:rsidR="00B63D92" w:rsidRPr="008F2A18" w:rsidRDefault="00B63D92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094E11">
              <w:rPr>
                <w:rFonts w:ascii="Tahoma" w:hAnsi="Tahoma" w:cs="Tahoma"/>
                <w:sz w:val="20"/>
                <w:szCs w:val="20"/>
                <w:lang w:bidi="th-TH"/>
              </w:rPr>
              <w:t>otp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094E11">
              <w:rPr>
                <w:rFonts w:ascii="Tahoma" w:hAnsi="Tahoma" w:cs="Tahoma"/>
                <w:sz w:val="20"/>
                <w:szCs w:val="20"/>
                <w:lang w:bidi="th-TH"/>
              </w:rPr>
              <w:t>request</w:t>
            </w:r>
          </w:p>
        </w:tc>
      </w:tr>
      <w:tr w:rsidR="00B63D92" w:rsidRPr="00554C13" w14:paraId="7A98FD4D" w14:textId="77777777" w:rsidTr="000D2A9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662E15C" w14:textId="77777777" w:rsidR="00B63D92" w:rsidRPr="00B33699" w:rsidRDefault="00B63D9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A6C5F84" w14:textId="77777777" w:rsidR="00B63D92" w:rsidRDefault="00B63D92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B63D92" w:rsidRPr="00554C13" w14:paraId="6D245093" w14:textId="77777777" w:rsidTr="000D2A9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3A7592" w14:textId="77777777" w:rsidR="00B63D92" w:rsidRPr="00554C13" w:rsidRDefault="00B63D9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FBD52F6" w14:textId="27C1BF34" w:rsidR="00B63D92" w:rsidRPr="008F2A18" w:rsidRDefault="00B63D92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5914D0F6" w14:textId="77777777" w:rsidR="00370D1A" w:rsidRDefault="00370D1A" w:rsidP="00370D1A">
      <w:pPr>
        <w:rPr>
          <w:rStyle w:val="af0"/>
          <w:rFonts w:ascii="Tahoma" w:hAnsi="Tahoma" w:cs="Tahoma"/>
          <w:color w:val="auto"/>
        </w:rPr>
      </w:pPr>
    </w:p>
    <w:p w14:paraId="0EA1549F" w14:textId="77777777" w:rsidR="00370D1A" w:rsidRPr="004D476C" w:rsidRDefault="00370D1A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7" w:name="_Toc4996650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57"/>
    </w:p>
    <w:p w14:paraId="5E3816C6" w14:textId="5F803C11" w:rsidR="00370D1A" w:rsidRPr="008F2A18" w:rsidRDefault="0093115D" w:rsidP="00370D1A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Generate and send OTP via </w:t>
      </w:r>
      <w:r w:rsidR="00952F46">
        <w:rPr>
          <w:rFonts w:ascii="Tahoma" w:hAnsi="Tahoma" w:cs="Tahoma"/>
          <w:sz w:val="20"/>
          <w:szCs w:val="20"/>
          <w:lang w:bidi="th-TH"/>
        </w:rPr>
        <w:t>email</w:t>
      </w:r>
      <w:r w:rsidR="00A874EA">
        <w:rPr>
          <w:rFonts w:ascii="Tahoma" w:hAnsi="Tahoma" w:cs="Tahoma"/>
          <w:sz w:val="20"/>
          <w:szCs w:val="20"/>
          <w:lang w:bidi="th-TH"/>
        </w:rPr>
        <w:t>.</w:t>
      </w:r>
    </w:p>
    <w:p w14:paraId="28CEA0EB" w14:textId="77777777" w:rsidR="00370D1A" w:rsidRPr="00F00294" w:rsidRDefault="00370D1A" w:rsidP="00370D1A">
      <w:pPr>
        <w:pStyle w:val="ab"/>
        <w:numPr>
          <w:ilvl w:val="0"/>
          <w:numId w:val="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A5651C" w:rsidRPr="0031791A" w14:paraId="6AEEF2A4" w14:textId="77777777" w:rsidTr="00A5651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A001BEF" w14:textId="77777777" w:rsidR="00A5651C" w:rsidRPr="0031791A" w:rsidRDefault="00A5651C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13C5B05" w14:textId="77777777" w:rsidR="00A5651C" w:rsidRPr="0031791A" w:rsidRDefault="00A5651C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537C9553" w14:textId="77777777" w:rsidR="00A5651C" w:rsidRPr="0031791A" w:rsidRDefault="00A5651C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D796811" w14:textId="77777777" w:rsidR="00A5651C" w:rsidRPr="0031791A" w:rsidRDefault="00A5651C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A5651C" w:rsidRPr="00D7306D" w14:paraId="02648926" w14:textId="77777777" w:rsidTr="00A5651C">
        <w:trPr>
          <w:trHeight w:val="382"/>
        </w:trPr>
        <w:tc>
          <w:tcPr>
            <w:tcW w:w="567" w:type="dxa"/>
            <w:vAlign w:val="center"/>
          </w:tcPr>
          <w:p w14:paraId="0D299FAF" w14:textId="05227136" w:rsidR="00A5651C" w:rsidRDefault="00E7069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10DFA411" w14:textId="24F0E6E1" w:rsidR="00A5651C" w:rsidRDefault="00A5651C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 format</w:t>
            </w:r>
          </w:p>
        </w:tc>
        <w:tc>
          <w:tcPr>
            <w:tcW w:w="1560" w:type="dxa"/>
            <w:vAlign w:val="center"/>
          </w:tcPr>
          <w:p w14:paraId="6EA5C916" w14:textId="38474980" w:rsidR="00A5651C" w:rsidRDefault="00A5651C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5953" w:type="dxa"/>
            <w:vAlign w:val="center"/>
          </w:tcPr>
          <w:p w14:paraId="69203193" w14:textId="28E1BE2D" w:rsidR="00A5651C" w:rsidRDefault="00773F88" w:rsidP="00704A98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2C3B171E" w14:textId="77777777" w:rsidR="00370D1A" w:rsidRDefault="00370D1A" w:rsidP="00370D1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1F2A31A" w14:textId="77777777" w:rsidR="00370D1A" w:rsidRPr="00204BDE" w:rsidRDefault="00370D1A" w:rsidP="00370D1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370D1A" w:rsidRPr="0031791A" w14:paraId="75D321BF" w14:textId="77777777" w:rsidTr="000D2A9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468080C" w14:textId="3E34FB6F" w:rsidR="00370D1A" w:rsidRPr="0031791A" w:rsidRDefault="00B73571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609618B" w14:textId="77777777" w:rsidR="00370D1A" w:rsidRPr="0031791A" w:rsidRDefault="00370D1A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0EFD947" w14:textId="77777777" w:rsidR="00370D1A" w:rsidRPr="0031791A" w:rsidRDefault="00370D1A" w:rsidP="00704A9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C6F5316" w14:textId="77777777" w:rsidR="00370D1A" w:rsidRPr="00837E84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37E84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70D1A" w:rsidRPr="00D7306D" w14:paraId="51C88B32" w14:textId="77777777" w:rsidTr="000D2A9B">
        <w:trPr>
          <w:trHeight w:val="382"/>
        </w:trPr>
        <w:tc>
          <w:tcPr>
            <w:tcW w:w="1701" w:type="dxa"/>
            <w:vAlign w:val="center"/>
          </w:tcPr>
          <w:p w14:paraId="3FC2836A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4384A0F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559" w:type="dxa"/>
            <w:vAlign w:val="center"/>
          </w:tcPr>
          <w:p w14:paraId="1E7DDF0B" w14:textId="221D6401" w:rsidR="00370D1A" w:rsidRPr="00BC6553" w:rsidRDefault="00802FBC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DE2684F" w14:textId="6F62228A" w:rsidR="00370D1A" w:rsidRPr="00BC6553" w:rsidRDefault="002E7CF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</w:tbl>
    <w:p w14:paraId="008FA86E" w14:textId="77777777" w:rsidR="008D697F" w:rsidRPr="00F6258E" w:rsidRDefault="008D697F" w:rsidP="008D697F">
      <w:pPr>
        <w:rPr>
          <w:rStyle w:val="af0"/>
          <w:rFonts w:ascii="Tahoma" w:hAnsi="Tahoma" w:cs="Tahoma"/>
          <w:color w:val="auto"/>
          <w:lang w:eastAsia="ja-JP"/>
        </w:rPr>
      </w:pPr>
    </w:p>
    <w:p w14:paraId="223D2947" w14:textId="0DE097C0" w:rsidR="008D697F" w:rsidRDefault="00FF7150" w:rsidP="008D697F">
      <w:pPr>
        <w:pStyle w:val="ab"/>
        <w:numPr>
          <w:ilvl w:val="0"/>
          <w:numId w:val="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</w:t>
      </w:r>
      <w:r w:rsidR="000A3592">
        <w:rPr>
          <w:rStyle w:val="af0"/>
          <w:rFonts w:ascii="Tahoma" w:hAnsi="Tahoma" w:cs="Tahoma"/>
          <w:color w:val="auto"/>
          <w:lang w:eastAsia="ja-JP"/>
        </w:rPr>
        <w:t xml:space="preserve"> User Information Using Input Parameter username</w:t>
      </w:r>
    </w:p>
    <w:p w14:paraId="4C51CB3A" w14:textId="73F44327" w:rsidR="0044467A" w:rsidRDefault="0044467A" w:rsidP="0044467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Call [Get </w:t>
      </w:r>
      <w:r w:rsidR="00F55D16">
        <w:rPr>
          <w:rFonts w:ascii="Tahoma" w:hAnsi="Tahoma" w:cs="Tahoma"/>
          <w:sz w:val="20"/>
          <w:szCs w:val="20"/>
          <w:lang w:bidi="th-TH"/>
        </w:rPr>
        <w:t>Active U</w:t>
      </w:r>
      <w:r>
        <w:rPr>
          <w:rFonts w:ascii="Tahoma" w:hAnsi="Tahoma" w:cs="Tahoma"/>
          <w:sz w:val="20"/>
          <w:szCs w:val="20"/>
          <w:lang w:bidi="th-TH"/>
        </w:rPr>
        <w:t xml:space="preserve">ser by </w:t>
      </w:r>
      <w:r w:rsidR="00F55D16">
        <w:rPr>
          <w:rFonts w:ascii="Tahoma" w:hAnsi="Tahoma" w:cs="Tahoma"/>
          <w:sz w:val="20"/>
          <w:szCs w:val="20"/>
          <w:lang w:bidi="th-TH"/>
        </w:rPr>
        <w:t>U</w:t>
      </w:r>
      <w:r>
        <w:rPr>
          <w:rFonts w:ascii="Tahoma" w:hAnsi="Tahoma" w:cs="Tahoma"/>
          <w:sz w:val="20"/>
          <w:szCs w:val="20"/>
          <w:lang w:bidi="th-TH"/>
        </w:rPr>
        <w:t xml:space="preserve">sername or </w:t>
      </w:r>
      <w:r w:rsidR="00F55D16">
        <w:rPr>
          <w:rFonts w:ascii="Tahoma" w:hAnsi="Tahoma" w:cs="Tahoma"/>
          <w:sz w:val="20"/>
          <w:szCs w:val="20"/>
          <w:lang w:bidi="th-TH"/>
        </w:rPr>
        <w:t>E</w:t>
      </w:r>
      <w:r>
        <w:rPr>
          <w:rFonts w:ascii="Tahoma" w:hAnsi="Tahoma" w:cs="Tahoma"/>
          <w:sz w:val="20"/>
          <w:szCs w:val="20"/>
          <w:lang w:bidi="th-TH"/>
        </w:rPr>
        <w:t>mail] microservice API via API GW to search for user information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78FC9C9B" w14:textId="27218757" w:rsidR="0044467A" w:rsidRPr="0044467A" w:rsidRDefault="0044467A" w:rsidP="0044467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 w:rsidRPr="0044467A">
        <w:rPr>
          <w:rFonts w:ascii="Tahoma" w:hAnsi="Tahoma" w:cs="Tahoma"/>
          <w:sz w:val="20"/>
          <w:szCs w:val="20"/>
          <w:lang w:eastAsia="ja-JP" w:bidi="th-TH"/>
        </w:rPr>
        <w:t>Set the following Request Path &amp; Query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44467A" w:rsidRPr="0031791A" w14:paraId="362511B4" w14:textId="77777777" w:rsidTr="0081348A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E10CC4A" w14:textId="77777777" w:rsidR="0044467A" w:rsidRPr="0031791A" w:rsidRDefault="0044467A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579EE9A" w14:textId="77777777" w:rsidR="0044467A" w:rsidRPr="0031791A" w:rsidRDefault="0044467A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21C35ADF" w14:textId="77777777" w:rsidR="0044467A" w:rsidRPr="0031791A" w:rsidRDefault="0044467A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E81D714" w14:textId="77777777" w:rsidR="0044467A" w:rsidRPr="003C5BAA" w:rsidRDefault="0044467A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C5BAA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4467A" w:rsidRPr="00D7306D" w14:paraId="1BFBE1EB" w14:textId="77777777" w:rsidTr="0081348A">
        <w:trPr>
          <w:trHeight w:val="356"/>
        </w:trPr>
        <w:tc>
          <w:tcPr>
            <w:tcW w:w="1985" w:type="dxa"/>
            <w:vAlign w:val="center"/>
          </w:tcPr>
          <w:p w14:paraId="4724EE66" w14:textId="77777777" w:rsidR="0044467A" w:rsidRPr="00BC6553" w:rsidRDefault="0044467A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usernameOrEmail</w:t>
            </w:r>
          </w:p>
        </w:tc>
        <w:tc>
          <w:tcPr>
            <w:tcW w:w="1275" w:type="dxa"/>
            <w:vAlign w:val="center"/>
          </w:tcPr>
          <w:p w14:paraId="6EDA87E2" w14:textId="77777777" w:rsidR="0044467A" w:rsidRPr="00BC6553" w:rsidRDefault="0044467A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509BD838" w14:textId="77777777" w:rsidR="0044467A" w:rsidRPr="00BC6553" w:rsidRDefault="0044467A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username</w:t>
            </w:r>
          </w:p>
        </w:tc>
        <w:tc>
          <w:tcPr>
            <w:tcW w:w="2977" w:type="dxa"/>
            <w:vAlign w:val="center"/>
          </w:tcPr>
          <w:p w14:paraId="05C2C493" w14:textId="55CA478A" w:rsidR="0044467A" w:rsidRPr="00BC6553" w:rsidRDefault="0081348A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5363517F" w14:textId="77777777" w:rsidR="0044467A" w:rsidRDefault="0044467A" w:rsidP="0044467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43A592B" w14:textId="77777777" w:rsidR="0044467A" w:rsidRDefault="0044467A" w:rsidP="004446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B31AB87" w14:textId="424D61B9" w:rsidR="00680770" w:rsidRDefault="0044467A" w:rsidP="00680770">
      <w:pPr>
        <w:ind w:firstLine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</w:t>
      </w:r>
      <w:r w:rsidR="003C5BAA">
        <w:rPr>
          <w:rFonts w:ascii="Tahoma" w:hAnsi="Tahoma" w:cs="Tahoma"/>
          <w:sz w:val="20"/>
          <w:szCs w:val="20"/>
          <w:lang w:eastAsia="ja-JP" w:bidi="th-TH"/>
        </w:rPr>
        <w:t xml:space="preserve">email </w:t>
      </w:r>
      <w:r w:rsidR="000563FB">
        <w:rPr>
          <w:rFonts w:ascii="Tahoma" w:hAnsi="Tahoma" w:cs="Tahoma"/>
          <w:sz w:val="20"/>
          <w:szCs w:val="20"/>
          <w:lang w:eastAsia="ja-JP" w:bidi="th-TH"/>
        </w:rPr>
        <w:t>is</w:t>
      </w:r>
      <w:r w:rsidR="003C5BAA">
        <w:rPr>
          <w:rFonts w:ascii="Tahoma" w:hAnsi="Tahoma" w:cs="Tahoma"/>
          <w:sz w:val="20"/>
          <w:szCs w:val="20"/>
          <w:lang w:eastAsia="ja-JP" w:bidi="th-TH"/>
        </w:rPr>
        <w:t xml:space="preserve"> null, return following error.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3C5BAA" w:rsidRPr="0031791A" w14:paraId="541F7152" w14:textId="77777777" w:rsidTr="003C5BAA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096D9CA" w14:textId="77777777" w:rsidR="003C5BAA" w:rsidRPr="0031791A" w:rsidRDefault="003C5BAA" w:rsidP="00B851E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0E727DE" w14:textId="77777777" w:rsidR="003C5BAA" w:rsidRPr="0031791A" w:rsidRDefault="003C5BAA" w:rsidP="00B851E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EF124DA" w14:textId="77777777" w:rsidR="003C5BAA" w:rsidRPr="00B33699" w:rsidRDefault="003C5BAA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C5BAA" w:rsidRPr="00D7306D" w14:paraId="5C66B9EC" w14:textId="77777777" w:rsidTr="003C5BAA">
        <w:trPr>
          <w:trHeight w:val="382"/>
        </w:trPr>
        <w:tc>
          <w:tcPr>
            <w:tcW w:w="1701" w:type="dxa"/>
            <w:vAlign w:val="center"/>
          </w:tcPr>
          <w:p w14:paraId="554B447C" w14:textId="0FCD80E7" w:rsidR="003C5BAA" w:rsidRPr="00BC6553" w:rsidRDefault="003C5BAA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64C7354F" w14:textId="48FAD2E8" w:rsidR="003C5BAA" w:rsidRPr="00BC6553" w:rsidRDefault="003C5BAA" w:rsidP="00B851E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E404000</w:t>
            </w:r>
          </w:p>
        </w:tc>
        <w:tc>
          <w:tcPr>
            <w:tcW w:w="6946" w:type="dxa"/>
            <w:vAlign w:val="center"/>
          </w:tcPr>
          <w:p w14:paraId="4954FC7A" w14:textId="68867498" w:rsidR="003C5BAA" w:rsidRPr="00BC6553" w:rsidRDefault="003C5BAA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D987473" w14:textId="77777777" w:rsidR="0044467A" w:rsidRDefault="0044467A" w:rsidP="003C5BAA">
      <w:pPr>
        <w:rPr>
          <w:rFonts w:ascii="Tahoma" w:hAnsi="Tahoma" w:cs="Tahoma"/>
          <w:sz w:val="20"/>
          <w:szCs w:val="20"/>
          <w:lang w:bidi="th-TH"/>
        </w:rPr>
      </w:pPr>
    </w:p>
    <w:p w14:paraId="70AC11FF" w14:textId="0ABC9385" w:rsidR="00370D1A" w:rsidRDefault="003E57EB" w:rsidP="00370D1A">
      <w:pPr>
        <w:pStyle w:val="ab"/>
        <w:numPr>
          <w:ilvl w:val="0"/>
          <w:numId w:val="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Request To Generate And Send </w:t>
      </w:r>
      <w:r w:rsidR="000632FF">
        <w:rPr>
          <w:rStyle w:val="af0"/>
          <w:rFonts w:ascii="Tahoma" w:hAnsi="Tahoma" w:cs="Tahoma"/>
          <w:color w:val="auto"/>
          <w:lang w:eastAsia="ja-JP"/>
        </w:rPr>
        <w:t>OTP Information</w:t>
      </w:r>
    </w:p>
    <w:p w14:paraId="6F7F08B0" w14:textId="16537065" w:rsidR="00357183" w:rsidRPr="00F75C84" w:rsidRDefault="00357183" w:rsidP="003571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136E99">
        <w:rPr>
          <w:rFonts w:ascii="Tahoma" w:hAnsi="Tahoma" w:cs="Tahoma"/>
          <w:sz w:val="20"/>
          <w:szCs w:val="20"/>
          <w:lang w:eastAsia="ja-JP" w:bidi="th-TH"/>
        </w:rPr>
        <w:t>Request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136E99">
        <w:rPr>
          <w:rFonts w:ascii="Tahoma" w:hAnsi="Tahoma" w:cs="Tahoma"/>
          <w:sz w:val="20"/>
          <w:szCs w:val="20"/>
          <w:lang w:eastAsia="ja-JP" w:bidi="th-TH"/>
        </w:rPr>
        <w:t>OTP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3E57EB">
        <w:rPr>
          <w:rFonts w:ascii="Tahoma" w:hAnsi="Tahoma" w:cs="Tahoma"/>
          <w:sz w:val="20"/>
          <w:szCs w:val="20"/>
          <w:lang w:eastAsia="ja-JP" w:bidi="th-TH"/>
        </w:rPr>
        <w:t>generate and send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EA0B74">
        <w:rPr>
          <w:rFonts w:ascii="Tahoma" w:hAnsi="Tahoma" w:cs="Tahoma"/>
          <w:sz w:val="20"/>
          <w:szCs w:val="20"/>
          <w:lang w:eastAsia="ja-JP" w:bidi="th-TH"/>
        </w:rPr>
        <w:t>OTP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77D4CEF" w14:textId="77777777" w:rsidR="00357183" w:rsidRDefault="00357183" w:rsidP="003571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357183" w:rsidRPr="0031791A" w14:paraId="39897ED5" w14:textId="77777777" w:rsidTr="00B851E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CFD6D7B" w14:textId="77777777" w:rsidR="00357183" w:rsidRPr="0031791A" w:rsidRDefault="00357183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15DB684" w14:textId="77777777" w:rsidR="00357183" w:rsidRPr="0031791A" w:rsidRDefault="00357183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432FAD96" w14:textId="77777777" w:rsidR="00357183" w:rsidRPr="0031791A" w:rsidRDefault="00357183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17231FD9" w14:textId="77777777" w:rsidR="00357183" w:rsidRPr="001E796D" w:rsidRDefault="00357183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57183" w:rsidRPr="00D7306D" w14:paraId="41A969BF" w14:textId="77777777" w:rsidTr="00B851E2">
        <w:trPr>
          <w:trHeight w:val="356"/>
        </w:trPr>
        <w:tc>
          <w:tcPr>
            <w:tcW w:w="1985" w:type="dxa"/>
            <w:vAlign w:val="center"/>
          </w:tcPr>
          <w:p w14:paraId="6AD3714A" w14:textId="340E447F" w:rsidR="00357183" w:rsidRPr="00BC6553" w:rsidRDefault="00A3077D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4CAE21C3" w14:textId="77777777" w:rsidR="00357183" w:rsidRPr="00BC6553" w:rsidRDefault="00357183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F5215AC" w14:textId="6A5B158E" w:rsidR="00357183" w:rsidRPr="00BC6553" w:rsidRDefault="00F14B60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BE202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417" w:type="dxa"/>
            <w:vAlign w:val="center"/>
          </w:tcPr>
          <w:p w14:paraId="1B164D8A" w14:textId="77777777" w:rsidR="00357183" w:rsidRPr="00BC6553" w:rsidRDefault="00357183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7390F" w:rsidRPr="00D7306D" w14:paraId="3C0F34AC" w14:textId="77777777" w:rsidTr="00B851E2">
        <w:trPr>
          <w:trHeight w:val="356"/>
        </w:trPr>
        <w:tc>
          <w:tcPr>
            <w:tcW w:w="1985" w:type="dxa"/>
            <w:vAlign w:val="center"/>
          </w:tcPr>
          <w:p w14:paraId="0DCEF4E4" w14:textId="3F1BD7E0" w:rsidR="0017390F" w:rsidRDefault="0017390F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275" w:type="dxa"/>
            <w:vAlign w:val="center"/>
          </w:tcPr>
          <w:p w14:paraId="57957B7C" w14:textId="2158EAD7" w:rsidR="0017390F" w:rsidRDefault="0017390F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1CAF27C7" w14:textId="1EB37160" w:rsidR="0017390F" w:rsidRDefault="00F14B60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17390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.email</w:t>
            </w:r>
          </w:p>
        </w:tc>
        <w:tc>
          <w:tcPr>
            <w:tcW w:w="1417" w:type="dxa"/>
            <w:vAlign w:val="center"/>
          </w:tcPr>
          <w:p w14:paraId="0695CE12" w14:textId="77777777" w:rsidR="0017390F" w:rsidRPr="00BC6553" w:rsidRDefault="0017390F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B4A8A39" w14:textId="77777777" w:rsidR="00357183" w:rsidRDefault="00357183" w:rsidP="003571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4F69102" w14:textId="73125036" w:rsidR="007C2CB9" w:rsidRDefault="007C2CB9" w:rsidP="003571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 and </w:t>
      </w:r>
      <w:r w:rsidR="00E0561E">
        <w:rPr>
          <w:rFonts w:ascii="Tahoma" w:hAnsi="Tahoma" w:cs="Tahoma"/>
          <w:sz w:val="20"/>
          <w:szCs w:val="20"/>
          <w:lang w:eastAsia="ja-JP" w:bidi="th-TH"/>
        </w:rPr>
        <w:t xml:space="preserve">error code is E429001, </w:t>
      </w:r>
    </w:p>
    <w:p w14:paraId="209C214E" w14:textId="7B09B8D5" w:rsidR="00E0561E" w:rsidRDefault="00E0561E" w:rsidP="003571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>
        <w:rPr>
          <w:rFonts w:ascii="Tahoma" w:hAnsi="Tahoma" w:cs="Tahoma"/>
          <w:sz w:val="20"/>
          <w:szCs w:val="20"/>
          <w:lang w:eastAsia="ja-JP" w:bidi="th-TH"/>
        </w:rPr>
        <w:t>all [</w:t>
      </w:r>
      <w:r w:rsidR="00C313A4">
        <w:rPr>
          <w:rFonts w:ascii="Tahoma" w:hAnsi="Tahoma" w:cs="Tahoma"/>
          <w:sz w:val="20"/>
          <w:szCs w:val="20"/>
          <w:lang w:eastAsia="ja-JP" w:bidi="th-TH"/>
        </w:rPr>
        <w:t>Lock</w:t>
      </w:r>
      <w:r w:rsidR="00136E99">
        <w:rPr>
          <w:rFonts w:ascii="Tahoma" w:hAnsi="Tahoma" w:cs="Tahoma"/>
          <w:sz w:val="20"/>
          <w:szCs w:val="20"/>
          <w:lang w:eastAsia="ja-JP" w:bidi="th-TH"/>
        </w:rPr>
        <w:t xml:space="preserve"> User</w:t>
      </w:r>
      <w:r>
        <w:rPr>
          <w:rFonts w:ascii="Tahoma" w:hAnsi="Tahoma" w:cs="Tahoma"/>
          <w:sz w:val="20"/>
          <w:szCs w:val="20"/>
          <w:lang w:eastAsia="ja-JP" w:bidi="th-TH"/>
        </w:rPr>
        <w:t>]</w:t>
      </w:r>
      <w:r w:rsidR="00136E99">
        <w:rPr>
          <w:rFonts w:ascii="Tahoma" w:hAnsi="Tahoma" w:cs="Tahoma"/>
          <w:sz w:val="20"/>
          <w:szCs w:val="20"/>
          <w:lang w:eastAsia="ja-JP" w:bidi="th-TH"/>
        </w:rPr>
        <w:t xml:space="preserve"> microservice API via API GW to </w:t>
      </w:r>
      <w:r w:rsidR="00C313A4">
        <w:rPr>
          <w:rFonts w:ascii="Tahoma" w:hAnsi="Tahoma" w:cs="Tahoma"/>
          <w:sz w:val="20"/>
          <w:szCs w:val="20"/>
          <w:lang w:eastAsia="ja-JP" w:bidi="th-TH"/>
        </w:rPr>
        <w:t>lock</w:t>
      </w:r>
      <w:r w:rsidR="00136E99">
        <w:rPr>
          <w:rFonts w:ascii="Tahoma" w:hAnsi="Tahoma" w:cs="Tahoma"/>
          <w:sz w:val="20"/>
          <w:szCs w:val="20"/>
          <w:lang w:eastAsia="ja-JP" w:bidi="th-TH"/>
        </w:rPr>
        <w:t xml:space="preserve"> user</w:t>
      </w:r>
      <w:r w:rsidR="00C313A4">
        <w:rPr>
          <w:rFonts w:ascii="Tahoma" w:hAnsi="Tahoma" w:cs="Tahoma"/>
          <w:sz w:val="20"/>
          <w:szCs w:val="20"/>
          <w:lang w:eastAsia="ja-JP" w:bidi="th-TH"/>
        </w:rPr>
        <w:t>.</w:t>
      </w:r>
      <w:r w:rsidR="00E50622">
        <w:rPr>
          <w:rFonts w:ascii="Tahoma" w:hAnsi="Tahoma" w:cs="Tahoma"/>
          <w:sz w:val="20"/>
          <w:szCs w:val="20"/>
          <w:lang w:eastAsia="ja-JP" w:bidi="th-TH"/>
        </w:rPr>
        <w:t xml:space="preserve"> </w:t>
      </w:r>
    </w:p>
    <w:p w14:paraId="5BD1D298" w14:textId="77777777" w:rsidR="00E50622" w:rsidRDefault="00E50622" w:rsidP="00E5062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E50622" w:rsidRPr="0031791A" w14:paraId="75F1854C" w14:textId="77777777" w:rsidTr="00B851E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B890210" w14:textId="77777777" w:rsidR="00E50622" w:rsidRPr="0031791A" w:rsidRDefault="00E50622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220E86A" w14:textId="77777777" w:rsidR="00E50622" w:rsidRPr="0031791A" w:rsidRDefault="00E50622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73812B15" w14:textId="77777777" w:rsidR="00E50622" w:rsidRPr="0031791A" w:rsidRDefault="00E50622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3D5EB925" w14:textId="77777777" w:rsidR="00E50622" w:rsidRPr="001E796D" w:rsidRDefault="00E50622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50622" w:rsidRPr="00D7306D" w14:paraId="77041C43" w14:textId="77777777" w:rsidTr="00B851E2">
        <w:trPr>
          <w:trHeight w:val="356"/>
        </w:trPr>
        <w:tc>
          <w:tcPr>
            <w:tcW w:w="1985" w:type="dxa"/>
            <w:vAlign w:val="center"/>
          </w:tcPr>
          <w:p w14:paraId="4D93B20A" w14:textId="4BBB373F" w:rsidR="00E50622" w:rsidRPr="00BC6553" w:rsidRDefault="0090265E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3622062C" w14:textId="77777777" w:rsidR="00E50622" w:rsidRPr="00BC6553" w:rsidRDefault="00E50622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525385F9" w14:textId="67E937D5" w:rsidR="00E50622" w:rsidRPr="00BC6553" w:rsidRDefault="00DF75A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</w:t>
            </w:r>
            <w:r w:rsidR="0090265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417" w:type="dxa"/>
            <w:vAlign w:val="center"/>
          </w:tcPr>
          <w:p w14:paraId="69477FF0" w14:textId="77777777" w:rsidR="00E50622" w:rsidRPr="00BC6553" w:rsidRDefault="00E50622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465DE6A" w14:textId="77777777" w:rsidR="00E0561E" w:rsidRPr="00E50622" w:rsidRDefault="00E0561E" w:rsidP="00E50622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15A56B46" w14:textId="2B51D14B" w:rsidR="00357183" w:rsidRPr="002D34A2" w:rsidRDefault="00E50622" w:rsidP="00357183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error response from </w:t>
      </w:r>
      <w:r w:rsidR="008D3B7E">
        <w:rPr>
          <w:rFonts w:ascii="Tahoma" w:hAnsi="Tahoma" w:cs="Tahoma"/>
          <w:sz w:val="20"/>
          <w:szCs w:val="20"/>
          <w:lang w:eastAsia="ja-JP" w:bidi="th-TH"/>
        </w:rPr>
        <w:t xml:space="preserve">any </w:t>
      </w:r>
      <w:r>
        <w:rPr>
          <w:rFonts w:ascii="Tahoma" w:hAnsi="Tahoma" w:cs="Tahoma"/>
          <w:sz w:val="20"/>
          <w:szCs w:val="20"/>
          <w:lang w:eastAsia="ja-JP" w:bidi="th-TH"/>
        </w:rPr>
        <w:t>microservice</w:t>
      </w:r>
      <w:r w:rsidR="008D3B7E">
        <w:rPr>
          <w:rFonts w:ascii="Tahoma" w:hAnsi="Tahoma" w:cs="Tahoma"/>
          <w:sz w:val="20"/>
          <w:szCs w:val="20"/>
          <w:lang w:eastAsia="ja-JP" w:bidi="th-TH"/>
        </w:rPr>
        <w:t>s</w:t>
      </w:r>
      <w:r>
        <w:rPr>
          <w:rFonts w:ascii="Tahoma" w:hAnsi="Tahoma" w:cs="Tahoma"/>
          <w:sz w:val="20"/>
          <w:szCs w:val="20"/>
          <w:lang w:eastAsia="ja-JP" w:bidi="th-TH"/>
        </w:rPr>
        <w:t>, return error response.</w:t>
      </w:r>
    </w:p>
    <w:p w14:paraId="02AADA22" w14:textId="77777777" w:rsidR="00357183" w:rsidRDefault="00357183" w:rsidP="00370D1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68A2AB17" w14:textId="33478CD9" w:rsidR="00831C8C" w:rsidRDefault="005A293F" w:rsidP="00831C8C">
      <w:pPr>
        <w:pStyle w:val="ab"/>
        <w:numPr>
          <w:ilvl w:val="0"/>
          <w:numId w:val="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Result</w:t>
      </w:r>
    </w:p>
    <w:p w14:paraId="46D142E2" w14:textId="398B17C9" w:rsidR="003D41B9" w:rsidRPr="00C67F5C" w:rsidRDefault="003D41B9" w:rsidP="00C67F5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C67F5C">
        <w:rPr>
          <w:rFonts w:ascii="Tahoma" w:hAnsi="Tahoma" w:cs="Tahoma"/>
          <w:sz w:val="20"/>
          <w:szCs w:val="20"/>
          <w:lang w:eastAsia="ja-JP" w:bidi="th-TH"/>
        </w:rPr>
        <w:t>Create response result.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3260"/>
        <w:gridCol w:w="2977"/>
      </w:tblGrid>
      <w:tr w:rsidR="00AF7888" w:rsidRPr="0031791A" w14:paraId="603F3ADF" w14:textId="77777777" w:rsidTr="00CB26F5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64FFB10A" w14:textId="77777777" w:rsidR="00AF7888" w:rsidRPr="0031791A" w:rsidRDefault="00AF7888" w:rsidP="00AF7888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31733785" w14:textId="69C5DD8F" w:rsidR="00AF7888" w:rsidRDefault="00AF7888" w:rsidP="00AF788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Data Type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4037BDC6" w14:textId="5EDBCDCE" w:rsidR="00AF7888" w:rsidRPr="0031791A" w:rsidRDefault="00AF7888" w:rsidP="00AF788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5783969" w14:textId="4600261E" w:rsidR="00AF7888" w:rsidRPr="00B33699" w:rsidRDefault="00AF7888" w:rsidP="00AF788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863CB" w:rsidRPr="00D7306D" w14:paraId="3E4A58EB" w14:textId="77777777" w:rsidTr="00CB26F5">
        <w:trPr>
          <w:trHeight w:val="382"/>
        </w:trPr>
        <w:tc>
          <w:tcPr>
            <w:tcW w:w="2552" w:type="dxa"/>
            <w:vAlign w:val="center"/>
          </w:tcPr>
          <w:p w14:paraId="6B94A19B" w14:textId="09B2B80E" w:rsidR="000863CB" w:rsidRDefault="000863CB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417" w:type="dxa"/>
          </w:tcPr>
          <w:p w14:paraId="4008AB99" w14:textId="24F1346D" w:rsidR="000863CB" w:rsidRDefault="000863CB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27ABE2D4" w14:textId="7D537E78" w:rsidR="000863CB" w:rsidRDefault="000863CB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UserInformation.</w:t>
            </w:r>
            <w:r w:rsidR="00B0042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2977" w:type="dxa"/>
            <w:vAlign w:val="center"/>
          </w:tcPr>
          <w:p w14:paraId="0829951E" w14:textId="77777777" w:rsidR="000863CB" w:rsidRPr="00BC6553" w:rsidRDefault="000863CB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F7888" w:rsidRPr="00D7306D" w14:paraId="179CC9D8" w14:textId="77777777" w:rsidTr="00CB26F5">
        <w:trPr>
          <w:trHeight w:val="382"/>
        </w:trPr>
        <w:tc>
          <w:tcPr>
            <w:tcW w:w="2552" w:type="dxa"/>
            <w:vAlign w:val="center"/>
          </w:tcPr>
          <w:p w14:paraId="74C27305" w14:textId="1999A9B3" w:rsidR="00AF7888" w:rsidRDefault="00AF7888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417" w:type="dxa"/>
          </w:tcPr>
          <w:p w14:paraId="217E16B8" w14:textId="0588A460" w:rsidR="00AF7888" w:rsidRDefault="008307A3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62C38A3D" w14:textId="3B7849F4" w:rsidR="00AF7888" w:rsidRPr="00BC6553" w:rsidRDefault="00560934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UserInformation.</w:t>
            </w:r>
            <w:r w:rsidR="00AF788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2977" w:type="dxa"/>
            <w:vAlign w:val="center"/>
          </w:tcPr>
          <w:p w14:paraId="029B3715" w14:textId="77777777" w:rsidR="00AF7888" w:rsidRPr="00BC6553" w:rsidRDefault="00AF7888" w:rsidP="00AF788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F79659" w14:textId="77777777" w:rsidR="00831C8C" w:rsidRPr="00C27EFA" w:rsidRDefault="00831C8C" w:rsidP="00C27EFA">
      <w:pPr>
        <w:rPr>
          <w:rFonts w:ascii="Tahoma" w:hAnsi="Tahoma" w:cs="Tahoma"/>
          <w:smallCaps/>
          <w:lang w:eastAsia="ja-JP"/>
        </w:rPr>
      </w:pPr>
    </w:p>
    <w:p w14:paraId="0749A54C" w14:textId="77777777" w:rsidR="00370D1A" w:rsidRDefault="00370D1A" w:rsidP="00370D1A">
      <w:pPr>
        <w:pStyle w:val="ab"/>
        <w:numPr>
          <w:ilvl w:val="0"/>
          <w:numId w:val="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F570C48" w14:textId="77777777" w:rsidR="00370D1A" w:rsidRDefault="00370D1A" w:rsidP="00370D1A">
      <w:pPr>
        <w:rPr>
          <w:rStyle w:val="af0"/>
          <w:rFonts w:ascii="Tahoma" w:hAnsi="Tahoma" w:cs="Tahoma"/>
          <w:color w:val="auto"/>
        </w:rPr>
      </w:pPr>
    </w:p>
    <w:p w14:paraId="397EFE6C" w14:textId="77777777" w:rsidR="00370D1A" w:rsidRPr="004D476C" w:rsidRDefault="00370D1A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8" w:name="_Toc49966507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5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370D1A" w:rsidRPr="000253E8" w14:paraId="140074E8" w14:textId="77777777" w:rsidTr="00486462">
        <w:trPr>
          <w:trHeight w:val="260"/>
        </w:trPr>
        <w:tc>
          <w:tcPr>
            <w:tcW w:w="2523" w:type="dxa"/>
          </w:tcPr>
          <w:p w14:paraId="57F34E06" w14:textId="77777777" w:rsidR="00370D1A" w:rsidRPr="000253E8" w:rsidRDefault="00370D1A" w:rsidP="00704A98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C051F63" w14:textId="77777777" w:rsidR="00370D1A" w:rsidRPr="000253E8" w:rsidRDefault="00370D1A" w:rsidP="00704A98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B91DF52" w14:textId="77777777" w:rsidR="00370D1A" w:rsidRPr="000253E8" w:rsidRDefault="00370D1A" w:rsidP="00704A98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6313C23" w14:textId="77777777" w:rsidR="00370D1A" w:rsidRPr="000253E8" w:rsidRDefault="00370D1A" w:rsidP="00704A98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9DCBB0C" w14:textId="77777777" w:rsidR="00370D1A" w:rsidRPr="000253E8" w:rsidRDefault="00370D1A" w:rsidP="00704A98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70D1A" w:rsidRPr="004A49C9" w14:paraId="0F48E7CE" w14:textId="77777777" w:rsidTr="00486462">
        <w:tc>
          <w:tcPr>
            <w:tcW w:w="2523" w:type="dxa"/>
          </w:tcPr>
          <w:p w14:paraId="7091AEF0" w14:textId="77777777" w:rsidR="00370D1A" w:rsidRPr="004A49C9" w:rsidRDefault="00370D1A" w:rsidP="00704A98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FF1120B" w14:textId="77777777" w:rsidR="00370D1A" w:rsidRPr="004A49C9" w:rsidRDefault="00370D1A" w:rsidP="00704A98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7E4DF65A" w14:textId="77777777" w:rsidR="00370D1A" w:rsidRPr="004A49C9" w:rsidRDefault="00370D1A" w:rsidP="00704A98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FF0CA0B" w14:textId="77777777" w:rsidR="00370D1A" w:rsidRPr="004A49C9" w:rsidRDefault="00370D1A" w:rsidP="00704A98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383B87A" w14:textId="77777777" w:rsidR="00370D1A" w:rsidRPr="00E2590C" w:rsidRDefault="00370D1A" w:rsidP="00704A9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AF1883F" w14:textId="77777777" w:rsidR="00370D1A" w:rsidRPr="00DD7958" w:rsidRDefault="00370D1A" w:rsidP="00370D1A"/>
    <w:p w14:paraId="1F04E4DB" w14:textId="77777777" w:rsidR="00370D1A" w:rsidRPr="004D476C" w:rsidRDefault="00370D1A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59" w:name="_Toc49966508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5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370D1A" w:rsidRPr="0031791A" w14:paraId="3A4061E4" w14:textId="77777777" w:rsidTr="0048646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9CC64BA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140EBC4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2A1A0E2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DA5E068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9EDB9B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C5BC3BE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771225F" w14:textId="77777777" w:rsidR="00370D1A" w:rsidRPr="001E796D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70D1A" w:rsidRPr="00D7306D" w14:paraId="069E1E0C" w14:textId="77777777" w:rsidTr="00486462">
        <w:trPr>
          <w:trHeight w:val="382"/>
        </w:trPr>
        <w:tc>
          <w:tcPr>
            <w:tcW w:w="1559" w:type="dxa"/>
            <w:vAlign w:val="center"/>
          </w:tcPr>
          <w:p w14:paraId="52F83754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176F60A5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26DB463A" w14:textId="77777777" w:rsidR="00370D1A" w:rsidRPr="00BC6553" w:rsidRDefault="00370D1A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521DFF5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999F62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</w:p>
        </w:tc>
        <w:tc>
          <w:tcPr>
            <w:tcW w:w="2409" w:type="dxa"/>
            <w:vAlign w:val="center"/>
          </w:tcPr>
          <w:p w14:paraId="0384433A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2977" w:type="dxa"/>
            <w:vAlign w:val="center"/>
          </w:tcPr>
          <w:p w14:paraId="0413CCA2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 for login VMS</w:t>
            </w:r>
          </w:p>
        </w:tc>
      </w:tr>
    </w:tbl>
    <w:p w14:paraId="7AF378DD" w14:textId="77777777" w:rsidR="00370D1A" w:rsidRDefault="00370D1A" w:rsidP="00370D1A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970B390" w14:textId="77777777" w:rsidR="00370D1A" w:rsidRPr="004D476C" w:rsidRDefault="00370D1A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0" w:name="_Toc49966509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6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1276"/>
        <w:gridCol w:w="5698"/>
      </w:tblGrid>
      <w:tr w:rsidR="00370D1A" w:rsidRPr="000253E8" w14:paraId="7F1A815F" w14:textId="77777777" w:rsidTr="00486462">
        <w:tc>
          <w:tcPr>
            <w:tcW w:w="2523" w:type="dxa"/>
          </w:tcPr>
          <w:p w14:paraId="23A59021" w14:textId="77777777" w:rsidR="00370D1A" w:rsidRPr="000253E8" w:rsidRDefault="00370D1A" w:rsidP="00704A98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196FC49" w14:textId="77777777" w:rsidR="00370D1A" w:rsidRPr="000253E8" w:rsidRDefault="00370D1A" w:rsidP="00704A98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276" w:type="dxa"/>
          </w:tcPr>
          <w:p w14:paraId="38593C22" w14:textId="77777777" w:rsidR="00370D1A" w:rsidRPr="000253E8" w:rsidRDefault="00370D1A" w:rsidP="00704A98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5698" w:type="dxa"/>
          </w:tcPr>
          <w:p w14:paraId="5264C65B" w14:textId="77777777" w:rsidR="00370D1A" w:rsidRPr="000253E8" w:rsidRDefault="00370D1A" w:rsidP="00704A98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70D1A" w:rsidRPr="004A49C9" w14:paraId="5C14DC45" w14:textId="77777777" w:rsidTr="00486462">
        <w:tc>
          <w:tcPr>
            <w:tcW w:w="2523" w:type="dxa"/>
          </w:tcPr>
          <w:p w14:paraId="36E2246E" w14:textId="77777777" w:rsidR="00370D1A" w:rsidRPr="004A49C9" w:rsidRDefault="00370D1A" w:rsidP="00704A98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C9C60D0" w14:textId="77777777" w:rsidR="00370D1A" w:rsidRPr="004A49C9" w:rsidRDefault="00370D1A" w:rsidP="00704A98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276" w:type="dxa"/>
          </w:tcPr>
          <w:p w14:paraId="363ABEAA" w14:textId="77777777" w:rsidR="00370D1A" w:rsidRPr="004A49C9" w:rsidRDefault="00370D1A" w:rsidP="00704A98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5698" w:type="dxa"/>
          </w:tcPr>
          <w:p w14:paraId="06B154F5" w14:textId="77777777" w:rsidR="00370D1A" w:rsidRPr="00E2590C" w:rsidRDefault="00370D1A" w:rsidP="00704A9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14:paraId="40D6DCB9" w14:textId="77777777" w:rsidR="00370D1A" w:rsidRPr="007E6A23" w:rsidRDefault="00370D1A" w:rsidP="00370D1A"/>
    <w:p w14:paraId="0DDE8E2F" w14:textId="77777777" w:rsidR="00370D1A" w:rsidRPr="008616D0" w:rsidRDefault="00370D1A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1" w:name="_Toc49966510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6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370D1A" w:rsidRPr="0031791A" w14:paraId="3AA41E48" w14:textId="77777777" w:rsidTr="0048646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E0166E9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6D5B737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FE25FCB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A81CC08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07D2E38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D62CF9D" w14:textId="77777777" w:rsidR="00370D1A" w:rsidRPr="0031791A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2C3BFDB" w14:textId="77777777" w:rsidR="00370D1A" w:rsidRPr="00B33699" w:rsidRDefault="00370D1A" w:rsidP="00704A9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70D1A" w:rsidRPr="00D7306D" w14:paraId="43C22FB6" w14:textId="77777777" w:rsidTr="00486462">
        <w:trPr>
          <w:trHeight w:val="308"/>
        </w:trPr>
        <w:tc>
          <w:tcPr>
            <w:tcW w:w="1559" w:type="dxa"/>
            <w:vAlign w:val="center"/>
          </w:tcPr>
          <w:p w14:paraId="452A954F" w14:textId="264C218C" w:rsidR="00370D1A" w:rsidRPr="00BC6553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080" w:type="dxa"/>
            <w:vAlign w:val="center"/>
          </w:tcPr>
          <w:p w14:paraId="0DAED9C9" w14:textId="79339C60" w:rsidR="00370D1A" w:rsidRPr="00BC6553" w:rsidRDefault="00050B20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7E59E95" w14:textId="4C02FB39" w:rsidR="00370D1A" w:rsidRPr="00BC6553" w:rsidRDefault="00050B20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F017434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D3999A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1B870F3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BD20978" w14:textId="77777777" w:rsidR="00370D1A" w:rsidRPr="00BC6553" w:rsidRDefault="00370D1A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63CB" w:rsidRPr="00D7306D" w14:paraId="2EC9F9E8" w14:textId="77777777" w:rsidTr="00486462">
        <w:trPr>
          <w:trHeight w:val="308"/>
        </w:trPr>
        <w:tc>
          <w:tcPr>
            <w:tcW w:w="1559" w:type="dxa"/>
            <w:vAlign w:val="center"/>
          </w:tcPr>
          <w:p w14:paraId="0432C507" w14:textId="7F9B587C" w:rsidR="000863CB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080" w:type="dxa"/>
            <w:vAlign w:val="center"/>
          </w:tcPr>
          <w:p w14:paraId="2ABD4D59" w14:textId="4844AE0A" w:rsidR="000863CB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B4D24D3" w14:textId="0DD58390" w:rsidR="000863CB" w:rsidRDefault="000863CB" w:rsidP="00704A9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98A9629" w14:textId="77777777" w:rsidR="000863CB" w:rsidRPr="00BC6553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AF5EC2" w14:textId="77777777" w:rsidR="000863CB" w:rsidRPr="00BC6553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6D33DB4" w14:textId="77777777" w:rsidR="000863CB" w:rsidRPr="00BC6553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0F2D45D" w14:textId="77777777" w:rsidR="000863CB" w:rsidRPr="00BC6553" w:rsidRDefault="000863CB" w:rsidP="00704A9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BAD4159" w14:textId="77777777" w:rsidR="00370D1A" w:rsidRPr="00A31217" w:rsidRDefault="00370D1A" w:rsidP="00370D1A"/>
    <w:p w14:paraId="10B099D9" w14:textId="77777777" w:rsidR="00370D1A" w:rsidRPr="008616D0" w:rsidRDefault="00370D1A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2" w:name="_Toc49966511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6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851701" w:rsidRPr="0031791A" w14:paraId="38EC2369" w14:textId="77777777" w:rsidTr="00B851E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C21BE4E" w14:textId="77777777" w:rsidR="00851701" w:rsidRPr="0031791A" w:rsidRDefault="00851701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58EBA6F" w14:textId="77777777" w:rsidR="00851701" w:rsidRPr="0031791A" w:rsidRDefault="00851701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F931728" w14:textId="77777777" w:rsidR="00851701" w:rsidRPr="00B33699" w:rsidRDefault="00851701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851701" w:rsidRPr="00D7306D" w14:paraId="216246AA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561750BB" w14:textId="77777777" w:rsidR="00851701" w:rsidRPr="00BC6553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780EAC0" w14:textId="77777777" w:rsidR="00851701" w:rsidRPr="00BC6553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7BAB945" w14:textId="77777777" w:rsidR="00851701" w:rsidRPr="00BC6553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851701" w:rsidRPr="00D7306D" w14:paraId="1DAB083C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523D9CE2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0B85BA0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5B9FD494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851701" w:rsidRPr="00D7306D" w14:paraId="6DF67413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759BC4B5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3D6536E" w14:textId="77777777" w:rsidR="00851701" w:rsidRPr="009E4494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E401011</w:t>
            </w:r>
          </w:p>
        </w:tc>
        <w:tc>
          <w:tcPr>
            <w:tcW w:w="6804" w:type="dxa"/>
            <w:vAlign w:val="center"/>
          </w:tcPr>
          <w:p w14:paraId="004B9096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locked</w:t>
            </w:r>
          </w:p>
        </w:tc>
      </w:tr>
      <w:tr w:rsidR="00851701" w:rsidRPr="00D7306D" w14:paraId="58204C77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22CFF5D7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F17016A" w14:textId="77777777" w:rsidR="00851701" w:rsidRPr="009E4494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E401012</w:t>
            </w:r>
          </w:p>
        </w:tc>
        <w:tc>
          <w:tcPr>
            <w:tcW w:w="6804" w:type="dxa"/>
            <w:vAlign w:val="center"/>
          </w:tcPr>
          <w:p w14:paraId="509DFDD9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nsuccess registration</w:t>
            </w:r>
          </w:p>
        </w:tc>
      </w:tr>
      <w:tr w:rsidR="00851701" w:rsidRPr="00D7306D" w14:paraId="233ADDBD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6A225AE1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30547EC" w14:textId="77777777" w:rsidR="00851701" w:rsidRPr="009E4494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401013</w:t>
            </w:r>
          </w:p>
        </w:tc>
        <w:tc>
          <w:tcPr>
            <w:tcW w:w="6804" w:type="dxa"/>
            <w:vAlign w:val="center"/>
          </w:tcPr>
          <w:p w14:paraId="3CA50EF0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Registration locked</w:t>
            </w:r>
          </w:p>
        </w:tc>
      </w:tr>
      <w:tr w:rsidR="00851701" w:rsidRPr="00D7306D" w14:paraId="6CD66AA8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24595941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2C1D1EE" w14:textId="77777777" w:rsidR="00851701" w:rsidRPr="009E4494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E401014</w:t>
            </w:r>
          </w:p>
        </w:tc>
        <w:tc>
          <w:tcPr>
            <w:tcW w:w="6804" w:type="dxa"/>
            <w:vAlign w:val="center"/>
          </w:tcPr>
          <w:p w14:paraId="309F5D98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expired</w:t>
            </w:r>
          </w:p>
        </w:tc>
      </w:tr>
      <w:tr w:rsidR="00851701" w:rsidRPr="00D7306D" w14:paraId="03035CA0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78C69215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4DF34EC" w14:textId="77777777" w:rsidR="00851701" w:rsidRPr="009E4494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E401015</w:t>
            </w:r>
          </w:p>
        </w:tc>
        <w:tc>
          <w:tcPr>
            <w:tcW w:w="6804" w:type="dxa"/>
            <w:vAlign w:val="center"/>
          </w:tcPr>
          <w:p w14:paraId="31FE4755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inactive</w:t>
            </w:r>
          </w:p>
        </w:tc>
      </w:tr>
      <w:tr w:rsidR="009A20E7" w:rsidRPr="00D7306D" w14:paraId="0795028D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68DEA073" w14:textId="4D4EBEC9" w:rsidR="009A20E7" w:rsidRDefault="009A20E7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FBE4B1F" w14:textId="1355976E" w:rsidR="009A20E7" w:rsidRPr="009E4494" w:rsidRDefault="009A20E7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404000</w:t>
            </w:r>
          </w:p>
        </w:tc>
        <w:tc>
          <w:tcPr>
            <w:tcW w:w="6804" w:type="dxa"/>
            <w:vAlign w:val="center"/>
          </w:tcPr>
          <w:p w14:paraId="0254BAF5" w14:textId="6E8425D3" w:rsidR="009A20E7" w:rsidRDefault="009A20E7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 not found</w:t>
            </w:r>
          </w:p>
        </w:tc>
      </w:tr>
      <w:tr w:rsidR="00851701" w:rsidRPr="00D7306D" w14:paraId="06216120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33052A50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6834FDC7" w14:textId="77777777" w:rsidR="00851701" w:rsidRPr="009E4494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449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53F8AD68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account not found</w:t>
            </w:r>
          </w:p>
        </w:tc>
      </w:tr>
      <w:tr w:rsidR="00851701" w:rsidRPr="00D7306D" w14:paraId="488BAB2B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4997C325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29</w:t>
            </w:r>
          </w:p>
        </w:tc>
        <w:tc>
          <w:tcPr>
            <w:tcW w:w="1843" w:type="dxa"/>
            <w:vAlign w:val="center"/>
          </w:tcPr>
          <w:p w14:paraId="5E2636F6" w14:textId="535814F1" w:rsidR="00851701" w:rsidRPr="00EB460F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DC5F5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E42900</w:t>
            </w:r>
            <w:r w:rsidR="0038644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804" w:type="dxa"/>
            <w:vAlign w:val="center"/>
          </w:tcPr>
          <w:p w14:paraId="7B175102" w14:textId="5DE7D0E5" w:rsidR="00851701" w:rsidRDefault="00386444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Over limit interval</w:t>
            </w:r>
          </w:p>
        </w:tc>
      </w:tr>
      <w:tr w:rsidR="00386444" w:rsidRPr="00D7306D" w14:paraId="396AD13A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0E023751" w14:textId="0FB8D99C" w:rsidR="00386444" w:rsidRDefault="00386444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29</w:t>
            </w:r>
          </w:p>
        </w:tc>
        <w:tc>
          <w:tcPr>
            <w:tcW w:w="1843" w:type="dxa"/>
            <w:vAlign w:val="center"/>
          </w:tcPr>
          <w:p w14:paraId="0610E889" w14:textId="3B4DE3AD" w:rsidR="00386444" w:rsidRPr="00DC5F5B" w:rsidRDefault="00386444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429002</w:t>
            </w:r>
          </w:p>
        </w:tc>
        <w:tc>
          <w:tcPr>
            <w:tcW w:w="6804" w:type="dxa"/>
            <w:vAlign w:val="center"/>
          </w:tcPr>
          <w:p w14:paraId="51B57588" w14:textId="5E9E105F" w:rsidR="00386444" w:rsidRDefault="00386444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 limit create times</w:t>
            </w:r>
          </w:p>
        </w:tc>
      </w:tr>
      <w:tr w:rsidR="00851701" w:rsidRPr="00D7306D" w14:paraId="03C8C0CB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31326AC3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6368205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426E916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851701" w:rsidRPr="00D7306D" w14:paraId="45CCDE26" w14:textId="77777777" w:rsidTr="00B851E2">
        <w:trPr>
          <w:trHeight w:val="308"/>
        </w:trPr>
        <w:tc>
          <w:tcPr>
            <w:tcW w:w="1559" w:type="dxa"/>
            <w:vAlign w:val="center"/>
          </w:tcPr>
          <w:p w14:paraId="4798F061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14AA1C3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72C9E97" w14:textId="77777777" w:rsidR="00851701" w:rsidRDefault="00851701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2D539AB" w14:textId="1CF341E7" w:rsidR="00B63D92" w:rsidRDefault="00B63D92" w:rsidP="00B63D92"/>
    <w:p w14:paraId="3B33F1C4" w14:textId="77777777" w:rsidR="00E624E4" w:rsidRDefault="00E624E4" w:rsidP="00B63D92"/>
    <w:p w14:paraId="165B9308" w14:textId="15D68956" w:rsidR="00B4002A" w:rsidRDefault="000B4EDF" w:rsidP="00D53175">
      <w:pPr>
        <w:pStyle w:val="1"/>
        <w:numPr>
          <w:ilvl w:val="0"/>
          <w:numId w:val="1"/>
        </w:numPr>
        <w:ind w:left="567" w:hanging="425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63" w:name="_Toc49966517"/>
      <w:r>
        <w:rPr>
          <w:rFonts w:ascii="Tahoma" w:hAnsi="Tahoma" w:cs="Tahoma"/>
          <w:b/>
          <w:bCs/>
          <w:color w:val="auto"/>
          <w:sz w:val="28"/>
          <w:szCs w:val="28"/>
        </w:rPr>
        <w:t>Verify</w:t>
      </w:r>
      <w:r w:rsidR="00B4002A">
        <w:rPr>
          <w:rFonts w:ascii="Tahoma" w:hAnsi="Tahoma" w:cs="Tahoma"/>
          <w:b/>
          <w:bCs/>
          <w:color w:val="auto"/>
          <w:sz w:val="28"/>
          <w:szCs w:val="28"/>
        </w:rPr>
        <w:t xml:space="preserve"> OTP API</w:t>
      </w:r>
      <w:bookmarkEnd w:id="63"/>
    </w:p>
    <w:p w14:paraId="5224612A" w14:textId="77777777" w:rsidR="00B4002A" w:rsidRPr="008A6B90" w:rsidRDefault="00B4002A" w:rsidP="00B4002A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4002A" w:rsidRPr="00554C13" w14:paraId="13D0040C" w14:textId="77777777" w:rsidTr="00876E13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8B05821" w14:textId="77777777" w:rsidR="00B4002A" w:rsidRPr="00554C13" w:rsidRDefault="00B4002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031DBF5" w14:textId="633A108E" w:rsidR="00B4002A" w:rsidRPr="00554C13" w:rsidRDefault="00B1762E" w:rsidP="00CA6DC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Verify</w:t>
            </w:r>
            <w:r w:rsidR="00B4002A">
              <w:rPr>
                <w:rFonts w:ascii="Tahoma" w:hAnsi="Tahoma" w:cs="Tahoma"/>
                <w:sz w:val="20"/>
                <w:szCs w:val="20"/>
              </w:rPr>
              <w:t xml:space="preserve"> OTP</w:t>
            </w:r>
          </w:p>
        </w:tc>
      </w:tr>
      <w:tr w:rsidR="00B4002A" w:rsidRPr="00554C13" w14:paraId="6BB58ED0" w14:textId="77777777" w:rsidTr="00876E13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E380320" w14:textId="77777777" w:rsidR="00B4002A" w:rsidRPr="00554C13" w:rsidRDefault="00B4002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5DC9E66" w14:textId="171A8423" w:rsidR="00B4002A" w:rsidRPr="008F2A18" w:rsidRDefault="00B4002A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D37916">
              <w:rPr>
                <w:rFonts w:ascii="Tahoma" w:hAnsi="Tahoma" w:cs="Tahoma"/>
                <w:sz w:val="20"/>
                <w:szCs w:val="20"/>
                <w:lang w:bidi="th-TH"/>
              </w:rPr>
              <w:t>otp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D37916">
              <w:rPr>
                <w:rFonts w:ascii="Tahoma" w:hAnsi="Tahoma" w:cs="Tahoma"/>
                <w:sz w:val="20"/>
                <w:szCs w:val="20"/>
                <w:lang w:bidi="th-TH"/>
              </w:rPr>
              <w:t>verify</w:t>
            </w:r>
          </w:p>
        </w:tc>
      </w:tr>
      <w:tr w:rsidR="00B4002A" w:rsidRPr="00554C13" w14:paraId="58FA6FF6" w14:textId="77777777" w:rsidTr="00876E13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F34A0A6" w14:textId="77777777" w:rsidR="00B4002A" w:rsidRPr="00B33699" w:rsidRDefault="00B4002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103C71D" w14:textId="77777777" w:rsidR="00B4002A" w:rsidRDefault="00B4002A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B4002A" w:rsidRPr="00554C13" w14:paraId="4CC89A2E" w14:textId="77777777" w:rsidTr="00876E13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AA614B3" w14:textId="77777777" w:rsidR="00B4002A" w:rsidRPr="00554C13" w:rsidRDefault="00B4002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074D2D1" w14:textId="344C850C" w:rsidR="00B4002A" w:rsidRPr="008F2A18" w:rsidRDefault="00B4002A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4C2266A" w14:textId="77777777" w:rsidR="00CA76B8" w:rsidRDefault="00CA76B8" w:rsidP="00CA76B8">
      <w:pPr>
        <w:rPr>
          <w:rStyle w:val="af0"/>
          <w:rFonts w:ascii="Tahoma" w:hAnsi="Tahoma" w:cs="Tahoma"/>
          <w:color w:val="auto"/>
        </w:rPr>
      </w:pPr>
    </w:p>
    <w:p w14:paraId="074889FA" w14:textId="77777777" w:rsidR="00CA76B8" w:rsidRPr="004D476C" w:rsidRDefault="00CA76B8" w:rsidP="00D53175">
      <w:pPr>
        <w:pStyle w:val="2"/>
        <w:numPr>
          <w:ilvl w:val="1"/>
          <w:numId w:val="1"/>
        </w:numPr>
        <w:spacing w:after="240"/>
        <w:ind w:left="709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4" w:name="_Toc49966518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64"/>
    </w:p>
    <w:p w14:paraId="04E1EAA8" w14:textId="5313A934" w:rsidR="00CA76B8" w:rsidRPr="008F2A18" w:rsidRDefault="008E4FCE" w:rsidP="00CA76B8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Verify OTP and </w:t>
      </w:r>
      <w:r w:rsidR="00CA76B8">
        <w:rPr>
          <w:rFonts w:ascii="Tahoma" w:hAnsi="Tahoma" w:cs="Tahoma"/>
          <w:sz w:val="20"/>
          <w:szCs w:val="20"/>
          <w:lang w:bidi="th-TH"/>
        </w:rPr>
        <w:t xml:space="preserve">return user </w:t>
      </w:r>
      <w:r w:rsidR="006332FE">
        <w:rPr>
          <w:rFonts w:ascii="Tahoma" w:hAnsi="Tahoma" w:cs="Tahoma"/>
          <w:sz w:val="20"/>
          <w:szCs w:val="20"/>
          <w:lang w:bidi="th-TH"/>
        </w:rPr>
        <w:t xml:space="preserve">id </w:t>
      </w:r>
      <w:r w:rsidR="00CA76B8">
        <w:rPr>
          <w:rFonts w:ascii="Tahoma" w:hAnsi="Tahoma" w:cs="Tahoma"/>
          <w:sz w:val="20"/>
          <w:szCs w:val="20"/>
          <w:lang w:bidi="th-TH"/>
        </w:rPr>
        <w:t>information.</w:t>
      </w:r>
    </w:p>
    <w:p w14:paraId="69F3D04C" w14:textId="77777777" w:rsidR="00CA76B8" w:rsidRPr="00F00294" w:rsidRDefault="00CA76B8" w:rsidP="00CA76B8">
      <w:pPr>
        <w:pStyle w:val="ab"/>
        <w:numPr>
          <w:ilvl w:val="0"/>
          <w:numId w:val="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CA76B8" w:rsidRPr="0031791A" w14:paraId="4BC97CF6" w14:textId="77777777" w:rsidTr="00B60F64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98AE653" w14:textId="77777777" w:rsidR="00CA76B8" w:rsidRPr="0031791A" w:rsidRDefault="00CA76B8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0B2DB83" w14:textId="77777777" w:rsidR="00CA76B8" w:rsidRPr="0031791A" w:rsidRDefault="00CA76B8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89C16DF" w14:textId="77777777" w:rsidR="00CA76B8" w:rsidRPr="0031791A" w:rsidRDefault="00CA76B8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37261A3E" w14:textId="77777777" w:rsidR="00CA76B8" w:rsidRPr="0031791A" w:rsidRDefault="00CA76B8" w:rsidP="00B60F6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CA76B8" w:rsidRPr="00D7306D" w14:paraId="32D85D65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5470AF3F" w14:textId="6BE8B999" w:rsidR="00CA76B8" w:rsidRDefault="00E7069A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1FFF7A8" w14:textId="72AD4A2B" w:rsidR="00CA76B8" w:rsidRDefault="005C568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  <w:r w:rsidR="00CA76B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53CC8D7F" w14:textId="0171E1C9" w:rsidR="00CA76B8" w:rsidRDefault="005C568B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695D1415" w14:textId="41696D2F" w:rsidR="00CA76B8" w:rsidRDefault="00E7069A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  <w:tr w:rsidR="00676C13" w:rsidRPr="00D7306D" w14:paraId="0ED16CC6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2420F0EB" w14:textId="5A41D265" w:rsidR="00676C13" w:rsidRDefault="00E7069A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1EC7397F" w14:textId="06DEA425" w:rsidR="00676C13" w:rsidRDefault="00676C13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OTP format</w:t>
            </w:r>
          </w:p>
        </w:tc>
        <w:tc>
          <w:tcPr>
            <w:tcW w:w="1560" w:type="dxa"/>
            <w:vAlign w:val="center"/>
          </w:tcPr>
          <w:p w14:paraId="5BF5739C" w14:textId="318F2D30" w:rsidR="00676C13" w:rsidRDefault="00676C13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</w:t>
            </w:r>
            <w:r w:rsidR="00CD351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</w:p>
        </w:tc>
        <w:tc>
          <w:tcPr>
            <w:tcW w:w="5953" w:type="dxa"/>
            <w:vAlign w:val="center"/>
          </w:tcPr>
          <w:p w14:paraId="72610388" w14:textId="3D024464" w:rsidR="00676C13" w:rsidRPr="00923831" w:rsidRDefault="00E7025A" w:rsidP="00923831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3183B785" w14:textId="77777777" w:rsidR="00CA76B8" w:rsidRDefault="00CA76B8" w:rsidP="00CA76B8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5243C44" w14:textId="77777777" w:rsidR="00CA76B8" w:rsidRPr="00204BDE" w:rsidRDefault="00CA76B8" w:rsidP="00CA76B8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CA76B8" w:rsidRPr="0031791A" w14:paraId="17F5DF89" w14:textId="77777777" w:rsidTr="00B60F6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A28B319" w14:textId="10EB04A1" w:rsidR="00CA76B8" w:rsidRPr="0031791A" w:rsidRDefault="00B73571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66BC158" w14:textId="77777777" w:rsidR="00CA76B8" w:rsidRPr="0031791A" w:rsidRDefault="00CA76B8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EE4F8CD" w14:textId="77777777" w:rsidR="00CA76B8" w:rsidRPr="0031791A" w:rsidRDefault="00CA76B8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129B447" w14:textId="77777777" w:rsidR="00CA76B8" w:rsidRPr="00B33699" w:rsidRDefault="00CA76B8" w:rsidP="00B60F6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F1ACA" w:rsidRPr="00D7306D" w14:paraId="309D7E9A" w14:textId="77777777" w:rsidTr="00B60F64">
        <w:trPr>
          <w:trHeight w:val="382"/>
        </w:trPr>
        <w:tc>
          <w:tcPr>
            <w:tcW w:w="1701" w:type="dxa"/>
            <w:vMerge w:val="restart"/>
            <w:vAlign w:val="center"/>
          </w:tcPr>
          <w:p w14:paraId="4E8D5925" w14:textId="77777777" w:rsidR="00DF1ACA" w:rsidRPr="00BC6553" w:rsidRDefault="00DF1ACA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FA1BA22" w14:textId="34895A68" w:rsidR="00DF1ACA" w:rsidRPr="00BC6553" w:rsidRDefault="005C568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Merge w:val="restart"/>
            <w:vAlign w:val="center"/>
          </w:tcPr>
          <w:p w14:paraId="1A6E6E17" w14:textId="4569B58E" w:rsidR="00DF1ACA" w:rsidRPr="00BC6553" w:rsidRDefault="00ED51F9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198223A0" w14:textId="22664CBD" w:rsidR="00DF1ACA" w:rsidRPr="00BC6553" w:rsidRDefault="005C568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</w:tr>
      <w:tr w:rsidR="00DF1ACA" w:rsidRPr="00D7306D" w14:paraId="3B1934F7" w14:textId="77777777" w:rsidTr="00B60F64">
        <w:trPr>
          <w:trHeight w:val="382"/>
        </w:trPr>
        <w:tc>
          <w:tcPr>
            <w:tcW w:w="1701" w:type="dxa"/>
            <w:vMerge/>
            <w:vAlign w:val="center"/>
          </w:tcPr>
          <w:p w14:paraId="0284C943" w14:textId="77777777" w:rsidR="00DF1ACA" w:rsidRDefault="00DF1ACA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B29D2B3" w14:textId="7E013723" w:rsidR="00DF1ACA" w:rsidRDefault="00DF1ACA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tp</w:t>
            </w:r>
          </w:p>
        </w:tc>
        <w:tc>
          <w:tcPr>
            <w:tcW w:w="1559" w:type="dxa"/>
            <w:vMerge/>
            <w:vAlign w:val="center"/>
          </w:tcPr>
          <w:p w14:paraId="4E85022F" w14:textId="77777777" w:rsidR="00DF1ACA" w:rsidRDefault="00DF1ACA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FB197CB" w14:textId="77777777" w:rsidR="00DF1ACA" w:rsidRPr="00BC6553" w:rsidRDefault="00DF1ACA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0EACBE" w14:textId="23B71989" w:rsidR="00CA76B8" w:rsidRDefault="00CA76B8" w:rsidP="00CA76B8">
      <w:pPr>
        <w:rPr>
          <w:rStyle w:val="af0"/>
          <w:rFonts w:ascii="Tahoma" w:hAnsi="Tahoma" w:cs="Tahoma"/>
          <w:color w:val="auto"/>
          <w:lang w:eastAsia="ja-JP"/>
        </w:rPr>
      </w:pPr>
    </w:p>
    <w:p w14:paraId="4821B005" w14:textId="4C5D0863" w:rsidR="003A540C" w:rsidRDefault="003A540C" w:rsidP="003A540C">
      <w:pPr>
        <w:pStyle w:val="ab"/>
        <w:numPr>
          <w:ilvl w:val="0"/>
          <w:numId w:val="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Verify OTP Information</w:t>
      </w:r>
    </w:p>
    <w:p w14:paraId="4F6A8E86" w14:textId="3189F399" w:rsidR="003A540C" w:rsidRPr="00F75C84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Verify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OTP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verify otp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5EA9B4C" w14:textId="77777777" w:rsidR="003A540C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3A540C" w:rsidRPr="0031791A" w14:paraId="219FC3B2" w14:textId="77777777" w:rsidTr="00B851E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4548CAC" w14:textId="77777777" w:rsidR="003A540C" w:rsidRPr="0031791A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AA58910" w14:textId="77777777" w:rsidR="003A540C" w:rsidRPr="0031791A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4B87F7D7" w14:textId="77777777" w:rsidR="003A540C" w:rsidRPr="0031791A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3A3BC275" w14:textId="77777777" w:rsidR="003A540C" w:rsidRPr="001E796D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A540C" w:rsidRPr="00D7306D" w14:paraId="748F9640" w14:textId="77777777" w:rsidTr="00B851E2">
        <w:trPr>
          <w:trHeight w:val="356"/>
        </w:trPr>
        <w:tc>
          <w:tcPr>
            <w:tcW w:w="1985" w:type="dxa"/>
            <w:vAlign w:val="center"/>
          </w:tcPr>
          <w:p w14:paraId="09233831" w14:textId="77777777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72F6FF1" w14:textId="77777777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1E6369B" w14:textId="4253EB8E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1417" w:type="dxa"/>
            <w:vAlign w:val="center"/>
          </w:tcPr>
          <w:p w14:paraId="57C9D224" w14:textId="77777777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A540C" w:rsidRPr="00D7306D" w14:paraId="409ECFE9" w14:textId="77777777" w:rsidTr="00B851E2">
        <w:trPr>
          <w:trHeight w:val="356"/>
        </w:trPr>
        <w:tc>
          <w:tcPr>
            <w:tcW w:w="1985" w:type="dxa"/>
            <w:vAlign w:val="center"/>
          </w:tcPr>
          <w:p w14:paraId="43841A06" w14:textId="19FF5F09" w:rsidR="003A540C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otp</w:t>
            </w:r>
          </w:p>
        </w:tc>
        <w:tc>
          <w:tcPr>
            <w:tcW w:w="1275" w:type="dxa"/>
            <w:vAlign w:val="center"/>
          </w:tcPr>
          <w:p w14:paraId="3DE72CED" w14:textId="77777777" w:rsidR="003A540C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8B34448" w14:textId="1FA8216B" w:rsidR="003A540C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otp</w:t>
            </w:r>
          </w:p>
        </w:tc>
        <w:tc>
          <w:tcPr>
            <w:tcW w:w="1417" w:type="dxa"/>
            <w:vAlign w:val="center"/>
          </w:tcPr>
          <w:p w14:paraId="404F633C" w14:textId="77777777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79AF2B1" w14:textId="77777777" w:rsidR="003A540C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E5D29FE" w14:textId="1D1958E2" w:rsidR="003A540C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 and error code is E42900</w:t>
      </w:r>
      <w:r w:rsidR="00864380">
        <w:rPr>
          <w:rFonts w:ascii="Tahoma" w:hAnsi="Tahoma" w:cs="Tahoma"/>
          <w:sz w:val="20"/>
          <w:szCs w:val="20"/>
          <w:lang w:eastAsia="ja-JP" w:bidi="th-TH"/>
        </w:rPr>
        <w:t>3 (over unmatched times limit)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, </w:t>
      </w:r>
    </w:p>
    <w:p w14:paraId="5720F03B" w14:textId="2B0ABD0E" w:rsidR="003A540C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>
        <w:rPr>
          <w:rFonts w:ascii="Tahoma" w:hAnsi="Tahoma" w:cs="Tahoma"/>
          <w:sz w:val="20"/>
          <w:szCs w:val="20"/>
          <w:lang w:eastAsia="ja-JP" w:bidi="th-TH"/>
        </w:rPr>
        <w:t>all [</w:t>
      </w:r>
      <w:r w:rsidR="00832D11">
        <w:rPr>
          <w:rFonts w:ascii="Tahoma" w:hAnsi="Tahoma" w:cs="Tahoma"/>
          <w:sz w:val="20"/>
          <w:szCs w:val="20"/>
          <w:lang w:eastAsia="ja-JP" w:bidi="th-TH"/>
        </w:rPr>
        <w:t>Lock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User] microservice API via API GW to </w:t>
      </w:r>
      <w:r w:rsidR="00183B1D">
        <w:rPr>
          <w:rFonts w:ascii="Tahoma" w:hAnsi="Tahoma" w:cs="Tahoma"/>
          <w:sz w:val="20"/>
          <w:szCs w:val="20"/>
          <w:lang w:eastAsia="ja-JP" w:bidi="th-TH"/>
        </w:rPr>
        <w:t>lock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</w:t>
      </w:r>
    </w:p>
    <w:p w14:paraId="25ACE41F" w14:textId="77777777" w:rsidR="003A540C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3A540C" w:rsidRPr="0031791A" w14:paraId="44E04325" w14:textId="77777777" w:rsidTr="00B851E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4B8472F" w14:textId="77777777" w:rsidR="003A540C" w:rsidRPr="0031791A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C8FD2AE" w14:textId="77777777" w:rsidR="003A540C" w:rsidRPr="0031791A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149239C0" w14:textId="77777777" w:rsidR="003A540C" w:rsidRPr="0031791A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48BE3ABD" w14:textId="77777777" w:rsidR="003A540C" w:rsidRPr="001E796D" w:rsidRDefault="003A540C" w:rsidP="00B851E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A540C" w:rsidRPr="00D7306D" w14:paraId="52A005B4" w14:textId="77777777" w:rsidTr="00B851E2">
        <w:trPr>
          <w:trHeight w:val="356"/>
        </w:trPr>
        <w:tc>
          <w:tcPr>
            <w:tcW w:w="1985" w:type="dxa"/>
            <w:vAlign w:val="center"/>
          </w:tcPr>
          <w:p w14:paraId="6A7CBE27" w14:textId="72223DB1" w:rsidR="003A540C" w:rsidRPr="00BC6553" w:rsidRDefault="00183B1D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4E97C498" w14:textId="77777777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2F5DE0AC" w14:textId="1A94E322" w:rsidR="003A540C" w:rsidRPr="00BC6553" w:rsidRDefault="00183B1D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1417" w:type="dxa"/>
            <w:vAlign w:val="center"/>
          </w:tcPr>
          <w:p w14:paraId="3F80FE13" w14:textId="77777777" w:rsidR="003A540C" w:rsidRPr="00BC6553" w:rsidRDefault="003A540C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007AC52" w14:textId="77777777" w:rsidR="003A540C" w:rsidRPr="00E50622" w:rsidRDefault="003A540C" w:rsidP="003A540C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216AAF24" w14:textId="2F18EA1A" w:rsidR="003A540C" w:rsidRDefault="003A540C" w:rsidP="003A540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any microservices, return error response.</w:t>
      </w:r>
    </w:p>
    <w:p w14:paraId="69D9C4A7" w14:textId="61DC14AE" w:rsidR="00B26F0E" w:rsidRDefault="00BF7B52" w:rsidP="003A540C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  <w:t xml:space="preserve">Generate a random verifiedToken </w:t>
      </w:r>
      <w:r w:rsidR="00FE33CE"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  <w:t>64 digits and save to session.</w:t>
      </w:r>
    </w:p>
    <w:p w14:paraId="6E3EA6AB" w14:textId="77777777" w:rsidR="00BF7B52" w:rsidRPr="002D34A2" w:rsidRDefault="00BF7B52" w:rsidP="003A540C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124476F3" w14:textId="77777777" w:rsidR="00CA76B8" w:rsidRDefault="00CA76B8" w:rsidP="00CA76B8">
      <w:pPr>
        <w:pStyle w:val="ab"/>
        <w:numPr>
          <w:ilvl w:val="0"/>
          <w:numId w:val="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CDA10C5" w14:textId="77777777" w:rsidR="00CA76B8" w:rsidRDefault="00CA76B8" w:rsidP="00E66E31">
      <w:pPr>
        <w:rPr>
          <w:rStyle w:val="af0"/>
          <w:rFonts w:ascii="Tahoma" w:hAnsi="Tahoma" w:cs="Tahoma"/>
          <w:color w:val="auto"/>
        </w:rPr>
      </w:pPr>
    </w:p>
    <w:p w14:paraId="6BB5306C" w14:textId="77777777" w:rsidR="00E64931" w:rsidRPr="004D476C" w:rsidRDefault="00E64931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5" w:name="_Toc49966519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6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4002A" w:rsidRPr="000253E8" w14:paraId="140A235C" w14:textId="77777777" w:rsidTr="00D03EF3">
        <w:tc>
          <w:tcPr>
            <w:tcW w:w="2523" w:type="dxa"/>
          </w:tcPr>
          <w:p w14:paraId="63CB54DD" w14:textId="77777777" w:rsidR="00B4002A" w:rsidRPr="000253E8" w:rsidRDefault="00B4002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A837D40" w14:textId="77777777" w:rsidR="00B4002A" w:rsidRPr="000253E8" w:rsidRDefault="00B4002A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168C75B" w14:textId="77777777" w:rsidR="00B4002A" w:rsidRPr="000253E8" w:rsidRDefault="00B4002A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BB4D65B" w14:textId="77777777" w:rsidR="00B4002A" w:rsidRPr="000253E8" w:rsidRDefault="00B4002A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43905B44" w14:textId="77777777" w:rsidR="00B4002A" w:rsidRPr="000253E8" w:rsidRDefault="00B4002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4002A" w:rsidRPr="004A49C9" w14:paraId="5A65CB21" w14:textId="77777777" w:rsidTr="00D03EF3">
        <w:tc>
          <w:tcPr>
            <w:tcW w:w="2523" w:type="dxa"/>
          </w:tcPr>
          <w:p w14:paraId="63FB4A39" w14:textId="77777777" w:rsidR="00B4002A" w:rsidRPr="004A49C9" w:rsidRDefault="00B4002A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A5B69B0" w14:textId="77777777" w:rsidR="00B4002A" w:rsidRPr="004A49C9" w:rsidRDefault="00B4002A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5FF25DE0" w14:textId="77777777" w:rsidR="00B4002A" w:rsidRPr="004A49C9" w:rsidRDefault="00B4002A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0084B84" w14:textId="77777777" w:rsidR="00B4002A" w:rsidRPr="004A49C9" w:rsidRDefault="00B4002A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945EB70" w14:textId="77777777" w:rsidR="00B4002A" w:rsidRPr="00E2590C" w:rsidRDefault="00B4002A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0CDBC08" w14:textId="77777777" w:rsidR="00E97D69" w:rsidRPr="00E97D69" w:rsidRDefault="00E97D69" w:rsidP="00E97D69"/>
    <w:p w14:paraId="0CBC5732" w14:textId="77777777" w:rsidR="00C11635" w:rsidRPr="004D476C" w:rsidRDefault="00C11635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6" w:name="_Toc49966520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66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4002A" w:rsidRPr="0031791A" w14:paraId="04C2F5F5" w14:textId="77777777" w:rsidTr="00D03EF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7364808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8761906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5AAC4E8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350EE4B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2D29062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2F9D0FA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4D2C456" w14:textId="77777777" w:rsidR="00B4002A" w:rsidRPr="00B33699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4002A" w:rsidRPr="00D7306D" w14:paraId="72F18A7E" w14:textId="77777777" w:rsidTr="00D03EF3">
        <w:trPr>
          <w:trHeight w:val="378"/>
        </w:trPr>
        <w:tc>
          <w:tcPr>
            <w:tcW w:w="1559" w:type="dxa"/>
            <w:vAlign w:val="center"/>
          </w:tcPr>
          <w:p w14:paraId="46625BE5" w14:textId="4F4CB775" w:rsidR="00B4002A" w:rsidRPr="00BC6553" w:rsidRDefault="000D60E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080" w:type="dxa"/>
            <w:vAlign w:val="center"/>
          </w:tcPr>
          <w:p w14:paraId="466C3A41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4103B631" w14:textId="77777777" w:rsidR="00B4002A" w:rsidRPr="00BC6553" w:rsidRDefault="00B4002A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67142D4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1D8E5E" w14:textId="3045BC51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2EB6D56" w14:textId="6887794F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CCE5722" w14:textId="4D26E762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4002A" w:rsidRPr="00D7306D" w14:paraId="06CDB1CC" w14:textId="77777777" w:rsidTr="00D03EF3">
        <w:trPr>
          <w:trHeight w:val="426"/>
        </w:trPr>
        <w:tc>
          <w:tcPr>
            <w:tcW w:w="1559" w:type="dxa"/>
            <w:vAlign w:val="center"/>
          </w:tcPr>
          <w:p w14:paraId="375AE721" w14:textId="5E1B7121" w:rsidR="00B4002A" w:rsidRPr="00BC6553" w:rsidRDefault="005A7B6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</w:t>
            </w:r>
            <w:r w:rsidR="005130C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</w:p>
        </w:tc>
        <w:tc>
          <w:tcPr>
            <w:tcW w:w="1080" w:type="dxa"/>
            <w:vAlign w:val="center"/>
          </w:tcPr>
          <w:p w14:paraId="3561B16F" w14:textId="153BDA46" w:rsidR="00B4002A" w:rsidRPr="00BC6553" w:rsidRDefault="00474F8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7FE0BDFF" w14:textId="13A66AA4" w:rsidR="00B4002A" w:rsidRPr="00BC6553" w:rsidRDefault="005A7B6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BE5D532" w14:textId="7255D33E" w:rsidR="00B4002A" w:rsidRPr="00BC6553" w:rsidRDefault="005A7B6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709" w:type="dxa"/>
          </w:tcPr>
          <w:p w14:paraId="6B30DF37" w14:textId="6195DE2B" w:rsidR="00B4002A" w:rsidRPr="00BC6553" w:rsidRDefault="005A7B6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409" w:type="dxa"/>
            <w:vAlign w:val="center"/>
          </w:tcPr>
          <w:p w14:paraId="4CF02B27" w14:textId="2CDF5C6D" w:rsidR="00B4002A" w:rsidRPr="00BC6553" w:rsidRDefault="00474F8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2977" w:type="dxa"/>
            <w:vAlign w:val="center"/>
          </w:tcPr>
          <w:p w14:paraId="34B45FD8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B734DAF" w14:textId="77777777" w:rsidR="00D2226A" w:rsidRDefault="00D2226A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5177FCD4" w14:textId="77777777" w:rsidR="00D2226A" w:rsidRPr="004D476C" w:rsidRDefault="00D2226A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7" w:name="_Toc49966521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6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4002A" w:rsidRPr="000253E8" w14:paraId="775722A6" w14:textId="77777777" w:rsidTr="00D03EF3">
        <w:trPr>
          <w:trHeight w:val="379"/>
        </w:trPr>
        <w:tc>
          <w:tcPr>
            <w:tcW w:w="1843" w:type="dxa"/>
          </w:tcPr>
          <w:p w14:paraId="25C8D265" w14:textId="77777777" w:rsidR="00B4002A" w:rsidRPr="000253E8" w:rsidRDefault="00B4002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43C2B55" w14:textId="77777777" w:rsidR="00B4002A" w:rsidRPr="000253E8" w:rsidRDefault="00B4002A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33573006" w14:textId="77777777" w:rsidR="00B4002A" w:rsidRPr="000253E8" w:rsidRDefault="00B4002A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32DA2F58" w14:textId="77777777" w:rsidR="00B4002A" w:rsidRPr="000253E8" w:rsidRDefault="00B4002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4002A" w:rsidRPr="004A49C9" w14:paraId="0509C717" w14:textId="77777777" w:rsidTr="00D03EF3">
        <w:tc>
          <w:tcPr>
            <w:tcW w:w="1843" w:type="dxa"/>
          </w:tcPr>
          <w:p w14:paraId="64D938C8" w14:textId="77777777" w:rsidR="00B4002A" w:rsidRPr="004A49C9" w:rsidRDefault="00B4002A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C6441DF" w14:textId="77777777" w:rsidR="00B4002A" w:rsidRPr="004A49C9" w:rsidRDefault="00B4002A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D3FF376" w14:textId="77777777" w:rsidR="00B4002A" w:rsidRPr="004A49C9" w:rsidRDefault="00B4002A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96BBBA1" w14:textId="77777777" w:rsidR="00B4002A" w:rsidRPr="00E2590C" w:rsidRDefault="00B4002A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BCDBD86" w14:textId="77777777" w:rsidR="0094616E" w:rsidRPr="0094616E" w:rsidRDefault="0094616E" w:rsidP="0094616E"/>
    <w:p w14:paraId="263AD728" w14:textId="77777777" w:rsidR="007E213A" w:rsidRPr="008616D0" w:rsidRDefault="007E213A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8" w:name="_Toc49966522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6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4002A" w:rsidRPr="0031791A" w14:paraId="0924383C" w14:textId="77777777" w:rsidTr="00D03EF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926DFE2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367CA39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FC5E6D6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635A2F2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2B8D37D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7963761" w14:textId="77777777" w:rsidR="00B4002A" w:rsidRPr="0031791A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8D75D54" w14:textId="77777777" w:rsidR="00B4002A" w:rsidRPr="00B33699" w:rsidRDefault="00B4002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4002A" w:rsidRPr="00D7306D" w14:paraId="466927B0" w14:textId="77777777" w:rsidTr="00D03EF3">
        <w:trPr>
          <w:trHeight w:val="584"/>
        </w:trPr>
        <w:tc>
          <w:tcPr>
            <w:tcW w:w="1559" w:type="dxa"/>
            <w:vAlign w:val="center"/>
          </w:tcPr>
          <w:p w14:paraId="4D8E0BAB" w14:textId="4228CF8E" w:rsidR="00B4002A" w:rsidRPr="00BC6553" w:rsidRDefault="008E769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080" w:type="dxa"/>
            <w:vAlign w:val="center"/>
          </w:tcPr>
          <w:p w14:paraId="5D628FF6" w14:textId="39FC2FEB" w:rsidR="00B4002A" w:rsidRPr="00BC6553" w:rsidRDefault="008E769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939BF56" w14:textId="1AC7305A" w:rsidR="00B4002A" w:rsidRPr="00BC6553" w:rsidRDefault="008E769A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76E2075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DFF6A7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9064FD1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230D507" w14:textId="77777777" w:rsidR="00B4002A" w:rsidRPr="00BC6553" w:rsidRDefault="00B400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75EEC" w:rsidRPr="00D7306D" w14:paraId="1C432165" w14:textId="77777777" w:rsidTr="00D03EF3">
        <w:trPr>
          <w:trHeight w:val="584"/>
        </w:trPr>
        <w:tc>
          <w:tcPr>
            <w:tcW w:w="1559" w:type="dxa"/>
            <w:vAlign w:val="center"/>
          </w:tcPr>
          <w:p w14:paraId="0B956CB3" w14:textId="41E60CCD" w:rsidR="00A75EEC" w:rsidRDefault="00A75EE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verifiedToken</w:t>
            </w:r>
          </w:p>
        </w:tc>
        <w:tc>
          <w:tcPr>
            <w:tcW w:w="1080" w:type="dxa"/>
            <w:vAlign w:val="center"/>
          </w:tcPr>
          <w:p w14:paraId="7E77B876" w14:textId="7AFF36EC" w:rsidR="00A75EEC" w:rsidRDefault="004D799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51EC71DD" w14:textId="2BEAF798" w:rsidR="00A75EEC" w:rsidRDefault="004D799E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6D913CF" w14:textId="77777777" w:rsidR="00A75EEC" w:rsidRPr="00BC6553" w:rsidRDefault="00A75EEC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D9D4F4" w14:textId="77777777" w:rsidR="00A75EEC" w:rsidRPr="00BC6553" w:rsidRDefault="00A75EE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FCB45B8" w14:textId="77777777" w:rsidR="00A75EEC" w:rsidRPr="00BC6553" w:rsidRDefault="00A75EE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43E7CB5" w14:textId="77777777" w:rsidR="00A75EEC" w:rsidRPr="00BC6553" w:rsidRDefault="00A75EE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35F3CA" w14:textId="77777777" w:rsidR="002A44E5" w:rsidRPr="00A31217" w:rsidRDefault="002A44E5" w:rsidP="002A44E5"/>
    <w:p w14:paraId="6FD6791A" w14:textId="77777777" w:rsidR="002A44E5" w:rsidRPr="008616D0" w:rsidRDefault="002A44E5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69" w:name="_Toc49966523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6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2A44E5" w:rsidRPr="0031791A" w14:paraId="4FFF8700" w14:textId="77777777" w:rsidTr="00D03EF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1F0C9CB" w14:textId="0B5B6A0D" w:rsidR="002A44E5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D7A2139" w14:textId="77777777" w:rsidR="002A44E5" w:rsidRPr="0031791A" w:rsidRDefault="002A44E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159758E" w14:textId="77777777" w:rsidR="002A44E5" w:rsidRPr="00B33699" w:rsidRDefault="002A44E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2A44E5" w:rsidRPr="00D7306D" w14:paraId="0C8DDBA3" w14:textId="77777777" w:rsidTr="00D03EF3">
        <w:trPr>
          <w:trHeight w:val="308"/>
        </w:trPr>
        <w:tc>
          <w:tcPr>
            <w:tcW w:w="1559" w:type="dxa"/>
            <w:vAlign w:val="center"/>
          </w:tcPr>
          <w:p w14:paraId="18EAF09B" w14:textId="77777777" w:rsidR="002A44E5" w:rsidRPr="00BC6553" w:rsidRDefault="002A44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81D297A" w14:textId="77777777" w:rsidR="002A44E5" w:rsidRPr="00BC6553" w:rsidRDefault="002A44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61CCE584" w14:textId="77777777" w:rsidR="002A44E5" w:rsidRPr="00BC6553" w:rsidRDefault="002A44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68204E" w:rsidRPr="00D7306D" w14:paraId="643314C2" w14:textId="77777777" w:rsidTr="00D03EF3">
        <w:trPr>
          <w:trHeight w:val="308"/>
        </w:trPr>
        <w:tc>
          <w:tcPr>
            <w:tcW w:w="1559" w:type="dxa"/>
            <w:vAlign w:val="center"/>
          </w:tcPr>
          <w:p w14:paraId="30E7CC2E" w14:textId="498BB35D" w:rsidR="0068204E" w:rsidRDefault="006820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790C5DF" w14:textId="403C0857" w:rsidR="0068204E" w:rsidRDefault="00C0701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1803C897" w14:textId="6E398772" w:rsidR="0068204E" w:rsidRDefault="006820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</w:t>
            </w:r>
          </w:p>
        </w:tc>
      </w:tr>
      <w:tr w:rsidR="002A44E5" w:rsidRPr="00D7306D" w14:paraId="44F0591F" w14:textId="77777777" w:rsidTr="00D03EF3">
        <w:trPr>
          <w:trHeight w:val="308"/>
        </w:trPr>
        <w:tc>
          <w:tcPr>
            <w:tcW w:w="1559" w:type="dxa"/>
            <w:vAlign w:val="center"/>
          </w:tcPr>
          <w:p w14:paraId="392FB829" w14:textId="6D9B9A3D" w:rsidR="002A44E5" w:rsidRDefault="002A44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12041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843" w:type="dxa"/>
            <w:vAlign w:val="center"/>
          </w:tcPr>
          <w:p w14:paraId="76B8BC5B" w14:textId="71117723" w:rsidR="002A44E5" w:rsidRDefault="00C0701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 w:rsidR="007A1B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401002</w:t>
            </w:r>
          </w:p>
        </w:tc>
        <w:tc>
          <w:tcPr>
            <w:tcW w:w="6804" w:type="dxa"/>
            <w:vAlign w:val="center"/>
          </w:tcPr>
          <w:p w14:paraId="281EE97E" w14:textId="6B822762" w:rsidR="002A44E5" w:rsidRDefault="007A1B3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OTP unmatched</w:t>
            </w:r>
          </w:p>
        </w:tc>
      </w:tr>
      <w:tr w:rsidR="00DC4CFB" w:rsidRPr="00D7306D" w14:paraId="28D476D8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0D87626" w14:textId="77777777" w:rsidR="00DC4CFB" w:rsidRDefault="00DC4CF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4B3963E0" w14:textId="77777777" w:rsidR="00DC4CFB" w:rsidRDefault="00DC4CF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E404008</w:t>
            </w:r>
          </w:p>
        </w:tc>
        <w:tc>
          <w:tcPr>
            <w:tcW w:w="6804" w:type="dxa"/>
            <w:vAlign w:val="center"/>
          </w:tcPr>
          <w:p w14:paraId="73B95A92" w14:textId="77777777" w:rsidR="00DC4CFB" w:rsidRDefault="00DC4CF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TP not found</w:t>
            </w:r>
          </w:p>
        </w:tc>
      </w:tr>
      <w:tr w:rsidR="00CF401F" w:rsidRPr="00D7306D" w14:paraId="594A8339" w14:textId="77777777" w:rsidTr="00D03EF3">
        <w:trPr>
          <w:trHeight w:val="308"/>
        </w:trPr>
        <w:tc>
          <w:tcPr>
            <w:tcW w:w="1559" w:type="dxa"/>
            <w:vAlign w:val="center"/>
          </w:tcPr>
          <w:p w14:paraId="6C678A26" w14:textId="34322FF5" w:rsidR="00CF401F" w:rsidRDefault="00BC3A2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 w:rsidR="007A1B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29</w:t>
            </w:r>
          </w:p>
        </w:tc>
        <w:tc>
          <w:tcPr>
            <w:tcW w:w="1843" w:type="dxa"/>
            <w:vAlign w:val="center"/>
          </w:tcPr>
          <w:p w14:paraId="5B2BC2D9" w14:textId="3D248379" w:rsidR="00CF401F" w:rsidRDefault="00C765E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429003</w:t>
            </w:r>
          </w:p>
        </w:tc>
        <w:tc>
          <w:tcPr>
            <w:tcW w:w="6804" w:type="dxa"/>
            <w:vAlign w:val="center"/>
          </w:tcPr>
          <w:p w14:paraId="38DEE02A" w14:textId="50FD3035" w:rsidR="00CF401F" w:rsidRDefault="000A2F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Exceed </w:t>
            </w:r>
            <w:r w:rsidR="00C765E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unmatched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limit times</w:t>
            </w:r>
          </w:p>
        </w:tc>
      </w:tr>
      <w:tr w:rsidR="00A82F6B" w:rsidRPr="00D7306D" w14:paraId="3B6CB7DF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55A6A52" w14:textId="77777777" w:rsidR="00A82F6B" w:rsidRDefault="00A82F6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8ADC2BD" w14:textId="77777777" w:rsidR="00A82F6B" w:rsidRDefault="00A82F6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1D14A0E2" w14:textId="77777777" w:rsidR="00A82F6B" w:rsidRDefault="00A82F6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A82F6B" w:rsidRPr="00D7306D" w14:paraId="4D05FFD8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837D428" w14:textId="77777777" w:rsidR="00A82F6B" w:rsidRDefault="00A82F6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0D2C6DF" w14:textId="77777777" w:rsidR="00A82F6B" w:rsidRDefault="00A82F6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123FF4D" w14:textId="77777777" w:rsidR="00A82F6B" w:rsidRDefault="00A82F6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A2624D0" w14:textId="61DDDDBD" w:rsidR="00D225B6" w:rsidRDefault="00D225B6" w:rsidP="002E0779"/>
    <w:p w14:paraId="17908DC7" w14:textId="77777777" w:rsidR="00A92F7C" w:rsidRDefault="00A92F7C" w:rsidP="002E0779"/>
    <w:p w14:paraId="3A286780" w14:textId="4775007F" w:rsidR="002E0779" w:rsidRDefault="00901910" w:rsidP="00D53175">
      <w:pPr>
        <w:pStyle w:val="1"/>
        <w:numPr>
          <w:ilvl w:val="0"/>
          <w:numId w:val="1"/>
        </w:numPr>
        <w:ind w:left="284" w:hanging="141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70" w:name="_Register_User_Account"/>
      <w:bookmarkStart w:id="71" w:name="_Toc49966524"/>
      <w:bookmarkEnd w:id="70"/>
      <w:r>
        <w:rPr>
          <w:rFonts w:ascii="Tahoma" w:hAnsi="Tahoma" w:cs="Tahoma"/>
          <w:b/>
          <w:bCs/>
          <w:color w:val="auto"/>
          <w:sz w:val="28"/>
          <w:szCs w:val="28"/>
        </w:rPr>
        <w:t>Register User</w:t>
      </w:r>
      <w:r w:rsidR="002E0779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80717E">
        <w:rPr>
          <w:rFonts w:ascii="Tahoma" w:hAnsi="Tahoma" w:cs="Tahoma"/>
          <w:b/>
          <w:bCs/>
          <w:color w:val="auto"/>
          <w:sz w:val="28"/>
          <w:szCs w:val="28"/>
        </w:rPr>
        <w:t xml:space="preserve">Account Detail </w:t>
      </w:r>
      <w:r w:rsidR="002E0779">
        <w:rPr>
          <w:rFonts w:ascii="Tahoma" w:hAnsi="Tahoma" w:cs="Tahoma"/>
          <w:b/>
          <w:bCs/>
          <w:color w:val="auto"/>
          <w:sz w:val="28"/>
          <w:szCs w:val="28"/>
        </w:rPr>
        <w:t>API</w:t>
      </w:r>
      <w:bookmarkEnd w:id="71"/>
    </w:p>
    <w:p w14:paraId="3B176661" w14:textId="77777777" w:rsidR="002E0779" w:rsidRPr="008A6B90" w:rsidRDefault="002E0779" w:rsidP="002E0779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2E0779" w:rsidRPr="00554C13" w14:paraId="39E14139" w14:textId="77777777" w:rsidTr="001578DB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BBF58A7" w14:textId="77777777" w:rsidR="002E0779" w:rsidRPr="00554C13" w:rsidRDefault="002E0779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6B8C819" w14:textId="67F9A218" w:rsidR="002E0779" w:rsidRPr="00554C13" w:rsidRDefault="00901910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egister User</w:t>
            </w:r>
            <w:r w:rsidR="00D50878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Account Detail</w:t>
            </w:r>
          </w:p>
        </w:tc>
      </w:tr>
      <w:tr w:rsidR="002E0779" w:rsidRPr="00554C13" w14:paraId="12012106" w14:textId="77777777" w:rsidTr="001578DB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18FEEE4" w14:textId="77777777" w:rsidR="002E0779" w:rsidRPr="00554C13" w:rsidRDefault="002E0779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9CC69BB" w14:textId="65D076C8" w:rsidR="002E0779" w:rsidRPr="008F2A18" w:rsidRDefault="002E0779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A1370C">
              <w:rPr>
                <w:rFonts w:ascii="Tahoma" w:hAnsi="Tahoma" w:cs="Tahoma"/>
                <w:sz w:val="20"/>
                <w:szCs w:val="20"/>
                <w:lang w:bidi="th-TH"/>
              </w:rPr>
              <w:t>users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5A1A07">
              <w:rPr>
                <w:rFonts w:ascii="Tahoma" w:hAnsi="Tahoma" w:cs="Tahoma"/>
                <w:sz w:val="20"/>
                <w:szCs w:val="20"/>
                <w:lang w:bidi="th-TH"/>
              </w:rPr>
              <w:t>{userId}</w:t>
            </w:r>
            <w:r w:rsidR="00DC338B">
              <w:rPr>
                <w:rFonts w:ascii="Tahoma" w:hAnsi="Tahoma" w:cs="Tahoma"/>
                <w:sz w:val="20"/>
                <w:szCs w:val="20"/>
                <w:lang w:bidi="th-TH"/>
              </w:rPr>
              <w:t>/register</w:t>
            </w:r>
          </w:p>
        </w:tc>
      </w:tr>
      <w:tr w:rsidR="002E0779" w:rsidRPr="00554C13" w14:paraId="0E811FEA" w14:textId="77777777" w:rsidTr="001578D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05CA0D8" w14:textId="77777777" w:rsidR="002E0779" w:rsidRPr="00B33699" w:rsidRDefault="002E0779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3699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C936B1E" w14:textId="53A2F5E3" w:rsidR="002E0779" w:rsidRDefault="00BA2231" w:rsidP="00CA6DC9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2E0779" w:rsidRPr="00554C13" w14:paraId="463A59D0" w14:textId="77777777" w:rsidTr="001578D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AB20876" w14:textId="77777777" w:rsidR="002E0779" w:rsidRPr="00554C13" w:rsidRDefault="002E0779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AFB5009" w14:textId="3EDC1610" w:rsidR="002E0779" w:rsidRPr="008F2A18" w:rsidRDefault="002E0779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BC5C239" w14:textId="77777777" w:rsidR="0067468C" w:rsidRDefault="0067468C" w:rsidP="0067468C">
      <w:pPr>
        <w:rPr>
          <w:rStyle w:val="af0"/>
          <w:rFonts w:ascii="Tahoma" w:hAnsi="Tahoma" w:cs="Tahoma"/>
          <w:color w:val="auto"/>
        </w:rPr>
      </w:pPr>
    </w:p>
    <w:p w14:paraId="0CB8C7EC" w14:textId="77777777" w:rsidR="0067468C" w:rsidRPr="004D476C" w:rsidRDefault="0067468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2" w:name="_Toc49966525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72"/>
    </w:p>
    <w:p w14:paraId="27DA5997" w14:textId="46B4072B" w:rsidR="0067468C" w:rsidRPr="008F2A18" w:rsidRDefault="001A24B4" w:rsidP="0067468C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Register User Account Detail</w:t>
      </w:r>
      <w:r w:rsidR="0067468C">
        <w:rPr>
          <w:rFonts w:ascii="Tahoma" w:hAnsi="Tahoma" w:cs="Tahoma"/>
          <w:sz w:val="20"/>
          <w:szCs w:val="20"/>
          <w:lang w:bidi="th-TH"/>
        </w:rPr>
        <w:t xml:space="preserve"> information.</w:t>
      </w:r>
    </w:p>
    <w:p w14:paraId="7EABB9D0" w14:textId="77777777" w:rsidR="0067468C" w:rsidRPr="00F00294" w:rsidRDefault="0067468C" w:rsidP="00690B65">
      <w:pPr>
        <w:pStyle w:val="ab"/>
        <w:numPr>
          <w:ilvl w:val="0"/>
          <w:numId w:val="1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67468C" w:rsidRPr="0031791A" w14:paraId="1DE24485" w14:textId="77777777" w:rsidTr="00B60F64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D04571A" w14:textId="77777777" w:rsidR="0067468C" w:rsidRPr="0031791A" w:rsidRDefault="0067468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4A8E41B5" w14:textId="77777777" w:rsidR="0067468C" w:rsidRPr="0031791A" w:rsidRDefault="0067468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E7B9E9C" w14:textId="77777777" w:rsidR="0067468C" w:rsidRPr="0031791A" w:rsidRDefault="0067468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7780A90D" w14:textId="77777777" w:rsidR="0067468C" w:rsidRPr="0031791A" w:rsidRDefault="0067468C" w:rsidP="00B60F6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67468C" w:rsidRPr="00D7306D" w14:paraId="78BF5E27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0C6B7245" w14:textId="77777777" w:rsidR="0067468C" w:rsidRPr="00BC6553" w:rsidRDefault="0067468C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110B6D47" w14:textId="77777777" w:rsidR="0067468C" w:rsidRPr="00BC6553" w:rsidRDefault="0067468C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format</w:t>
            </w:r>
          </w:p>
        </w:tc>
        <w:tc>
          <w:tcPr>
            <w:tcW w:w="1560" w:type="dxa"/>
            <w:vAlign w:val="center"/>
          </w:tcPr>
          <w:p w14:paraId="7E6BF6B6" w14:textId="77777777" w:rsidR="0067468C" w:rsidRPr="00BC6553" w:rsidRDefault="0067468C" w:rsidP="00E925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5953" w:type="dxa"/>
            <w:vAlign w:val="center"/>
          </w:tcPr>
          <w:p w14:paraId="0280C664" w14:textId="4BFC3BEA" w:rsidR="0067468C" w:rsidRPr="000A095D" w:rsidRDefault="0067468C" w:rsidP="000A095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0A095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</w:t>
            </w:r>
            <w:r w:rsidR="000A095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0A095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214793EA" w14:textId="77777777" w:rsidR="0067468C" w:rsidRDefault="0067468C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52024A95" w14:textId="77777777" w:rsidR="0067468C" w:rsidRDefault="0067468C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at least @ sign</w:t>
            </w:r>
          </w:p>
          <w:p w14:paraId="3CF4070D" w14:textId="77777777" w:rsidR="0067468C" w:rsidRPr="00D82E43" w:rsidRDefault="0067468C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 point</w:t>
            </w:r>
          </w:p>
        </w:tc>
      </w:tr>
      <w:tr w:rsidR="0067468C" w:rsidRPr="00D7306D" w14:paraId="2873253C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608BF59A" w14:textId="77777777" w:rsidR="0067468C" w:rsidRDefault="0067468C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745A0376" w14:textId="79135549" w:rsidR="0067468C" w:rsidRDefault="00555C66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 name format</w:t>
            </w:r>
          </w:p>
        </w:tc>
        <w:tc>
          <w:tcPr>
            <w:tcW w:w="1560" w:type="dxa"/>
            <w:vAlign w:val="center"/>
          </w:tcPr>
          <w:p w14:paraId="3C43C2FF" w14:textId="179486EF" w:rsidR="0067468C" w:rsidRDefault="00555C66" w:rsidP="00E925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5953" w:type="dxa"/>
            <w:vAlign w:val="center"/>
          </w:tcPr>
          <w:p w14:paraId="52D5A862" w14:textId="77777777" w:rsidR="00077A65" w:rsidRPr="00F7402D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69A98E37" w14:textId="77777777" w:rsidR="00077A65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28C1D349" w14:textId="77777777" w:rsidR="00077A65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0E9C97AB" w14:textId="2ED3624D" w:rsidR="00D32591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8225B2" w:rsidRPr="00D7306D" w14:paraId="11CC2C8D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5363714E" w14:textId="60D5DDBC" w:rsidR="008225B2" w:rsidRDefault="008225B2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28FE990D" w14:textId="2C98E1D2" w:rsidR="008225B2" w:rsidRDefault="008225B2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 name format</w:t>
            </w:r>
          </w:p>
        </w:tc>
        <w:tc>
          <w:tcPr>
            <w:tcW w:w="1560" w:type="dxa"/>
            <w:vAlign w:val="center"/>
          </w:tcPr>
          <w:p w14:paraId="4A4247C9" w14:textId="28D6C674" w:rsidR="008225B2" w:rsidRDefault="008225B2" w:rsidP="00E925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5953" w:type="dxa"/>
            <w:vAlign w:val="center"/>
          </w:tcPr>
          <w:p w14:paraId="3B57194A" w14:textId="77777777" w:rsidR="00077A65" w:rsidRPr="00F7402D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17720606" w14:textId="77777777" w:rsidR="00077A65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0C5DDB5D" w14:textId="77777777" w:rsidR="00077A65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6BC8CF78" w14:textId="07B547B2" w:rsidR="008225B2" w:rsidRDefault="00077A65" w:rsidP="00077A6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67468C" w:rsidRPr="00D7306D" w14:paraId="1145C959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6468256B" w14:textId="61328964" w:rsidR="0067468C" w:rsidRDefault="008225B2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26" w:type="dxa"/>
            <w:vAlign w:val="center"/>
          </w:tcPr>
          <w:p w14:paraId="0A7063AC" w14:textId="7BC2E304" w:rsidR="0067468C" w:rsidRDefault="00753B3E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Phone number</w:t>
            </w:r>
            <w:r w:rsidR="0067468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14AC833F" w14:textId="3C38F584" w:rsidR="0067468C" w:rsidRDefault="00D1042A" w:rsidP="00E925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phoneNumber</w:t>
            </w:r>
          </w:p>
        </w:tc>
        <w:tc>
          <w:tcPr>
            <w:tcW w:w="5953" w:type="dxa"/>
            <w:vAlign w:val="center"/>
          </w:tcPr>
          <w:p w14:paraId="3933BF7C" w14:textId="4886FEF6" w:rsidR="0067468C" w:rsidRDefault="00EB6D47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9</w:t>
            </w:r>
            <w:r w:rsidR="0067468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digits number</w:t>
            </w:r>
          </w:p>
        </w:tc>
      </w:tr>
      <w:tr w:rsidR="007B57C4" w:rsidRPr="00D7306D" w14:paraId="2603CDD1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30AD5E5A" w14:textId="55A1BC93" w:rsidR="007B57C4" w:rsidRDefault="007B57C4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126" w:type="dxa"/>
            <w:vAlign w:val="center"/>
          </w:tcPr>
          <w:p w14:paraId="06097AE4" w14:textId="77AFC60F" w:rsidR="007B57C4" w:rsidRDefault="007B57C4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format</w:t>
            </w:r>
          </w:p>
        </w:tc>
        <w:tc>
          <w:tcPr>
            <w:tcW w:w="1560" w:type="dxa"/>
            <w:vAlign w:val="center"/>
          </w:tcPr>
          <w:p w14:paraId="34BC284A" w14:textId="57750973" w:rsidR="007B57C4" w:rsidRDefault="007B57C4" w:rsidP="00E925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5953" w:type="dxa"/>
            <w:vAlign w:val="center"/>
          </w:tcPr>
          <w:p w14:paraId="11354525" w14:textId="5E673D5C" w:rsidR="00603DEB" w:rsidRPr="00425975" w:rsidRDefault="00AF52C0" w:rsidP="00CE4180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38CD229F" w14:textId="77777777" w:rsidR="00603DEB" w:rsidRDefault="00575737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31625FD9" w14:textId="55837092" w:rsidR="009932F0" w:rsidRDefault="009932F0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</w:t>
            </w:r>
            <w:r w:rsidR="00ED359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~20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characters</w:t>
            </w:r>
          </w:p>
        </w:tc>
      </w:tr>
      <w:tr w:rsidR="00FB3F51" w:rsidRPr="00D7306D" w14:paraId="4183F1AF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79BDDB8C" w14:textId="7DDB9C97" w:rsidR="00FB3F51" w:rsidRDefault="00FB3F5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126" w:type="dxa"/>
            <w:vAlign w:val="center"/>
          </w:tcPr>
          <w:p w14:paraId="039C7BFB" w14:textId="79CDF37C" w:rsidR="00FB3F51" w:rsidRDefault="00FB3F5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erifiedToken format</w:t>
            </w:r>
          </w:p>
        </w:tc>
        <w:tc>
          <w:tcPr>
            <w:tcW w:w="1560" w:type="dxa"/>
            <w:vAlign w:val="center"/>
          </w:tcPr>
          <w:p w14:paraId="254CF1E0" w14:textId="2906FD50" w:rsidR="00FB3F51" w:rsidRDefault="00FB3F51" w:rsidP="00E925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erifiedToken</w:t>
            </w:r>
          </w:p>
        </w:tc>
        <w:tc>
          <w:tcPr>
            <w:tcW w:w="5953" w:type="dxa"/>
            <w:vAlign w:val="center"/>
          </w:tcPr>
          <w:p w14:paraId="13E7DFDE" w14:textId="006FF273" w:rsidR="00FB3F51" w:rsidRPr="00ED24F7" w:rsidRDefault="00FB3F51" w:rsidP="00ED24F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andatory, 64 digits</w:t>
            </w:r>
          </w:p>
        </w:tc>
      </w:tr>
    </w:tbl>
    <w:p w14:paraId="3D4A11E1" w14:textId="77777777" w:rsidR="0067468C" w:rsidRDefault="0067468C" w:rsidP="0067468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D9CC791" w14:textId="77777777" w:rsidR="0067468C" w:rsidRPr="00204BDE" w:rsidRDefault="0067468C" w:rsidP="0067468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67468C" w:rsidRPr="0031791A" w14:paraId="2FF470CB" w14:textId="77777777" w:rsidTr="00B60F6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2A0F5EB" w14:textId="1B9FAC5B" w:rsidR="0067468C" w:rsidRPr="0031791A" w:rsidRDefault="00B73571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40715F5" w14:textId="77777777" w:rsidR="0067468C" w:rsidRPr="0031791A" w:rsidRDefault="0067468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EE22CD3" w14:textId="77777777" w:rsidR="0067468C" w:rsidRPr="0031791A" w:rsidRDefault="0067468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5DE65CE" w14:textId="77777777" w:rsidR="0067468C" w:rsidRPr="002B7EE0" w:rsidRDefault="0067468C" w:rsidP="00B60F6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76471" w:rsidRPr="00D7306D" w14:paraId="5EC5AA46" w14:textId="77777777" w:rsidTr="00B60F64">
        <w:trPr>
          <w:trHeight w:val="382"/>
        </w:trPr>
        <w:tc>
          <w:tcPr>
            <w:tcW w:w="1701" w:type="dxa"/>
            <w:vMerge w:val="restart"/>
            <w:vAlign w:val="center"/>
          </w:tcPr>
          <w:p w14:paraId="4F97F73C" w14:textId="77777777" w:rsidR="00C76471" w:rsidRPr="00BC6553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3F48A52" w14:textId="77777777" w:rsidR="00C76471" w:rsidRPr="00BC6553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559" w:type="dxa"/>
            <w:vMerge w:val="restart"/>
            <w:vAlign w:val="center"/>
          </w:tcPr>
          <w:p w14:paraId="276B373E" w14:textId="1A36E17C" w:rsidR="00C76471" w:rsidRPr="00BC6553" w:rsidRDefault="008D4723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7331BFD" w14:textId="6AC17661" w:rsidR="00C76471" w:rsidRPr="00BC6553" w:rsidRDefault="008D4723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  <w:tr w:rsidR="00C76471" w:rsidRPr="00D7306D" w14:paraId="3C703801" w14:textId="77777777" w:rsidTr="00B60F64">
        <w:trPr>
          <w:trHeight w:val="382"/>
        </w:trPr>
        <w:tc>
          <w:tcPr>
            <w:tcW w:w="1701" w:type="dxa"/>
            <w:vMerge/>
            <w:vAlign w:val="center"/>
          </w:tcPr>
          <w:p w14:paraId="72AEA499" w14:textId="77777777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0ED768C" w14:textId="0B0FB017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559" w:type="dxa"/>
            <w:vMerge/>
            <w:vAlign w:val="center"/>
          </w:tcPr>
          <w:p w14:paraId="20E9A12B" w14:textId="77777777" w:rsidR="00C76471" w:rsidRDefault="00C76471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3DD8ACF6" w14:textId="5A75CE2C" w:rsidR="00C76471" w:rsidRPr="00BC6553" w:rsidRDefault="008D4723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</w:tr>
      <w:tr w:rsidR="00C76471" w:rsidRPr="00D7306D" w14:paraId="51BC28CE" w14:textId="77777777" w:rsidTr="00B60F64">
        <w:trPr>
          <w:trHeight w:val="382"/>
        </w:trPr>
        <w:tc>
          <w:tcPr>
            <w:tcW w:w="1701" w:type="dxa"/>
            <w:vMerge/>
            <w:vAlign w:val="center"/>
          </w:tcPr>
          <w:p w14:paraId="7844FAD3" w14:textId="77777777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9577B93" w14:textId="6AD88BEC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559" w:type="dxa"/>
            <w:vMerge/>
            <w:vAlign w:val="center"/>
          </w:tcPr>
          <w:p w14:paraId="7C2C60E2" w14:textId="77777777" w:rsidR="00C76471" w:rsidRDefault="00C76471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D8DBDEE" w14:textId="6B156871" w:rsidR="00C76471" w:rsidRPr="00BC6553" w:rsidRDefault="008D4723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</w:tr>
      <w:tr w:rsidR="00C76471" w:rsidRPr="00D7306D" w14:paraId="28BEDE04" w14:textId="77777777" w:rsidTr="00B60F64">
        <w:trPr>
          <w:trHeight w:val="382"/>
        </w:trPr>
        <w:tc>
          <w:tcPr>
            <w:tcW w:w="1701" w:type="dxa"/>
            <w:vMerge/>
            <w:vAlign w:val="center"/>
          </w:tcPr>
          <w:p w14:paraId="587368C7" w14:textId="77777777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E876D63" w14:textId="30B595BC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1559" w:type="dxa"/>
            <w:vMerge/>
            <w:vAlign w:val="center"/>
          </w:tcPr>
          <w:p w14:paraId="0C7C59AB" w14:textId="77777777" w:rsidR="00C76471" w:rsidRDefault="00C76471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9889B6A" w14:textId="6895C59F" w:rsidR="00C76471" w:rsidRPr="00BC6553" w:rsidRDefault="008D4723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</w:tr>
      <w:tr w:rsidR="00C76471" w:rsidRPr="00D7306D" w14:paraId="7DF7E160" w14:textId="77777777" w:rsidTr="00B60F64">
        <w:trPr>
          <w:trHeight w:val="382"/>
        </w:trPr>
        <w:tc>
          <w:tcPr>
            <w:tcW w:w="1701" w:type="dxa"/>
            <w:vMerge/>
            <w:vAlign w:val="center"/>
          </w:tcPr>
          <w:p w14:paraId="602238D0" w14:textId="77777777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BEA674B" w14:textId="5CAABE6A" w:rsidR="00C76471" w:rsidRDefault="00C7647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559" w:type="dxa"/>
            <w:vMerge/>
            <w:vAlign w:val="center"/>
          </w:tcPr>
          <w:p w14:paraId="0A897906" w14:textId="77777777" w:rsidR="00C76471" w:rsidRDefault="00C76471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6F48750" w14:textId="2ADE8E0C" w:rsidR="00C76471" w:rsidRPr="00BC6553" w:rsidRDefault="008D4723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</w:tr>
    </w:tbl>
    <w:p w14:paraId="298E0D7F" w14:textId="77777777" w:rsidR="0067468C" w:rsidRPr="00F6258E" w:rsidRDefault="0067468C" w:rsidP="0067468C">
      <w:pPr>
        <w:rPr>
          <w:rStyle w:val="af0"/>
          <w:rFonts w:ascii="Tahoma" w:hAnsi="Tahoma" w:cs="Tahoma"/>
          <w:color w:val="auto"/>
          <w:lang w:eastAsia="ja-JP"/>
        </w:rPr>
      </w:pPr>
    </w:p>
    <w:p w14:paraId="49A89116" w14:textId="0D9CFAF6" w:rsidR="0067468C" w:rsidRDefault="00A03AB4" w:rsidP="00690B65">
      <w:pPr>
        <w:pStyle w:val="ab"/>
        <w:numPr>
          <w:ilvl w:val="0"/>
          <w:numId w:val="1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Register User Details</w:t>
      </w:r>
    </w:p>
    <w:p w14:paraId="705E414A" w14:textId="77777777" w:rsidR="00FB3F51" w:rsidRDefault="00FB3F51" w:rsidP="00FB3F5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input parameter verifiedToken is not same as Session verifiedToken, return the following error.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B3F51" w:rsidRPr="0031791A" w14:paraId="39F10260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AFB9609" w14:textId="77777777" w:rsidR="00FB3F51" w:rsidRPr="0031791A" w:rsidRDefault="00FB3F51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0B7D5AC" w14:textId="77777777" w:rsidR="00FB3F51" w:rsidRPr="0031791A" w:rsidRDefault="00FB3F51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78D11CF" w14:textId="77777777" w:rsidR="00FB3F51" w:rsidRPr="002B7EE0" w:rsidRDefault="00FB3F5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B3F51" w:rsidRPr="00D7306D" w14:paraId="092AA244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6DF4DDFC" w14:textId="77777777" w:rsidR="00FB3F51" w:rsidRPr="00BC6553" w:rsidRDefault="00FB3F5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</w:t>
            </w:r>
          </w:p>
        </w:tc>
        <w:tc>
          <w:tcPr>
            <w:tcW w:w="1559" w:type="dxa"/>
            <w:vAlign w:val="center"/>
          </w:tcPr>
          <w:p w14:paraId="65F506D4" w14:textId="77777777" w:rsidR="00FB3F51" w:rsidRPr="00BC6553" w:rsidRDefault="00FB3F51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E500100</w:t>
            </w:r>
          </w:p>
        </w:tc>
        <w:tc>
          <w:tcPr>
            <w:tcW w:w="6946" w:type="dxa"/>
            <w:vAlign w:val="center"/>
          </w:tcPr>
          <w:p w14:paraId="0413DDA4" w14:textId="77777777" w:rsidR="00FB3F51" w:rsidRPr="00BC6553" w:rsidRDefault="00FB3F5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39FBB55" w14:textId="77777777" w:rsidR="00FB3F51" w:rsidRDefault="00FB3F51" w:rsidP="00FB3F5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1E2814C" w14:textId="77777777" w:rsidR="00FB3F51" w:rsidRDefault="00FB3F51" w:rsidP="00FB3F5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>emove verifiedToken from session.</w:t>
      </w:r>
    </w:p>
    <w:p w14:paraId="5A54556E" w14:textId="77777777" w:rsidR="00FB3F51" w:rsidRDefault="00FB3F51" w:rsidP="00FB3F51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3F31716" w14:textId="5A64A4BE" w:rsidR="00B64D07" w:rsidRPr="00F75C84" w:rsidRDefault="00B64D07" w:rsidP="00B64D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922A6B">
        <w:rPr>
          <w:rFonts w:ascii="Tahoma" w:hAnsi="Tahoma" w:cs="Tahoma"/>
          <w:sz w:val="20"/>
          <w:szCs w:val="20"/>
          <w:lang w:eastAsia="ja-JP" w:bidi="th-TH"/>
        </w:rPr>
        <w:t>Register User Details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922A6B">
        <w:rPr>
          <w:rFonts w:ascii="Tahoma" w:hAnsi="Tahoma" w:cs="Tahoma"/>
          <w:sz w:val="20"/>
          <w:szCs w:val="20"/>
          <w:lang w:eastAsia="ja-JP" w:bidi="th-TH"/>
        </w:rPr>
        <w:t>register user details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FC986FB" w14:textId="77777777" w:rsidR="00B64D07" w:rsidRDefault="00B64D07" w:rsidP="00B64D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4536"/>
        <w:gridCol w:w="2410"/>
      </w:tblGrid>
      <w:tr w:rsidR="00B64D07" w:rsidRPr="0031791A" w14:paraId="4C0C1486" w14:textId="77777777" w:rsidTr="00CD4E5E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414BF272" w14:textId="77777777" w:rsidR="00B64D07" w:rsidRPr="0031791A" w:rsidRDefault="00B64D0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9A0E026" w14:textId="77777777" w:rsidR="00B64D07" w:rsidRPr="0031791A" w:rsidRDefault="00B64D0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536" w:type="dxa"/>
            <w:shd w:val="clear" w:color="auto" w:fill="B4C6E7" w:themeFill="accent5" w:themeFillTint="66"/>
            <w:vAlign w:val="center"/>
          </w:tcPr>
          <w:p w14:paraId="4BC3D863" w14:textId="77777777" w:rsidR="00B64D07" w:rsidRPr="0031791A" w:rsidRDefault="00B64D0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33512BDA" w14:textId="77777777" w:rsidR="00B64D07" w:rsidRPr="001E796D" w:rsidRDefault="00B64D0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64D07" w:rsidRPr="00D7306D" w14:paraId="6B7DD3B3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067C39B7" w14:textId="318DF452" w:rsidR="00B64D07" w:rsidRPr="00BC6553" w:rsidRDefault="008A27BF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66BEDD92" w14:textId="77777777" w:rsidR="00B64D07" w:rsidRPr="00BC6553" w:rsidRDefault="00B64D0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43471DCE" w14:textId="362E2891" w:rsidR="00B64D07" w:rsidRPr="00BC6553" w:rsidRDefault="00CD4E5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</w:t>
            </w:r>
            <w:r w:rsidR="008A27B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ath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parameter userId</w:t>
            </w:r>
          </w:p>
        </w:tc>
        <w:tc>
          <w:tcPr>
            <w:tcW w:w="2410" w:type="dxa"/>
            <w:vAlign w:val="center"/>
          </w:tcPr>
          <w:p w14:paraId="1A4F33AA" w14:textId="06BE4F00" w:rsidR="00B64D07" w:rsidRPr="00BC6553" w:rsidRDefault="00CD4E5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A27BF" w:rsidRPr="00D7306D" w14:paraId="141A9DEE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148E29AC" w14:textId="77777777" w:rsidR="008A27BF" w:rsidRPr="00BC6553" w:rsidRDefault="008A27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275" w:type="dxa"/>
            <w:vAlign w:val="center"/>
          </w:tcPr>
          <w:p w14:paraId="2CE167A7" w14:textId="77777777" w:rsidR="008A27BF" w:rsidRPr="00BC6553" w:rsidRDefault="008A27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5E524609" w14:textId="77777777" w:rsidR="008A27BF" w:rsidRPr="00BC6553" w:rsidRDefault="008A27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password</w:t>
            </w:r>
          </w:p>
        </w:tc>
        <w:tc>
          <w:tcPr>
            <w:tcW w:w="2410" w:type="dxa"/>
            <w:vAlign w:val="center"/>
          </w:tcPr>
          <w:p w14:paraId="1555B558" w14:textId="77777777" w:rsidR="008A27BF" w:rsidRPr="00BC6553" w:rsidRDefault="008A27B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64D07" w:rsidRPr="00D7306D" w14:paraId="3C3E45BD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552F7D27" w14:textId="468D1D04" w:rsidR="00B64D07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275" w:type="dxa"/>
            <w:vAlign w:val="center"/>
          </w:tcPr>
          <w:p w14:paraId="19E11637" w14:textId="77777777" w:rsidR="00B64D07" w:rsidRDefault="00B64D0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6B1DF5AC" w14:textId="7F3FAC79" w:rsidR="00B64D07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firstname</w:t>
            </w:r>
          </w:p>
        </w:tc>
        <w:tc>
          <w:tcPr>
            <w:tcW w:w="2410" w:type="dxa"/>
            <w:vAlign w:val="center"/>
          </w:tcPr>
          <w:p w14:paraId="7766C270" w14:textId="77777777" w:rsidR="00B64D07" w:rsidRPr="00BC6553" w:rsidRDefault="00B64D0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0DF0" w:rsidRPr="00D7306D" w14:paraId="3EFDF711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741B69FE" w14:textId="104639CD" w:rsidR="00E00DF0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5ABE1A33" w14:textId="1B55F168" w:rsidR="00E00DF0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4A000A24" w14:textId="31895E2F" w:rsidR="00E00DF0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lastname</w:t>
            </w:r>
          </w:p>
        </w:tc>
        <w:tc>
          <w:tcPr>
            <w:tcW w:w="2410" w:type="dxa"/>
            <w:vAlign w:val="center"/>
          </w:tcPr>
          <w:p w14:paraId="7E91EB54" w14:textId="77777777" w:rsidR="00E00DF0" w:rsidRPr="00BC6553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0DF0" w:rsidRPr="00D7306D" w14:paraId="2B0B3973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4CC78F0A" w14:textId="4529276C" w:rsidR="00E00DF0" w:rsidRDefault="00727D3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1275" w:type="dxa"/>
            <w:vAlign w:val="center"/>
          </w:tcPr>
          <w:p w14:paraId="1EC757A4" w14:textId="619781AD" w:rsidR="00E00DF0" w:rsidRDefault="00727D3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6079E7D2" w14:textId="0C86AF24" w:rsidR="00E00DF0" w:rsidRDefault="00727D3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phoneNumber</w:t>
            </w:r>
          </w:p>
        </w:tc>
        <w:tc>
          <w:tcPr>
            <w:tcW w:w="2410" w:type="dxa"/>
            <w:vAlign w:val="center"/>
          </w:tcPr>
          <w:p w14:paraId="3FBF5ACD" w14:textId="77777777" w:rsidR="00E00DF0" w:rsidRPr="00BC6553" w:rsidRDefault="00E00DF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6637" w:rsidRPr="00D7306D" w14:paraId="705632FD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0B328528" w14:textId="37CE763C" w:rsidR="00076637" w:rsidRDefault="006072F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rofileImage</w:t>
            </w:r>
          </w:p>
        </w:tc>
        <w:tc>
          <w:tcPr>
            <w:tcW w:w="1275" w:type="dxa"/>
            <w:vAlign w:val="center"/>
          </w:tcPr>
          <w:p w14:paraId="2C2B11EB" w14:textId="2FEBC4B8" w:rsidR="00076637" w:rsidRDefault="006072F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0B5B3BAB" w14:textId="4056B63C" w:rsidR="00076637" w:rsidRDefault="006072F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DEFAULT_CUSTOMER_PROFILE_IMAGE</w:t>
            </w:r>
          </w:p>
        </w:tc>
        <w:tc>
          <w:tcPr>
            <w:tcW w:w="2410" w:type="dxa"/>
            <w:vAlign w:val="center"/>
          </w:tcPr>
          <w:p w14:paraId="460CB3B0" w14:textId="77777777" w:rsidR="00076637" w:rsidRPr="00BC6553" w:rsidRDefault="0007663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27D37" w:rsidRPr="00D7306D" w14:paraId="7A47E4A4" w14:textId="77777777" w:rsidTr="00CD4E5E">
        <w:trPr>
          <w:trHeight w:val="356"/>
        </w:trPr>
        <w:tc>
          <w:tcPr>
            <w:tcW w:w="1985" w:type="dxa"/>
            <w:gridSpan w:val="2"/>
            <w:vAlign w:val="center"/>
          </w:tcPr>
          <w:p w14:paraId="28D733DE" w14:textId="07F2B9A5" w:rsidR="00727D37" w:rsidRDefault="003A55E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niqueCheck</w:t>
            </w:r>
          </w:p>
        </w:tc>
        <w:tc>
          <w:tcPr>
            <w:tcW w:w="1275" w:type="dxa"/>
            <w:vAlign w:val="center"/>
          </w:tcPr>
          <w:p w14:paraId="62ED8FE8" w14:textId="409D32AD" w:rsidR="00727D37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4536" w:type="dxa"/>
            <w:vAlign w:val="center"/>
          </w:tcPr>
          <w:p w14:paraId="4EB6A354" w14:textId="77777777" w:rsidR="00727D37" w:rsidRDefault="00727D3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10" w:type="dxa"/>
            <w:vAlign w:val="center"/>
          </w:tcPr>
          <w:p w14:paraId="4FA4A482" w14:textId="77777777" w:rsidR="00727D37" w:rsidRPr="00BC6553" w:rsidRDefault="00727D3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A55E7" w:rsidRPr="00D7306D" w14:paraId="2EED766B" w14:textId="77777777" w:rsidTr="00CD4E5E">
        <w:trPr>
          <w:trHeight w:val="356"/>
        </w:trPr>
        <w:tc>
          <w:tcPr>
            <w:tcW w:w="284" w:type="dxa"/>
            <w:vAlign w:val="center"/>
          </w:tcPr>
          <w:p w14:paraId="261F91EE" w14:textId="77777777" w:rsidR="003A55E7" w:rsidRDefault="003A55E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612CC74" w14:textId="5FD76C4F" w:rsidR="003A55E7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inputField</w:t>
            </w:r>
          </w:p>
        </w:tc>
        <w:tc>
          <w:tcPr>
            <w:tcW w:w="1275" w:type="dxa"/>
            <w:vAlign w:val="center"/>
          </w:tcPr>
          <w:p w14:paraId="2A3A5030" w14:textId="67264AFD" w:rsidR="003A55E7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1A23174F" w14:textId="3AD41693" w:rsidR="003A55E7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“phoneNumber”</w:t>
            </w:r>
          </w:p>
        </w:tc>
        <w:tc>
          <w:tcPr>
            <w:tcW w:w="2410" w:type="dxa"/>
            <w:vAlign w:val="center"/>
          </w:tcPr>
          <w:p w14:paraId="4F41EB52" w14:textId="77777777" w:rsidR="003A55E7" w:rsidRPr="00BC6553" w:rsidRDefault="003A55E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F2013" w:rsidRPr="00D7306D" w14:paraId="26C7544C" w14:textId="77777777" w:rsidTr="00CD4E5E">
        <w:trPr>
          <w:trHeight w:val="356"/>
        </w:trPr>
        <w:tc>
          <w:tcPr>
            <w:tcW w:w="284" w:type="dxa"/>
            <w:vAlign w:val="center"/>
          </w:tcPr>
          <w:p w14:paraId="75744C42" w14:textId="77777777" w:rsidR="004F2013" w:rsidRDefault="004F201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99E78D7" w14:textId="718CE766" w:rsidR="004F2013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dbField</w:t>
            </w:r>
          </w:p>
        </w:tc>
        <w:tc>
          <w:tcPr>
            <w:tcW w:w="1275" w:type="dxa"/>
            <w:vAlign w:val="center"/>
          </w:tcPr>
          <w:p w14:paraId="1F8E8322" w14:textId="5B0BAC1A" w:rsidR="004F2013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39497D94" w14:textId="0AF662A5" w:rsidR="004F2013" w:rsidRDefault="00FB51A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“phoneNumber”</w:t>
            </w:r>
          </w:p>
        </w:tc>
        <w:tc>
          <w:tcPr>
            <w:tcW w:w="2410" w:type="dxa"/>
            <w:vAlign w:val="center"/>
          </w:tcPr>
          <w:p w14:paraId="53636284" w14:textId="77777777" w:rsidR="004F2013" w:rsidRPr="00BC6553" w:rsidRDefault="004F201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C0631A9" w14:textId="77777777" w:rsidR="00B64D07" w:rsidRDefault="00B64D07" w:rsidP="00B64D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B4045C0" w14:textId="3D3BC445" w:rsidR="0067468C" w:rsidRDefault="00B64D07" w:rsidP="0058701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</w:t>
      </w:r>
      <w:r w:rsidR="00587018">
        <w:rPr>
          <w:rFonts w:ascii="Tahoma" w:hAnsi="Tahoma" w:cs="Tahoma"/>
          <w:sz w:val="20"/>
          <w:szCs w:val="20"/>
          <w:lang w:eastAsia="ja-JP" w:bidi="th-TH"/>
        </w:rPr>
        <w:t>, return error response.</w:t>
      </w:r>
    </w:p>
    <w:p w14:paraId="39278C3D" w14:textId="77777777" w:rsidR="00587018" w:rsidRDefault="00587018" w:rsidP="0058701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5BF1ED13" w14:textId="77777777" w:rsidR="0067468C" w:rsidRDefault="0067468C" w:rsidP="00690B65">
      <w:pPr>
        <w:pStyle w:val="ab"/>
        <w:numPr>
          <w:ilvl w:val="0"/>
          <w:numId w:val="1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3165B9F" w14:textId="77777777" w:rsidR="0067468C" w:rsidRDefault="0067468C" w:rsidP="00E66E31">
      <w:pPr>
        <w:rPr>
          <w:rStyle w:val="af0"/>
          <w:rFonts w:ascii="Tahoma" w:hAnsi="Tahoma" w:cs="Tahoma"/>
          <w:color w:val="auto"/>
        </w:rPr>
      </w:pPr>
    </w:p>
    <w:p w14:paraId="24673548" w14:textId="77777777" w:rsidR="00EB04FF" w:rsidRPr="004D476C" w:rsidRDefault="00EB04FF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3" w:name="_Toc49966526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7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E0779" w:rsidRPr="000253E8" w14:paraId="661DEF9F" w14:textId="77777777" w:rsidTr="00EE5AFF">
        <w:tc>
          <w:tcPr>
            <w:tcW w:w="2523" w:type="dxa"/>
          </w:tcPr>
          <w:p w14:paraId="1DB22C5E" w14:textId="77777777" w:rsidR="002E0779" w:rsidRPr="000253E8" w:rsidRDefault="002E0779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75CE5C4" w14:textId="77777777" w:rsidR="002E0779" w:rsidRPr="000253E8" w:rsidRDefault="002E0779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1E78551" w14:textId="77777777" w:rsidR="002E0779" w:rsidRPr="000253E8" w:rsidRDefault="002E0779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49F24A98" w14:textId="77777777" w:rsidR="002E0779" w:rsidRPr="000253E8" w:rsidRDefault="002E0779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F247EB6" w14:textId="77777777" w:rsidR="002E0779" w:rsidRPr="000253E8" w:rsidRDefault="002E0779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E0779" w:rsidRPr="004A49C9" w14:paraId="2CC5D965" w14:textId="77777777" w:rsidTr="00EE5AFF">
        <w:tc>
          <w:tcPr>
            <w:tcW w:w="2523" w:type="dxa"/>
          </w:tcPr>
          <w:p w14:paraId="257E88FF" w14:textId="77777777" w:rsidR="002E0779" w:rsidRPr="004A49C9" w:rsidRDefault="002E0779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25A5723" w14:textId="77777777" w:rsidR="002E0779" w:rsidRPr="004A49C9" w:rsidRDefault="002E0779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5ECD8B8A" w14:textId="77777777" w:rsidR="002E0779" w:rsidRPr="004A49C9" w:rsidRDefault="002E0779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E6F2553" w14:textId="77777777" w:rsidR="002E0779" w:rsidRPr="004A49C9" w:rsidRDefault="002E0779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8F792C1" w14:textId="77777777" w:rsidR="002E0779" w:rsidRPr="00E2590C" w:rsidRDefault="002E0779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C94B738" w14:textId="77777777" w:rsidR="00C264B0" w:rsidRPr="00C264B0" w:rsidRDefault="00C264B0" w:rsidP="00C264B0"/>
    <w:p w14:paraId="057DEB74" w14:textId="77777777" w:rsidR="00460B99" w:rsidRPr="004D476C" w:rsidRDefault="00460B99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4" w:name="_Toc49966527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74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E0779" w:rsidRPr="0031791A" w14:paraId="2E5000B1" w14:textId="77777777" w:rsidTr="006D2A5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62C64EA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0284165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361981C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2152A89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10DA4BC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3758767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ED862B7" w14:textId="77777777" w:rsidR="002E0779" w:rsidRPr="002B7EE0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F2360" w:rsidRPr="00D7306D" w14:paraId="4BFD4CBC" w14:textId="77777777" w:rsidTr="006D2A57">
        <w:trPr>
          <w:trHeight w:val="378"/>
        </w:trPr>
        <w:tc>
          <w:tcPr>
            <w:tcW w:w="1559" w:type="dxa"/>
            <w:vAlign w:val="center"/>
          </w:tcPr>
          <w:p w14:paraId="793E7471" w14:textId="311C901A" w:rsidR="00BF2360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080" w:type="dxa"/>
            <w:vAlign w:val="center"/>
          </w:tcPr>
          <w:p w14:paraId="6C060E61" w14:textId="78964AB4" w:rsidR="00BF2360" w:rsidRDefault="00BF236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F629ED7" w14:textId="38BCCB56" w:rsidR="00BF2360" w:rsidRDefault="00BF236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57484D5" w14:textId="77777777" w:rsidR="00BF2360" w:rsidRPr="00BC6553" w:rsidRDefault="00BF236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18BA58" w14:textId="77777777" w:rsidR="00BF2360" w:rsidRPr="00BC6553" w:rsidRDefault="00BF236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9B18914" w14:textId="77777777" w:rsidR="00BF2360" w:rsidRPr="00BC6553" w:rsidRDefault="00BF236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AE48635" w14:textId="77777777" w:rsidR="00BF2360" w:rsidRPr="00BC6553" w:rsidRDefault="00BF236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186A" w:rsidRPr="00D7306D" w14:paraId="4E52D49D" w14:textId="77777777" w:rsidTr="006D2A57">
        <w:trPr>
          <w:trHeight w:val="378"/>
        </w:trPr>
        <w:tc>
          <w:tcPr>
            <w:tcW w:w="1559" w:type="dxa"/>
            <w:vAlign w:val="center"/>
          </w:tcPr>
          <w:p w14:paraId="3DD04B7F" w14:textId="13064148" w:rsidR="0073186A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080" w:type="dxa"/>
            <w:vAlign w:val="center"/>
          </w:tcPr>
          <w:p w14:paraId="7AED265E" w14:textId="680D1B80" w:rsidR="0073186A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6E5DF2D" w14:textId="664D165C" w:rsidR="0073186A" w:rsidRDefault="00B07ED8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BAFCB70" w14:textId="77777777" w:rsidR="0073186A" w:rsidRPr="00BC6553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1C7EE6" w14:textId="77777777" w:rsidR="0073186A" w:rsidRPr="00BC6553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A3D1718" w14:textId="77777777" w:rsidR="0073186A" w:rsidRPr="00BC6553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4ABCFE2" w14:textId="77777777" w:rsidR="0073186A" w:rsidRPr="00BC6553" w:rsidRDefault="0073186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E0779" w:rsidRPr="00D7306D" w14:paraId="1043BAE2" w14:textId="77777777" w:rsidTr="006D2A57">
        <w:trPr>
          <w:trHeight w:val="426"/>
        </w:trPr>
        <w:tc>
          <w:tcPr>
            <w:tcW w:w="1559" w:type="dxa"/>
            <w:vAlign w:val="center"/>
          </w:tcPr>
          <w:p w14:paraId="64DF7176" w14:textId="7691787B" w:rsidR="002E0779" w:rsidRPr="00BC6553" w:rsidRDefault="0069357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080" w:type="dxa"/>
            <w:vAlign w:val="center"/>
          </w:tcPr>
          <w:p w14:paraId="6B10981A" w14:textId="48DDDD61" w:rsidR="002E0779" w:rsidRPr="00BC6553" w:rsidRDefault="004D2F9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6A80E49" w14:textId="0282A20A" w:rsidR="002E0779" w:rsidRPr="00BC6553" w:rsidRDefault="004D2F9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838F5A4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345671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EE4F9ED" w14:textId="1F8A49D9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154E0DF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735A5" w:rsidRPr="00D7306D" w14:paraId="1A2F775D" w14:textId="77777777" w:rsidTr="006D2A57">
        <w:trPr>
          <w:trHeight w:val="426"/>
        </w:trPr>
        <w:tc>
          <w:tcPr>
            <w:tcW w:w="1559" w:type="dxa"/>
            <w:vAlign w:val="center"/>
          </w:tcPr>
          <w:p w14:paraId="25C78D56" w14:textId="025BAFA0" w:rsidR="00F735A5" w:rsidRDefault="00F735A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honeNumber</w:t>
            </w:r>
          </w:p>
        </w:tc>
        <w:tc>
          <w:tcPr>
            <w:tcW w:w="1080" w:type="dxa"/>
            <w:vAlign w:val="center"/>
          </w:tcPr>
          <w:p w14:paraId="7385ED63" w14:textId="6CBC7862" w:rsidR="00F735A5" w:rsidRDefault="00F735A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3F0E44D" w14:textId="15633CA4" w:rsidR="00F735A5" w:rsidRDefault="00F735A5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B734931" w14:textId="77777777" w:rsidR="00F735A5" w:rsidRPr="00BC6553" w:rsidRDefault="00F735A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CBDA4F" w14:textId="77777777" w:rsidR="00F735A5" w:rsidRPr="00BC6553" w:rsidRDefault="00F735A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782C5C3" w14:textId="77777777" w:rsidR="00F735A5" w:rsidRDefault="00F735A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EE9CB77" w14:textId="77777777" w:rsidR="00F735A5" w:rsidRPr="00BC6553" w:rsidRDefault="00F735A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75FD" w:rsidRPr="00D7306D" w14:paraId="17D4707F" w14:textId="77777777" w:rsidTr="006D2A57">
        <w:trPr>
          <w:trHeight w:val="426"/>
        </w:trPr>
        <w:tc>
          <w:tcPr>
            <w:tcW w:w="1559" w:type="dxa"/>
            <w:vAlign w:val="center"/>
          </w:tcPr>
          <w:p w14:paraId="77C93AEC" w14:textId="4A835E15" w:rsidR="008F75FD" w:rsidRDefault="008F75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080" w:type="dxa"/>
            <w:vAlign w:val="center"/>
          </w:tcPr>
          <w:p w14:paraId="7DE65EC6" w14:textId="29F22C82" w:rsidR="008F75FD" w:rsidRDefault="008F75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9CED9A1" w14:textId="4AA24AC5" w:rsidR="008F75FD" w:rsidRDefault="008F75FD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F7FA72A" w14:textId="77777777" w:rsidR="008F75FD" w:rsidRPr="00BC6553" w:rsidRDefault="008F75FD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3CE082" w14:textId="77777777" w:rsidR="008F75FD" w:rsidRPr="00BC6553" w:rsidRDefault="008F75FD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D7DA46F" w14:textId="77777777" w:rsidR="008F75FD" w:rsidRDefault="008F75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819FB8E" w14:textId="77777777" w:rsidR="008F75FD" w:rsidRPr="00BC6553" w:rsidRDefault="008F75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79FD" w:rsidRPr="00D7306D" w14:paraId="27FEE27C" w14:textId="77777777" w:rsidTr="006D2A57">
        <w:trPr>
          <w:trHeight w:val="426"/>
        </w:trPr>
        <w:tc>
          <w:tcPr>
            <w:tcW w:w="1559" w:type="dxa"/>
            <w:vAlign w:val="center"/>
          </w:tcPr>
          <w:p w14:paraId="6A085CDF" w14:textId="0C13F587" w:rsidR="002279FD" w:rsidRDefault="002279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erifiedToken</w:t>
            </w:r>
          </w:p>
        </w:tc>
        <w:tc>
          <w:tcPr>
            <w:tcW w:w="1080" w:type="dxa"/>
            <w:vAlign w:val="center"/>
          </w:tcPr>
          <w:p w14:paraId="5DDFBAD1" w14:textId="3B27A6CB" w:rsidR="002279FD" w:rsidRDefault="002279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B0EBBAA" w14:textId="7B3688F1" w:rsidR="002279FD" w:rsidRDefault="002279FD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F425D7F" w14:textId="77777777" w:rsidR="002279FD" w:rsidRPr="00BC6553" w:rsidRDefault="002279FD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09AAFA" w14:textId="77777777" w:rsidR="002279FD" w:rsidRPr="00BC6553" w:rsidRDefault="002279FD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DF10A7E" w14:textId="77777777" w:rsidR="002279FD" w:rsidRDefault="002279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32C5D2A" w14:textId="77777777" w:rsidR="002279FD" w:rsidRPr="00BC6553" w:rsidRDefault="002279F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B36BD51" w14:textId="77777777" w:rsidR="00914DED" w:rsidRDefault="00914DED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E09A178" w14:textId="77777777" w:rsidR="00914DED" w:rsidRPr="004D476C" w:rsidRDefault="00914DED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5" w:name="_Toc49966528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7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2E0779" w:rsidRPr="000253E8" w14:paraId="20F53117" w14:textId="77777777" w:rsidTr="006D2A57">
        <w:trPr>
          <w:trHeight w:val="379"/>
        </w:trPr>
        <w:tc>
          <w:tcPr>
            <w:tcW w:w="1843" w:type="dxa"/>
          </w:tcPr>
          <w:p w14:paraId="619BDF78" w14:textId="77777777" w:rsidR="002E0779" w:rsidRPr="000253E8" w:rsidRDefault="002E0779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3D8F14F" w14:textId="77777777" w:rsidR="002E0779" w:rsidRPr="000253E8" w:rsidRDefault="002E0779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24AE4110" w14:textId="77777777" w:rsidR="002E0779" w:rsidRPr="000253E8" w:rsidRDefault="002E0779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C02C2BA" w14:textId="77777777" w:rsidR="002E0779" w:rsidRPr="000253E8" w:rsidRDefault="002E0779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E0779" w:rsidRPr="004A49C9" w14:paraId="24A6630C" w14:textId="77777777" w:rsidTr="006D2A57">
        <w:tc>
          <w:tcPr>
            <w:tcW w:w="1843" w:type="dxa"/>
          </w:tcPr>
          <w:p w14:paraId="7968F8D3" w14:textId="77777777" w:rsidR="002E0779" w:rsidRPr="004A49C9" w:rsidRDefault="002E0779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B1E9CB4" w14:textId="77777777" w:rsidR="002E0779" w:rsidRPr="004A49C9" w:rsidRDefault="002E0779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706E8E83" w14:textId="77777777" w:rsidR="002E0779" w:rsidRPr="004A49C9" w:rsidRDefault="002E0779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C5E31B9" w14:textId="77777777" w:rsidR="002E0779" w:rsidRPr="00E2590C" w:rsidRDefault="002E0779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F80CBA7" w14:textId="77777777" w:rsidR="00715C44" w:rsidRPr="00715C44" w:rsidRDefault="00715C44" w:rsidP="00715C44"/>
    <w:p w14:paraId="658AA582" w14:textId="77777777" w:rsidR="00345454" w:rsidRPr="008616D0" w:rsidRDefault="00345454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6" w:name="_Toc49966529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7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E0779" w:rsidRPr="0031791A" w14:paraId="23F0A22F" w14:textId="77777777" w:rsidTr="00CA058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26733E3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C3E4D8D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D31FC03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19DA4C7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7C74E25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40DB1D7" w14:textId="77777777" w:rsidR="002E0779" w:rsidRPr="0031791A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C6C5B20" w14:textId="77777777" w:rsidR="002E0779" w:rsidRPr="002B7EE0" w:rsidRDefault="002E0779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0779" w:rsidRPr="00D7306D" w14:paraId="6B11785F" w14:textId="77777777" w:rsidTr="00293F2E">
        <w:trPr>
          <w:trHeight w:val="480"/>
        </w:trPr>
        <w:tc>
          <w:tcPr>
            <w:tcW w:w="1559" w:type="dxa"/>
            <w:vAlign w:val="center"/>
          </w:tcPr>
          <w:p w14:paraId="618AAA75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1FBA2BFD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44364873" w14:textId="77777777" w:rsidR="002E0779" w:rsidRPr="00BC6553" w:rsidRDefault="002E0779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1863ED0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24A600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7013255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3F4A2AC" w14:textId="77777777" w:rsidR="002E0779" w:rsidRPr="00BC6553" w:rsidRDefault="002E077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33AB1CE" w14:textId="77777777" w:rsidR="006640BA" w:rsidRPr="00A31217" w:rsidRDefault="006640BA" w:rsidP="006640BA"/>
    <w:p w14:paraId="2DC41928" w14:textId="77777777" w:rsidR="006640BA" w:rsidRPr="008616D0" w:rsidRDefault="006640BA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77" w:name="_Toc49966530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7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6640BA" w:rsidRPr="0031791A" w14:paraId="5E6C9814" w14:textId="77777777" w:rsidTr="00CA058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705EDF8" w14:textId="724E6DFA" w:rsidR="006640BA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9872627" w14:textId="77777777" w:rsidR="006640BA" w:rsidRPr="0031791A" w:rsidRDefault="006640B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0CF5E96" w14:textId="77777777" w:rsidR="006640BA" w:rsidRPr="002B7EE0" w:rsidRDefault="006640B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6640BA" w:rsidRPr="00D7306D" w14:paraId="10AA5E97" w14:textId="77777777" w:rsidTr="00CA0589">
        <w:trPr>
          <w:trHeight w:val="308"/>
        </w:trPr>
        <w:tc>
          <w:tcPr>
            <w:tcW w:w="1559" w:type="dxa"/>
            <w:vAlign w:val="center"/>
          </w:tcPr>
          <w:p w14:paraId="07130D36" w14:textId="77777777" w:rsidR="006640BA" w:rsidRPr="00BC6553" w:rsidRDefault="006640B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0EE9136" w14:textId="77777777" w:rsidR="006640BA" w:rsidRPr="00BC6553" w:rsidRDefault="006640B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B4567C2" w14:textId="77777777" w:rsidR="006640BA" w:rsidRPr="00BC6553" w:rsidRDefault="006640B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6E1842" w:rsidRPr="00D7306D" w14:paraId="72ECFE60" w14:textId="77777777" w:rsidTr="00CA0589">
        <w:trPr>
          <w:trHeight w:val="308"/>
        </w:trPr>
        <w:tc>
          <w:tcPr>
            <w:tcW w:w="1559" w:type="dxa"/>
            <w:vAlign w:val="center"/>
          </w:tcPr>
          <w:p w14:paraId="5AA5748B" w14:textId="7347A252" w:rsidR="006E1842" w:rsidRDefault="006E18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874CCDE" w14:textId="5C2DC4F4" w:rsidR="006E1842" w:rsidRDefault="00276E2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3E4285B" w14:textId="25EE87E6" w:rsidR="006E1842" w:rsidRDefault="006E18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171BCD" w:rsidRPr="00D7306D" w14:paraId="453CDC2B" w14:textId="77777777" w:rsidTr="00C60BB4">
        <w:trPr>
          <w:trHeight w:val="382"/>
        </w:trPr>
        <w:tc>
          <w:tcPr>
            <w:tcW w:w="1559" w:type="dxa"/>
            <w:vAlign w:val="center"/>
          </w:tcPr>
          <w:p w14:paraId="7E2FE4C2" w14:textId="77777777" w:rsidR="00171BCD" w:rsidRPr="00BC6553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843" w:type="dxa"/>
            <w:vAlign w:val="center"/>
          </w:tcPr>
          <w:p w14:paraId="0E67D9CB" w14:textId="77777777" w:rsidR="00171BCD" w:rsidRPr="00BC6553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411B0934" w14:textId="77777777" w:rsidR="00171BCD" w:rsidRPr="00BC6553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not found</w:t>
            </w:r>
          </w:p>
        </w:tc>
      </w:tr>
      <w:tr w:rsidR="00171BCD" w:rsidRPr="00D7306D" w14:paraId="1641179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AD73403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3CF3417D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5B242F8D" w14:textId="2EC60C0D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Duplication error (email, or</w:t>
            </w:r>
            <w:r w:rsidR="00D937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phone</w:t>
            </w:r>
            <w:r w:rsidR="00D84DC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D937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)</w:t>
            </w:r>
          </w:p>
        </w:tc>
      </w:tr>
      <w:tr w:rsidR="00171BCD" w:rsidRPr="00D7306D" w14:paraId="0BE411A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A325D0F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928EF8D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127ACBAB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171BCD" w:rsidRPr="00D7306D" w14:paraId="1AF10056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0E7E59D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B60868F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71170393" w14:textId="77777777" w:rsidR="00171BCD" w:rsidRDefault="00171BC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2BF50BF" w14:textId="77777777" w:rsidR="006640BA" w:rsidRDefault="006640BA" w:rsidP="006640BA"/>
    <w:p w14:paraId="445A2170" w14:textId="77777777" w:rsidR="00B63D92" w:rsidRDefault="00B63D92" w:rsidP="00B63D92"/>
    <w:p w14:paraId="01F67D39" w14:textId="7EFDA89A" w:rsidR="002036A7" w:rsidRDefault="001B5971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78" w:name="_Reset_Password_API"/>
      <w:bookmarkStart w:id="79" w:name="_Toc49966531"/>
      <w:bookmarkEnd w:id="78"/>
      <w:r>
        <w:rPr>
          <w:rFonts w:ascii="Tahoma" w:hAnsi="Tahoma" w:cs="Tahoma"/>
          <w:b/>
          <w:bCs/>
          <w:color w:val="auto"/>
          <w:sz w:val="28"/>
          <w:szCs w:val="28"/>
        </w:rPr>
        <w:t>Reset</w:t>
      </w:r>
      <w:r w:rsidR="002036A7">
        <w:rPr>
          <w:rFonts w:ascii="Tahoma" w:hAnsi="Tahoma" w:cs="Tahoma"/>
          <w:b/>
          <w:bCs/>
          <w:color w:val="auto"/>
          <w:sz w:val="28"/>
          <w:szCs w:val="28"/>
        </w:rPr>
        <w:t xml:space="preserve"> Password API</w:t>
      </w:r>
      <w:bookmarkEnd w:id="79"/>
    </w:p>
    <w:p w14:paraId="682EA48F" w14:textId="77777777" w:rsidR="002036A7" w:rsidRPr="008A6B90" w:rsidRDefault="002036A7" w:rsidP="002036A7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155"/>
        <w:gridCol w:w="8188"/>
      </w:tblGrid>
      <w:tr w:rsidR="002036A7" w:rsidRPr="00554C13" w14:paraId="6173B8B7" w14:textId="77777777" w:rsidTr="00BD33A5">
        <w:trPr>
          <w:trHeight w:val="433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606BEC46" w14:textId="77777777" w:rsidR="002036A7" w:rsidRPr="00554C13" w:rsidRDefault="002036A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754209C" w14:textId="0EDA2882" w:rsidR="002036A7" w:rsidRPr="00554C13" w:rsidRDefault="00634B06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Reset</w:t>
            </w:r>
            <w:r w:rsidR="00005D50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Password</w:t>
            </w:r>
          </w:p>
        </w:tc>
      </w:tr>
      <w:tr w:rsidR="002036A7" w:rsidRPr="00554C13" w14:paraId="2EAE8CB6" w14:textId="77777777" w:rsidTr="00BD33A5">
        <w:trPr>
          <w:trHeight w:val="412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2F823F97" w14:textId="77777777" w:rsidR="002036A7" w:rsidRPr="00554C13" w:rsidRDefault="002036A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2CE480B" w14:textId="75326920" w:rsidR="002036A7" w:rsidRPr="008F2A18" w:rsidRDefault="002036A7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6A765C">
              <w:rPr>
                <w:rFonts w:ascii="Tahoma" w:hAnsi="Tahoma" w:cs="Tahoma"/>
                <w:sz w:val="20"/>
                <w:szCs w:val="20"/>
                <w:lang w:bidi="th-TH"/>
              </w:rPr>
              <w:t>users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6A765C">
              <w:rPr>
                <w:rFonts w:ascii="Tahoma" w:hAnsi="Tahoma" w:cs="Tahoma"/>
                <w:sz w:val="20"/>
                <w:szCs w:val="20"/>
                <w:lang w:bidi="th-TH"/>
              </w:rPr>
              <w:t>{use</w:t>
            </w:r>
            <w:r w:rsidR="007B0B02">
              <w:rPr>
                <w:rFonts w:ascii="Tahoma" w:hAnsi="Tahoma" w:cs="Tahoma"/>
                <w:sz w:val="20"/>
                <w:szCs w:val="20"/>
                <w:lang w:bidi="th-TH"/>
              </w:rPr>
              <w:t>rI</w:t>
            </w:r>
            <w:r w:rsidR="006A765C">
              <w:rPr>
                <w:rFonts w:ascii="Tahoma" w:hAnsi="Tahoma" w:cs="Tahoma"/>
                <w:sz w:val="20"/>
                <w:szCs w:val="20"/>
                <w:lang w:bidi="th-TH"/>
              </w:rPr>
              <w:t>d}</w:t>
            </w:r>
            <w:r w:rsidR="001B5971">
              <w:rPr>
                <w:rFonts w:ascii="Tahoma" w:hAnsi="Tahoma" w:cs="Tahoma"/>
                <w:sz w:val="20"/>
                <w:szCs w:val="20"/>
                <w:lang w:bidi="th-TH"/>
              </w:rPr>
              <w:t>/reset_password</w:t>
            </w:r>
          </w:p>
        </w:tc>
      </w:tr>
      <w:tr w:rsidR="002036A7" w:rsidRPr="00554C13" w14:paraId="662E4974" w14:textId="77777777" w:rsidTr="00BD33A5">
        <w:trPr>
          <w:trHeight w:val="418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7958FD3A" w14:textId="77777777" w:rsidR="002036A7" w:rsidRPr="007A30EF" w:rsidRDefault="002036A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5F7957A" w14:textId="7EA1C406" w:rsidR="002036A7" w:rsidRDefault="00C5340E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PATCH</w:t>
            </w:r>
          </w:p>
        </w:tc>
      </w:tr>
      <w:tr w:rsidR="002036A7" w:rsidRPr="00554C13" w14:paraId="5561E46F" w14:textId="77777777" w:rsidTr="00BD33A5">
        <w:trPr>
          <w:trHeight w:val="424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18C4C2B5" w14:textId="77777777" w:rsidR="002036A7" w:rsidRPr="00554C13" w:rsidRDefault="002036A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F6E4BE1" w14:textId="74450A2B" w:rsidR="002036A7" w:rsidRPr="008F2A18" w:rsidRDefault="002036A7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ED07D34" w14:textId="77777777" w:rsidR="0051184C" w:rsidRDefault="0051184C" w:rsidP="0051184C">
      <w:pPr>
        <w:rPr>
          <w:rStyle w:val="af0"/>
          <w:rFonts w:ascii="Tahoma" w:hAnsi="Tahoma" w:cs="Tahoma"/>
          <w:color w:val="auto"/>
        </w:rPr>
      </w:pPr>
    </w:p>
    <w:p w14:paraId="2F601DC4" w14:textId="77777777" w:rsidR="0051184C" w:rsidRPr="004D476C" w:rsidRDefault="0051184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0" w:name="_Toc49966532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80"/>
    </w:p>
    <w:p w14:paraId="1562B4EF" w14:textId="276A7E34" w:rsidR="0051184C" w:rsidRPr="008F2A18" w:rsidRDefault="00DA0EA7" w:rsidP="0051184C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Reset password of the specified user</w:t>
      </w:r>
      <w:r w:rsidR="0051184C">
        <w:rPr>
          <w:rFonts w:ascii="Tahoma" w:hAnsi="Tahoma" w:cs="Tahoma"/>
          <w:sz w:val="20"/>
          <w:szCs w:val="20"/>
          <w:lang w:bidi="th-TH"/>
        </w:rPr>
        <w:t>.</w:t>
      </w:r>
    </w:p>
    <w:p w14:paraId="06C3E84E" w14:textId="77777777" w:rsidR="0051184C" w:rsidRPr="00F00294" w:rsidRDefault="0051184C" w:rsidP="0051184C">
      <w:pPr>
        <w:pStyle w:val="ab"/>
        <w:numPr>
          <w:ilvl w:val="0"/>
          <w:numId w:val="1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51184C" w:rsidRPr="0031791A" w14:paraId="70A8904A" w14:textId="77777777" w:rsidTr="00B60F64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4B3A3A6" w14:textId="77777777" w:rsidR="0051184C" w:rsidRPr="0031791A" w:rsidRDefault="0051184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A99CA55" w14:textId="77777777" w:rsidR="0051184C" w:rsidRPr="0031791A" w:rsidRDefault="0051184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8F3ED1B" w14:textId="77777777" w:rsidR="0051184C" w:rsidRPr="0031791A" w:rsidRDefault="0051184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0DBF08F" w14:textId="77777777" w:rsidR="0051184C" w:rsidRPr="0031791A" w:rsidRDefault="0051184C" w:rsidP="00B60F6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51184C" w:rsidRPr="00D7306D" w14:paraId="2C57A15E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0DB447C5" w14:textId="77777777" w:rsidR="0051184C" w:rsidRPr="00BC6553" w:rsidRDefault="0051184C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831FECC" w14:textId="68C51DB2" w:rsidR="0051184C" w:rsidRPr="00BC6553" w:rsidRDefault="002F48B0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  <w:r w:rsidR="0051184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1108B4B9" w14:textId="59350D94" w:rsidR="0051184C" w:rsidRPr="00BC6553" w:rsidRDefault="002F48B0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47809EC4" w14:textId="60A1CCD9" w:rsidR="0051184C" w:rsidRPr="00D82E43" w:rsidRDefault="002F48B0" w:rsidP="00B60F6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  <w:tr w:rsidR="0051184C" w:rsidRPr="00D7306D" w14:paraId="6B31AC8B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07630729" w14:textId="468E7F6C" w:rsidR="0051184C" w:rsidRDefault="00E5115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7D166996" w14:textId="77777777" w:rsidR="0051184C" w:rsidRDefault="0051184C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format</w:t>
            </w:r>
          </w:p>
        </w:tc>
        <w:tc>
          <w:tcPr>
            <w:tcW w:w="1560" w:type="dxa"/>
            <w:vAlign w:val="center"/>
          </w:tcPr>
          <w:p w14:paraId="5FDD9A73" w14:textId="77777777" w:rsidR="0051184C" w:rsidRDefault="0051184C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5953" w:type="dxa"/>
            <w:vAlign w:val="center"/>
          </w:tcPr>
          <w:p w14:paraId="3A49BF26" w14:textId="77777777" w:rsidR="00801DBB" w:rsidRPr="00425975" w:rsidRDefault="00801DBB" w:rsidP="00801DB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3A36F683" w14:textId="77777777" w:rsidR="00801DBB" w:rsidRDefault="00801DBB" w:rsidP="00801DB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0A6BF8BA" w14:textId="699BD408" w:rsidR="0051184C" w:rsidRDefault="00801DBB" w:rsidP="00801DB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</w:tr>
      <w:tr w:rsidR="00E51151" w:rsidRPr="00D7306D" w14:paraId="5AF07BE9" w14:textId="77777777" w:rsidTr="00B60F64">
        <w:trPr>
          <w:trHeight w:val="382"/>
        </w:trPr>
        <w:tc>
          <w:tcPr>
            <w:tcW w:w="567" w:type="dxa"/>
            <w:vAlign w:val="center"/>
          </w:tcPr>
          <w:p w14:paraId="24BBB1A6" w14:textId="56CE87CA" w:rsidR="00E51151" w:rsidRDefault="00E5115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4F9AF130" w14:textId="15DFEE86" w:rsidR="00E51151" w:rsidRDefault="00E51151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Token format</w:t>
            </w:r>
          </w:p>
        </w:tc>
        <w:tc>
          <w:tcPr>
            <w:tcW w:w="1560" w:type="dxa"/>
            <w:vAlign w:val="center"/>
          </w:tcPr>
          <w:p w14:paraId="0623AE02" w14:textId="6E235824" w:rsidR="00E51151" w:rsidRDefault="00E51151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verifiedToken</w:t>
            </w:r>
          </w:p>
        </w:tc>
        <w:tc>
          <w:tcPr>
            <w:tcW w:w="5953" w:type="dxa"/>
            <w:vAlign w:val="center"/>
          </w:tcPr>
          <w:p w14:paraId="4A2DF357" w14:textId="77777777" w:rsidR="00E51151" w:rsidRDefault="00E51151" w:rsidP="0015405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  <w:p w14:paraId="21D747F6" w14:textId="71D96B5E" w:rsidR="00BF7E30" w:rsidRPr="00154059" w:rsidRDefault="00BF7E30" w:rsidP="0015405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6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Digits</w:t>
            </w:r>
          </w:p>
        </w:tc>
      </w:tr>
    </w:tbl>
    <w:p w14:paraId="6BB53A71" w14:textId="77777777" w:rsidR="0051184C" w:rsidRDefault="0051184C" w:rsidP="0051184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28FFB43" w14:textId="77777777" w:rsidR="0051184C" w:rsidRPr="00204BDE" w:rsidRDefault="0051184C" w:rsidP="0051184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51184C" w:rsidRPr="0031791A" w14:paraId="5F72C908" w14:textId="77777777" w:rsidTr="00B60F6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8A6F6B6" w14:textId="6EFD7742" w:rsidR="0051184C" w:rsidRPr="0031791A" w:rsidRDefault="00B73571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8534E88" w14:textId="77777777" w:rsidR="0051184C" w:rsidRPr="0031791A" w:rsidRDefault="0051184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EF86389" w14:textId="77777777" w:rsidR="0051184C" w:rsidRPr="0031791A" w:rsidRDefault="0051184C" w:rsidP="00B60F6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A0F7E73" w14:textId="77777777" w:rsidR="0051184C" w:rsidRPr="002B7EE0" w:rsidRDefault="0051184C" w:rsidP="00B60F6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00B2B" w:rsidRPr="00D7306D" w14:paraId="544C7D7B" w14:textId="77777777" w:rsidTr="00B60F64">
        <w:trPr>
          <w:trHeight w:val="382"/>
        </w:trPr>
        <w:tc>
          <w:tcPr>
            <w:tcW w:w="1701" w:type="dxa"/>
            <w:vAlign w:val="center"/>
          </w:tcPr>
          <w:p w14:paraId="51972E24" w14:textId="77777777" w:rsidR="00200B2B" w:rsidRPr="00BC6553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FD20D0C" w14:textId="2A903D43" w:rsidR="00200B2B" w:rsidRPr="00BC6553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Merge w:val="restart"/>
            <w:vAlign w:val="center"/>
          </w:tcPr>
          <w:p w14:paraId="284B4367" w14:textId="5B2CA64E" w:rsidR="00200B2B" w:rsidRPr="00BC6553" w:rsidRDefault="00200B2B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A65892D" w14:textId="71065A4B" w:rsidR="00200B2B" w:rsidRPr="00BC6553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  <w:tr w:rsidR="00200B2B" w:rsidRPr="00D7306D" w14:paraId="71282E59" w14:textId="77777777" w:rsidTr="00B60F64">
        <w:trPr>
          <w:trHeight w:val="382"/>
        </w:trPr>
        <w:tc>
          <w:tcPr>
            <w:tcW w:w="1701" w:type="dxa"/>
            <w:vAlign w:val="center"/>
          </w:tcPr>
          <w:p w14:paraId="0D94A563" w14:textId="77777777" w:rsidR="00200B2B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A998E99" w14:textId="77777777" w:rsidR="00200B2B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559" w:type="dxa"/>
            <w:vMerge/>
            <w:vAlign w:val="center"/>
          </w:tcPr>
          <w:p w14:paraId="10004FF0" w14:textId="77777777" w:rsidR="00200B2B" w:rsidRDefault="00200B2B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707612F" w14:textId="46FBFD50" w:rsidR="00200B2B" w:rsidRPr="00BC6553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</w:tr>
      <w:tr w:rsidR="00200B2B" w:rsidRPr="00D7306D" w14:paraId="7A5DE3F0" w14:textId="77777777" w:rsidTr="00B60F64">
        <w:trPr>
          <w:trHeight w:val="382"/>
        </w:trPr>
        <w:tc>
          <w:tcPr>
            <w:tcW w:w="1701" w:type="dxa"/>
            <w:vAlign w:val="center"/>
          </w:tcPr>
          <w:p w14:paraId="466E4EE1" w14:textId="77777777" w:rsidR="00200B2B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0D4EE66" w14:textId="00554734" w:rsidR="00200B2B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erifiedToken</w:t>
            </w:r>
          </w:p>
        </w:tc>
        <w:tc>
          <w:tcPr>
            <w:tcW w:w="1559" w:type="dxa"/>
            <w:vMerge/>
            <w:vAlign w:val="center"/>
          </w:tcPr>
          <w:p w14:paraId="53CA7EAB" w14:textId="77777777" w:rsidR="00200B2B" w:rsidRDefault="00200B2B" w:rsidP="00B60F6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A6A4821" w14:textId="396665D4" w:rsidR="00200B2B" w:rsidRDefault="00200B2B" w:rsidP="00B60F6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erifiedToken</w:t>
            </w:r>
          </w:p>
        </w:tc>
      </w:tr>
    </w:tbl>
    <w:p w14:paraId="258A310C" w14:textId="77777777" w:rsidR="00B31246" w:rsidRPr="00F6258E" w:rsidRDefault="00B31246" w:rsidP="00B31246">
      <w:pPr>
        <w:rPr>
          <w:rStyle w:val="af0"/>
          <w:rFonts w:ascii="Tahoma" w:hAnsi="Tahoma" w:cs="Tahoma"/>
          <w:color w:val="auto"/>
          <w:lang w:eastAsia="ja-JP"/>
        </w:rPr>
      </w:pPr>
    </w:p>
    <w:p w14:paraId="41886F9A" w14:textId="15D5AE89" w:rsidR="00B31246" w:rsidRDefault="004D5467" w:rsidP="00B31246">
      <w:pPr>
        <w:pStyle w:val="ab"/>
        <w:numPr>
          <w:ilvl w:val="0"/>
          <w:numId w:val="1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Reset Password</w:t>
      </w:r>
    </w:p>
    <w:p w14:paraId="4195888C" w14:textId="466768DF" w:rsidR="00D6652F" w:rsidRDefault="00D6652F" w:rsidP="00D6652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input parameter verifiedToken is not same as </w:t>
      </w:r>
      <w:r w:rsidR="00F76B28">
        <w:rPr>
          <w:rFonts w:ascii="Tahoma" w:hAnsi="Tahoma" w:cs="Tahoma"/>
          <w:sz w:val="20"/>
          <w:szCs w:val="20"/>
          <w:lang w:eastAsia="ja-JP" w:bidi="th-TH"/>
        </w:rPr>
        <w:t>Session verifiedToken, return the following error.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3D22C8" w:rsidRPr="0031791A" w14:paraId="26CB3F4B" w14:textId="77777777" w:rsidTr="003D22C8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9E58594" w14:textId="77777777" w:rsidR="003D22C8" w:rsidRPr="0031791A" w:rsidRDefault="003D22C8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C738DCF" w14:textId="77777777" w:rsidR="003D22C8" w:rsidRPr="0031791A" w:rsidRDefault="003D22C8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8141DE2" w14:textId="77777777" w:rsidR="003D22C8" w:rsidRPr="002B7EE0" w:rsidRDefault="003D22C8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D22C8" w:rsidRPr="00D7306D" w14:paraId="273C5041" w14:textId="77777777" w:rsidTr="003D22C8">
        <w:trPr>
          <w:trHeight w:val="382"/>
        </w:trPr>
        <w:tc>
          <w:tcPr>
            <w:tcW w:w="1701" w:type="dxa"/>
            <w:vAlign w:val="center"/>
          </w:tcPr>
          <w:p w14:paraId="5E47F211" w14:textId="455C467C" w:rsidR="003D22C8" w:rsidRPr="00BC6553" w:rsidRDefault="003D22C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</w:t>
            </w:r>
          </w:p>
        </w:tc>
        <w:tc>
          <w:tcPr>
            <w:tcW w:w="1559" w:type="dxa"/>
            <w:vAlign w:val="center"/>
          </w:tcPr>
          <w:p w14:paraId="6CF5E3D8" w14:textId="7CA6E4C1" w:rsidR="003D22C8" w:rsidRPr="00BC6553" w:rsidRDefault="003D22C8" w:rsidP="00981E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E500100</w:t>
            </w:r>
          </w:p>
        </w:tc>
        <w:tc>
          <w:tcPr>
            <w:tcW w:w="6946" w:type="dxa"/>
            <w:vAlign w:val="center"/>
          </w:tcPr>
          <w:p w14:paraId="3032C856" w14:textId="29A2C99C" w:rsidR="003D22C8" w:rsidRPr="00BC6553" w:rsidRDefault="003D22C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82F1476" w14:textId="7380DCDE" w:rsidR="00F76B28" w:rsidRDefault="00F76B28" w:rsidP="00D6652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1A62C95" w14:textId="54A2274A" w:rsidR="00CC1AE3" w:rsidRDefault="00CC1AE3" w:rsidP="00D6652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>emove verifiedToken from session.</w:t>
      </w:r>
    </w:p>
    <w:p w14:paraId="10D501E1" w14:textId="77777777" w:rsidR="00F76B28" w:rsidRDefault="00F76B28" w:rsidP="00D6652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831351A" w14:textId="3033E4D7" w:rsidR="004D5467" w:rsidRPr="00F75C84" w:rsidRDefault="004D5467" w:rsidP="0051712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3A2F78">
        <w:rPr>
          <w:rFonts w:ascii="Tahoma" w:hAnsi="Tahoma" w:cs="Tahoma"/>
          <w:sz w:val="20"/>
          <w:szCs w:val="20"/>
          <w:lang w:eastAsia="ja-JP" w:bidi="th-TH"/>
        </w:rPr>
        <w:t>Reset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</w:t>
      </w:r>
      <w:r w:rsidR="003A2F78">
        <w:rPr>
          <w:rFonts w:ascii="Tahoma" w:hAnsi="Tahoma" w:cs="Tahoma"/>
          <w:sz w:val="20"/>
          <w:szCs w:val="20"/>
          <w:lang w:eastAsia="ja-JP" w:bidi="th-TH"/>
        </w:rPr>
        <w:t>Password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517129">
        <w:rPr>
          <w:rFonts w:ascii="Tahoma" w:hAnsi="Tahoma" w:cs="Tahoma"/>
          <w:sz w:val="20"/>
          <w:szCs w:val="20"/>
          <w:lang w:eastAsia="ja-JP" w:bidi="th-TH"/>
        </w:rPr>
        <w:t>reset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</w:t>
      </w:r>
      <w:r w:rsidR="00517129">
        <w:rPr>
          <w:rFonts w:ascii="Tahoma" w:hAnsi="Tahoma" w:cs="Tahoma"/>
          <w:sz w:val="20"/>
          <w:szCs w:val="20"/>
          <w:lang w:eastAsia="ja-JP" w:bidi="th-TH"/>
        </w:rPr>
        <w:t>password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2CF14F6" w14:textId="77777777" w:rsidR="004D5467" w:rsidRDefault="004D5467" w:rsidP="0051712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4D5467" w:rsidRPr="0031791A" w14:paraId="7AAB972B" w14:textId="77777777" w:rsidTr="00293F2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D641E80" w14:textId="77777777" w:rsidR="004D5467" w:rsidRPr="0031791A" w:rsidRDefault="004D546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4F2D52A" w14:textId="77777777" w:rsidR="004D5467" w:rsidRPr="0031791A" w:rsidRDefault="004D546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02E87CBC" w14:textId="77777777" w:rsidR="004D5467" w:rsidRPr="0031791A" w:rsidRDefault="004D546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2C05EEEC" w14:textId="77777777" w:rsidR="004D5467" w:rsidRPr="001E796D" w:rsidRDefault="004D546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D5467" w:rsidRPr="00D7306D" w14:paraId="38BE1B7F" w14:textId="77777777" w:rsidTr="00293F2E">
        <w:trPr>
          <w:trHeight w:val="356"/>
        </w:trPr>
        <w:tc>
          <w:tcPr>
            <w:tcW w:w="1985" w:type="dxa"/>
            <w:vAlign w:val="center"/>
          </w:tcPr>
          <w:p w14:paraId="23D34FBF" w14:textId="25952EE0" w:rsidR="004D5467" w:rsidRPr="00BC6553" w:rsidRDefault="00293F2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CA7276D" w14:textId="77777777" w:rsidR="004D5467" w:rsidRPr="00BC6553" w:rsidRDefault="004D546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33A08705" w14:textId="069A9A86" w:rsidR="004D5467" w:rsidRPr="00BC6553" w:rsidRDefault="00293F2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path parameter userId</w:t>
            </w:r>
          </w:p>
        </w:tc>
        <w:tc>
          <w:tcPr>
            <w:tcW w:w="2126" w:type="dxa"/>
            <w:vAlign w:val="center"/>
          </w:tcPr>
          <w:p w14:paraId="30689F90" w14:textId="2CFE42FE" w:rsidR="004D5467" w:rsidRPr="00BC6553" w:rsidRDefault="00293F2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293F2E" w:rsidRPr="00D7306D" w14:paraId="5F898C2A" w14:textId="77777777" w:rsidTr="00293F2E">
        <w:trPr>
          <w:trHeight w:val="356"/>
        </w:trPr>
        <w:tc>
          <w:tcPr>
            <w:tcW w:w="1985" w:type="dxa"/>
          </w:tcPr>
          <w:p w14:paraId="19C213F3" w14:textId="77777777" w:rsidR="00293F2E" w:rsidRPr="00BC6553" w:rsidRDefault="00293F2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275" w:type="dxa"/>
          </w:tcPr>
          <w:p w14:paraId="458410D1" w14:textId="77777777" w:rsidR="00293F2E" w:rsidRPr="00BC6553" w:rsidRDefault="00293F2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</w:tcPr>
          <w:p w14:paraId="7685FCF6" w14:textId="77777777" w:rsidR="00293F2E" w:rsidRPr="00BC6553" w:rsidRDefault="00293F2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password</w:t>
            </w:r>
          </w:p>
        </w:tc>
        <w:tc>
          <w:tcPr>
            <w:tcW w:w="2126" w:type="dxa"/>
          </w:tcPr>
          <w:p w14:paraId="0D465DCF" w14:textId="77777777" w:rsidR="00293F2E" w:rsidRPr="00BC6553" w:rsidRDefault="00293F2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635EDA" w14:textId="77777777" w:rsidR="00BC2974" w:rsidRDefault="00BC2974" w:rsidP="004D546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77953E0" w14:textId="146EEC13" w:rsidR="004D5467" w:rsidRDefault="004D5467" w:rsidP="004D546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E149744" w14:textId="77777777" w:rsidR="00E362D4" w:rsidRPr="00C27EFA" w:rsidRDefault="00E362D4" w:rsidP="0051184C">
      <w:pPr>
        <w:rPr>
          <w:rFonts w:ascii="Tahoma" w:hAnsi="Tahoma" w:cs="Tahoma"/>
          <w:smallCaps/>
          <w:lang w:eastAsia="ja-JP"/>
        </w:rPr>
      </w:pPr>
    </w:p>
    <w:p w14:paraId="210141DB" w14:textId="77777777" w:rsidR="0051184C" w:rsidRDefault="0051184C" w:rsidP="0051184C">
      <w:pPr>
        <w:pStyle w:val="ab"/>
        <w:numPr>
          <w:ilvl w:val="0"/>
          <w:numId w:val="1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7EA9E88" w14:textId="77777777" w:rsidR="0051184C" w:rsidRDefault="0051184C" w:rsidP="00E66E31">
      <w:pPr>
        <w:rPr>
          <w:rStyle w:val="af0"/>
          <w:rFonts w:ascii="Tahoma" w:hAnsi="Tahoma" w:cs="Tahoma"/>
          <w:color w:val="auto"/>
        </w:rPr>
      </w:pPr>
    </w:p>
    <w:p w14:paraId="772B26C9" w14:textId="77777777" w:rsidR="00CB1798" w:rsidRPr="004D476C" w:rsidRDefault="00CB1798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1" w:name="_Toc49966533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8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036A7" w:rsidRPr="000253E8" w14:paraId="5029B1ED" w14:textId="77777777" w:rsidTr="0098334E">
        <w:trPr>
          <w:trHeight w:val="350"/>
        </w:trPr>
        <w:tc>
          <w:tcPr>
            <w:tcW w:w="2523" w:type="dxa"/>
          </w:tcPr>
          <w:p w14:paraId="3004F43A" w14:textId="77777777" w:rsidR="002036A7" w:rsidRPr="000253E8" w:rsidRDefault="002036A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91A144F" w14:textId="77777777" w:rsidR="002036A7" w:rsidRPr="000253E8" w:rsidRDefault="002036A7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088A003B" w14:textId="77777777" w:rsidR="002036A7" w:rsidRPr="000253E8" w:rsidRDefault="002036A7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1378FA2" w14:textId="77777777" w:rsidR="002036A7" w:rsidRPr="000253E8" w:rsidRDefault="002036A7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B8DF62B" w14:textId="77777777" w:rsidR="002036A7" w:rsidRPr="000253E8" w:rsidRDefault="002036A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036A7" w:rsidRPr="004A49C9" w14:paraId="2E51B01D" w14:textId="77777777" w:rsidTr="00D023C9">
        <w:tc>
          <w:tcPr>
            <w:tcW w:w="2523" w:type="dxa"/>
          </w:tcPr>
          <w:p w14:paraId="6A9BB6EC" w14:textId="77777777" w:rsidR="002036A7" w:rsidRPr="004A49C9" w:rsidRDefault="002036A7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2C5762A" w14:textId="77777777" w:rsidR="002036A7" w:rsidRPr="004A49C9" w:rsidRDefault="002036A7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C5321D2" w14:textId="77777777" w:rsidR="002036A7" w:rsidRPr="004A49C9" w:rsidRDefault="002036A7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C4532CE" w14:textId="77777777" w:rsidR="002036A7" w:rsidRPr="004A49C9" w:rsidRDefault="002036A7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5BAE78C" w14:textId="77777777" w:rsidR="002036A7" w:rsidRPr="00E2590C" w:rsidRDefault="002036A7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66A9F5B" w14:textId="77777777" w:rsidR="004762D9" w:rsidRPr="004762D9" w:rsidRDefault="004762D9" w:rsidP="004762D9"/>
    <w:p w14:paraId="0A14B4D6" w14:textId="77777777" w:rsidR="00624911" w:rsidRPr="004D476C" w:rsidRDefault="00624911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2" w:name="_Toc49966534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82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036A7" w:rsidRPr="0031791A" w14:paraId="62B182FA" w14:textId="77777777" w:rsidTr="00D023C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211A7EC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A63D816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3365852E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8B31099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890A415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FF3A60E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1361432" w14:textId="77777777" w:rsidR="002036A7" w:rsidRPr="002B7EE0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16317" w:rsidRPr="00D7306D" w14:paraId="225D79DF" w14:textId="77777777" w:rsidTr="00D023C9">
        <w:trPr>
          <w:trHeight w:val="426"/>
        </w:trPr>
        <w:tc>
          <w:tcPr>
            <w:tcW w:w="1559" w:type="dxa"/>
            <w:vAlign w:val="center"/>
          </w:tcPr>
          <w:p w14:paraId="310E35C5" w14:textId="41D83D77" w:rsidR="00816317" w:rsidRDefault="0037205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EF2C9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080" w:type="dxa"/>
            <w:vAlign w:val="center"/>
          </w:tcPr>
          <w:p w14:paraId="093184FC" w14:textId="1A7AC9FD" w:rsidR="00816317" w:rsidRDefault="0081631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BC776C9" w14:textId="73A3A8D4" w:rsidR="00816317" w:rsidRDefault="00816317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E24E28C" w14:textId="77777777" w:rsidR="00816317" w:rsidRPr="00BC6553" w:rsidRDefault="00816317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13F36C" w14:textId="77777777" w:rsidR="00816317" w:rsidRPr="00BC6553" w:rsidRDefault="00816317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06E328E" w14:textId="0525E133" w:rsidR="00816317" w:rsidRDefault="0081631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2977" w:type="dxa"/>
            <w:vAlign w:val="center"/>
          </w:tcPr>
          <w:p w14:paraId="3E962D87" w14:textId="77777777" w:rsidR="00816317" w:rsidRPr="00BC6553" w:rsidRDefault="0081631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372A" w:rsidRPr="00D7306D" w14:paraId="58061C09" w14:textId="77777777" w:rsidTr="00D023C9">
        <w:trPr>
          <w:trHeight w:val="426"/>
        </w:trPr>
        <w:tc>
          <w:tcPr>
            <w:tcW w:w="1559" w:type="dxa"/>
            <w:vAlign w:val="center"/>
          </w:tcPr>
          <w:p w14:paraId="291C25CF" w14:textId="318DEED5" w:rsidR="000F372A" w:rsidRDefault="000F37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verifiedToken</w:t>
            </w:r>
          </w:p>
        </w:tc>
        <w:tc>
          <w:tcPr>
            <w:tcW w:w="1080" w:type="dxa"/>
            <w:vAlign w:val="center"/>
          </w:tcPr>
          <w:p w14:paraId="37E33836" w14:textId="6155FFF8" w:rsidR="000F372A" w:rsidRDefault="000F37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2F04A6F" w14:textId="3B49B146" w:rsidR="000F372A" w:rsidRDefault="000F372A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7643D7E" w14:textId="77777777" w:rsidR="000F372A" w:rsidRPr="00BC6553" w:rsidRDefault="000F372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97FB50" w14:textId="77777777" w:rsidR="000F372A" w:rsidRPr="00BC6553" w:rsidRDefault="000F372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709125AB" w14:textId="77777777" w:rsidR="000F372A" w:rsidRDefault="000F37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B5F09C2" w14:textId="77777777" w:rsidR="000F372A" w:rsidRPr="00BC6553" w:rsidRDefault="000F372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E254566" w14:textId="77777777" w:rsidR="00AE26FA" w:rsidRDefault="00AE26FA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6E43924" w14:textId="77777777" w:rsidR="00AE26FA" w:rsidRPr="004D476C" w:rsidRDefault="00AE26FA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3" w:name="_Toc49966535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8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418"/>
        <w:gridCol w:w="6095"/>
      </w:tblGrid>
      <w:tr w:rsidR="002036A7" w:rsidRPr="000253E8" w14:paraId="6E5CEE84" w14:textId="77777777" w:rsidTr="00D023C9">
        <w:trPr>
          <w:trHeight w:val="379"/>
        </w:trPr>
        <w:tc>
          <w:tcPr>
            <w:tcW w:w="1985" w:type="dxa"/>
          </w:tcPr>
          <w:p w14:paraId="47795CB4" w14:textId="77777777" w:rsidR="002036A7" w:rsidRPr="000253E8" w:rsidRDefault="002036A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8" w:type="dxa"/>
          </w:tcPr>
          <w:p w14:paraId="15E638DD" w14:textId="77777777" w:rsidR="002036A7" w:rsidRPr="000253E8" w:rsidRDefault="002036A7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8" w:type="dxa"/>
          </w:tcPr>
          <w:p w14:paraId="3C203719" w14:textId="77777777" w:rsidR="002036A7" w:rsidRPr="000253E8" w:rsidRDefault="002036A7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095" w:type="dxa"/>
          </w:tcPr>
          <w:p w14:paraId="3AEE987E" w14:textId="77777777" w:rsidR="002036A7" w:rsidRPr="000253E8" w:rsidRDefault="002036A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036A7" w:rsidRPr="004A49C9" w14:paraId="77BC0E02" w14:textId="77777777" w:rsidTr="00D023C9">
        <w:tc>
          <w:tcPr>
            <w:tcW w:w="1985" w:type="dxa"/>
          </w:tcPr>
          <w:p w14:paraId="7E37287F" w14:textId="77777777" w:rsidR="002036A7" w:rsidRPr="004A49C9" w:rsidRDefault="002036A7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8" w:type="dxa"/>
          </w:tcPr>
          <w:p w14:paraId="25199BBB" w14:textId="77777777" w:rsidR="002036A7" w:rsidRPr="004A49C9" w:rsidRDefault="002036A7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8" w:type="dxa"/>
          </w:tcPr>
          <w:p w14:paraId="627817B1" w14:textId="77777777" w:rsidR="002036A7" w:rsidRPr="004A49C9" w:rsidRDefault="002036A7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095" w:type="dxa"/>
          </w:tcPr>
          <w:p w14:paraId="3431DB6F" w14:textId="77777777" w:rsidR="002036A7" w:rsidRPr="00E2590C" w:rsidRDefault="002036A7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8BDEDF1" w14:textId="77777777" w:rsidR="00877D68" w:rsidRPr="00877D68" w:rsidRDefault="00877D68" w:rsidP="00877D68"/>
    <w:p w14:paraId="42D1B770" w14:textId="77777777" w:rsidR="00A26E8D" w:rsidRPr="008616D0" w:rsidRDefault="00A26E8D" w:rsidP="00D53175">
      <w:pPr>
        <w:pStyle w:val="2"/>
        <w:numPr>
          <w:ilvl w:val="1"/>
          <w:numId w:val="1"/>
        </w:numPr>
        <w:spacing w:after="240"/>
        <w:ind w:left="426" w:hanging="284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4" w:name="_Toc49966536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8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036A7" w:rsidRPr="0031791A" w14:paraId="64ED7F2C" w14:textId="77777777" w:rsidTr="00D023C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A1D5627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27F1240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FEBF34B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9E1807A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B0AA873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2ED45B5" w14:textId="77777777" w:rsidR="002036A7" w:rsidRPr="0031791A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397E308" w14:textId="77777777" w:rsidR="002036A7" w:rsidRPr="002B7EE0" w:rsidRDefault="002036A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036A7" w:rsidRPr="00D7306D" w14:paraId="6ED805E0" w14:textId="77777777" w:rsidTr="0098334E">
        <w:trPr>
          <w:trHeight w:val="402"/>
        </w:trPr>
        <w:tc>
          <w:tcPr>
            <w:tcW w:w="1559" w:type="dxa"/>
            <w:vAlign w:val="center"/>
          </w:tcPr>
          <w:p w14:paraId="0634AFF4" w14:textId="77777777" w:rsidR="002036A7" w:rsidRPr="00BC6553" w:rsidRDefault="002036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2E4EC582" w14:textId="77777777" w:rsidR="002036A7" w:rsidRPr="00BC6553" w:rsidRDefault="002036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1EFBE9F7" w14:textId="77777777" w:rsidR="002036A7" w:rsidRPr="00BC6553" w:rsidRDefault="002036A7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14B651F" w14:textId="77777777" w:rsidR="002036A7" w:rsidRPr="00BC6553" w:rsidRDefault="002036A7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33F8A" w14:textId="77777777" w:rsidR="002036A7" w:rsidRPr="00BC6553" w:rsidRDefault="002036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4594C7A" w14:textId="77777777" w:rsidR="002036A7" w:rsidRPr="00BC6553" w:rsidRDefault="002036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0D7B8C5" w14:textId="77777777" w:rsidR="002036A7" w:rsidRPr="00BC6553" w:rsidRDefault="002036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972422C" w14:textId="77777777" w:rsidR="00A9717E" w:rsidRPr="00A31217" w:rsidRDefault="00A9717E" w:rsidP="00A9717E"/>
    <w:p w14:paraId="1F616023" w14:textId="77777777" w:rsidR="00A9717E" w:rsidRPr="008616D0" w:rsidRDefault="00A9717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85" w:name="_Toc49966537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8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A9717E" w:rsidRPr="0031791A" w14:paraId="131EDD45" w14:textId="77777777" w:rsidTr="0034441A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5B1E37F" w14:textId="6425FB65" w:rsidR="00A9717E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4717599" w14:textId="77777777" w:rsidR="00A9717E" w:rsidRPr="0031791A" w:rsidRDefault="00A9717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FB94F2A" w14:textId="77777777" w:rsidR="00A9717E" w:rsidRPr="002B7EE0" w:rsidRDefault="00A9717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A9717E" w:rsidRPr="00D7306D" w14:paraId="566ED691" w14:textId="77777777" w:rsidTr="0034441A">
        <w:trPr>
          <w:trHeight w:val="308"/>
        </w:trPr>
        <w:tc>
          <w:tcPr>
            <w:tcW w:w="1559" w:type="dxa"/>
            <w:vAlign w:val="center"/>
          </w:tcPr>
          <w:p w14:paraId="221B5FD5" w14:textId="77777777" w:rsidR="00A9717E" w:rsidRPr="00BC6553" w:rsidRDefault="00A9717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F3837F6" w14:textId="77777777" w:rsidR="00A9717E" w:rsidRPr="00BC6553" w:rsidRDefault="00A9717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AC79A13" w14:textId="77777777" w:rsidR="00A9717E" w:rsidRPr="00BC6553" w:rsidRDefault="00A9717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A9717E" w:rsidRPr="00D7306D" w14:paraId="33867404" w14:textId="77777777" w:rsidTr="0034441A">
        <w:trPr>
          <w:trHeight w:val="308"/>
        </w:trPr>
        <w:tc>
          <w:tcPr>
            <w:tcW w:w="1559" w:type="dxa"/>
            <w:vAlign w:val="center"/>
          </w:tcPr>
          <w:p w14:paraId="752A68B1" w14:textId="77777777" w:rsidR="00A9717E" w:rsidRDefault="00A9717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6FF3D57" w14:textId="781EE371" w:rsidR="00A9717E" w:rsidRDefault="00D2500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38E13A4D" w14:textId="77777777" w:rsidR="00A9717E" w:rsidRDefault="00A9717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6307F6" w:rsidRPr="00D7306D" w14:paraId="398F0CC5" w14:textId="77777777" w:rsidTr="00C60BB4">
        <w:trPr>
          <w:trHeight w:val="382"/>
        </w:trPr>
        <w:tc>
          <w:tcPr>
            <w:tcW w:w="1559" w:type="dxa"/>
            <w:vAlign w:val="center"/>
          </w:tcPr>
          <w:p w14:paraId="199F5B31" w14:textId="77777777" w:rsidR="006307F6" w:rsidRPr="00BC6553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843" w:type="dxa"/>
            <w:vAlign w:val="center"/>
          </w:tcPr>
          <w:p w14:paraId="117A29F1" w14:textId="77777777" w:rsidR="006307F6" w:rsidRPr="00BC6553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16A7AC70" w14:textId="77777777" w:rsidR="006307F6" w:rsidRPr="00BC6553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not found</w:t>
            </w:r>
          </w:p>
        </w:tc>
      </w:tr>
      <w:tr w:rsidR="006307F6" w:rsidRPr="00D7306D" w14:paraId="5EDC3F9F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326B917" w14:textId="77777777" w:rsidR="006307F6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F97706A" w14:textId="77777777" w:rsidR="006307F6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FC049CF" w14:textId="77777777" w:rsidR="006307F6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6307F6" w:rsidRPr="00D7306D" w14:paraId="1F69238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281A428" w14:textId="77777777" w:rsidR="006307F6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28373DE" w14:textId="77777777" w:rsidR="006307F6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800BD41" w14:textId="77777777" w:rsidR="006307F6" w:rsidRDefault="006307F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C92264A" w14:textId="3E3F518B" w:rsidR="00B63D92" w:rsidRDefault="00B63D92" w:rsidP="00B63D92"/>
    <w:p w14:paraId="48F09BC5" w14:textId="77777777" w:rsidR="005A1746" w:rsidRDefault="005A1746" w:rsidP="005A1746"/>
    <w:p w14:paraId="5194B4B3" w14:textId="00DB9488" w:rsidR="005A1746" w:rsidRDefault="005A1746" w:rsidP="005A1746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86" w:name="_Change_Password_API"/>
      <w:bookmarkEnd w:id="86"/>
      <w:r>
        <w:rPr>
          <w:rFonts w:ascii="Tahoma" w:hAnsi="Tahoma" w:cs="Tahoma"/>
          <w:b/>
          <w:bCs/>
          <w:color w:val="auto"/>
          <w:sz w:val="28"/>
          <w:szCs w:val="28"/>
        </w:rPr>
        <w:t>Change Password API</w:t>
      </w:r>
    </w:p>
    <w:p w14:paraId="50E51297" w14:textId="77777777" w:rsidR="005A1746" w:rsidRPr="008A6B90" w:rsidRDefault="005A1746" w:rsidP="005A1746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155"/>
        <w:gridCol w:w="8188"/>
      </w:tblGrid>
      <w:tr w:rsidR="005A1746" w:rsidRPr="00554C13" w14:paraId="7AA93499" w14:textId="77777777" w:rsidTr="0084433B">
        <w:trPr>
          <w:trHeight w:val="433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7F070358" w14:textId="77777777" w:rsidR="005A1746" w:rsidRPr="00554C13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B1834AA" w14:textId="31172BA6" w:rsidR="005A1746" w:rsidRPr="00554C13" w:rsidRDefault="005A1746" w:rsidP="0084433B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Change Password</w:t>
            </w:r>
          </w:p>
        </w:tc>
      </w:tr>
      <w:tr w:rsidR="005A1746" w:rsidRPr="00554C13" w14:paraId="6A1F1138" w14:textId="77777777" w:rsidTr="0084433B">
        <w:trPr>
          <w:trHeight w:val="412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4853BF6D" w14:textId="77777777" w:rsidR="005A1746" w:rsidRPr="00554C13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FE39D87" w14:textId="4B0EF28B" w:rsidR="005A1746" w:rsidRPr="008F2A18" w:rsidRDefault="005A1746" w:rsidP="0084433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/vms/v1/users/change_password</w:t>
            </w:r>
          </w:p>
        </w:tc>
      </w:tr>
      <w:tr w:rsidR="005A1746" w:rsidRPr="00554C13" w14:paraId="44066EBF" w14:textId="77777777" w:rsidTr="0084433B">
        <w:trPr>
          <w:trHeight w:val="418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44E46EA1" w14:textId="77777777" w:rsidR="005A1746" w:rsidRPr="007A30EF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A74F5CD" w14:textId="77777777" w:rsidR="005A1746" w:rsidRDefault="005A1746" w:rsidP="0084433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PATCH</w:t>
            </w:r>
          </w:p>
        </w:tc>
      </w:tr>
      <w:tr w:rsidR="005A1746" w:rsidRPr="00554C13" w14:paraId="2EDBB937" w14:textId="77777777" w:rsidTr="0084433B">
        <w:trPr>
          <w:trHeight w:val="424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45D374D8" w14:textId="77777777" w:rsidR="005A1746" w:rsidRPr="00554C13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C366C0B" w14:textId="77777777" w:rsidR="005A1746" w:rsidRPr="008F2A18" w:rsidRDefault="005A1746" w:rsidP="0084433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E5D36F1" w14:textId="77777777" w:rsidR="005A1746" w:rsidRDefault="005A1746" w:rsidP="005A1746">
      <w:pPr>
        <w:rPr>
          <w:rStyle w:val="af0"/>
          <w:rFonts w:ascii="Tahoma" w:hAnsi="Tahoma" w:cs="Tahoma"/>
          <w:color w:val="auto"/>
        </w:rPr>
      </w:pPr>
    </w:p>
    <w:p w14:paraId="19118BBA" w14:textId="77777777" w:rsidR="005A1746" w:rsidRPr="004D476C" w:rsidRDefault="005A1746" w:rsidP="005A174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512A1FAF" w14:textId="222BBA2C" w:rsidR="005A1746" w:rsidRDefault="00C93E5D" w:rsidP="005A174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Change</w:t>
      </w:r>
      <w:r w:rsidR="005A1746">
        <w:rPr>
          <w:rFonts w:ascii="Tahoma" w:hAnsi="Tahoma" w:cs="Tahoma"/>
          <w:sz w:val="20"/>
          <w:szCs w:val="20"/>
          <w:lang w:bidi="th-TH"/>
        </w:rPr>
        <w:t xml:space="preserve"> password of the specified user.</w:t>
      </w:r>
    </w:p>
    <w:p w14:paraId="34875FE6" w14:textId="77777777" w:rsidR="00E81DA1" w:rsidRPr="00B45296" w:rsidRDefault="00E81DA1" w:rsidP="00E81DA1">
      <w:pPr>
        <w:pStyle w:val="ab"/>
        <w:numPr>
          <w:ilvl w:val="0"/>
          <w:numId w:val="6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81DA1" w:rsidRPr="0031791A" w14:paraId="284DC78E" w14:textId="77777777" w:rsidTr="0084433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876BD51" w14:textId="77777777" w:rsidR="00E81DA1" w:rsidRPr="0031791A" w:rsidRDefault="00E81DA1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E49B734" w14:textId="77777777" w:rsidR="00E81DA1" w:rsidRPr="0031791A" w:rsidRDefault="00E81DA1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D05F326" w14:textId="77777777" w:rsidR="00E81DA1" w:rsidRPr="00EF302C" w:rsidRDefault="00E81DA1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81DA1" w:rsidRPr="00D7306D" w14:paraId="21C127CC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4AED68C1" w14:textId="77777777" w:rsidR="00E81DA1" w:rsidRPr="00BC6553" w:rsidRDefault="00E81DA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10D8899C" w14:textId="77777777" w:rsidR="00E81DA1" w:rsidRPr="00BC6553" w:rsidRDefault="00E81DA1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5E23E2D0" w14:textId="77777777" w:rsidR="00E81DA1" w:rsidRPr="00BC6553" w:rsidRDefault="00E81DA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291F597" w14:textId="000AE827" w:rsidR="00E81DA1" w:rsidRPr="00E7226D" w:rsidRDefault="00E81DA1" w:rsidP="005A1746">
      <w:p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</w:t>
      </w:r>
    </w:p>
    <w:p w14:paraId="580E507E" w14:textId="77777777" w:rsidR="005A1746" w:rsidRPr="00F00294" w:rsidRDefault="005A1746" w:rsidP="00E7226D">
      <w:pPr>
        <w:pStyle w:val="ab"/>
        <w:numPr>
          <w:ilvl w:val="0"/>
          <w:numId w:val="6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5A1746" w:rsidRPr="0031791A" w14:paraId="38952788" w14:textId="77777777" w:rsidTr="0084433B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832DC66" w14:textId="77777777" w:rsidR="005A1746" w:rsidRPr="0031791A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23DFABE" w14:textId="77777777" w:rsidR="005A1746" w:rsidRPr="0031791A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6EC8FBA6" w14:textId="77777777" w:rsidR="005A1746" w:rsidRPr="0031791A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2F6B0B16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5A1746" w:rsidRPr="00D7306D" w14:paraId="7EB380FF" w14:textId="77777777" w:rsidTr="0084433B">
        <w:trPr>
          <w:trHeight w:val="382"/>
        </w:trPr>
        <w:tc>
          <w:tcPr>
            <w:tcW w:w="567" w:type="dxa"/>
            <w:vAlign w:val="center"/>
          </w:tcPr>
          <w:p w14:paraId="0DE4B69C" w14:textId="0B6E3139" w:rsidR="005A1746" w:rsidRDefault="00626EA0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1A3E3F1D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format</w:t>
            </w:r>
          </w:p>
        </w:tc>
        <w:tc>
          <w:tcPr>
            <w:tcW w:w="1560" w:type="dxa"/>
            <w:vAlign w:val="center"/>
          </w:tcPr>
          <w:p w14:paraId="6107F71A" w14:textId="34E92580" w:rsidR="005A1746" w:rsidRDefault="00C93E5D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oldP</w:t>
            </w:r>
            <w:r w:rsidR="005A17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5953" w:type="dxa"/>
            <w:vAlign w:val="center"/>
          </w:tcPr>
          <w:p w14:paraId="099F89CC" w14:textId="77777777" w:rsidR="005A1746" w:rsidRPr="00425975" w:rsidRDefault="005A1746" w:rsidP="0084433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4876196C" w14:textId="77777777" w:rsidR="005A1746" w:rsidRDefault="005A1746" w:rsidP="0084433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75BA148E" w14:textId="77777777" w:rsidR="005A1746" w:rsidRDefault="005A1746" w:rsidP="0084433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</w:tr>
      <w:tr w:rsidR="005A1746" w:rsidRPr="00D7306D" w14:paraId="183CD302" w14:textId="77777777" w:rsidTr="0084433B">
        <w:trPr>
          <w:trHeight w:val="382"/>
        </w:trPr>
        <w:tc>
          <w:tcPr>
            <w:tcW w:w="567" w:type="dxa"/>
            <w:vAlign w:val="center"/>
          </w:tcPr>
          <w:p w14:paraId="4768A8C1" w14:textId="1D62FEE6" w:rsidR="005A1746" w:rsidRDefault="00626EA0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151EC02B" w14:textId="2E3ED58C" w:rsidR="005A1746" w:rsidRDefault="00C93E5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 format</w:t>
            </w:r>
          </w:p>
        </w:tc>
        <w:tc>
          <w:tcPr>
            <w:tcW w:w="1560" w:type="dxa"/>
            <w:vAlign w:val="center"/>
          </w:tcPr>
          <w:p w14:paraId="57BEF31B" w14:textId="28239314" w:rsidR="005A1746" w:rsidRDefault="00C93E5D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newPassword</w:t>
            </w:r>
          </w:p>
        </w:tc>
        <w:tc>
          <w:tcPr>
            <w:tcW w:w="5953" w:type="dxa"/>
            <w:vAlign w:val="center"/>
          </w:tcPr>
          <w:p w14:paraId="00D92C6A" w14:textId="77777777" w:rsidR="00C93E5D" w:rsidRPr="00425975" w:rsidRDefault="00C93E5D" w:rsidP="00C93E5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2689895E" w14:textId="77777777" w:rsidR="00C93E5D" w:rsidRDefault="00C93E5D" w:rsidP="00C93E5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21F03C0F" w14:textId="0567B119" w:rsidR="005A1746" w:rsidRPr="00154059" w:rsidRDefault="00C93E5D" w:rsidP="00C93E5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</w:tr>
    </w:tbl>
    <w:p w14:paraId="7077B91C" w14:textId="77777777" w:rsidR="005A1746" w:rsidRDefault="005A1746" w:rsidP="005A174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C0548A7" w14:textId="77777777" w:rsidR="005A1746" w:rsidRPr="00204BDE" w:rsidRDefault="005A1746" w:rsidP="005A174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5A1746" w:rsidRPr="0031791A" w14:paraId="1C60D89C" w14:textId="77777777" w:rsidTr="0084433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1C114A6" w14:textId="77777777" w:rsidR="005A1746" w:rsidRPr="0031791A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741DFF2" w14:textId="77777777" w:rsidR="005A1746" w:rsidRPr="0031791A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539373C" w14:textId="77777777" w:rsidR="005A1746" w:rsidRPr="0031791A" w:rsidRDefault="005A1746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F08B6FD" w14:textId="77777777" w:rsidR="005A1746" w:rsidRPr="002B7EE0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A1746" w:rsidRPr="00D7306D" w14:paraId="1582C7C9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49918127" w14:textId="43083FB2" w:rsidR="005A1746" w:rsidRDefault="00626EA0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268" w:type="dxa"/>
            <w:vAlign w:val="center"/>
          </w:tcPr>
          <w:p w14:paraId="6E14899C" w14:textId="5B124CA1" w:rsidR="005A1746" w:rsidRDefault="00C93E5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oldP</w:t>
            </w:r>
            <w:r w:rsidR="005A17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559" w:type="dxa"/>
            <w:vMerge w:val="restart"/>
            <w:vAlign w:val="center"/>
          </w:tcPr>
          <w:p w14:paraId="24F01AB6" w14:textId="27786F04" w:rsidR="005A1746" w:rsidRDefault="00626EA0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2A3D8778" w14:textId="61EC01E5" w:rsidR="005A1746" w:rsidRPr="00BC6553" w:rsidRDefault="00C93E5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oldP</w:t>
            </w:r>
            <w:r w:rsidR="005A17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</w:tr>
      <w:tr w:rsidR="005A1746" w:rsidRPr="00D7306D" w14:paraId="135D43B3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55371E8B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E9BA100" w14:textId="52154095" w:rsidR="005A1746" w:rsidRDefault="00C93E5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newPassword</w:t>
            </w:r>
          </w:p>
        </w:tc>
        <w:tc>
          <w:tcPr>
            <w:tcW w:w="1559" w:type="dxa"/>
            <w:vMerge/>
            <w:vAlign w:val="center"/>
          </w:tcPr>
          <w:p w14:paraId="737C430E" w14:textId="77777777" w:rsidR="005A1746" w:rsidRDefault="005A1746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12569EC" w14:textId="5C1CBA1B" w:rsidR="005A1746" w:rsidRDefault="00C93E5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newPassword</w:t>
            </w:r>
          </w:p>
        </w:tc>
      </w:tr>
    </w:tbl>
    <w:p w14:paraId="7BFAF002" w14:textId="77777777" w:rsidR="005A1746" w:rsidRPr="00F6258E" w:rsidRDefault="005A1746" w:rsidP="005A1746">
      <w:pPr>
        <w:rPr>
          <w:rStyle w:val="af0"/>
          <w:rFonts w:ascii="Tahoma" w:hAnsi="Tahoma" w:cs="Tahoma"/>
          <w:color w:val="auto"/>
          <w:lang w:eastAsia="ja-JP"/>
        </w:rPr>
      </w:pPr>
    </w:p>
    <w:p w14:paraId="72587926" w14:textId="17E5BB59" w:rsidR="005A1746" w:rsidRPr="0045219B" w:rsidRDefault="0045219B" w:rsidP="00E7226D">
      <w:pPr>
        <w:pStyle w:val="ab"/>
        <w:numPr>
          <w:ilvl w:val="0"/>
          <w:numId w:val="6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Change</w:t>
      </w:r>
      <w:r w:rsidR="005A1746">
        <w:rPr>
          <w:rStyle w:val="af0"/>
          <w:rFonts w:ascii="Tahoma" w:hAnsi="Tahoma" w:cs="Tahoma"/>
          <w:color w:val="auto"/>
          <w:lang w:eastAsia="ja-JP"/>
        </w:rPr>
        <w:t xml:space="preserve"> Password</w:t>
      </w:r>
    </w:p>
    <w:p w14:paraId="472CAD13" w14:textId="0B131F8B" w:rsidR="005A1746" w:rsidRPr="00F75C84" w:rsidRDefault="005A1746" w:rsidP="005A174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5C636B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Password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5C636B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password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7F89EED" w14:textId="77777777" w:rsidR="005A1746" w:rsidRDefault="005A1746" w:rsidP="005A174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5A1746" w:rsidRPr="0031791A" w14:paraId="347BC3F4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7F5A897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6516F10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5D1E9A38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A0F3546" w14:textId="77777777" w:rsidR="005A1746" w:rsidRPr="001E796D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A1746" w:rsidRPr="00D7306D" w14:paraId="29A4A614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B19357F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6125F20C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07C396F2" w14:textId="79D970F4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626EA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Session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2126" w:type="dxa"/>
            <w:vAlign w:val="center"/>
          </w:tcPr>
          <w:p w14:paraId="75827A8F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5C636B" w:rsidRPr="00D7306D" w14:paraId="2639F9C6" w14:textId="77777777" w:rsidTr="0084433B">
        <w:trPr>
          <w:trHeight w:val="356"/>
        </w:trPr>
        <w:tc>
          <w:tcPr>
            <w:tcW w:w="1985" w:type="dxa"/>
          </w:tcPr>
          <w:p w14:paraId="4B43688D" w14:textId="77777777" w:rsidR="005C636B" w:rsidRPr="00BC6553" w:rsidRDefault="005C636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oldPassword</w:t>
            </w:r>
          </w:p>
        </w:tc>
        <w:tc>
          <w:tcPr>
            <w:tcW w:w="1275" w:type="dxa"/>
          </w:tcPr>
          <w:p w14:paraId="740ED471" w14:textId="77777777" w:rsidR="005C636B" w:rsidRPr="00BC6553" w:rsidRDefault="005C636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</w:tcPr>
          <w:p w14:paraId="77F8F07A" w14:textId="77777777" w:rsidR="005C636B" w:rsidRPr="00BC6553" w:rsidRDefault="005C636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oldPassword</w:t>
            </w:r>
          </w:p>
        </w:tc>
        <w:tc>
          <w:tcPr>
            <w:tcW w:w="2126" w:type="dxa"/>
          </w:tcPr>
          <w:p w14:paraId="242E7B39" w14:textId="77777777" w:rsidR="005C636B" w:rsidRPr="00BC6553" w:rsidRDefault="005C636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A1746" w:rsidRPr="00D7306D" w14:paraId="051E610B" w14:textId="77777777" w:rsidTr="0084433B">
        <w:trPr>
          <w:trHeight w:val="356"/>
        </w:trPr>
        <w:tc>
          <w:tcPr>
            <w:tcW w:w="1985" w:type="dxa"/>
          </w:tcPr>
          <w:p w14:paraId="2C8416EC" w14:textId="6B3A7BC8" w:rsidR="005A1746" w:rsidRPr="00BC6553" w:rsidRDefault="005C636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newP</w:t>
            </w:r>
            <w:r w:rsidR="005A17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275" w:type="dxa"/>
          </w:tcPr>
          <w:p w14:paraId="6270246A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</w:tcPr>
          <w:p w14:paraId="0331D7B2" w14:textId="5C5FD4D5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5C636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newPassword</w:t>
            </w:r>
          </w:p>
        </w:tc>
        <w:tc>
          <w:tcPr>
            <w:tcW w:w="2126" w:type="dxa"/>
          </w:tcPr>
          <w:p w14:paraId="2A2C6B55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97DA036" w14:textId="77777777" w:rsidR="005A1746" w:rsidRDefault="005A1746" w:rsidP="005A174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37820D1" w14:textId="77777777" w:rsidR="005A1746" w:rsidRDefault="005A1746" w:rsidP="005A174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28FCCAB" w14:textId="77777777" w:rsidR="005A1746" w:rsidRPr="00C27EFA" w:rsidRDefault="005A1746" w:rsidP="005A1746">
      <w:pPr>
        <w:rPr>
          <w:rFonts w:ascii="Tahoma" w:hAnsi="Tahoma" w:cs="Tahoma"/>
          <w:smallCaps/>
          <w:lang w:eastAsia="ja-JP"/>
        </w:rPr>
      </w:pPr>
    </w:p>
    <w:p w14:paraId="31AB6E53" w14:textId="77777777" w:rsidR="005A1746" w:rsidRDefault="005A1746" w:rsidP="00E7226D">
      <w:pPr>
        <w:pStyle w:val="ab"/>
        <w:numPr>
          <w:ilvl w:val="0"/>
          <w:numId w:val="6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8B43475" w14:textId="77777777" w:rsidR="005A1746" w:rsidRDefault="005A1746" w:rsidP="005A1746">
      <w:pPr>
        <w:rPr>
          <w:rStyle w:val="af0"/>
          <w:rFonts w:ascii="Tahoma" w:hAnsi="Tahoma" w:cs="Tahoma"/>
          <w:color w:val="auto"/>
        </w:rPr>
      </w:pPr>
    </w:p>
    <w:p w14:paraId="544D18DC" w14:textId="77777777" w:rsidR="005A1746" w:rsidRPr="004D476C" w:rsidRDefault="005A1746" w:rsidP="005A1746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5A1746" w:rsidRPr="000253E8" w14:paraId="060AC916" w14:textId="77777777" w:rsidTr="0084433B">
        <w:trPr>
          <w:trHeight w:val="350"/>
        </w:trPr>
        <w:tc>
          <w:tcPr>
            <w:tcW w:w="2523" w:type="dxa"/>
          </w:tcPr>
          <w:p w14:paraId="2CBF9E25" w14:textId="77777777" w:rsidR="005A1746" w:rsidRPr="000253E8" w:rsidRDefault="005A1746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E22AC56" w14:textId="77777777" w:rsidR="005A1746" w:rsidRPr="000253E8" w:rsidRDefault="005A1746" w:rsidP="0084433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33A303E" w14:textId="77777777" w:rsidR="005A1746" w:rsidRPr="000253E8" w:rsidRDefault="005A1746" w:rsidP="0084433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A597B91" w14:textId="77777777" w:rsidR="005A1746" w:rsidRPr="000253E8" w:rsidRDefault="005A1746" w:rsidP="0084433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5E61044" w14:textId="77777777" w:rsidR="005A1746" w:rsidRPr="000253E8" w:rsidRDefault="005A1746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A1746" w:rsidRPr="004A49C9" w14:paraId="4B0DD5B9" w14:textId="77777777" w:rsidTr="0084433B">
        <w:tc>
          <w:tcPr>
            <w:tcW w:w="2523" w:type="dxa"/>
          </w:tcPr>
          <w:p w14:paraId="66D1164C" w14:textId="77777777" w:rsidR="005A1746" w:rsidRPr="004A49C9" w:rsidRDefault="005A1746" w:rsidP="0084433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E51627C" w14:textId="77777777" w:rsidR="005A1746" w:rsidRPr="004A49C9" w:rsidRDefault="005A1746" w:rsidP="0084433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33C1913" w14:textId="77777777" w:rsidR="005A1746" w:rsidRPr="004A49C9" w:rsidRDefault="005A1746" w:rsidP="0084433B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39AA248" w14:textId="77777777" w:rsidR="005A1746" w:rsidRPr="004A49C9" w:rsidRDefault="005A1746" w:rsidP="0084433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E50565B" w14:textId="77777777" w:rsidR="005A1746" w:rsidRPr="00E2590C" w:rsidRDefault="005A1746" w:rsidP="0084433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CCCECED" w14:textId="77777777" w:rsidR="005A1746" w:rsidRPr="004762D9" w:rsidRDefault="005A1746" w:rsidP="005A1746"/>
    <w:p w14:paraId="0CAA2E52" w14:textId="77777777" w:rsidR="005A1746" w:rsidRPr="004D476C" w:rsidRDefault="005A1746" w:rsidP="005A1746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5A1746" w:rsidRPr="0031791A" w14:paraId="3DE7F02F" w14:textId="77777777" w:rsidTr="0084433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7BFBAC1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16C7C72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9EEDE7C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BD9EFF3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2D6F9E4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C3D9E01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2E38813" w14:textId="77777777" w:rsidR="005A1746" w:rsidRPr="002B7EE0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A1746" w:rsidRPr="00D7306D" w14:paraId="31F5052F" w14:textId="77777777" w:rsidTr="0084433B">
        <w:trPr>
          <w:trHeight w:val="426"/>
        </w:trPr>
        <w:tc>
          <w:tcPr>
            <w:tcW w:w="1559" w:type="dxa"/>
            <w:vAlign w:val="center"/>
          </w:tcPr>
          <w:p w14:paraId="05F60628" w14:textId="5F0F5504" w:rsidR="005A1746" w:rsidRDefault="00BA3B63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oldP</w:t>
            </w:r>
            <w:r w:rsidR="005A17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080" w:type="dxa"/>
            <w:vAlign w:val="center"/>
          </w:tcPr>
          <w:p w14:paraId="4A56E028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1E23E25" w14:textId="77777777" w:rsidR="005A1746" w:rsidRDefault="005A1746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F76BC39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1FCC0B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3E3C413" w14:textId="6A3D617A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3E5CCF7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A1746" w:rsidRPr="00D7306D" w14:paraId="3DB00BE9" w14:textId="77777777" w:rsidTr="0084433B">
        <w:trPr>
          <w:trHeight w:val="426"/>
        </w:trPr>
        <w:tc>
          <w:tcPr>
            <w:tcW w:w="1559" w:type="dxa"/>
            <w:vAlign w:val="center"/>
          </w:tcPr>
          <w:p w14:paraId="1FD4B3AB" w14:textId="604FBD0F" w:rsidR="005A1746" w:rsidRDefault="00BA3B63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newPassword</w:t>
            </w:r>
          </w:p>
        </w:tc>
        <w:tc>
          <w:tcPr>
            <w:tcW w:w="1080" w:type="dxa"/>
            <w:vAlign w:val="center"/>
          </w:tcPr>
          <w:p w14:paraId="3DFD678F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D7ABAE2" w14:textId="77777777" w:rsidR="005A1746" w:rsidRDefault="005A1746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8603317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94BBAC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DF05F72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98A6777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C5AEA8" w14:textId="77777777" w:rsidR="005A1746" w:rsidRDefault="005A1746" w:rsidP="005A1746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BCA21AC" w14:textId="77777777" w:rsidR="005A1746" w:rsidRPr="004D476C" w:rsidRDefault="005A1746" w:rsidP="005A1746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418"/>
        <w:gridCol w:w="6095"/>
      </w:tblGrid>
      <w:tr w:rsidR="005A1746" w:rsidRPr="000253E8" w14:paraId="41DE1449" w14:textId="77777777" w:rsidTr="0084433B">
        <w:trPr>
          <w:trHeight w:val="379"/>
        </w:trPr>
        <w:tc>
          <w:tcPr>
            <w:tcW w:w="1985" w:type="dxa"/>
          </w:tcPr>
          <w:p w14:paraId="047A97A2" w14:textId="77777777" w:rsidR="005A1746" w:rsidRPr="000253E8" w:rsidRDefault="005A1746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8" w:type="dxa"/>
          </w:tcPr>
          <w:p w14:paraId="6E17D4A7" w14:textId="77777777" w:rsidR="005A1746" w:rsidRPr="000253E8" w:rsidRDefault="005A1746" w:rsidP="0084433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8" w:type="dxa"/>
          </w:tcPr>
          <w:p w14:paraId="2345EA5A" w14:textId="77777777" w:rsidR="005A1746" w:rsidRPr="000253E8" w:rsidRDefault="005A1746" w:rsidP="0084433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095" w:type="dxa"/>
          </w:tcPr>
          <w:p w14:paraId="4C3C56E3" w14:textId="77777777" w:rsidR="005A1746" w:rsidRPr="000253E8" w:rsidRDefault="005A1746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A1746" w:rsidRPr="004A49C9" w14:paraId="19984E03" w14:textId="77777777" w:rsidTr="0084433B">
        <w:tc>
          <w:tcPr>
            <w:tcW w:w="1985" w:type="dxa"/>
          </w:tcPr>
          <w:p w14:paraId="7FBD1BD8" w14:textId="77777777" w:rsidR="005A1746" w:rsidRPr="004A49C9" w:rsidRDefault="005A1746" w:rsidP="0084433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8" w:type="dxa"/>
          </w:tcPr>
          <w:p w14:paraId="14E219D1" w14:textId="77777777" w:rsidR="005A1746" w:rsidRPr="004A49C9" w:rsidRDefault="005A1746" w:rsidP="0084433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8" w:type="dxa"/>
          </w:tcPr>
          <w:p w14:paraId="41053394" w14:textId="77777777" w:rsidR="005A1746" w:rsidRPr="004A49C9" w:rsidRDefault="005A1746" w:rsidP="0084433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095" w:type="dxa"/>
          </w:tcPr>
          <w:p w14:paraId="7F9887A2" w14:textId="77777777" w:rsidR="005A1746" w:rsidRPr="00E2590C" w:rsidRDefault="005A1746" w:rsidP="0084433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2F57BD2" w14:textId="77777777" w:rsidR="005A1746" w:rsidRPr="00877D68" w:rsidRDefault="005A1746" w:rsidP="005A1746"/>
    <w:p w14:paraId="1E9BD9A5" w14:textId="77777777" w:rsidR="005A1746" w:rsidRPr="008616D0" w:rsidRDefault="005A1746" w:rsidP="005A1746">
      <w:pPr>
        <w:pStyle w:val="2"/>
        <w:numPr>
          <w:ilvl w:val="1"/>
          <w:numId w:val="1"/>
        </w:numPr>
        <w:spacing w:after="240"/>
        <w:ind w:left="426" w:hanging="284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5A1746" w:rsidRPr="0031791A" w14:paraId="2539B225" w14:textId="77777777" w:rsidTr="0084433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BF944D1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4D1E769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3A766B0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81B229D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40BAF1C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F49A959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7F2B5EB" w14:textId="77777777" w:rsidR="005A1746" w:rsidRPr="002B7EE0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A1746" w:rsidRPr="00D7306D" w14:paraId="043B56EB" w14:textId="77777777" w:rsidTr="0084433B">
        <w:trPr>
          <w:trHeight w:val="402"/>
        </w:trPr>
        <w:tc>
          <w:tcPr>
            <w:tcW w:w="1559" w:type="dxa"/>
            <w:vAlign w:val="center"/>
          </w:tcPr>
          <w:p w14:paraId="3173EAA4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6FD6E11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3746FE0" w14:textId="77777777" w:rsidR="005A1746" w:rsidRPr="00BC6553" w:rsidRDefault="005A1746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4F494DB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FF5D0A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0A12D69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257FAC0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3822D91" w14:textId="77777777" w:rsidR="005A1746" w:rsidRPr="00A31217" w:rsidRDefault="005A1746" w:rsidP="005A1746"/>
    <w:p w14:paraId="641B0D59" w14:textId="77777777" w:rsidR="005A1746" w:rsidRPr="008616D0" w:rsidRDefault="005A1746" w:rsidP="005A174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5A1746" w:rsidRPr="0031791A" w14:paraId="37EDC6B2" w14:textId="77777777" w:rsidTr="0084433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CDBFFCC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EF1279A" w14:textId="77777777" w:rsidR="005A1746" w:rsidRPr="0031791A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4890767" w14:textId="77777777" w:rsidR="005A1746" w:rsidRPr="002B7EE0" w:rsidRDefault="005A174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5A1746" w:rsidRPr="00D7306D" w14:paraId="236CE0CB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37EC710F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4BA107D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1173C30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5A1746" w:rsidRPr="00D7306D" w14:paraId="5B9118EE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22F8A031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726467A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26A8585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E7226D" w:rsidRPr="00D7306D" w14:paraId="213A7F50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58D512B1" w14:textId="2840234F" w:rsidR="00E7226D" w:rsidRDefault="00E7226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13AE32D" w14:textId="269D6053" w:rsidR="00E7226D" w:rsidRDefault="00E7226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400000</w:t>
            </w:r>
          </w:p>
        </w:tc>
        <w:tc>
          <w:tcPr>
            <w:tcW w:w="6804" w:type="dxa"/>
            <w:vAlign w:val="center"/>
          </w:tcPr>
          <w:p w14:paraId="4B29E4C7" w14:textId="3FE1F341" w:rsidR="00E7226D" w:rsidRDefault="00E7226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9A511D" w:rsidRPr="00D7306D" w14:paraId="37A20D7D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41CC23D5" w14:textId="0A6A9B5D" w:rsidR="009A511D" w:rsidRDefault="009A511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F876896" w14:textId="17F88FE3" w:rsidR="009A511D" w:rsidRDefault="009A511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401001</w:t>
            </w:r>
          </w:p>
        </w:tc>
        <w:tc>
          <w:tcPr>
            <w:tcW w:w="6804" w:type="dxa"/>
            <w:vAlign w:val="center"/>
          </w:tcPr>
          <w:p w14:paraId="18C423E7" w14:textId="0115B2EF" w:rsidR="009A511D" w:rsidRDefault="009A511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D/Pass authorization error</w:t>
            </w:r>
          </w:p>
        </w:tc>
      </w:tr>
      <w:tr w:rsidR="005A1746" w:rsidRPr="00D7306D" w14:paraId="28066A40" w14:textId="77777777" w:rsidTr="0084433B">
        <w:trPr>
          <w:trHeight w:val="382"/>
        </w:trPr>
        <w:tc>
          <w:tcPr>
            <w:tcW w:w="1559" w:type="dxa"/>
            <w:vAlign w:val="center"/>
          </w:tcPr>
          <w:p w14:paraId="68764597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843" w:type="dxa"/>
            <w:vAlign w:val="center"/>
          </w:tcPr>
          <w:p w14:paraId="1C58979C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0DBD08C7" w14:textId="77777777" w:rsidR="005A1746" w:rsidRPr="00BC6553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not found</w:t>
            </w:r>
          </w:p>
        </w:tc>
      </w:tr>
      <w:tr w:rsidR="005A1746" w:rsidRPr="00D7306D" w14:paraId="3F56A531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1926D652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1F8BCB1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E6B8EEB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5A1746" w:rsidRPr="00D7306D" w14:paraId="06A9E2F2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7A0C0EC8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BA00186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46736B1" w14:textId="77777777" w:rsidR="005A1746" w:rsidRDefault="005A174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E740BB2" w14:textId="77777777" w:rsidR="005A1746" w:rsidRDefault="005A1746" w:rsidP="005A1746"/>
    <w:p w14:paraId="508D55B9" w14:textId="77777777" w:rsidR="00A4155D" w:rsidRDefault="00A4155D" w:rsidP="00A4155D"/>
    <w:p w14:paraId="591E67AF" w14:textId="65291E6A" w:rsidR="00A4155D" w:rsidRDefault="00A4155D" w:rsidP="00A4155D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87" w:name="_Close_Account_API"/>
      <w:bookmarkEnd w:id="87"/>
      <w:r>
        <w:rPr>
          <w:rFonts w:ascii="Tahoma" w:hAnsi="Tahoma" w:cs="Tahoma"/>
          <w:b/>
          <w:bCs/>
          <w:color w:val="auto"/>
          <w:sz w:val="28"/>
          <w:szCs w:val="28"/>
        </w:rPr>
        <w:t>Close Account API</w:t>
      </w:r>
    </w:p>
    <w:p w14:paraId="7E7C775E" w14:textId="77777777" w:rsidR="00A4155D" w:rsidRPr="008A6B90" w:rsidRDefault="00A4155D" w:rsidP="00A4155D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155"/>
        <w:gridCol w:w="8188"/>
      </w:tblGrid>
      <w:tr w:rsidR="00A4155D" w:rsidRPr="00554C13" w14:paraId="04B7109D" w14:textId="77777777" w:rsidTr="008914EB">
        <w:trPr>
          <w:trHeight w:val="433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07FC4657" w14:textId="77777777" w:rsidR="00A4155D" w:rsidRPr="00554C13" w:rsidRDefault="00A4155D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4232E60" w14:textId="5CE63890" w:rsidR="00A4155D" w:rsidRPr="00554C13" w:rsidRDefault="00A4155D" w:rsidP="008914EB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Close Account</w:t>
            </w:r>
          </w:p>
        </w:tc>
      </w:tr>
      <w:tr w:rsidR="00A4155D" w:rsidRPr="00554C13" w14:paraId="7CB1C602" w14:textId="77777777" w:rsidTr="008914EB">
        <w:trPr>
          <w:trHeight w:val="412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7E0514B3" w14:textId="77777777" w:rsidR="00A4155D" w:rsidRPr="00554C13" w:rsidRDefault="00A4155D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3F803AD" w14:textId="2CC9943B" w:rsidR="00A4155D" w:rsidRPr="008F2A18" w:rsidRDefault="00A4155D" w:rsidP="008914E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/vms/v1/users/close</w:t>
            </w:r>
          </w:p>
        </w:tc>
      </w:tr>
      <w:tr w:rsidR="00A4155D" w:rsidRPr="00554C13" w14:paraId="20BACFB5" w14:textId="77777777" w:rsidTr="008914EB">
        <w:trPr>
          <w:trHeight w:val="418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4B06237A" w14:textId="77777777" w:rsidR="00A4155D" w:rsidRPr="007A30EF" w:rsidRDefault="00A4155D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58BD6C3" w14:textId="77777777" w:rsidR="00A4155D" w:rsidRDefault="00A4155D" w:rsidP="008914E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PATCH</w:t>
            </w:r>
          </w:p>
        </w:tc>
      </w:tr>
      <w:tr w:rsidR="00A4155D" w:rsidRPr="00554C13" w14:paraId="69652C5C" w14:textId="77777777" w:rsidTr="008914EB">
        <w:trPr>
          <w:trHeight w:val="424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39BF1691" w14:textId="77777777" w:rsidR="00A4155D" w:rsidRPr="00554C13" w:rsidRDefault="00A4155D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2D17AE9" w14:textId="77777777" w:rsidR="00A4155D" w:rsidRPr="008F2A18" w:rsidRDefault="00A4155D" w:rsidP="008914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963BF07" w14:textId="77777777" w:rsidR="00A4155D" w:rsidRDefault="00A4155D" w:rsidP="00A4155D">
      <w:pPr>
        <w:rPr>
          <w:rStyle w:val="af0"/>
          <w:rFonts w:ascii="Tahoma" w:hAnsi="Tahoma" w:cs="Tahoma"/>
          <w:color w:val="auto"/>
        </w:rPr>
      </w:pPr>
    </w:p>
    <w:p w14:paraId="32A4682E" w14:textId="77777777" w:rsidR="00A4155D" w:rsidRPr="004D476C" w:rsidRDefault="00A4155D" w:rsidP="00A4155D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683D711E" w14:textId="23DD10E0" w:rsidR="00A4155D" w:rsidRDefault="00A4155D" w:rsidP="00A4155D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</w:t>
      </w:r>
      <w:r w:rsidR="00A8055A">
        <w:rPr>
          <w:rFonts w:ascii="Tahoma" w:hAnsi="Tahoma" w:cs="Tahoma"/>
          <w:sz w:val="20"/>
          <w:szCs w:val="20"/>
          <w:lang w:bidi="th-TH"/>
        </w:rPr>
        <w:t>lose</w:t>
      </w:r>
      <w:r>
        <w:rPr>
          <w:rFonts w:ascii="Tahoma" w:hAnsi="Tahoma" w:cs="Tahoma"/>
          <w:sz w:val="20"/>
          <w:szCs w:val="20"/>
          <w:lang w:bidi="th-TH"/>
        </w:rPr>
        <w:t xml:space="preserve"> </w:t>
      </w:r>
      <w:r w:rsidR="00A8055A">
        <w:rPr>
          <w:rFonts w:ascii="Tahoma" w:hAnsi="Tahoma" w:cs="Tahoma"/>
          <w:sz w:val="20"/>
          <w:szCs w:val="20"/>
          <w:lang w:bidi="th-TH"/>
        </w:rPr>
        <w:t>my account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182985E2" w14:textId="77777777" w:rsidR="00A4155D" w:rsidRPr="00B45296" w:rsidRDefault="00A4155D" w:rsidP="00A8055A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A4155D" w:rsidRPr="0031791A" w14:paraId="6BB8524C" w14:textId="77777777" w:rsidTr="008914E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C01FDDB" w14:textId="77777777" w:rsidR="00A4155D" w:rsidRPr="0031791A" w:rsidRDefault="00A4155D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3746A5D" w14:textId="77777777" w:rsidR="00A4155D" w:rsidRPr="0031791A" w:rsidRDefault="00A4155D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4214747" w14:textId="77777777" w:rsidR="00A4155D" w:rsidRPr="00EF302C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4155D" w:rsidRPr="00D7306D" w14:paraId="1193B973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193A0FD8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37E8A0A" w14:textId="77777777" w:rsidR="00A4155D" w:rsidRPr="00BC6553" w:rsidRDefault="00A4155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88280CC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AF9B59" w14:textId="1F1662D8" w:rsidR="00A4155D" w:rsidRPr="00F6258E" w:rsidRDefault="00A4155D" w:rsidP="00A4155D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</w:t>
      </w:r>
    </w:p>
    <w:p w14:paraId="4DE772CF" w14:textId="25761BA9" w:rsidR="00A4155D" w:rsidRPr="0045219B" w:rsidRDefault="00A8055A" w:rsidP="00A8055A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Close Account</w:t>
      </w:r>
    </w:p>
    <w:p w14:paraId="432C41FF" w14:textId="75A3E11C" w:rsidR="00A4155D" w:rsidRPr="00F75C84" w:rsidRDefault="00A4155D" w:rsidP="00A415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A8055A">
        <w:rPr>
          <w:rFonts w:ascii="Tahoma" w:hAnsi="Tahoma" w:cs="Tahoma"/>
          <w:sz w:val="20"/>
          <w:szCs w:val="20"/>
          <w:lang w:eastAsia="ja-JP" w:bidi="th-TH"/>
        </w:rPr>
        <w:t>Close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8055A">
        <w:rPr>
          <w:rFonts w:ascii="Tahoma" w:hAnsi="Tahoma" w:cs="Tahoma"/>
          <w:sz w:val="20"/>
          <w:szCs w:val="20"/>
          <w:lang w:eastAsia="ja-JP" w:bidi="th-TH"/>
        </w:rPr>
        <w:t xml:space="preserve">mark close </w:t>
      </w:r>
      <w:r>
        <w:rPr>
          <w:rFonts w:ascii="Tahoma" w:hAnsi="Tahoma" w:cs="Tahoma"/>
          <w:sz w:val="20"/>
          <w:szCs w:val="20"/>
          <w:lang w:eastAsia="ja-JP" w:bidi="th-TH"/>
        </w:rPr>
        <w:t>user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3ECA277" w14:textId="77777777" w:rsidR="00A4155D" w:rsidRDefault="00A4155D" w:rsidP="00A415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A4155D" w:rsidRPr="0031791A" w14:paraId="4B9E8FA2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8216600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45305BD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700FE153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2C4419CD" w14:textId="77777777" w:rsidR="00A4155D" w:rsidRPr="001E796D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4155D" w:rsidRPr="00D7306D" w14:paraId="0C4103A3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CF9229B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CB1453D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57BA0016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Session userId</w:t>
            </w:r>
          </w:p>
        </w:tc>
        <w:tc>
          <w:tcPr>
            <w:tcW w:w="2126" w:type="dxa"/>
            <w:vAlign w:val="center"/>
          </w:tcPr>
          <w:p w14:paraId="15A23E69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0398CEF6" w14:textId="77777777" w:rsidR="00A4155D" w:rsidRDefault="00A4155D" w:rsidP="00A415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8486965" w14:textId="77777777" w:rsidR="00A4155D" w:rsidRDefault="00A4155D" w:rsidP="00A415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CFFF9BF" w14:textId="79850F1D" w:rsidR="00A4155D" w:rsidRDefault="00A4155D" w:rsidP="00A4155D">
      <w:pPr>
        <w:rPr>
          <w:rFonts w:ascii="Tahoma" w:hAnsi="Tahoma" w:cs="Tahoma"/>
          <w:smallCaps/>
          <w:lang w:eastAsia="ja-JP"/>
        </w:rPr>
      </w:pPr>
    </w:p>
    <w:p w14:paraId="5B67F417" w14:textId="77777777" w:rsidR="006A6EA8" w:rsidRPr="00F75C84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My Projects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change projects status.</w:t>
      </w:r>
    </w:p>
    <w:p w14:paraId="3E0C0600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6A6EA8" w:rsidRPr="0031791A" w14:paraId="376F3A6A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E4F05AA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8993887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91A70ED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66B24CA" w14:textId="77777777" w:rsidR="006A6EA8" w:rsidRPr="001E796D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A6EA8" w:rsidRPr="00D7306D" w14:paraId="490353D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120D6F7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3E38F22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BF6D72D" w14:textId="47035B96" w:rsidR="006A6EA8" w:rsidRPr="00BC6553" w:rsidRDefault="00D25827" w:rsidP="00F6538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</w:t>
            </w:r>
            <w:r w:rsidR="006A6EA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userId</w:t>
            </w:r>
          </w:p>
        </w:tc>
        <w:tc>
          <w:tcPr>
            <w:tcW w:w="3118" w:type="dxa"/>
            <w:vAlign w:val="center"/>
          </w:tcPr>
          <w:p w14:paraId="77A9D2A7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A6EA8" w:rsidRPr="00D7306D" w14:paraId="51FEE31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FB54796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08881A77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86BF9F4" w14:textId="77777777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“Pending”</w:t>
            </w:r>
          </w:p>
        </w:tc>
        <w:tc>
          <w:tcPr>
            <w:tcW w:w="3118" w:type="dxa"/>
            <w:vAlign w:val="center"/>
          </w:tcPr>
          <w:p w14:paraId="116104B9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A6EA8" w:rsidRPr="00D7306D" w14:paraId="260CD80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A5A671C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393265C7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D775D81" w14:textId="14B7CFCC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D258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D258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Close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_Account”</w:t>
            </w:r>
          </w:p>
        </w:tc>
        <w:tc>
          <w:tcPr>
            <w:tcW w:w="3118" w:type="dxa"/>
            <w:vAlign w:val="center"/>
          </w:tcPr>
          <w:p w14:paraId="474B1260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A6EA8" w:rsidRPr="00D7306D" w14:paraId="54C98FA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55C82E47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7BA43A4C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65D7403" w14:textId="77777777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“Draft”</w:t>
            </w:r>
          </w:p>
        </w:tc>
        <w:tc>
          <w:tcPr>
            <w:tcW w:w="3118" w:type="dxa"/>
            <w:vAlign w:val="center"/>
          </w:tcPr>
          <w:p w14:paraId="2A38816A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99EDB0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3404CDB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4D1582E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E30C8C2" w14:textId="77777777" w:rsidR="006A6EA8" w:rsidRPr="00F75C84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Cancel My Approve Website Requests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cancel approve websites request.</w:t>
      </w:r>
    </w:p>
    <w:p w14:paraId="40929178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6A6EA8" w:rsidRPr="0031791A" w14:paraId="6ADAD18C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1E37E03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F6615A1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A58817B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206C03CF" w14:textId="77777777" w:rsidR="006A6EA8" w:rsidRPr="001E796D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A6EA8" w:rsidRPr="00D7306D" w14:paraId="24501D1B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7A5CE49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75" w:type="dxa"/>
            <w:vAlign w:val="center"/>
          </w:tcPr>
          <w:p w14:paraId="5EE7AC0C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8C026EA" w14:textId="1FA80AAF" w:rsidR="006A6EA8" w:rsidRPr="00BC6553" w:rsidRDefault="00D25827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</w:t>
            </w:r>
            <w:r w:rsidR="006A6EA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userId</w:t>
            </w:r>
          </w:p>
        </w:tc>
        <w:tc>
          <w:tcPr>
            <w:tcW w:w="3118" w:type="dxa"/>
            <w:vAlign w:val="center"/>
          </w:tcPr>
          <w:p w14:paraId="7EA1E80C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A6EA8" w:rsidRPr="00D7306D" w14:paraId="18A3610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0795B51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3AB10958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4C0436B" w14:textId="6FCAD3F7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D258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D258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Close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_Account”</w:t>
            </w:r>
          </w:p>
        </w:tc>
        <w:tc>
          <w:tcPr>
            <w:tcW w:w="3118" w:type="dxa"/>
            <w:vAlign w:val="center"/>
          </w:tcPr>
          <w:p w14:paraId="4EE74087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ECDDED2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AEA0E9B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03F34DE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3DBD2FB" w14:textId="77777777" w:rsidR="006A6EA8" w:rsidRPr="00F75C84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My Websites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websites status.</w:t>
      </w:r>
    </w:p>
    <w:p w14:paraId="0339D914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6A6EA8" w:rsidRPr="0031791A" w14:paraId="0252F0F7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D498B56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9734F7D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7BD58D0" w14:textId="77777777" w:rsidR="006A6EA8" w:rsidRPr="0031791A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604D458" w14:textId="77777777" w:rsidR="006A6EA8" w:rsidRPr="001E796D" w:rsidRDefault="006A6EA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A6EA8" w:rsidRPr="00D7306D" w14:paraId="50C1DED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2F2E1A9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AC7F77F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46EB194" w14:textId="4BA89986" w:rsidR="006A6EA8" w:rsidRPr="00BC6553" w:rsidRDefault="00D25827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</w:t>
            </w:r>
            <w:r w:rsidR="006A6EA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userId</w:t>
            </w:r>
          </w:p>
        </w:tc>
        <w:tc>
          <w:tcPr>
            <w:tcW w:w="3118" w:type="dxa"/>
            <w:vAlign w:val="center"/>
          </w:tcPr>
          <w:p w14:paraId="059F7115" w14:textId="77777777" w:rsidR="006A6EA8" w:rsidRPr="00BC6553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A6EA8" w:rsidRPr="00D7306D" w14:paraId="58747613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88E9807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516B07AE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2126E76" w14:textId="77777777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“Inactive”</w:t>
            </w:r>
          </w:p>
        </w:tc>
        <w:tc>
          <w:tcPr>
            <w:tcW w:w="3118" w:type="dxa"/>
            <w:vAlign w:val="center"/>
          </w:tcPr>
          <w:p w14:paraId="68246CF2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A6EA8" w:rsidRPr="00D7306D" w14:paraId="1C299351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6E2A1E7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3F69DD14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B533104" w14:textId="03949C85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D258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D2582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Close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_Account”</w:t>
            </w:r>
          </w:p>
        </w:tc>
        <w:tc>
          <w:tcPr>
            <w:tcW w:w="3118" w:type="dxa"/>
            <w:vAlign w:val="center"/>
          </w:tcPr>
          <w:p w14:paraId="218C3DBF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A6EA8" w:rsidRPr="00D7306D" w14:paraId="3C6A329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205567B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21D36E2C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7365E62" w14:textId="77777777" w:rsidR="006A6EA8" w:rsidRDefault="006A6EA8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3118" w:type="dxa"/>
            <w:vAlign w:val="center"/>
          </w:tcPr>
          <w:p w14:paraId="0BCFC2A0" w14:textId="77777777" w:rsidR="006A6EA8" w:rsidRDefault="006A6EA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1249D9B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4BF24B8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3F05F6A" w14:textId="77777777" w:rsidR="006A6EA8" w:rsidRDefault="006A6EA8" w:rsidP="006A6E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78944AB" w14:textId="77777777" w:rsidR="006A6EA8" w:rsidRPr="002E0C1B" w:rsidRDefault="006A6EA8" w:rsidP="006A6EA8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TODO: clarify detail Cauldron spec to stop destination web with AIS</w:t>
      </w:r>
    </w:p>
    <w:p w14:paraId="00A1D4A8" w14:textId="77777777" w:rsidR="006A6EA8" w:rsidRPr="009613C4" w:rsidRDefault="006A6EA8" w:rsidP="00A4155D">
      <w:pPr>
        <w:rPr>
          <w:rFonts w:ascii="Tahoma" w:hAnsi="Tahoma" w:cs="Tahoma"/>
          <w:smallCaps/>
          <w:lang w:eastAsia="ja-JP"/>
        </w:rPr>
      </w:pPr>
    </w:p>
    <w:p w14:paraId="731CD4BF" w14:textId="77777777" w:rsidR="00A4155D" w:rsidRDefault="00A4155D" w:rsidP="00F65389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41AA4B7" w14:textId="77777777" w:rsidR="00A4155D" w:rsidRDefault="00A4155D" w:rsidP="00A4155D">
      <w:pPr>
        <w:rPr>
          <w:rStyle w:val="af0"/>
          <w:rFonts w:ascii="Tahoma" w:hAnsi="Tahoma" w:cs="Tahoma"/>
          <w:color w:val="auto"/>
        </w:rPr>
      </w:pPr>
    </w:p>
    <w:p w14:paraId="7D2DC7BC" w14:textId="77777777" w:rsidR="00A4155D" w:rsidRPr="004D476C" w:rsidRDefault="00A4155D" w:rsidP="00A4155D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A4155D" w:rsidRPr="000253E8" w14:paraId="3C7182B0" w14:textId="77777777" w:rsidTr="008914EB">
        <w:trPr>
          <w:trHeight w:val="350"/>
        </w:trPr>
        <w:tc>
          <w:tcPr>
            <w:tcW w:w="2523" w:type="dxa"/>
          </w:tcPr>
          <w:p w14:paraId="60546D88" w14:textId="77777777" w:rsidR="00A4155D" w:rsidRPr="000253E8" w:rsidRDefault="00A4155D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1FAEC86" w14:textId="77777777" w:rsidR="00A4155D" w:rsidRPr="000253E8" w:rsidRDefault="00A4155D" w:rsidP="008914E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2509CA8" w14:textId="77777777" w:rsidR="00A4155D" w:rsidRPr="000253E8" w:rsidRDefault="00A4155D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996B9EA" w14:textId="77777777" w:rsidR="00A4155D" w:rsidRPr="000253E8" w:rsidRDefault="00A4155D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6671A88" w14:textId="77777777" w:rsidR="00A4155D" w:rsidRPr="000253E8" w:rsidRDefault="00A4155D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4155D" w:rsidRPr="004A49C9" w14:paraId="0F60CBAB" w14:textId="77777777" w:rsidTr="008914EB">
        <w:tc>
          <w:tcPr>
            <w:tcW w:w="2523" w:type="dxa"/>
          </w:tcPr>
          <w:p w14:paraId="69AF6503" w14:textId="77777777" w:rsidR="00A4155D" w:rsidRPr="004A49C9" w:rsidRDefault="00A4155D" w:rsidP="008914E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8C32472" w14:textId="77777777" w:rsidR="00A4155D" w:rsidRPr="004A49C9" w:rsidRDefault="00A4155D" w:rsidP="008914E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159E2A9" w14:textId="77777777" w:rsidR="00A4155D" w:rsidRPr="004A49C9" w:rsidRDefault="00A4155D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0593E8B" w14:textId="77777777" w:rsidR="00A4155D" w:rsidRPr="004A49C9" w:rsidRDefault="00A4155D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AC12978" w14:textId="77777777" w:rsidR="00A4155D" w:rsidRPr="00E2590C" w:rsidRDefault="00A4155D" w:rsidP="008914E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F722841" w14:textId="77777777" w:rsidR="00A4155D" w:rsidRPr="004762D9" w:rsidRDefault="00A4155D" w:rsidP="00A4155D"/>
    <w:p w14:paraId="297F03E1" w14:textId="77777777" w:rsidR="00A4155D" w:rsidRPr="004D476C" w:rsidRDefault="00A4155D" w:rsidP="00A4155D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A4155D" w:rsidRPr="0031791A" w14:paraId="3F5116C7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8C4A668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B30AB2F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5242E40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80F109D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4FD15D3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C3B21BB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389FA38" w14:textId="77777777" w:rsidR="00A4155D" w:rsidRPr="002B7EE0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4155D" w:rsidRPr="00D7306D" w14:paraId="56F39831" w14:textId="77777777" w:rsidTr="008914EB">
        <w:trPr>
          <w:trHeight w:val="426"/>
        </w:trPr>
        <w:tc>
          <w:tcPr>
            <w:tcW w:w="1559" w:type="dxa"/>
            <w:vAlign w:val="center"/>
          </w:tcPr>
          <w:p w14:paraId="24E3A15E" w14:textId="7C048173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BB25B27" w14:textId="60B9C8AA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145FD65D" w14:textId="7E6DF3EB" w:rsidR="00A4155D" w:rsidRDefault="00A4155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BAF768B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637448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370DA6D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B78737E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BB5C79" w14:textId="77777777" w:rsidR="00A4155D" w:rsidRDefault="00A4155D" w:rsidP="00A4155D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4D79546" w14:textId="77777777" w:rsidR="00A4155D" w:rsidRPr="004D476C" w:rsidRDefault="00A4155D" w:rsidP="00A4155D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418"/>
        <w:gridCol w:w="6095"/>
      </w:tblGrid>
      <w:tr w:rsidR="00A4155D" w:rsidRPr="000253E8" w14:paraId="4CAF8B84" w14:textId="77777777" w:rsidTr="008914EB">
        <w:trPr>
          <w:trHeight w:val="379"/>
        </w:trPr>
        <w:tc>
          <w:tcPr>
            <w:tcW w:w="1985" w:type="dxa"/>
          </w:tcPr>
          <w:p w14:paraId="0D86A06F" w14:textId="77777777" w:rsidR="00A4155D" w:rsidRPr="000253E8" w:rsidRDefault="00A4155D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8" w:type="dxa"/>
          </w:tcPr>
          <w:p w14:paraId="00C57B80" w14:textId="77777777" w:rsidR="00A4155D" w:rsidRPr="000253E8" w:rsidRDefault="00A4155D" w:rsidP="008914E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8" w:type="dxa"/>
          </w:tcPr>
          <w:p w14:paraId="331F8151" w14:textId="77777777" w:rsidR="00A4155D" w:rsidRPr="000253E8" w:rsidRDefault="00A4155D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095" w:type="dxa"/>
          </w:tcPr>
          <w:p w14:paraId="5AB0D385" w14:textId="77777777" w:rsidR="00A4155D" w:rsidRPr="000253E8" w:rsidRDefault="00A4155D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4155D" w:rsidRPr="004A49C9" w14:paraId="6E78BD70" w14:textId="77777777" w:rsidTr="008914EB">
        <w:tc>
          <w:tcPr>
            <w:tcW w:w="1985" w:type="dxa"/>
          </w:tcPr>
          <w:p w14:paraId="05882238" w14:textId="77777777" w:rsidR="00A4155D" w:rsidRPr="004A49C9" w:rsidRDefault="00A4155D" w:rsidP="008914E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8" w:type="dxa"/>
          </w:tcPr>
          <w:p w14:paraId="52957AF6" w14:textId="77777777" w:rsidR="00A4155D" w:rsidRPr="004A49C9" w:rsidRDefault="00A4155D" w:rsidP="008914E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8" w:type="dxa"/>
          </w:tcPr>
          <w:p w14:paraId="4B9B072F" w14:textId="77777777" w:rsidR="00A4155D" w:rsidRPr="004A49C9" w:rsidRDefault="00A4155D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095" w:type="dxa"/>
          </w:tcPr>
          <w:p w14:paraId="156F6B6C" w14:textId="77777777" w:rsidR="00A4155D" w:rsidRPr="00E2590C" w:rsidRDefault="00A4155D" w:rsidP="008914E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9085C2A" w14:textId="77777777" w:rsidR="00A4155D" w:rsidRPr="00877D68" w:rsidRDefault="00A4155D" w:rsidP="00A4155D"/>
    <w:p w14:paraId="40C46F14" w14:textId="77777777" w:rsidR="00A4155D" w:rsidRPr="008616D0" w:rsidRDefault="00A4155D" w:rsidP="00A4155D">
      <w:pPr>
        <w:pStyle w:val="2"/>
        <w:numPr>
          <w:ilvl w:val="1"/>
          <w:numId w:val="1"/>
        </w:numPr>
        <w:spacing w:after="240"/>
        <w:ind w:left="426" w:hanging="284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A4155D" w:rsidRPr="0031791A" w14:paraId="554A43AB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AE63878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D112423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5A45D09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D91E1BB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08DBD5E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8A69159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922C0C6" w14:textId="77777777" w:rsidR="00A4155D" w:rsidRPr="002B7EE0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4155D" w:rsidRPr="00D7306D" w14:paraId="0B7F8EC4" w14:textId="77777777" w:rsidTr="008914EB">
        <w:trPr>
          <w:trHeight w:val="402"/>
        </w:trPr>
        <w:tc>
          <w:tcPr>
            <w:tcW w:w="1559" w:type="dxa"/>
            <w:vAlign w:val="center"/>
          </w:tcPr>
          <w:p w14:paraId="1D12EBDD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79EF309C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6828BAC5" w14:textId="77777777" w:rsidR="00A4155D" w:rsidRPr="00BC6553" w:rsidRDefault="00A4155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D91F932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11E700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DD7E450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E5E8775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794A109" w14:textId="77777777" w:rsidR="00A4155D" w:rsidRPr="00A31217" w:rsidRDefault="00A4155D" w:rsidP="00A4155D"/>
    <w:p w14:paraId="5BF2BA13" w14:textId="77777777" w:rsidR="00A4155D" w:rsidRPr="008616D0" w:rsidRDefault="00A4155D" w:rsidP="00A4155D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A4155D" w:rsidRPr="0031791A" w14:paraId="79613DB5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9D942A6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EDE8250" w14:textId="77777777" w:rsidR="00A4155D" w:rsidRPr="0031791A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693A371D" w14:textId="77777777" w:rsidR="00A4155D" w:rsidRPr="002B7EE0" w:rsidRDefault="00A415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A4155D" w:rsidRPr="00D7306D" w14:paraId="52E36083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2289315B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437396B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5A26AAD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A4155D" w:rsidRPr="00D7306D" w14:paraId="67EFDD98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77FA707B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DBA184A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4742C798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A4155D" w:rsidRPr="00D7306D" w14:paraId="754BB1BA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78150614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99722C0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400000</w:t>
            </w:r>
          </w:p>
        </w:tc>
        <w:tc>
          <w:tcPr>
            <w:tcW w:w="6804" w:type="dxa"/>
            <w:vAlign w:val="center"/>
          </w:tcPr>
          <w:p w14:paraId="161D18C3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A4155D" w:rsidRPr="00D7306D" w14:paraId="40DA243D" w14:textId="77777777" w:rsidTr="008914EB">
        <w:trPr>
          <w:trHeight w:val="382"/>
        </w:trPr>
        <w:tc>
          <w:tcPr>
            <w:tcW w:w="1559" w:type="dxa"/>
            <w:vAlign w:val="center"/>
          </w:tcPr>
          <w:p w14:paraId="52301257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843" w:type="dxa"/>
            <w:vAlign w:val="center"/>
          </w:tcPr>
          <w:p w14:paraId="193C6761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3D56AA90" w14:textId="77777777" w:rsidR="00A4155D" w:rsidRPr="00BC6553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not found</w:t>
            </w:r>
          </w:p>
        </w:tc>
      </w:tr>
      <w:tr w:rsidR="00A4155D" w:rsidRPr="00D7306D" w14:paraId="7E4F8BDD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0BAD0E68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90E61E2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7CDD420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A4155D" w:rsidRPr="00D7306D" w14:paraId="1306A524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4CB59EFC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EA11391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478A2B4" w14:textId="77777777" w:rsidR="00A4155D" w:rsidRDefault="00A415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0FA1014" w14:textId="77777777" w:rsidR="00A4155D" w:rsidRDefault="00A4155D" w:rsidP="00A4155D"/>
    <w:p w14:paraId="5C25F94B" w14:textId="77777777" w:rsidR="00643D46" w:rsidRDefault="00643D46" w:rsidP="00B517C2"/>
    <w:p w14:paraId="60CE78C4" w14:textId="1B4A5DFA" w:rsidR="00B517C2" w:rsidRDefault="00B517C2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88" w:name="_Logout_API"/>
      <w:bookmarkStart w:id="89" w:name="_Toc49966538"/>
      <w:bookmarkEnd w:id="88"/>
      <w:r>
        <w:rPr>
          <w:rFonts w:ascii="Tahoma" w:hAnsi="Tahoma" w:cs="Tahoma"/>
          <w:b/>
          <w:bCs/>
          <w:color w:val="auto"/>
          <w:sz w:val="28"/>
          <w:szCs w:val="28"/>
        </w:rPr>
        <w:t>Logout API</w:t>
      </w:r>
      <w:bookmarkEnd w:id="89"/>
    </w:p>
    <w:p w14:paraId="6BFBD4B6" w14:textId="77777777" w:rsidR="00B517C2" w:rsidRPr="008A6B90" w:rsidRDefault="00B517C2" w:rsidP="00B517C2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517C2" w:rsidRPr="00554C13" w14:paraId="1F1822A0" w14:textId="77777777" w:rsidTr="0034441A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71C3E55" w14:textId="77777777" w:rsidR="00B517C2" w:rsidRPr="00554C13" w:rsidRDefault="00B517C2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190123A" w14:textId="16C1CA4B" w:rsidR="00B517C2" w:rsidRPr="00554C13" w:rsidRDefault="002D02CC" w:rsidP="00D86392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ogout</w:t>
            </w:r>
          </w:p>
        </w:tc>
      </w:tr>
      <w:tr w:rsidR="00B517C2" w:rsidRPr="00554C13" w14:paraId="45940142" w14:textId="77777777" w:rsidTr="0034441A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BF508A5" w14:textId="77777777" w:rsidR="00B517C2" w:rsidRPr="00554C13" w:rsidRDefault="00B517C2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259AED0" w14:textId="5B66EE30" w:rsidR="00B517C2" w:rsidRPr="008F2A18" w:rsidRDefault="00B517C2" w:rsidP="00D86392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/vms/v1/users/</w:t>
            </w:r>
            <w:r w:rsidR="006218E5">
              <w:rPr>
                <w:rFonts w:ascii="Tahoma" w:hAnsi="Tahoma" w:cs="Tahoma"/>
                <w:sz w:val="20"/>
                <w:szCs w:val="20"/>
                <w:lang w:bidi="th-TH"/>
              </w:rPr>
              <w:t>logout</w:t>
            </w:r>
          </w:p>
        </w:tc>
      </w:tr>
      <w:tr w:rsidR="00B517C2" w:rsidRPr="00554C13" w14:paraId="4E7F3790" w14:textId="77777777" w:rsidTr="0034441A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011473" w14:textId="77777777" w:rsidR="00B517C2" w:rsidRPr="007A30EF" w:rsidRDefault="00B517C2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67A5797" w14:textId="6E69DDA5" w:rsidR="00B517C2" w:rsidRDefault="00EF09DE" w:rsidP="00D86392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B517C2" w:rsidRPr="00554C13" w14:paraId="2255BD9F" w14:textId="77777777" w:rsidTr="0034441A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18364F6" w14:textId="77777777" w:rsidR="00B517C2" w:rsidRPr="00554C13" w:rsidRDefault="00B517C2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8C4D615" w14:textId="69A6B886" w:rsidR="00B517C2" w:rsidRPr="008F2A18" w:rsidRDefault="00B517C2" w:rsidP="00D863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A4D90DC" w14:textId="77777777" w:rsidR="003950A0" w:rsidRDefault="003950A0" w:rsidP="003950A0">
      <w:pPr>
        <w:rPr>
          <w:rStyle w:val="af0"/>
          <w:rFonts w:ascii="Tahoma" w:hAnsi="Tahoma" w:cs="Tahoma"/>
          <w:color w:val="auto"/>
        </w:rPr>
      </w:pPr>
    </w:p>
    <w:p w14:paraId="2CBB1579" w14:textId="77777777" w:rsidR="003950A0" w:rsidRPr="004D476C" w:rsidRDefault="003950A0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0" w:name="_Toc49966539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90"/>
    </w:p>
    <w:p w14:paraId="20339CB9" w14:textId="401B1478" w:rsidR="003950A0" w:rsidRPr="008F2A18" w:rsidRDefault="003950A0" w:rsidP="003950A0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Invalidate Session</w:t>
      </w:r>
      <w:r w:rsidR="00AF13BC">
        <w:rPr>
          <w:rFonts w:ascii="Tahoma" w:hAnsi="Tahoma" w:cs="Tahoma"/>
          <w:sz w:val="20"/>
          <w:szCs w:val="20"/>
          <w:lang w:bidi="th-TH"/>
        </w:rPr>
        <w:t xml:space="preserve"> </w:t>
      </w:r>
      <w:r w:rsidR="00B56A7E">
        <w:rPr>
          <w:rFonts w:ascii="Tahoma" w:hAnsi="Tahoma" w:cs="Tahoma"/>
          <w:sz w:val="20"/>
          <w:szCs w:val="20"/>
          <w:lang w:bidi="th-TH"/>
        </w:rPr>
        <w:t xml:space="preserve">Information </w:t>
      </w:r>
      <w:r w:rsidR="00AF13BC">
        <w:rPr>
          <w:rFonts w:ascii="Tahoma" w:hAnsi="Tahoma" w:cs="Tahoma"/>
          <w:sz w:val="20"/>
          <w:szCs w:val="20"/>
          <w:lang w:bidi="th-TH"/>
        </w:rPr>
        <w:t>to logout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66DC56B5" w14:textId="6489C463" w:rsidR="003950A0" w:rsidRPr="00C27EFA" w:rsidRDefault="00DC7AC0" w:rsidP="004A3A34">
      <w:pPr>
        <w:pStyle w:val="ab"/>
        <w:numPr>
          <w:ilvl w:val="0"/>
          <w:numId w:val="12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Invalidate Session Information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3950A0" w:rsidRPr="00F00294">
        <w:rPr>
          <w:rStyle w:val="af0"/>
          <w:rFonts w:ascii="Tahoma" w:hAnsi="Tahoma" w:cs="Tahoma"/>
          <w:color w:val="auto"/>
          <w:lang w:eastAsia="ja-JP"/>
        </w:rPr>
        <w:br/>
      </w:r>
    </w:p>
    <w:p w14:paraId="2DF73A71" w14:textId="77777777" w:rsidR="003950A0" w:rsidRDefault="003950A0" w:rsidP="00DC7AC0">
      <w:pPr>
        <w:pStyle w:val="ab"/>
        <w:numPr>
          <w:ilvl w:val="0"/>
          <w:numId w:val="1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026C482" w14:textId="77777777" w:rsidR="003950A0" w:rsidRDefault="003950A0" w:rsidP="00B517C2">
      <w:pPr>
        <w:rPr>
          <w:rStyle w:val="af0"/>
          <w:rFonts w:ascii="Tahoma" w:hAnsi="Tahoma" w:cs="Tahoma"/>
          <w:color w:val="auto"/>
        </w:rPr>
      </w:pPr>
    </w:p>
    <w:p w14:paraId="2AD5F806" w14:textId="77777777" w:rsidR="00B517C2" w:rsidRPr="004D476C" w:rsidRDefault="00B517C2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1" w:name="_Toc49966540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9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517C2" w:rsidRPr="000253E8" w14:paraId="5EAB99D7" w14:textId="77777777" w:rsidTr="0034441A">
        <w:tc>
          <w:tcPr>
            <w:tcW w:w="2523" w:type="dxa"/>
          </w:tcPr>
          <w:p w14:paraId="6D98CD9A" w14:textId="77777777" w:rsidR="00B517C2" w:rsidRPr="000253E8" w:rsidRDefault="00B517C2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A147B78" w14:textId="77777777" w:rsidR="00B517C2" w:rsidRPr="000253E8" w:rsidRDefault="00B517C2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ED15B13" w14:textId="77777777" w:rsidR="00B517C2" w:rsidRPr="000253E8" w:rsidRDefault="00B517C2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609FAF62" w14:textId="77777777" w:rsidR="00B517C2" w:rsidRPr="000253E8" w:rsidRDefault="00B517C2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9182761" w14:textId="77777777" w:rsidR="00B517C2" w:rsidRPr="000253E8" w:rsidRDefault="00B517C2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517C2" w:rsidRPr="004A49C9" w14:paraId="10BAA0DB" w14:textId="77777777" w:rsidTr="0034441A">
        <w:tc>
          <w:tcPr>
            <w:tcW w:w="2523" w:type="dxa"/>
          </w:tcPr>
          <w:p w14:paraId="7839B2A1" w14:textId="77777777" w:rsidR="00B517C2" w:rsidRPr="004A49C9" w:rsidRDefault="00B517C2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886CF69" w14:textId="77777777" w:rsidR="00B517C2" w:rsidRPr="004A49C9" w:rsidRDefault="00B517C2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6CFD1FA" w14:textId="77777777" w:rsidR="00B517C2" w:rsidRPr="004A49C9" w:rsidRDefault="00B517C2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DB72DB3" w14:textId="77777777" w:rsidR="00B517C2" w:rsidRPr="004A49C9" w:rsidRDefault="00B517C2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761099C" w14:textId="77777777" w:rsidR="00B517C2" w:rsidRPr="00E2590C" w:rsidRDefault="00B517C2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2B9BCB6" w14:textId="77777777" w:rsidR="00B517C2" w:rsidRPr="004762D9" w:rsidRDefault="00B517C2" w:rsidP="00B517C2"/>
    <w:p w14:paraId="0A897314" w14:textId="77777777" w:rsidR="00B517C2" w:rsidRPr="004D476C" w:rsidRDefault="00B517C2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2" w:name="_Toc49966541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92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517C2" w:rsidRPr="0031791A" w14:paraId="2D7DF210" w14:textId="77777777" w:rsidTr="0034441A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6107B64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15A7CD9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77482A7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BC4F0C5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D55A6EE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9F1F1EB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1DAAF25" w14:textId="77777777" w:rsidR="00B517C2" w:rsidRPr="007A30EF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517C2" w:rsidRPr="00D7306D" w14:paraId="7D4AFFDA" w14:textId="77777777" w:rsidTr="0034441A">
        <w:trPr>
          <w:trHeight w:val="426"/>
        </w:trPr>
        <w:tc>
          <w:tcPr>
            <w:tcW w:w="1559" w:type="dxa"/>
            <w:vAlign w:val="center"/>
          </w:tcPr>
          <w:p w14:paraId="53BC1E90" w14:textId="0BEBB4ED" w:rsidR="00B517C2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72ED507A" w14:textId="73548127" w:rsidR="00B517C2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1535542E" w14:textId="4F14FDAC" w:rsidR="00B517C2" w:rsidRDefault="00B517C2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9EB25EE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1ADE4D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ACEE459" w14:textId="77777777" w:rsidR="00B517C2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E1B02E6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64DBC8" w14:textId="77777777" w:rsidR="00B517C2" w:rsidRDefault="00B517C2" w:rsidP="00B517C2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5E506251" w14:textId="77777777" w:rsidR="00B517C2" w:rsidRPr="004D476C" w:rsidRDefault="00B517C2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3" w:name="_Toc49966542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9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517C2" w:rsidRPr="000253E8" w14:paraId="55165BB3" w14:textId="77777777" w:rsidTr="0034441A">
        <w:trPr>
          <w:trHeight w:val="379"/>
        </w:trPr>
        <w:tc>
          <w:tcPr>
            <w:tcW w:w="1843" w:type="dxa"/>
          </w:tcPr>
          <w:p w14:paraId="4CD8B563" w14:textId="77777777" w:rsidR="00B517C2" w:rsidRPr="000253E8" w:rsidRDefault="00B517C2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0B36963" w14:textId="77777777" w:rsidR="00B517C2" w:rsidRPr="000253E8" w:rsidRDefault="00B517C2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DDECD4F" w14:textId="77777777" w:rsidR="00B517C2" w:rsidRPr="000253E8" w:rsidRDefault="00B517C2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7774171" w14:textId="77777777" w:rsidR="00B517C2" w:rsidRPr="000253E8" w:rsidRDefault="00B517C2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517C2" w:rsidRPr="004A49C9" w14:paraId="44902DCF" w14:textId="77777777" w:rsidTr="0034441A">
        <w:tc>
          <w:tcPr>
            <w:tcW w:w="1843" w:type="dxa"/>
          </w:tcPr>
          <w:p w14:paraId="55C8BF16" w14:textId="77777777" w:rsidR="00B517C2" w:rsidRPr="004A49C9" w:rsidRDefault="00B517C2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1579FC3" w14:textId="77777777" w:rsidR="00B517C2" w:rsidRPr="004A49C9" w:rsidRDefault="00B517C2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6998BD7A" w14:textId="77777777" w:rsidR="00B517C2" w:rsidRPr="004A49C9" w:rsidRDefault="00B517C2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23A9CFA8" w14:textId="77777777" w:rsidR="00B517C2" w:rsidRPr="00E2590C" w:rsidRDefault="00B517C2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99C950E" w14:textId="77777777" w:rsidR="00ED0EA6" w:rsidRPr="00ED0EA6" w:rsidRDefault="00ED0EA6" w:rsidP="00ED0EA6"/>
    <w:p w14:paraId="49D1D0DC" w14:textId="77777777" w:rsidR="00B517C2" w:rsidRPr="008616D0" w:rsidRDefault="00B517C2" w:rsidP="00D53175">
      <w:pPr>
        <w:pStyle w:val="2"/>
        <w:numPr>
          <w:ilvl w:val="1"/>
          <w:numId w:val="1"/>
        </w:numPr>
        <w:spacing w:after="240"/>
        <w:ind w:left="426" w:hanging="284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4" w:name="_Toc49966543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9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517C2" w:rsidRPr="0031791A" w14:paraId="1D425142" w14:textId="77777777" w:rsidTr="0034441A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1466CA1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5C214C2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1A34021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EDFE9CF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F199067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2C58FF8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030DAAF" w14:textId="77777777" w:rsidR="00B517C2" w:rsidRPr="007A30EF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517C2" w:rsidRPr="00D7306D" w14:paraId="44460F8A" w14:textId="77777777" w:rsidTr="007A5581">
        <w:trPr>
          <w:trHeight w:val="478"/>
        </w:trPr>
        <w:tc>
          <w:tcPr>
            <w:tcW w:w="1559" w:type="dxa"/>
            <w:vAlign w:val="center"/>
          </w:tcPr>
          <w:p w14:paraId="143407C1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2B1A2220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249BE325" w14:textId="77777777" w:rsidR="00B517C2" w:rsidRPr="00BC6553" w:rsidRDefault="00B517C2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B65BACB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BBA1A3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134C448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05ABE5E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ECEF07B" w14:textId="77777777" w:rsidR="00B517C2" w:rsidRPr="00A31217" w:rsidRDefault="00B517C2" w:rsidP="00B517C2"/>
    <w:p w14:paraId="73EC863B" w14:textId="77777777" w:rsidR="00B517C2" w:rsidRPr="008616D0" w:rsidRDefault="00B517C2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5" w:name="_Toc49966544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9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517C2" w:rsidRPr="0031791A" w14:paraId="77E0FC83" w14:textId="77777777" w:rsidTr="0034441A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3E686AF" w14:textId="0E36622D" w:rsidR="00B517C2" w:rsidRPr="0031791A" w:rsidRDefault="00B73571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DC9CE27" w14:textId="77777777" w:rsidR="00B517C2" w:rsidRPr="0031791A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1F67B32" w14:textId="77777777" w:rsidR="00B517C2" w:rsidRPr="007A30EF" w:rsidRDefault="00B517C2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B517C2" w:rsidRPr="00D7306D" w14:paraId="3E1379A3" w14:textId="77777777" w:rsidTr="0034441A">
        <w:trPr>
          <w:trHeight w:val="308"/>
        </w:trPr>
        <w:tc>
          <w:tcPr>
            <w:tcW w:w="1559" w:type="dxa"/>
            <w:vAlign w:val="center"/>
          </w:tcPr>
          <w:p w14:paraId="0D441525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7EBE11F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F2809F8" w14:textId="77777777" w:rsidR="00B517C2" w:rsidRPr="00BC6553" w:rsidRDefault="00B517C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222C82" w:rsidRPr="00D7306D" w14:paraId="00BD96D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07C8E10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562D7D3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BFE9597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510A5B8" w14:textId="77777777" w:rsidR="00B517C2" w:rsidRDefault="00B517C2" w:rsidP="00B517C2"/>
    <w:p w14:paraId="137593DE" w14:textId="77777777" w:rsidR="00050637" w:rsidRDefault="00050637" w:rsidP="00050637"/>
    <w:p w14:paraId="20B6651F" w14:textId="596D58EC" w:rsidR="00050637" w:rsidRDefault="00050637" w:rsidP="00050637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96" w:name="_Get_Package_Info"/>
      <w:bookmarkStart w:id="97" w:name="_Toc49966545"/>
      <w:bookmarkEnd w:id="96"/>
      <w:r>
        <w:rPr>
          <w:rFonts w:ascii="Tahoma" w:hAnsi="Tahoma" w:cs="Tahoma"/>
          <w:b/>
          <w:bCs/>
          <w:color w:val="auto"/>
          <w:sz w:val="28"/>
          <w:szCs w:val="28"/>
        </w:rPr>
        <w:t>Get Package Info API</w:t>
      </w:r>
      <w:bookmarkEnd w:id="97"/>
    </w:p>
    <w:p w14:paraId="105215F4" w14:textId="77777777" w:rsidR="00050637" w:rsidRPr="008A6B90" w:rsidRDefault="00050637" w:rsidP="00050637"/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155"/>
        <w:gridCol w:w="8188"/>
      </w:tblGrid>
      <w:tr w:rsidR="00050637" w:rsidRPr="00554C13" w14:paraId="3BC12558" w14:textId="77777777" w:rsidTr="00E57F7F">
        <w:trPr>
          <w:trHeight w:val="433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3820F441" w14:textId="77777777" w:rsidR="00050637" w:rsidRPr="00554C13" w:rsidRDefault="00050637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3472772" w14:textId="645685BB" w:rsidR="00050637" w:rsidRPr="00554C13" w:rsidRDefault="00050637" w:rsidP="00E57F7F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Package Info</w:t>
            </w:r>
          </w:p>
        </w:tc>
      </w:tr>
      <w:tr w:rsidR="00050637" w:rsidRPr="00554C13" w14:paraId="7526E4F3" w14:textId="77777777" w:rsidTr="00E57F7F">
        <w:trPr>
          <w:trHeight w:val="412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7BC26E24" w14:textId="77777777" w:rsidR="00050637" w:rsidRPr="00554C13" w:rsidRDefault="00050637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D085EBA" w14:textId="3C70E17A" w:rsidR="00050637" w:rsidRPr="008F2A18" w:rsidRDefault="00050637" w:rsidP="00E57F7F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/vms/v1/users/package</w:t>
            </w:r>
          </w:p>
        </w:tc>
      </w:tr>
      <w:tr w:rsidR="00050637" w:rsidRPr="00554C13" w14:paraId="705D197D" w14:textId="77777777" w:rsidTr="00E57F7F">
        <w:trPr>
          <w:trHeight w:val="418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702A4752" w14:textId="77777777" w:rsidR="00050637" w:rsidRPr="007A30EF" w:rsidRDefault="00050637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0FEF72C" w14:textId="09532A59" w:rsidR="00050637" w:rsidRDefault="00050637" w:rsidP="00E57F7F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050637" w:rsidRPr="00554C13" w14:paraId="56041F68" w14:textId="77777777" w:rsidTr="00E57F7F">
        <w:trPr>
          <w:trHeight w:val="424"/>
        </w:trPr>
        <w:tc>
          <w:tcPr>
            <w:tcW w:w="2155" w:type="dxa"/>
            <w:shd w:val="clear" w:color="auto" w:fill="B4C6E7" w:themeFill="accent5" w:themeFillTint="66"/>
            <w:vAlign w:val="center"/>
          </w:tcPr>
          <w:p w14:paraId="3EA7CDB1" w14:textId="77777777" w:rsidR="00050637" w:rsidRPr="00554C13" w:rsidRDefault="00050637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68ACDC0" w14:textId="61BFFA84" w:rsidR="00050637" w:rsidRPr="008F2A18" w:rsidRDefault="00050637" w:rsidP="00E57F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735BEC1" w14:textId="77777777" w:rsidR="00050637" w:rsidRDefault="00050637" w:rsidP="00050637">
      <w:pPr>
        <w:rPr>
          <w:rStyle w:val="af0"/>
          <w:rFonts w:ascii="Tahoma" w:hAnsi="Tahoma" w:cs="Tahoma"/>
          <w:color w:val="auto"/>
        </w:rPr>
      </w:pPr>
    </w:p>
    <w:p w14:paraId="63E3FA7B" w14:textId="77777777" w:rsidR="00050637" w:rsidRPr="004D476C" w:rsidRDefault="00050637" w:rsidP="00050637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8" w:name="_Toc4996654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98"/>
    </w:p>
    <w:p w14:paraId="3C0D3100" w14:textId="51064828" w:rsidR="00050637" w:rsidRPr="008F2A18" w:rsidRDefault="00050637" w:rsidP="00050637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package i</w:t>
      </w:r>
      <w:r w:rsidR="00B66E0F">
        <w:rPr>
          <w:rFonts w:ascii="Tahoma" w:hAnsi="Tahoma" w:cs="Tahoma"/>
          <w:sz w:val="20"/>
          <w:szCs w:val="20"/>
          <w:lang w:bidi="th-TH"/>
        </w:rPr>
        <w:t>nformation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3AF72E95" w14:textId="77777777" w:rsidR="00B66E0F" w:rsidRPr="00B45296" w:rsidRDefault="00B66E0F" w:rsidP="00B66E0F">
      <w:pPr>
        <w:pStyle w:val="ab"/>
        <w:numPr>
          <w:ilvl w:val="0"/>
          <w:numId w:val="1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66E0F" w:rsidRPr="0031791A" w14:paraId="6B798BBC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7C2D0DD" w14:textId="3FC4DE32" w:rsidR="00B66E0F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7D373BE" w14:textId="77777777" w:rsidR="00B66E0F" w:rsidRPr="0031791A" w:rsidRDefault="00B66E0F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60C287A" w14:textId="77777777" w:rsidR="00B66E0F" w:rsidRPr="007A30EF" w:rsidRDefault="00B66E0F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66E0F" w:rsidRPr="00D7306D" w14:paraId="00A9295D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30F2AD13" w14:textId="77777777" w:rsidR="00B66E0F" w:rsidRPr="00BC6553" w:rsidRDefault="00B66E0F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8E67C74" w14:textId="77777777" w:rsidR="00B66E0F" w:rsidRPr="00BC6553" w:rsidRDefault="00B66E0F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D416413" w14:textId="77777777" w:rsidR="00B66E0F" w:rsidRPr="00BC6553" w:rsidRDefault="00B66E0F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70ACB3" w14:textId="77777777" w:rsidR="00050637" w:rsidRPr="00F6258E" w:rsidRDefault="00050637" w:rsidP="00050637">
      <w:pPr>
        <w:rPr>
          <w:rStyle w:val="af0"/>
          <w:rFonts w:ascii="Tahoma" w:hAnsi="Tahoma" w:cs="Tahoma"/>
          <w:color w:val="auto"/>
          <w:lang w:eastAsia="ja-JP"/>
        </w:rPr>
      </w:pPr>
    </w:p>
    <w:p w14:paraId="439E4258" w14:textId="5AD25B01" w:rsidR="00050637" w:rsidRDefault="00050637" w:rsidP="00B66E0F">
      <w:pPr>
        <w:pStyle w:val="ab"/>
        <w:numPr>
          <w:ilvl w:val="0"/>
          <w:numId w:val="1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B66E0F">
        <w:rPr>
          <w:rStyle w:val="af0"/>
          <w:rFonts w:ascii="Tahoma" w:hAnsi="Tahoma" w:cs="Tahoma"/>
          <w:color w:val="auto"/>
          <w:lang w:eastAsia="ja-JP"/>
        </w:rPr>
        <w:t>Pac</w:t>
      </w:r>
      <w:r w:rsidR="0084387F">
        <w:rPr>
          <w:rStyle w:val="af0"/>
          <w:rFonts w:ascii="Tahoma" w:hAnsi="Tahoma" w:cs="Tahoma"/>
          <w:color w:val="auto"/>
          <w:lang w:eastAsia="ja-JP"/>
        </w:rPr>
        <w:t>k</w:t>
      </w:r>
      <w:r w:rsidR="00B66E0F">
        <w:rPr>
          <w:rStyle w:val="af0"/>
          <w:rFonts w:ascii="Tahoma" w:hAnsi="Tahoma" w:cs="Tahoma"/>
          <w:color w:val="auto"/>
          <w:lang w:eastAsia="ja-JP"/>
        </w:rPr>
        <w:t>age</w:t>
      </w:r>
      <w:r>
        <w:rPr>
          <w:rStyle w:val="af0"/>
          <w:rFonts w:ascii="Tahoma" w:hAnsi="Tahoma" w:cs="Tahoma"/>
          <w:color w:val="auto"/>
          <w:lang w:eastAsia="ja-JP"/>
        </w:rPr>
        <w:t xml:space="preserve"> Information </w:t>
      </w:r>
    </w:p>
    <w:p w14:paraId="70DC9150" w14:textId="6FFDC8FE" w:rsidR="00B506E9" w:rsidRPr="00F75C84" w:rsidRDefault="00B506E9" w:rsidP="00B506E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Latest Package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to get the latest package information of session </w:t>
      </w:r>
      <w:r w:rsidR="00867A3E">
        <w:rPr>
          <w:rFonts w:ascii="Tahoma" w:hAnsi="Tahoma" w:cs="Tahoma"/>
          <w:sz w:val="20"/>
          <w:szCs w:val="20"/>
          <w:lang w:eastAsia="ja-JP" w:bidi="th-TH"/>
        </w:rPr>
        <w:t>user</w:t>
      </w:r>
      <w:r w:rsidR="004F0419">
        <w:rPr>
          <w:rFonts w:ascii="Tahoma" w:hAnsi="Tahoma" w:cs="Tahoma"/>
          <w:sz w:val="20"/>
          <w:szCs w:val="20"/>
          <w:lang w:eastAsia="ja-JP" w:bidi="th-TH"/>
        </w:rPr>
        <w:t>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8BF925D" w14:textId="77777777" w:rsidR="00B506E9" w:rsidRDefault="00B506E9" w:rsidP="00B506E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686"/>
        <w:gridCol w:w="3260"/>
      </w:tblGrid>
      <w:tr w:rsidR="00B506E9" w:rsidRPr="0031791A" w14:paraId="0EA406AD" w14:textId="77777777" w:rsidTr="00867A3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85ECDA1" w14:textId="77777777" w:rsidR="00B506E9" w:rsidRPr="0031791A" w:rsidRDefault="00B506E9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8037D24" w14:textId="77777777" w:rsidR="00B506E9" w:rsidRPr="0031791A" w:rsidRDefault="00B506E9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38E4BE3F" w14:textId="77777777" w:rsidR="00B506E9" w:rsidRPr="0031791A" w:rsidRDefault="00B506E9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3A634D94" w14:textId="77777777" w:rsidR="00B506E9" w:rsidRPr="001E796D" w:rsidRDefault="00B506E9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506E9" w:rsidRPr="00D7306D" w14:paraId="085783ED" w14:textId="77777777" w:rsidTr="00867A3E">
        <w:trPr>
          <w:trHeight w:val="356"/>
        </w:trPr>
        <w:tc>
          <w:tcPr>
            <w:tcW w:w="1985" w:type="dxa"/>
            <w:vAlign w:val="center"/>
          </w:tcPr>
          <w:p w14:paraId="45A0E181" w14:textId="7B0B1785" w:rsidR="00B506E9" w:rsidRPr="00BC6553" w:rsidRDefault="00E84483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47F7F6B7" w14:textId="70BCE7CB" w:rsidR="00B506E9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686" w:type="dxa"/>
            <w:vAlign w:val="center"/>
          </w:tcPr>
          <w:p w14:paraId="0EC0B70E" w14:textId="4C0D26F2" w:rsidR="00B506E9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</w:t>
            </w:r>
            <w:r w:rsidR="00E8448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260" w:type="dxa"/>
            <w:vAlign w:val="center"/>
          </w:tcPr>
          <w:p w14:paraId="123B4F22" w14:textId="331D662C" w:rsidR="00B506E9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206CD3E5" w14:textId="77777777" w:rsidR="00B506E9" w:rsidRDefault="00B506E9" w:rsidP="00B506E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A09C5E5" w14:textId="0542C5BA" w:rsidR="00B506E9" w:rsidRDefault="00B506E9" w:rsidP="00B506E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6DA82CBC" w14:textId="77777777" w:rsidR="00702486" w:rsidRDefault="00702486" w:rsidP="00B506E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7B8FC00" w14:textId="77777777" w:rsidR="00050637" w:rsidRDefault="00050637" w:rsidP="00B66E0F">
      <w:pPr>
        <w:pStyle w:val="ab"/>
        <w:numPr>
          <w:ilvl w:val="0"/>
          <w:numId w:val="1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EA84DDD" w14:textId="77777777" w:rsidR="00050637" w:rsidRDefault="00050637" w:rsidP="00050637">
      <w:pPr>
        <w:rPr>
          <w:rStyle w:val="af0"/>
          <w:rFonts w:ascii="Tahoma" w:hAnsi="Tahoma" w:cs="Tahoma"/>
          <w:color w:val="auto"/>
        </w:rPr>
      </w:pPr>
    </w:p>
    <w:p w14:paraId="09BFE42A" w14:textId="77777777" w:rsidR="00050637" w:rsidRPr="004D476C" w:rsidRDefault="00050637" w:rsidP="00050637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99" w:name="_Toc49966547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99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050637" w:rsidRPr="000253E8" w14:paraId="2C1B7964" w14:textId="77777777" w:rsidTr="00E57F7F">
        <w:tc>
          <w:tcPr>
            <w:tcW w:w="2523" w:type="dxa"/>
          </w:tcPr>
          <w:p w14:paraId="21A0E0AC" w14:textId="77777777" w:rsidR="00050637" w:rsidRPr="000253E8" w:rsidRDefault="00050637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3D7EFEA" w14:textId="77777777" w:rsidR="00050637" w:rsidRPr="000253E8" w:rsidRDefault="00050637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E1BBE25" w14:textId="77777777" w:rsidR="00050637" w:rsidRPr="000253E8" w:rsidRDefault="00050637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95A7EFE" w14:textId="77777777" w:rsidR="00050637" w:rsidRPr="000253E8" w:rsidRDefault="00050637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FC678F6" w14:textId="77777777" w:rsidR="00050637" w:rsidRPr="000253E8" w:rsidRDefault="00050637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50637" w:rsidRPr="004A49C9" w14:paraId="4CD0F131" w14:textId="77777777" w:rsidTr="00E57F7F">
        <w:tc>
          <w:tcPr>
            <w:tcW w:w="2523" w:type="dxa"/>
          </w:tcPr>
          <w:p w14:paraId="350CCD44" w14:textId="77777777" w:rsidR="00050637" w:rsidRPr="004A49C9" w:rsidRDefault="00050637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72B7EAC" w14:textId="77777777" w:rsidR="00050637" w:rsidRPr="004A49C9" w:rsidRDefault="00050637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AA76592" w14:textId="77777777" w:rsidR="00050637" w:rsidRPr="004A49C9" w:rsidRDefault="00050637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2F0911E" w14:textId="77777777" w:rsidR="00050637" w:rsidRPr="004A49C9" w:rsidRDefault="00050637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1FC0822" w14:textId="77777777" w:rsidR="00050637" w:rsidRPr="00E2590C" w:rsidRDefault="00050637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6C1D3C6" w14:textId="77777777" w:rsidR="00050637" w:rsidRPr="004762D9" w:rsidRDefault="00050637" w:rsidP="00050637"/>
    <w:p w14:paraId="54E606C7" w14:textId="77777777" w:rsidR="00050637" w:rsidRPr="004D476C" w:rsidRDefault="00050637" w:rsidP="00050637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0" w:name="_Toc49966548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00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050637" w:rsidRPr="0031791A" w14:paraId="341508E5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79EF4CF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8226DFC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BE22CA5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ED79673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FB391D2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6EDE92C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0172C8E" w14:textId="77777777" w:rsidR="00050637" w:rsidRPr="007A30EF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50637" w:rsidRPr="00D7306D" w14:paraId="5A9D495E" w14:textId="77777777" w:rsidTr="00E57F7F">
        <w:trPr>
          <w:trHeight w:val="426"/>
        </w:trPr>
        <w:tc>
          <w:tcPr>
            <w:tcW w:w="1559" w:type="dxa"/>
            <w:vAlign w:val="center"/>
          </w:tcPr>
          <w:p w14:paraId="260313B5" w14:textId="4F7B8D0F" w:rsidR="00050637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5F17CA6A" w14:textId="4204DC13" w:rsidR="00050637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2EBD1F2C" w14:textId="5E3568DD" w:rsidR="00050637" w:rsidRDefault="00050637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861AC95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26A28D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336CD91" w14:textId="77777777" w:rsidR="00050637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879256A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1D6F0BD" w14:textId="77777777" w:rsidR="00050637" w:rsidRDefault="00050637" w:rsidP="00050637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DDE3430" w14:textId="77777777" w:rsidR="00050637" w:rsidRPr="004D476C" w:rsidRDefault="00050637" w:rsidP="00050637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1" w:name="_Toc49966549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0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418"/>
        <w:gridCol w:w="6095"/>
      </w:tblGrid>
      <w:tr w:rsidR="00050637" w:rsidRPr="000253E8" w14:paraId="4CC12A17" w14:textId="77777777" w:rsidTr="00E57F7F">
        <w:trPr>
          <w:trHeight w:val="379"/>
        </w:trPr>
        <w:tc>
          <w:tcPr>
            <w:tcW w:w="1985" w:type="dxa"/>
          </w:tcPr>
          <w:p w14:paraId="4084F1C0" w14:textId="77777777" w:rsidR="00050637" w:rsidRPr="000253E8" w:rsidRDefault="00050637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8" w:type="dxa"/>
          </w:tcPr>
          <w:p w14:paraId="473B3B33" w14:textId="77777777" w:rsidR="00050637" w:rsidRPr="000253E8" w:rsidRDefault="00050637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8" w:type="dxa"/>
          </w:tcPr>
          <w:p w14:paraId="465AF54F" w14:textId="77777777" w:rsidR="00050637" w:rsidRPr="000253E8" w:rsidRDefault="00050637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095" w:type="dxa"/>
          </w:tcPr>
          <w:p w14:paraId="2A81B31D" w14:textId="77777777" w:rsidR="00050637" w:rsidRPr="000253E8" w:rsidRDefault="00050637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50637" w:rsidRPr="004A49C9" w14:paraId="0023420B" w14:textId="77777777" w:rsidTr="00E57F7F">
        <w:tc>
          <w:tcPr>
            <w:tcW w:w="1985" w:type="dxa"/>
          </w:tcPr>
          <w:p w14:paraId="297883EE" w14:textId="77777777" w:rsidR="00050637" w:rsidRPr="004A49C9" w:rsidRDefault="00050637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8" w:type="dxa"/>
          </w:tcPr>
          <w:p w14:paraId="0F6A178F" w14:textId="77777777" w:rsidR="00050637" w:rsidRPr="004A49C9" w:rsidRDefault="00050637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8" w:type="dxa"/>
          </w:tcPr>
          <w:p w14:paraId="7416711C" w14:textId="77777777" w:rsidR="00050637" w:rsidRPr="004A49C9" w:rsidRDefault="00050637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095" w:type="dxa"/>
          </w:tcPr>
          <w:p w14:paraId="1BFE26CD" w14:textId="77777777" w:rsidR="00050637" w:rsidRPr="00E2590C" w:rsidRDefault="00050637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3955896" w14:textId="77777777" w:rsidR="00050637" w:rsidRPr="00877D68" w:rsidRDefault="00050637" w:rsidP="00050637"/>
    <w:p w14:paraId="437465E2" w14:textId="77777777" w:rsidR="00050637" w:rsidRPr="008616D0" w:rsidRDefault="00050637" w:rsidP="00050637">
      <w:pPr>
        <w:pStyle w:val="2"/>
        <w:numPr>
          <w:ilvl w:val="1"/>
          <w:numId w:val="1"/>
        </w:numPr>
        <w:spacing w:after="240"/>
        <w:ind w:left="426" w:hanging="284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2" w:name="_Toc49966550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0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134"/>
        <w:gridCol w:w="709"/>
        <w:gridCol w:w="708"/>
        <w:gridCol w:w="709"/>
        <w:gridCol w:w="2126"/>
        <w:gridCol w:w="2977"/>
      </w:tblGrid>
      <w:tr w:rsidR="00050637" w:rsidRPr="0031791A" w14:paraId="312800D5" w14:textId="77777777" w:rsidTr="00702486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63755E73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28B54954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DCAF667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7E5BB3EB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F122ACB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700814B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96CE208" w14:textId="77777777" w:rsidR="00050637" w:rsidRPr="007A30EF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50637" w:rsidRPr="00D7306D" w14:paraId="2AC514D8" w14:textId="77777777" w:rsidTr="00702486">
        <w:trPr>
          <w:trHeight w:val="338"/>
        </w:trPr>
        <w:tc>
          <w:tcPr>
            <w:tcW w:w="1843" w:type="dxa"/>
            <w:vAlign w:val="center"/>
          </w:tcPr>
          <w:p w14:paraId="66B4C07F" w14:textId="4DD17E7F" w:rsidR="00050637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packageId</w:t>
            </w:r>
          </w:p>
        </w:tc>
        <w:tc>
          <w:tcPr>
            <w:tcW w:w="1134" w:type="dxa"/>
            <w:vAlign w:val="center"/>
          </w:tcPr>
          <w:p w14:paraId="3F49AF2A" w14:textId="45CC390D" w:rsidR="00050637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8D1AEBC" w14:textId="46B570DA" w:rsidR="00050637" w:rsidRPr="00BC6553" w:rsidRDefault="0070248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8" w:type="dxa"/>
          </w:tcPr>
          <w:p w14:paraId="6F2918EB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ADD92C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267132BF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FB480FB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02486" w:rsidRPr="00D7306D" w14:paraId="41F4AA50" w14:textId="77777777" w:rsidTr="00702486">
        <w:trPr>
          <w:trHeight w:val="414"/>
        </w:trPr>
        <w:tc>
          <w:tcPr>
            <w:tcW w:w="1843" w:type="dxa"/>
            <w:vAlign w:val="center"/>
          </w:tcPr>
          <w:p w14:paraId="4DA69312" w14:textId="6998E549" w:rsidR="00702486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ackageName</w:t>
            </w:r>
          </w:p>
        </w:tc>
        <w:tc>
          <w:tcPr>
            <w:tcW w:w="1134" w:type="dxa"/>
            <w:vAlign w:val="center"/>
          </w:tcPr>
          <w:p w14:paraId="0A64F9FA" w14:textId="78C7ECB1" w:rsidR="00702486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ED69687" w14:textId="28D027FB" w:rsidR="00702486" w:rsidRDefault="0070248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8" w:type="dxa"/>
          </w:tcPr>
          <w:p w14:paraId="6959A769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785657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3695105D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FA18193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02486" w:rsidRPr="00D7306D" w14:paraId="79ADEC00" w14:textId="77777777" w:rsidTr="00702486">
        <w:trPr>
          <w:trHeight w:val="414"/>
        </w:trPr>
        <w:tc>
          <w:tcPr>
            <w:tcW w:w="1843" w:type="dxa"/>
            <w:vAlign w:val="center"/>
          </w:tcPr>
          <w:p w14:paraId="25CF6D6E" w14:textId="20C18C32" w:rsidR="00702486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tartDateTime</w:t>
            </w:r>
          </w:p>
        </w:tc>
        <w:tc>
          <w:tcPr>
            <w:tcW w:w="1134" w:type="dxa"/>
            <w:vAlign w:val="center"/>
          </w:tcPr>
          <w:p w14:paraId="21A5C8BD" w14:textId="7840963C" w:rsidR="00702486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012C1D7" w14:textId="60D07CBF" w:rsidR="00702486" w:rsidRDefault="0070248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8" w:type="dxa"/>
          </w:tcPr>
          <w:p w14:paraId="1AA34460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82E6AD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2CD83F7C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F083A34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02486" w:rsidRPr="00D7306D" w14:paraId="1111862E" w14:textId="77777777" w:rsidTr="00702486">
        <w:trPr>
          <w:trHeight w:val="414"/>
        </w:trPr>
        <w:tc>
          <w:tcPr>
            <w:tcW w:w="1843" w:type="dxa"/>
            <w:vAlign w:val="center"/>
          </w:tcPr>
          <w:p w14:paraId="14796754" w14:textId="6E5E3A84" w:rsidR="00702486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xpiredDateTime</w:t>
            </w:r>
          </w:p>
        </w:tc>
        <w:tc>
          <w:tcPr>
            <w:tcW w:w="1134" w:type="dxa"/>
            <w:vAlign w:val="center"/>
          </w:tcPr>
          <w:p w14:paraId="107DC33B" w14:textId="5303AEEA" w:rsidR="00702486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B76D60" w14:textId="4F5A2079" w:rsidR="00702486" w:rsidRDefault="0070248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8" w:type="dxa"/>
          </w:tcPr>
          <w:p w14:paraId="6EEBC587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05BB16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04E71C54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136741F" w14:textId="77777777" w:rsidR="00702486" w:rsidRPr="00BC6553" w:rsidRDefault="0070248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5BD7F61" w14:textId="77777777" w:rsidR="00050637" w:rsidRPr="00A31217" w:rsidRDefault="00050637" w:rsidP="00050637"/>
    <w:p w14:paraId="31CC8F12" w14:textId="77777777" w:rsidR="00050637" w:rsidRPr="008616D0" w:rsidRDefault="00050637" w:rsidP="00050637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3" w:name="_Toc49966551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0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050637" w:rsidRPr="0031791A" w14:paraId="5A24C54E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F996F6C" w14:textId="03F04768" w:rsidR="00050637" w:rsidRPr="0031791A" w:rsidRDefault="00B73571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0C543976" w14:textId="77777777" w:rsidR="00050637" w:rsidRPr="0031791A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62D1253" w14:textId="77777777" w:rsidR="00050637" w:rsidRPr="007A30EF" w:rsidRDefault="00050637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050637" w:rsidRPr="00D7306D" w14:paraId="454BAEBE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4FB2224B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FDA72BB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A7067D1" w14:textId="77777777" w:rsidR="00050637" w:rsidRPr="00BC6553" w:rsidRDefault="00050637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58322A" w:rsidRPr="00D7306D" w14:paraId="7BFF30D6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214C5AE7" w14:textId="77777777" w:rsidR="0058322A" w:rsidRDefault="0058322A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9481621" w14:textId="77777777" w:rsidR="0058322A" w:rsidRDefault="0058322A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D85AB09" w14:textId="77777777" w:rsidR="0058322A" w:rsidRDefault="0058322A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8E62B5" w:rsidRPr="00D7306D" w14:paraId="289A987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C0F7614" w14:textId="49C32AAF" w:rsidR="008E62B5" w:rsidRDefault="008E62B5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0831C74B" w14:textId="75ACAB0D" w:rsidR="008E62B5" w:rsidRDefault="008E62B5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404009</w:t>
            </w:r>
          </w:p>
        </w:tc>
        <w:tc>
          <w:tcPr>
            <w:tcW w:w="6804" w:type="dxa"/>
            <w:vAlign w:val="center"/>
          </w:tcPr>
          <w:p w14:paraId="78B73C8B" w14:textId="17FA5855" w:rsidR="008E62B5" w:rsidRDefault="00797994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ackage not found</w:t>
            </w:r>
          </w:p>
        </w:tc>
      </w:tr>
      <w:tr w:rsidR="00222C82" w:rsidRPr="00D7306D" w14:paraId="38788C9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9AE7F67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65A4CCA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140A7F7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222C82" w:rsidRPr="00D7306D" w14:paraId="2ADBF9D2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3B753BB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B13E79B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5A8E167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D09EB26" w14:textId="77777777" w:rsidR="00050637" w:rsidRDefault="00050637" w:rsidP="00050637"/>
    <w:p w14:paraId="3B5AF25C" w14:textId="77777777" w:rsidR="00B517C2" w:rsidRDefault="00B517C2" w:rsidP="00C77D35"/>
    <w:p w14:paraId="1B004A0A" w14:textId="1621A47C" w:rsidR="00C77D35" w:rsidRDefault="00C77D35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04" w:name="_Get_All_Templates"/>
      <w:bookmarkStart w:id="105" w:name="_Toc49966552"/>
      <w:bookmarkEnd w:id="104"/>
      <w:r>
        <w:rPr>
          <w:rFonts w:ascii="Tahoma" w:hAnsi="Tahoma" w:cs="Tahoma"/>
          <w:b/>
          <w:bCs/>
          <w:color w:val="auto"/>
          <w:sz w:val="28"/>
          <w:szCs w:val="28"/>
        </w:rPr>
        <w:t>Get All Template</w:t>
      </w:r>
      <w:r w:rsidR="006F4CBC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105"/>
    </w:p>
    <w:p w14:paraId="75253420" w14:textId="77777777" w:rsidR="00C77D35" w:rsidRPr="008A6B90" w:rsidRDefault="00C77D35" w:rsidP="00C77D3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C77D35" w:rsidRPr="00554C13" w14:paraId="23E23918" w14:textId="77777777" w:rsidTr="0034441A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F4DAF4E" w14:textId="77777777" w:rsidR="00C77D35" w:rsidRPr="00554C13" w:rsidRDefault="00C77D3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24B0A98" w14:textId="2E383677" w:rsidR="00C77D35" w:rsidRPr="00554C13" w:rsidRDefault="00C77D35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All Template</w:t>
            </w:r>
          </w:p>
        </w:tc>
      </w:tr>
      <w:tr w:rsidR="00C77D35" w:rsidRPr="00554C13" w14:paraId="10B397EE" w14:textId="77777777" w:rsidTr="0034441A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8B51952" w14:textId="77777777" w:rsidR="00C77D35" w:rsidRPr="00554C13" w:rsidRDefault="00C77D3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6994332" w14:textId="23554C2B" w:rsidR="00C77D35" w:rsidRPr="008F2A18" w:rsidRDefault="00C77D35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447076">
              <w:rPr>
                <w:rFonts w:ascii="Tahoma" w:hAnsi="Tahoma" w:cs="Tahoma"/>
                <w:sz w:val="20"/>
                <w:szCs w:val="20"/>
                <w:lang w:bidi="th-TH"/>
              </w:rPr>
              <w:t>templates</w:t>
            </w:r>
          </w:p>
        </w:tc>
      </w:tr>
      <w:tr w:rsidR="00C77D35" w:rsidRPr="00554C13" w14:paraId="5C6AF02B" w14:textId="77777777" w:rsidTr="0034441A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4D832DE" w14:textId="77777777" w:rsidR="00C77D35" w:rsidRPr="007A30EF" w:rsidRDefault="00C77D3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5244B57" w14:textId="0D1221EC" w:rsidR="00C77D35" w:rsidRDefault="00EB009A" w:rsidP="00CA6DC9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C77D35" w:rsidRPr="00554C13" w14:paraId="6E1DBFC5" w14:textId="77777777" w:rsidTr="0034441A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D8C77DE" w14:textId="77777777" w:rsidR="00C77D35" w:rsidRPr="00554C13" w:rsidRDefault="00C77D3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0DF35BF" w14:textId="14695565" w:rsidR="00C77D35" w:rsidRPr="008F2A18" w:rsidRDefault="00C77D35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0C14AEE" w14:textId="77777777" w:rsidR="006371ED" w:rsidRDefault="006371ED" w:rsidP="006371ED">
      <w:pPr>
        <w:rPr>
          <w:rStyle w:val="af0"/>
          <w:rFonts w:ascii="Tahoma" w:hAnsi="Tahoma" w:cs="Tahoma"/>
          <w:color w:val="auto"/>
        </w:rPr>
      </w:pPr>
    </w:p>
    <w:p w14:paraId="426482B3" w14:textId="77777777" w:rsidR="006371ED" w:rsidRPr="004D476C" w:rsidRDefault="006371ED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6" w:name="_Toc49966553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06"/>
    </w:p>
    <w:p w14:paraId="24F6D8C8" w14:textId="6DFC22AF" w:rsidR="006371ED" w:rsidRPr="008F2A18" w:rsidRDefault="00447F15" w:rsidP="006371ED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all template</w:t>
      </w:r>
      <w:r w:rsidR="00F526F9">
        <w:rPr>
          <w:rFonts w:ascii="Tahoma" w:hAnsi="Tahoma" w:cs="Tahoma"/>
          <w:sz w:val="20"/>
          <w:szCs w:val="20"/>
          <w:lang w:bidi="th-TH"/>
        </w:rPr>
        <w:t xml:space="preserve"> themes.</w:t>
      </w:r>
    </w:p>
    <w:p w14:paraId="7CFC342B" w14:textId="2DCBD912" w:rsidR="006371ED" w:rsidRPr="00B45296" w:rsidRDefault="00F61F46" w:rsidP="00767017">
      <w:pPr>
        <w:pStyle w:val="ab"/>
        <w:numPr>
          <w:ilvl w:val="0"/>
          <w:numId w:val="3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6371ED"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="0004717F"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="006371ED"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 w:rsidR="0004717F">
        <w:rPr>
          <w:rFonts w:ascii="Tahoma" w:hAnsi="Tahoma" w:cs="Tahoma"/>
          <w:sz w:val="20"/>
          <w:szCs w:val="20"/>
          <w:lang w:bidi="th-TH"/>
        </w:rPr>
        <w:t>error response</w:t>
      </w:r>
      <w:r w:rsidR="006371ED"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B59E7" w:rsidRPr="0031791A" w14:paraId="51E54C5B" w14:textId="77777777" w:rsidTr="008B59E7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26A506D" w14:textId="1D5FACFA" w:rsidR="008B59E7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050CE5C" w14:textId="77777777" w:rsidR="008B59E7" w:rsidRPr="0031791A" w:rsidRDefault="008B59E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7097BF5" w14:textId="77777777" w:rsidR="008B59E7" w:rsidRPr="002B7EE0" w:rsidRDefault="008B59E7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B59E7" w:rsidRPr="00D7306D" w14:paraId="01005581" w14:textId="77777777" w:rsidTr="008B59E7">
        <w:trPr>
          <w:trHeight w:val="382"/>
        </w:trPr>
        <w:tc>
          <w:tcPr>
            <w:tcW w:w="1701" w:type="dxa"/>
            <w:vAlign w:val="center"/>
          </w:tcPr>
          <w:p w14:paraId="64AF1D8B" w14:textId="3610E1ED" w:rsidR="008B59E7" w:rsidRPr="00BC6553" w:rsidRDefault="008B59E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F588CAE" w14:textId="223792B1" w:rsidR="008B59E7" w:rsidRPr="00BC6553" w:rsidRDefault="00B932D9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3319D4AA" w14:textId="77777777" w:rsidR="008B59E7" w:rsidRPr="00BC6553" w:rsidRDefault="008B59E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1A00028" w14:textId="77777777" w:rsidR="006371ED" w:rsidRPr="00F6258E" w:rsidRDefault="006371ED" w:rsidP="006371ED">
      <w:pPr>
        <w:rPr>
          <w:rStyle w:val="af0"/>
          <w:rFonts w:ascii="Tahoma" w:hAnsi="Tahoma" w:cs="Tahoma"/>
          <w:color w:val="auto"/>
          <w:lang w:eastAsia="ja-JP"/>
        </w:rPr>
      </w:pPr>
    </w:p>
    <w:p w14:paraId="3232E0B0" w14:textId="1FB4BE51" w:rsidR="006371ED" w:rsidRDefault="006371ED" w:rsidP="00767017">
      <w:pPr>
        <w:pStyle w:val="ab"/>
        <w:numPr>
          <w:ilvl w:val="0"/>
          <w:numId w:val="3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4E63F6">
        <w:rPr>
          <w:rStyle w:val="af0"/>
          <w:rFonts w:ascii="Tahoma" w:hAnsi="Tahoma" w:cs="Tahoma"/>
          <w:color w:val="auto"/>
          <w:lang w:eastAsia="ja-JP"/>
        </w:rPr>
        <w:t>All</w:t>
      </w:r>
      <w:r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4E63F6">
        <w:rPr>
          <w:rStyle w:val="af0"/>
          <w:rFonts w:ascii="Tahoma" w:hAnsi="Tahoma" w:cs="Tahoma"/>
          <w:color w:val="auto"/>
          <w:lang w:eastAsia="ja-JP"/>
        </w:rPr>
        <w:t xml:space="preserve">Template </w:t>
      </w:r>
      <w:r>
        <w:rPr>
          <w:rStyle w:val="af0"/>
          <w:rFonts w:ascii="Tahoma" w:hAnsi="Tahoma" w:cs="Tahoma"/>
          <w:color w:val="auto"/>
          <w:lang w:eastAsia="ja-JP"/>
        </w:rPr>
        <w:t>Information</w:t>
      </w:r>
    </w:p>
    <w:p w14:paraId="0D2AD803" w14:textId="37FF97AA" w:rsidR="00A578DD" w:rsidRPr="00F75C84" w:rsidRDefault="00A578DD" w:rsidP="00A578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87242A">
        <w:rPr>
          <w:rFonts w:ascii="Tahoma" w:hAnsi="Tahoma" w:cs="Tahoma"/>
          <w:sz w:val="20"/>
          <w:szCs w:val="20"/>
          <w:lang w:eastAsia="ja-JP" w:bidi="th-TH"/>
        </w:rPr>
        <w:t>Get All Template Themes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C8734D"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87242A">
        <w:rPr>
          <w:rFonts w:ascii="Tahoma" w:hAnsi="Tahoma" w:cs="Tahoma"/>
          <w:sz w:val="20"/>
          <w:szCs w:val="20"/>
          <w:lang w:eastAsia="ja-JP" w:bidi="th-TH"/>
        </w:rPr>
        <w:t>all templates for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FAD9EB7" w14:textId="77777777" w:rsidR="00A578DD" w:rsidRDefault="00A578DD" w:rsidP="00A578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2977"/>
        <w:gridCol w:w="3969"/>
      </w:tblGrid>
      <w:tr w:rsidR="00A578DD" w:rsidRPr="0031791A" w14:paraId="7D570D58" w14:textId="77777777" w:rsidTr="00867A3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2AEB218" w14:textId="77777777" w:rsidR="00A578DD" w:rsidRPr="0031791A" w:rsidRDefault="00A578DD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2F2ED82" w14:textId="77777777" w:rsidR="00A578DD" w:rsidRPr="0031791A" w:rsidRDefault="00A578DD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C8E3CD7" w14:textId="77777777" w:rsidR="00A578DD" w:rsidRPr="0031791A" w:rsidRDefault="00A578DD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37C0DFD0" w14:textId="77777777" w:rsidR="00A578DD" w:rsidRPr="001E796D" w:rsidRDefault="00A578DD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578DD" w:rsidRPr="00D7306D" w14:paraId="5879A02F" w14:textId="77777777" w:rsidTr="00867A3E">
        <w:trPr>
          <w:trHeight w:val="356"/>
        </w:trPr>
        <w:tc>
          <w:tcPr>
            <w:tcW w:w="1985" w:type="dxa"/>
            <w:vAlign w:val="center"/>
          </w:tcPr>
          <w:p w14:paraId="0FA7E08F" w14:textId="3E5A1F8D" w:rsidR="00A578DD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365E7D88" w14:textId="2239F04A" w:rsidR="00A578DD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2977" w:type="dxa"/>
            <w:vAlign w:val="center"/>
          </w:tcPr>
          <w:p w14:paraId="62028AFE" w14:textId="6AFFA6A0" w:rsidR="00A578DD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3969" w:type="dxa"/>
            <w:vAlign w:val="center"/>
          </w:tcPr>
          <w:p w14:paraId="169B2225" w14:textId="39031BF4" w:rsidR="00A578DD" w:rsidRPr="00BC6553" w:rsidRDefault="00867A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 userId</w:t>
            </w:r>
          </w:p>
        </w:tc>
      </w:tr>
    </w:tbl>
    <w:p w14:paraId="4D03147F" w14:textId="77777777" w:rsidR="00A578DD" w:rsidRDefault="00A578DD" w:rsidP="00A578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A363BC9" w14:textId="77777777" w:rsidR="00A578DD" w:rsidRDefault="00A578DD" w:rsidP="00A578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01D7D28" w14:textId="77777777" w:rsidR="00C21D55" w:rsidRDefault="00C21D55" w:rsidP="006371ED">
      <w:pPr>
        <w:rPr>
          <w:rFonts w:ascii="Tahoma" w:hAnsi="Tahoma" w:cs="Tahoma"/>
          <w:sz w:val="20"/>
          <w:szCs w:val="20"/>
          <w:lang w:bidi="th-TH"/>
        </w:rPr>
      </w:pPr>
    </w:p>
    <w:p w14:paraId="19310482" w14:textId="3C7152A8" w:rsidR="006371ED" w:rsidRDefault="00BD2E5A" w:rsidP="00767017">
      <w:pPr>
        <w:pStyle w:val="ab"/>
        <w:numPr>
          <w:ilvl w:val="0"/>
          <w:numId w:val="3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Data</w:t>
      </w:r>
    </w:p>
    <w:p w14:paraId="0886B823" w14:textId="5A405F2A" w:rsidR="006371ED" w:rsidRDefault="00BD2E5A" w:rsidP="006371ED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Create response </w:t>
      </w:r>
      <w:r w:rsidR="00012980">
        <w:rPr>
          <w:rFonts w:ascii="Tahoma" w:hAnsi="Tahoma" w:cs="Tahoma"/>
          <w:sz w:val="20"/>
          <w:szCs w:val="20"/>
          <w:lang w:bidi="th-TH"/>
        </w:rPr>
        <w:t>d</w:t>
      </w:r>
      <w:r>
        <w:rPr>
          <w:rFonts w:ascii="Tahoma" w:hAnsi="Tahoma" w:cs="Tahoma"/>
          <w:sz w:val="20"/>
          <w:szCs w:val="20"/>
          <w:lang w:bidi="th-TH"/>
        </w:rPr>
        <w:t xml:space="preserve">ata </w:t>
      </w:r>
      <w:r w:rsidR="006371ED">
        <w:rPr>
          <w:rFonts w:ascii="Tahoma" w:hAnsi="Tahoma" w:cs="Tahoma"/>
          <w:sz w:val="20"/>
          <w:szCs w:val="20"/>
          <w:lang w:bidi="th-TH"/>
        </w:rPr>
        <w:t>as follow</w:t>
      </w:r>
      <w:r w:rsidR="006371ED"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1607"/>
        <w:gridCol w:w="1276"/>
        <w:gridCol w:w="3118"/>
        <w:gridCol w:w="3969"/>
      </w:tblGrid>
      <w:tr w:rsidR="00367E66" w:rsidRPr="0031791A" w14:paraId="2E143BDB" w14:textId="77777777" w:rsidTr="00D51356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6CA59273" w14:textId="5B5176EE" w:rsidR="00367E66" w:rsidRDefault="00367E66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26F049CE" w14:textId="77777777" w:rsidR="00367E66" w:rsidRPr="0031791A" w:rsidRDefault="00367E66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42EB595" w14:textId="54F26B46" w:rsidR="00367E66" w:rsidRPr="0031791A" w:rsidRDefault="00367E66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7EF8E91F" w14:textId="77777777" w:rsidR="00367E66" w:rsidRPr="002B7EE0" w:rsidRDefault="00367E66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67E66" w:rsidRPr="00D7306D" w14:paraId="453DF6C3" w14:textId="77777777" w:rsidTr="00027272">
        <w:trPr>
          <w:trHeight w:val="404"/>
        </w:trPr>
        <w:tc>
          <w:tcPr>
            <w:tcW w:w="1843" w:type="dxa"/>
            <w:gridSpan w:val="2"/>
            <w:vAlign w:val="center"/>
          </w:tcPr>
          <w:p w14:paraId="5949021F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templates</w:t>
            </w:r>
          </w:p>
        </w:tc>
        <w:tc>
          <w:tcPr>
            <w:tcW w:w="1276" w:type="dxa"/>
            <w:vAlign w:val="center"/>
          </w:tcPr>
          <w:p w14:paraId="60E336A0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118" w:type="dxa"/>
            <w:vAlign w:val="center"/>
          </w:tcPr>
          <w:p w14:paraId="6B539FBF" w14:textId="2E947B51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02244A2B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67E66" w:rsidRPr="00D7306D" w14:paraId="7787B425" w14:textId="77777777" w:rsidTr="00027272">
        <w:trPr>
          <w:trHeight w:val="424"/>
        </w:trPr>
        <w:tc>
          <w:tcPr>
            <w:tcW w:w="236" w:type="dxa"/>
            <w:vAlign w:val="center"/>
          </w:tcPr>
          <w:p w14:paraId="753077F2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5F767F57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  <w:tc>
          <w:tcPr>
            <w:tcW w:w="1276" w:type="dxa"/>
            <w:vAlign w:val="center"/>
          </w:tcPr>
          <w:p w14:paraId="60001355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2E45031C" w14:textId="2B90B135" w:rsidR="00367E66" w:rsidRPr="00BC6553" w:rsidRDefault="002E395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TemplateInfo</w:t>
            </w:r>
            <w:r w:rsidR="00F3049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</w:t>
            </w:r>
            <w:r w:rsidR="00F3049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</w:p>
        </w:tc>
        <w:tc>
          <w:tcPr>
            <w:tcW w:w="3969" w:type="dxa"/>
            <w:vAlign w:val="center"/>
          </w:tcPr>
          <w:p w14:paraId="28950258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67E66" w:rsidRPr="00D7306D" w14:paraId="3E5F524D" w14:textId="77777777" w:rsidTr="00027272">
        <w:trPr>
          <w:trHeight w:val="421"/>
        </w:trPr>
        <w:tc>
          <w:tcPr>
            <w:tcW w:w="236" w:type="dxa"/>
            <w:vAlign w:val="center"/>
          </w:tcPr>
          <w:p w14:paraId="15895342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504BB66F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themeName</w:t>
            </w:r>
          </w:p>
        </w:tc>
        <w:tc>
          <w:tcPr>
            <w:tcW w:w="1276" w:type="dxa"/>
            <w:vAlign w:val="center"/>
          </w:tcPr>
          <w:p w14:paraId="03A2A7A8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77727F67" w14:textId="68EB10BF" w:rsidR="00367E66" w:rsidRPr="00BC6553" w:rsidRDefault="002E395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TemplateInfo</w:t>
            </w:r>
            <w:r w:rsidR="00FB77A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.themeName</w:t>
            </w:r>
          </w:p>
        </w:tc>
        <w:tc>
          <w:tcPr>
            <w:tcW w:w="3969" w:type="dxa"/>
            <w:vAlign w:val="center"/>
          </w:tcPr>
          <w:p w14:paraId="7E8E910B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67E66" w:rsidRPr="00D7306D" w14:paraId="7A908CAB" w14:textId="77777777" w:rsidTr="00027272">
        <w:trPr>
          <w:trHeight w:val="414"/>
        </w:trPr>
        <w:tc>
          <w:tcPr>
            <w:tcW w:w="236" w:type="dxa"/>
            <w:vAlign w:val="center"/>
          </w:tcPr>
          <w:p w14:paraId="69E51ED3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15DC701A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description</w:t>
            </w:r>
          </w:p>
        </w:tc>
        <w:tc>
          <w:tcPr>
            <w:tcW w:w="1276" w:type="dxa"/>
            <w:vAlign w:val="center"/>
          </w:tcPr>
          <w:p w14:paraId="44C55B0E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1D4762AB" w14:textId="24623022" w:rsidR="00367E66" w:rsidRPr="00BC6553" w:rsidRDefault="002E395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TemplateInfo</w:t>
            </w:r>
            <w:r w:rsidR="00FB77A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.description</w:t>
            </w:r>
          </w:p>
        </w:tc>
        <w:tc>
          <w:tcPr>
            <w:tcW w:w="3969" w:type="dxa"/>
            <w:vAlign w:val="center"/>
          </w:tcPr>
          <w:p w14:paraId="56A106D9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67E66" w:rsidRPr="00D7306D" w14:paraId="48BC7E95" w14:textId="77777777" w:rsidTr="00027272">
        <w:trPr>
          <w:trHeight w:val="420"/>
        </w:trPr>
        <w:tc>
          <w:tcPr>
            <w:tcW w:w="236" w:type="dxa"/>
            <w:vAlign w:val="center"/>
          </w:tcPr>
          <w:p w14:paraId="16717429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1981FC13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1276" w:type="dxa"/>
            <w:vAlign w:val="center"/>
          </w:tcPr>
          <w:p w14:paraId="2AB01AB4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76015153" w14:textId="7854CBBF" w:rsidR="00367E66" w:rsidRPr="00BC6553" w:rsidRDefault="002E395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TemplateInfo</w:t>
            </w:r>
            <w:r w:rsidR="00FB77A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.thumbnail</w:t>
            </w:r>
          </w:p>
        </w:tc>
        <w:tc>
          <w:tcPr>
            <w:tcW w:w="3969" w:type="dxa"/>
            <w:vAlign w:val="center"/>
          </w:tcPr>
          <w:p w14:paraId="2B99DCE8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67E66" w:rsidRPr="00D7306D" w14:paraId="1A94ABC9" w14:textId="77777777" w:rsidTr="00027272">
        <w:trPr>
          <w:trHeight w:val="412"/>
        </w:trPr>
        <w:tc>
          <w:tcPr>
            <w:tcW w:w="236" w:type="dxa"/>
            <w:vAlign w:val="center"/>
          </w:tcPr>
          <w:p w14:paraId="0250ECDB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759B2F0C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6" w:type="dxa"/>
            <w:vAlign w:val="center"/>
          </w:tcPr>
          <w:p w14:paraId="5D68E6FB" w14:textId="77777777" w:rsidR="00367E66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56E98B3E" w14:textId="2F8561A8" w:rsidR="00367E66" w:rsidRDefault="002E395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TemplateInfo</w:t>
            </w:r>
            <w:r w:rsidR="00E97E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.websiteDataId</w:t>
            </w:r>
          </w:p>
        </w:tc>
        <w:tc>
          <w:tcPr>
            <w:tcW w:w="3969" w:type="dxa"/>
            <w:vAlign w:val="center"/>
          </w:tcPr>
          <w:p w14:paraId="588FAAB4" w14:textId="77777777" w:rsidR="00367E66" w:rsidRPr="00BC6553" w:rsidRDefault="00367E66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D2167" w:rsidRPr="00D7306D" w14:paraId="3ACDA036" w14:textId="77777777" w:rsidTr="00027272">
        <w:trPr>
          <w:trHeight w:val="418"/>
        </w:trPr>
        <w:tc>
          <w:tcPr>
            <w:tcW w:w="236" w:type="dxa"/>
            <w:vAlign w:val="center"/>
          </w:tcPr>
          <w:p w14:paraId="667D2323" w14:textId="77777777" w:rsidR="006D2167" w:rsidRDefault="006D216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69B9EC79" w14:textId="54207B41" w:rsidR="006D2167" w:rsidRDefault="006D216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sMyTemplate</w:t>
            </w:r>
          </w:p>
        </w:tc>
        <w:tc>
          <w:tcPr>
            <w:tcW w:w="1276" w:type="dxa"/>
            <w:vAlign w:val="center"/>
          </w:tcPr>
          <w:p w14:paraId="1CB1DA57" w14:textId="447CE4EE" w:rsidR="006D2167" w:rsidRDefault="006D216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oolean</w:t>
            </w:r>
          </w:p>
        </w:tc>
        <w:tc>
          <w:tcPr>
            <w:tcW w:w="3118" w:type="dxa"/>
            <w:vAlign w:val="center"/>
          </w:tcPr>
          <w:p w14:paraId="6E120329" w14:textId="0C54AD17" w:rsidR="006D2167" w:rsidRDefault="002E395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TemplateInfo</w:t>
            </w:r>
            <w:r w:rsidR="003F19C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.isMyTemplate</w:t>
            </w:r>
          </w:p>
        </w:tc>
        <w:tc>
          <w:tcPr>
            <w:tcW w:w="3969" w:type="dxa"/>
            <w:vAlign w:val="center"/>
          </w:tcPr>
          <w:p w14:paraId="441027A4" w14:textId="77777777" w:rsidR="006D2167" w:rsidRPr="00BC6553" w:rsidRDefault="006D216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0C11688" w14:textId="77777777" w:rsidR="006371ED" w:rsidRPr="00C27EFA" w:rsidRDefault="006371ED" w:rsidP="006371ED">
      <w:pPr>
        <w:rPr>
          <w:rFonts w:ascii="Tahoma" w:hAnsi="Tahoma" w:cs="Tahoma"/>
          <w:smallCaps/>
          <w:lang w:eastAsia="ja-JP"/>
        </w:rPr>
      </w:pPr>
    </w:p>
    <w:p w14:paraId="3A8A526C" w14:textId="77777777" w:rsidR="006371ED" w:rsidRDefault="006371ED" w:rsidP="00767017">
      <w:pPr>
        <w:pStyle w:val="ab"/>
        <w:numPr>
          <w:ilvl w:val="0"/>
          <w:numId w:val="3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D7B5D91" w14:textId="77777777" w:rsidR="006371ED" w:rsidRDefault="006371ED" w:rsidP="00E66E31">
      <w:pPr>
        <w:rPr>
          <w:rStyle w:val="af0"/>
          <w:rFonts w:ascii="Tahoma" w:hAnsi="Tahoma" w:cs="Tahoma"/>
          <w:color w:val="auto"/>
        </w:rPr>
      </w:pPr>
    </w:p>
    <w:p w14:paraId="3CCCA798" w14:textId="77777777" w:rsidR="0038327F" w:rsidRPr="004D476C" w:rsidRDefault="0038327F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7" w:name="_Toc49966554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0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C77D35" w:rsidRPr="000253E8" w14:paraId="12E23FF1" w14:textId="77777777" w:rsidTr="00EE2520">
        <w:tc>
          <w:tcPr>
            <w:tcW w:w="2523" w:type="dxa"/>
          </w:tcPr>
          <w:p w14:paraId="601C5DBC" w14:textId="77777777" w:rsidR="00C77D35" w:rsidRPr="000253E8" w:rsidRDefault="00C77D3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B44EF5B" w14:textId="77777777" w:rsidR="00C77D35" w:rsidRPr="000253E8" w:rsidRDefault="00C77D3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E9F4BC6" w14:textId="77777777" w:rsidR="00C77D35" w:rsidRPr="000253E8" w:rsidRDefault="00C77D3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202AE357" w14:textId="77777777" w:rsidR="00C77D35" w:rsidRPr="000253E8" w:rsidRDefault="00C77D3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860567A" w14:textId="77777777" w:rsidR="00C77D35" w:rsidRPr="000253E8" w:rsidRDefault="00C77D3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C77D35" w:rsidRPr="004A49C9" w14:paraId="5681F9D5" w14:textId="77777777" w:rsidTr="00EE2520">
        <w:tc>
          <w:tcPr>
            <w:tcW w:w="2523" w:type="dxa"/>
          </w:tcPr>
          <w:p w14:paraId="0CBBCE2E" w14:textId="77777777" w:rsidR="00C77D35" w:rsidRPr="004A49C9" w:rsidRDefault="00C77D3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BE17515" w14:textId="77777777" w:rsidR="00C77D35" w:rsidRPr="004A49C9" w:rsidRDefault="00C77D3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3556D36" w14:textId="77777777" w:rsidR="00C77D35" w:rsidRPr="004A49C9" w:rsidRDefault="00C77D3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F4B8E80" w14:textId="77777777" w:rsidR="00C77D35" w:rsidRPr="004A49C9" w:rsidRDefault="00C77D3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0A6B531" w14:textId="77777777" w:rsidR="00C77D35" w:rsidRPr="00E2590C" w:rsidRDefault="00C77D3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A847D79" w14:textId="77777777" w:rsidR="00B14D36" w:rsidRPr="00B14D36" w:rsidRDefault="00B14D36" w:rsidP="00B14D36"/>
    <w:p w14:paraId="58A10CE7" w14:textId="77777777" w:rsidR="00591A35" w:rsidRPr="004D476C" w:rsidRDefault="00591A35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8" w:name="_Toc49966555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08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C77D35" w:rsidRPr="0031791A" w14:paraId="7A491F98" w14:textId="77777777" w:rsidTr="00EE2520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6112C44" w14:textId="77777777" w:rsidR="00C77D35" w:rsidRPr="0031791A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BDC2604" w14:textId="77777777" w:rsidR="00C77D35" w:rsidRPr="0031791A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7AB1DEE" w14:textId="77777777" w:rsidR="00C77D35" w:rsidRPr="0031791A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AA7E8F6" w14:textId="77777777" w:rsidR="00C77D35" w:rsidRPr="0031791A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6A0F35E" w14:textId="77777777" w:rsidR="00C77D35" w:rsidRPr="0031791A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7A53A5C" w14:textId="77777777" w:rsidR="00C77D35" w:rsidRPr="0031791A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8BCB3C2" w14:textId="77777777" w:rsidR="00C77D35" w:rsidRPr="002B7EE0" w:rsidRDefault="00C77D3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77D35" w:rsidRPr="00D7306D" w14:paraId="190BBEE3" w14:textId="77777777" w:rsidTr="00EE2520">
        <w:trPr>
          <w:trHeight w:val="378"/>
        </w:trPr>
        <w:tc>
          <w:tcPr>
            <w:tcW w:w="1559" w:type="dxa"/>
            <w:vAlign w:val="center"/>
          </w:tcPr>
          <w:p w14:paraId="624E0FD0" w14:textId="55178E1D" w:rsidR="00C77D35" w:rsidRPr="00BC6553" w:rsidRDefault="00C77D3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67C199AB" w14:textId="593B5ACF" w:rsidR="00C77D35" w:rsidRPr="00BC6553" w:rsidRDefault="00C77D3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9311FAC" w14:textId="074766B1" w:rsidR="00C77D35" w:rsidRPr="00BC6553" w:rsidRDefault="00C77D35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C98C833" w14:textId="77777777" w:rsidR="00C77D35" w:rsidRPr="00BC6553" w:rsidRDefault="00C77D3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4527A4" w14:textId="77777777" w:rsidR="00C77D35" w:rsidRPr="00BC6553" w:rsidRDefault="00C77D3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40E93A0" w14:textId="21D1C38B" w:rsidR="00C77D35" w:rsidRPr="00BC6553" w:rsidRDefault="00C77D3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E421AD3" w14:textId="77777777" w:rsidR="00C77D35" w:rsidRPr="00BC6553" w:rsidRDefault="00C77D3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609908" w14:textId="77777777" w:rsidR="00891BA0" w:rsidRDefault="00891BA0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5DB9E74" w14:textId="77777777" w:rsidR="00891BA0" w:rsidRPr="004D476C" w:rsidRDefault="00891BA0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09" w:name="_Toc49966556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09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C77D35" w:rsidRPr="000253E8" w14:paraId="036CF942" w14:textId="77777777" w:rsidTr="00740757">
        <w:trPr>
          <w:trHeight w:val="379"/>
        </w:trPr>
        <w:tc>
          <w:tcPr>
            <w:tcW w:w="1843" w:type="dxa"/>
          </w:tcPr>
          <w:p w14:paraId="4E18E280" w14:textId="77777777" w:rsidR="00C77D35" w:rsidRPr="000253E8" w:rsidRDefault="00C77D3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BB62BEE" w14:textId="77777777" w:rsidR="00C77D35" w:rsidRPr="000253E8" w:rsidRDefault="00C77D3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6C024BA" w14:textId="77777777" w:rsidR="00C77D35" w:rsidRPr="000253E8" w:rsidRDefault="00C77D3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44DB031" w14:textId="77777777" w:rsidR="00C77D35" w:rsidRPr="000253E8" w:rsidRDefault="00C77D3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C77D35" w:rsidRPr="004A49C9" w14:paraId="4041AB43" w14:textId="77777777" w:rsidTr="00740757">
        <w:tc>
          <w:tcPr>
            <w:tcW w:w="1843" w:type="dxa"/>
          </w:tcPr>
          <w:p w14:paraId="06A307F6" w14:textId="77777777" w:rsidR="00C77D35" w:rsidRPr="004A49C9" w:rsidRDefault="00C77D3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7751793" w14:textId="77777777" w:rsidR="00C77D35" w:rsidRPr="004A49C9" w:rsidRDefault="00C77D3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2162684" w14:textId="77777777" w:rsidR="00C77D35" w:rsidRPr="004A49C9" w:rsidRDefault="00C77D3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46D04DB3" w14:textId="77777777" w:rsidR="00C77D35" w:rsidRPr="00E2590C" w:rsidRDefault="00C77D3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508D616" w14:textId="77777777" w:rsidR="006307D9" w:rsidRPr="006307D9" w:rsidRDefault="006307D9" w:rsidP="006307D9"/>
    <w:p w14:paraId="32793F4B" w14:textId="77777777" w:rsidR="0049660E" w:rsidRPr="008616D0" w:rsidRDefault="0049660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0" w:name="_Toc49966557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1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1607"/>
        <w:gridCol w:w="992"/>
        <w:gridCol w:w="709"/>
        <w:gridCol w:w="709"/>
        <w:gridCol w:w="708"/>
        <w:gridCol w:w="2268"/>
        <w:gridCol w:w="2977"/>
      </w:tblGrid>
      <w:tr w:rsidR="00C32977" w:rsidRPr="0031791A" w14:paraId="7DFEBDDF" w14:textId="77777777" w:rsidTr="00477237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3858F271" w14:textId="622305AB" w:rsidR="00C32977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12EE458D" w14:textId="68C7140C" w:rsidR="00C32977" w:rsidRPr="0031791A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9EEF0C9" w14:textId="77777777" w:rsidR="00C32977" w:rsidRPr="0031791A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E98428F" w14:textId="77777777" w:rsidR="00C32977" w:rsidRPr="0031791A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723E453B" w14:textId="77777777" w:rsidR="00C32977" w:rsidRPr="0031791A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9F2EE1B" w14:textId="77777777" w:rsidR="00C32977" w:rsidRPr="0031791A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7A55D72" w14:textId="77777777" w:rsidR="00C32977" w:rsidRPr="002B7EE0" w:rsidRDefault="00C329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8294C" w:rsidRPr="00D7306D" w14:paraId="2298904C" w14:textId="77777777" w:rsidTr="00FF2E5F">
        <w:trPr>
          <w:trHeight w:val="390"/>
        </w:trPr>
        <w:tc>
          <w:tcPr>
            <w:tcW w:w="1843" w:type="dxa"/>
            <w:gridSpan w:val="2"/>
            <w:vAlign w:val="center"/>
          </w:tcPr>
          <w:p w14:paraId="55DA95E4" w14:textId="1E71F784" w:rsidR="0058294C" w:rsidRDefault="005076A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templates</w:t>
            </w:r>
          </w:p>
        </w:tc>
        <w:tc>
          <w:tcPr>
            <w:tcW w:w="992" w:type="dxa"/>
            <w:vAlign w:val="center"/>
          </w:tcPr>
          <w:p w14:paraId="5CFB3AC8" w14:textId="27C78BA4" w:rsidR="0058294C" w:rsidRPr="00BC6553" w:rsidRDefault="0058294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709" w:type="dxa"/>
            <w:vAlign w:val="center"/>
          </w:tcPr>
          <w:p w14:paraId="2D0AFBF3" w14:textId="77777777" w:rsidR="0058294C" w:rsidRPr="00BC6553" w:rsidRDefault="0058294C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9706555" w14:textId="77777777" w:rsidR="0058294C" w:rsidRPr="00BC6553" w:rsidRDefault="0058294C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7EC2F5F" w14:textId="77777777" w:rsidR="0058294C" w:rsidRPr="00BC6553" w:rsidRDefault="0058294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AE1F98D" w14:textId="77777777" w:rsidR="0058294C" w:rsidRPr="00BC6553" w:rsidRDefault="0058294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A2F45E1" w14:textId="77777777" w:rsidR="0058294C" w:rsidRPr="00BC6553" w:rsidRDefault="0058294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66A1B" w:rsidRPr="00D7306D" w14:paraId="59EF13B7" w14:textId="77777777" w:rsidTr="00FF2E5F">
        <w:trPr>
          <w:trHeight w:val="409"/>
        </w:trPr>
        <w:tc>
          <w:tcPr>
            <w:tcW w:w="236" w:type="dxa"/>
            <w:vAlign w:val="center"/>
          </w:tcPr>
          <w:p w14:paraId="3FCFCD22" w14:textId="391A0190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682291EC" w14:textId="243F3DEF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  <w:tc>
          <w:tcPr>
            <w:tcW w:w="992" w:type="dxa"/>
            <w:vAlign w:val="center"/>
          </w:tcPr>
          <w:p w14:paraId="21FD77B5" w14:textId="3DB51CE7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3E612E1" w14:textId="3F2244F3" w:rsidR="00166A1B" w:rsidRDefault="0044163D" w:rsidP="00166A1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C6EF715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809ED6B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FE60766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6B6B29C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66A1B" w:rsidRPr="00D7306D" w14:paraId="60575484" w14:textId="77777777" w:rsidTr="00FF2E5F">
        <w:trPr>
          <w:trHeight w:val="422"/>
        </w:trPr>
        <w:tc>
          <w:tcPr>
            <w:tcW w:w="236" w:type="dxa"/>
            <w:vAlign w:val="center"/>
          </w:tcPr>
          <w:p w14:paraId="6BA35358" w14:textId="593BB269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7436D442" w14:textId="5AA6961F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themeName</w:t>
            </w:r>
          </w:p>
        </w:tc>
        <w:tc>
          <w:tcPr>
            <w:tcW w:w="992" w:type="dxa"/>
            <w:vAlign w:val="center"/>
          </w:tcPr>
          <w:p w14:paraId="73C14EC7" w14:textId="6EBD6E21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9F81337" w14:textId="77777777" w:rsidR="00166A1B" w:rsidRDefault="00166A1B" w:rsidP="00166A1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D06069D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B388284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1F3AE64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C75DACA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66A1B" w:rsidRPr="00D7306D" w14:paraId="05457061" w14:textId="77777777" w:rsidTr="00FF2E5F">
        <w:trPr>
          <w:trHeight w:val="414"/>
        </w:trPr>
        <w:tc>
          <w:tcPr>
            <w:tcW w:w="236" w:type="dxa"/>
            <w:vAlign w:val="center"/>
          </w:tcPr>
          <w:p w14:paraId="115243B1" w14:textId="62383D96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3AC4E160" w14:textId="43DA1587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description</w:t>
            </w:r>
          </w:p>
        </w:tc>
        <w:tc>
          <w:tcPr>
            <w:tcW w:w="992" w:type="dxa"/>
            <w:vAlign w:val="center"/>
          </w:tcPr>
          <w:p w14:paraId="1BFB9AD2" w14:textId="7679D3F2" w:rsidR="00166A1B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E6F22A3" w14:textId="77777777" w:rsidR="00166A1B" w:rsidRDefault="00166A1B" w:rsidP="00166A1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8909178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D2982A8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C864D9C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75C26B2" w14:textId="77777777" w:rsidR="00166A1B" w:rsidRPr="00BC6553" w:rsidRDefault="00166A1B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8019E" w:rsidRPr="00D7306D" w14:paraId="15B93559" w14:textId="77777777" w:rsidTr="00FF2E5F">
        <w:trPr>
          <w:trHeight w:val="419"/>
        </w:trPr>
        <w:tc>
          <w:tcPr>
            <w:tcW w:w="236" w:type="dxa"/>
            <w:vAlign w:val="center"/>
          </w:tcPr>
          <w:p w14:paraId="28A08D3F" w14:textId="77777777" w:rsidR="0018019E" w:rsidRDefault="0018019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325768C1" w14:textId="7B74F1C0" w:rsidR="0018019E" w:rsidRDefault="0018019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992" w:type="dxa"/>
            <w:vAlign w:val="center"/>
          </w:tcPr>
          <w:p w14:paraId="5E5A76CC" w14:textId="17FFC854" w:rsidR="0018019E" w:rsidRDefault="00A11DC8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F8C6346" w14:textId="4AB4FFC7" w:rsidR="0018019E" w:rsidRDefault="00A11DC8" w:rsidP="00166A1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7C9553C" w14:textId="77777777" w:rsidR="0018019E" w:rsidRPr="00BC6553" w:rsidRDefault="0018019E" w:rsidP="00166A1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1D7D2B6" w14:textId="77777777" w:rsidR="0018019E" w:rsidRPr="00BC6553" w:rsidRDefault="0018019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FBB69E2" w14:textId="39046301" w:rsidR="0018019E" w:rsidRPr="00BC6553" w:rsidRDefault="006F09D6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Image URL</w:t>
            </w:r>
          </w:p>
        </w:tc>
        <w:tc>
          <w:tcPr>
            <w:tcW w:w="2977" w:type="dxa"/>
            <w:vAlign w:val="center"/>
          </w:tcPr>
          <w:p w14:paraId="43D9CDCE" w14:textId="77777777" w:rsidR="0018019E" w:rsidRPr="00BC6553" w:rsidRDefault="0018019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F1D7D" w:rsidRPr="00D7306D" w14:paraId="7AEF417D" w14:textId="77777777" w:rsidTr="00FF2E5F">
        <w:trPr>
          <w:trHeight w:val="412"/>
        </w:trPr>
        <w:tc>
          <w:tcPr>
            <w:tcW w:w="236" w:type="dxa"/>
            <w:vAlign w:val="center"/>
          </w:tcPr>
          <w:p w14:paraId="45670E0D" w14:textId="77777777" w:rsidR="00BF1D7D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1D92D228" w14:textId="346B2840" w:rsidR="00BF1D7D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992" w:type="dxa"/>
            <w:vAlign w:val="center"/>
          </w:tcPr>
          <w:p w14:paraId="2494FC4F" w14:textId="29F159E6" w:rsidR="00BF1D7D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2A029E3" w14:textId="2B129DEE" w:rsidR="00BF1D7D" w:rsidRDefault="00BF1D7D" w:rsidP="00166A1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5738C01" w14:textId="77777777" w:rsidR="00BF1D7D" w:rsidRPr="00BC6553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CCEF874" w14:textId="77777777" w:rsidR="00BF1D7D" w:rsidRPr="00BC6553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B1E4ECF" w14:textId="77777777" w:rsidR="00BF1D7D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4C23EC8" w14:textId="77777777" w:rsidR="00BF1D7D" w:rsidRPr="00BC6553" w:rsidRDefault="00BF1D7D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34B3E" w:rsidRPr="00D7306D" w14:paraId="315C823E" w14:textId="77777777" w:rsidTr="00FF2E5F">
        <w:trPr>
          <w:trHeight w:val="404"/>
        </w:trPr>
        <w:tc>
          <w:tcPr>
            <w:tcW w:w="236" w:type="dxa"/>
            <w:vAlign w:val="center"/>
          </w:tcPr>
          <w:p w14:paraId="0AEE481E" w14:textId="77777777" w:rsidR="00234B3E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607" w:type="dxa"/>
            <w:vAlign w:val="center"/>
          </w:tcPr>
          <w:p w14:paraId="725170A0" w14:textId="515BC22E" w:rsidR="00234B3E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sMyTemplate</w:t>
            </w:r>
          </w:p>
        </w:tc>
        <w:tc>
          <w:tcPr>
            <w:tcW w:w="992" w:type="dxa"/>
            <w:vAlign w:val="center"/>
          </w:tcPr>
          <w:p w14:paraId="395AA023" w14:textId="7F1503DB" w:rsidR="00234B3E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oolean</w:t>
            </w:r>
          </w:p>
        </w:tc>
        <w:tc>
          <w:tcPr>
            <w:tcW w:w="709" w:type="dxa"/>
            <w:vAlign w:val="center"/>
          </w:tcPr>
          <w:p w14:paraId="64BE3BD9" w14:textId="6441D221" w:rsidR="00234B3E" w:rsidRDefault="00234B3E" w:rsidP="00166A1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0AEB91" w14:textId="77777777" w:rsidR="00234B3E" w:rsidRPr="00BC6553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AFBFD8E" w14:textId="77777777" w:rsidR="00234B3E" w:rsidRPr="00BC6553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03B0F5F" w14:textId="77777777" w:rsidR="00234B3E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4C980BC" w14:textId="77777777" w:rsidR="00234B3E" w:rsidRPr="00BC6553" w:rsidRDefault="00234B3E" w:rsidP="00166A1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44F6557" w14:textId="77777777" w:rsidR="00794653" w:rsidRPr="00A31217" w:rsidRDefault="00794653" w:rsidP="00794653"/>
    <w:p w14:paraId="14EF8516" w14:textId="77777777" w:rsidR="00794653" w:rsidRPr="008616D0" w:rsidRDefault="0079465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1" w:name="_Toc49966558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1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794653" w:rsidRPr="0031791A" w14:paraId="4519E720" w14:textId="77777777" w:rsidTr="0074075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3D16599" w14:textId="774DE4C2" w:rsidR="00794653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33378CB" w14:textId="77777777" w:rsidR="00794653" w:rsidRPr="0031791A" w:rsidRDefault="0079465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8ADF842" w14:textId="77777777" w:rsidR="00794653" w:rsidRPr="002B7EE0" w:rsidRDefault="0079465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794653" w:rsidRPr="00D7306D" w14:paraId="2BCDEBF9" w14:textId="77777777" w:rsidTr="00740757">
        <w:trPr>
          <w:trHeight w:val="308"/>
        </w:trPr>
        <w:tc>
          <w:tcPr>
            <w:tcW w:w="1559" w:type="dxa"/>
            <w:vAlign w:val="center"/>
          </w:tcPr>
          <w:p w14:paraId="0DC486E0" w14:textId="77777777" w:rsidR="00794653" w:rsidRPr="00BC6553" w:rsidRDefault="0079465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7770775" w14:textId="77777777" w:rsidR="00794653" w:rsidRPr="00BC6553" w:rsidRDefault="0079465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3C65E34E" w14:textId="77777777" w:rsidR="00794653" w:rsidRPr="00BC6553" w:rsidRDefault="0079465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427495" w:rsidRPr="00D7306D" w14:paraId="6D98247A" w14:textId="77777777" w:rsidTr="00740757">
        <w:trPr>
          <w:trHeight w:val="308"/>
        </w:trPr>
        <w:tc>
          <w:tcPr>
            <w:tcW w:w="1559" w:type="dxa"/>
            <w:vAlign w:val="center"/>
          </w:tcPr>
          <w:p w14:paraId="2994D49C" w14:textId="40BE87E1" w:rsidR="00427495" w:rsidRDefault="0042749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9327E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843" w:type="dxa"/>
            <w:vAlign w:val="center"/>
          </w:tcPr>
          <w:p w14:paraId="4DAD1C6B" w14:textId="089C510B" w:rsidR="00427495" w:rsidRDefault="0076178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0528141C" w14:textId="25BF7235" w:rsidR="00427495" w:rsidRDefault="0074426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222C82" w:rsidRPr="00D7306D" w14:paraId="1CFAE0B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50FEF83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F642452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FD22C50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222C82" w:rsidRPr="00D7306D" w14:paraId="6FF03A2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F8AA1CB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46DCB20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316776B" w14:textId="77777777" w:rsidR="00222C82" w:rsidRDefault="00222C8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963E479" w14:textId="20405E5A" w:rsidR="002E67F5" w:rsidRDefault="002E67F5" w:rsidP="002E67F5"/>
    <w:p w14:paraId="5DD4ED23" w14:textId="77777777" w:rsidR="00053A13" w:rsidRDefault="00053A13" w:rsidP="002E67F5"/>
    <w:p w14:paraId="7117D20F" w14:textId="2EB40BA1" w:rsidR="00233F35" w:rsidRDefault="00233F35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12" w:name="_Get_My_Templates"/>
      <w:bookmarkStart w:id="113" w:name="_Toc49966559"/>
      <w:bookmarkEnd w:id="112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Get </w:t>
      </w:r>
      <w:r w:rsidR="00FC1528">
        <w:rPr>
          <w:rFonts w:ascii="Tahoma" w:hAnsi="Tahoma" w:cs="Tahoma"/>
          <w:b/>
          <w:bCs/>
          <w:color w:val="auto"/>
          <w:sz w:val="28"/>
          <w:szCs w:val="28"/>
        </w:rPr>
        <w:t>My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Template</w:t>
      </w:r>
      <w:r w:rsidR="00B24685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113"/>
    </w:p>
    <w:p w14:paraId="668AF825" w14:textId="77777777" w:rsidR="002E67F5" w:rsidRPr="008A6B90" w:rsidRDefault="002E67F5" w:rsidP="002E67F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2E67F5" w:rsidRPr="00554C13" w14:paraId="323FFB32" w14:textId="77777777" w:rsidTr="00740757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C5E9840" w14:textId="77777777" w:rsidR="002E67F5" w:rsidRPr="00554C13" w:rsidRDefault="002E67F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403D645" w14:textId="1BDDEC43" w:rsidR="002E67F5" w:rsidRPr="00554C13" w:rsidRDefault="002E67F5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Get </w:t>
            </w:r>
            <w:r w:rsidR="00B24685">
              <w:rPr>
                <w:rFonts w:ascii="Tahoma" w:hAnsi="Tahoma" w:cs="Tahoma"/>
                <w:sz w:val="20"/>
                <w:szCs w:val="20"/>
                <w:lang w:eastAsia="ja-JP"/>
              </w:rPr>
              <w:t>My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Template</w:t>
            </w:r>
            <w:r w:rsidR="00B24685">
              <w:rPr>
                <w:rFonts w:ascii="Tahoma" w:hAnsi="Tahoma" w:cs="Tahoma"/>
                <w:sz w:val="20"/>
                <w:szCs w:val="20"/>
                <w:lang w:eastAsia="ja-JP"/>
              </w:rPr>
              <w:t>s</w:t>
            </w:r>
          </w:p>
        </w:tc>
      </w:tr>
      <w:tr w:rsidR="002E67F5" w:rsidRPr="00554C13" w14:paraId="2A2D8763" w14:textId="77777777" w:rsidTr="00740757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B9476BE" w14:textId="77777777" w:rsidR="002E67F5" w:rsidRPr="00554C13" w:rsidRDefault="002E67F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99C3F19" w14:textId="48C9D4AE" w:rsidR="002E67F5" w:rsidRPr="008F2A18" w:rsidRDefault="002E67F5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A958EA">
              <w:rPr>
                <w:rFonts w:ascii="Tahoma" w:hAnsi="Tahoma" w:cs="Tahoma"/>
                <w:sz w:val="20"/>
                <w:szCs w:val="20"/>
                <w:lang w:bidi="th-TH"/>
              </w:rPr>
              <w:t>templates</w:t>
            </w:r>
            <w:r w:rsidR="00F03785">
              <w:rPr>
                <w:rFonts w:ascii="Tahoma" w:hAnsi="Tahoma" w:cs="Tahoma"/>
                <w:sz w:val="20"/>
                <w:szCs w:val="20"/>
                <w:lang w:bidi="th-TH"/>
              </w:rPr>
              <w:t>/my_templates</w:t>
            </w:r>
          </w:p>
        </w:tc>
      </w:tr>
      <w:tr w:rsidR="002E67F5" w:rsidRPr="00554C13" w14:paraId="5E00F63B" w14:textId="77777777" w:rsidTr="00740757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FAFAA9F" w14:textId="77777777" w:rsidR="002E67F5" w:rsidRPr="00AF5BD2" w:rsidRDefault="002E67F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F5BD2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1315E72" w14:textId="693AF3EF" w:rsidR="002E67F5" w:rsidRDefault="000A4C30" w:rsidP="00CA6DC9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2E67F5" w:rsidRPr="00554C13" w14:paraId="41AE8623" w14:textId="77777777" w:rsidTr="00740757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5F325D3" w14:textId="77777777" w:rsidR="002E67F5" w:rsidRPr="00554C13" w:rsidRDefault="002E67F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3BFF06A4" w14:textId="541E24AB" w:rsidR="002E67F5" w:rsidRPr="008F2A18" w:rsidRDefault="002E67F5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DB1E528" w14:textId="77777777" w:rsidR="0062111B" w:rsidRDefault="0062111B" w:rsidP="0062111B">
      <w:pPr>
        <w:rPr>
          <w:rStyle w:val="af0"/>
          <w:rFonts w:ascii="Tahoma" w:hAnsi="Tahoma" w:cs="Tahoma"/>
          <w:color w:val="auto"/>
        </w:rPr>
      </w:pPr>
    </w:p>
    <w:p w14:paraId="5CB1283D" w14:textId="77777777" w:rsidR="0062111B" w:rsidRPr="004D476C" w:rsidRDefault="0062111B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4" w:name="_Toc49966560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14"/>
    </w:p>
    <w:p w14:paraId="13619DFB" w14:textId="0900FB6E" w:rsidR="0062111B" w:rsidRPr="008F2A18" w:rsidRDefault="004F096F" w:rsidP="0062111B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all templates of the specified user</w:t>
      </w:r>
      <w:r w:rsidR="0062111B">
        <w:rPr>
          <w:rFonts w:ascii="Tahoma" w:hAnsi="Tahoma" w:cs="Tahoma"/>
          <w:sz w:val="20"/>
          <w:szCs w:val="20"/>
          <w:lang w:bidi="th-TH"/>
        </w:rPr>
        <w:t>.</w:t>
      </w:r>
    </w:p>
    <w:p w14:paraId="22F6564A" w14:textId="77777777" w:rsidR="0062111B" w:rsidRPr="00B45296" w:rsidRDefault="0062111B" w:rsidP="004F096F">
      <w:pPr>
        <w:pStyle w:val="ab"/>
        <w:numPr>
          <w:ilvl w:val="0"/>
          <w:numId w:val="1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2111B" w:rsidRPr="0031791A" w14:paraId="00E0A525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F591FE2" w14:textId="7F868AC0" w:rsidR="0062111B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9291A7B" w14:textId="77777777" w:rsidR="0062111B" w:rsidRPr="0031791A" w:rsidRDefault="0062111B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8E9EAC7" w14:textId="77777777" w:rsidR="0062111B" w:rsidRPr="00AF5BD2" w:rsidRDefault="0062111B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F5BD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2111B" w:rsidRPr="00D7306D" w14:paraId="2964FE64" w14:textId="77777777" w:rsidTr="00432DA5">
        <w:trPr>
          <w:trHeight w:val="382"/>
        </w:trPr>
        <w:tc>
          <w:tcPr>
            <w:tcW w:w="1701" w:type="dxa"/>
            <w:vAlign w:val="center"/>
          </w:tcPr>
          <w:p w14:paraId="452C2F8B" w14:textId="77777777" w:rsidR="0062111B" w:rsidRPr="00BC6553" w:rsidRDefault="0062111B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B28BCB1" w14:textId="34E73F2A" w:rsidR="0062111B" w:rsidRPr="00BC6553" w:rsidRDefault="00637896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4DBA565" w14:textId="77777777" w:rsidR="0062111B" w:rsidRPr="00BC6553" w:rsidRDefault="0062111B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2FE261" w14:textId="6D34A245" w:rsidR="00960771" w:rsidRPr="00F6258E" w:rsidRDefault="00525DA9" w:rsidP="0062111B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</w:p>
    <w:p w14:paraId="25CB860E" w14:textId="685467AC" w:rsidR="0062111B" w:rsidRDefault="0062111B" w:rsidP="004F096F">
      <w:pPr>
        <w:pStyle w:val="ab"/>
        <w:numPr>
          <w:ilvl w:val="0"/>
          <w:numId w:val="1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362AF1">
        <w:rPr>
          <w:rStyle w:val="af0"/>
          <w:rFonts w:ascii="Tahoma" w:hAnsi="Tahoma" w:cs="Tahoma"/>
          <w:color w:val="auto"/>
          <w:lang w:eastAsia="ja-JP"/>
        </w:rPr>
        <w:t>My</w:t>
      </w:r>
      <w:r>
        <w:rPr>
          <w:rStyle w:val="af0"/>
          <w:rFonts w:ascii="Tahoma" w:hAnsi="Tahoma" w:cs="Tahoma"/>
          <w:color w:val="auto"/>
          <w:lang w:eastAsia="ja-JP"/>
        </w:rPr>
        <w:t xml:space="preserve"> Template</w:t>
      </w:r>
      <w:r w:rsidR="00362AF1">
        <w:rPr>
          <w:rStyle w:val="af0"/>
          <w:rFonts w:ascii="Tahoma" w:hAnsi="Tahoma" w:cs="Tahoma"/>
          <w:color w:val="auto"/>
          <w:lang w:eastAsia="ja-JP"/>
        </w:rPr>
        <w:t>s</w:t>
      </w:r>
      <w:r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</w:p>
    <w:p w14:paraId="57321E5F" w14:textId="6D0E106D" w:rsidR="00362AF1" w:rsidRPr="00F75C84" w:rsidRDefault="00362AF1" w:rsidP="00362AF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C8734D">
        <w:rPr>
          <w:rFonts w:ascii="Tahoma" w:hAnsi="Tahoma" w:cs="Tahoma"/>
          <w:sz w:val="20"/>
          <w:szCs w:val="20"/>
          <w:lang w:eastAsia="ja-JP" w:bidi="th-TH"/>
        </w:rPr>
        <w:t>My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Template Themes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 w:rsidR="00C8734D">
        <w:rPr>
          <w:rFonts w:ascii="Tahoma" w:hAnsi="Tahoma" w:cs="Tahoma"/>
          <w:sz w:val="20"/>
          <w:szCs w:val="20"/>
          <w:lang w:eastAsia="ja-JP" w:bidi="th-TH"/>
        </w:rPr>
        <w:t xml:space="preserve"> 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C8734D">
        <w:rPr>
          <w:rFonts w:ascii="Tahoma" w:hAnsi="Tahoma" w:cs="Tahoma"/>
          <w:sz w:val="20"/>
          <w:szCs w:val="20"/>
          <w:lang w:eastAsia="ja-JP" w:bidi="th-TH"/>
        </w:rPr>
        <w:t>all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templates </w:t>
      </w:r>
      <w:r w:rsidR="00C8734D">
        <w:rPr>
          <w:rFonts w:ascii="Tahoma" w:hAnsi="Tahoma" w:cs="Tahoma"/>
          <w:sz w:val="20"/>
          <w:szCs w:val="20"/>
          <w:lang w:eastAsia="ja-JP" w:bidi="th-TH"/>
        </w:rPr>
        <w:t>of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8C40498" w14:textId="77777777" w:rsidR="00362AF1" w:rsidRDefault="00362AF1" w:rsidP="00362AF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362AF1" w:rsidRPr="0031791A" w14:paraId="533B6C08" w14:textId="77777777" w:rsidTr="008C5928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2F10C24" w14:textId="77777777" w:rsidR="00362AF1" w:rsidRPr="0031791A" w:rsidRDefault="00362AF1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46BA184" w14:textId="77777777" w:rsidR="00362AF1" w:rsidRPr="0031791A" w:rsidRDefault="00362AF1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301FEFAA" w14:textId="77777777" w:rsidR="00362AF1" w:rsidRPr="0031791A" w:rsidRDefault="00362AF1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43A14C3" w14:textId="77777777" w:rsidR="00362AF1" w:rsidRPr="001E796D" w:rsidRDefault="00362AF1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62AF1" w:rsidRPr="00D7306D" w14:paraId="310F786D" w14:textId="77777777" w:rsidTr="008C5928">
        <w:trPr>
          <w:trHeight w:val="356"/>
        </w:trPr>
        <w:tc>
          <w:tcPr>
            <w:tcW w:w="1985" w:type="dxa"/>
            <w:vAlign w:val="center"/>
          </w:tcPr>
          <w:p w14:paraId="29AC5E07" w14:textId="6C0A232C" w:rsidR="00362AF1" w:rsidRPr="00BC6553" w:rsidRDefault="0034331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549FF454" w14:textId="7884C81F" w:rsidR="00362AF1" w:rsidRPr="00BC6553" w:rsidRDefault="0034331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176D26CA" w14:textId="00450DAA" w:rsidR="00362AF1" w:rsidRPr="00BC6553" w:rsidRDefault="008C592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977" w:type="dxa"/>
            <w:vAlign w:val="center"/>
          </w:tcPr>
          <w:p w14:paraId="5175D8EA" w14:textId="7A11211F" w:rsidR="00362AF1" w:rsidRPr="00BC6553" w:rsidRDefault="008C592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398BCB42" w14:textId="77777777" w:rsidR="00362AF1" w:rsidRDefault="00362AF1" w:rsidP="00362AF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3017EC4" w14:textId="77777777" w:rsidR="00362AF1" w:rsidRDefault="00362AF1" w:rsidP="00C873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DB9F391" w14:textId="77777777" w:rsidR="0062111B" w:rsidRPr="00C27EFA" w:rsidRDefault="0062111B" w:rsidP="0062111B">
      <w:pPr>
        <w:rPr>
          <w:rFonts w:ascii="Tahoma" w:hAnsi="Tahoma" w:cs="Tahoma"/>
          <w:smallCaps/>
          <w:lang w:eastAsia="ja-JP"/>
        </w:rPr>
      </w:pPr>
    </w:p>
    <w:p w14:paraId="51C1BD8B" w14:textId="77777777" w:rsidR="0062111B" w:rsidRDefault="0062111B" w:rsidP="004F096F">
      <w:pPr>
        <w:pStyle w:val="ab"/>
        <w:numPr>
          <w:ilvl w:val="0"/>
          <w:numId w:val="1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84517E1" w14:textId="77777777" w:rsidR="0062111B" w:rsidRDefault="0062111B" w:rsidP="00E66E31">
      <w:pPr>
        <w:rPr>
          <w:rStyle w:val="af0"/>
          <w:rFonts w:ascii="Tahoma" w:hAnsi="Tahoma" w:cs="Tahoma"/>
          <w:color w:val="auto"/>
        </w:rPr>
      </w:pPr>
    </w:p>
    <w:p w14:paraId="51181E8B" w14:textId="77777777" w:rsidR="00B67268" w:rsidRPr="004D476C" w:rsidRDefault="00B67268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5" w:name="_Toc49966561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1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E67F5" w:rsidRPr="000253E8" w14:paraId="096D2C6A" w14:textId="77777777" w:rsidTr="00740757">
        <w:tc>
          <w:tcPr>
            <w:tcW w:w="2523" w:type="dxa"/>
          </w:tcPr>
          <w:p w14:paraId="7C89E31A" w14:textId="77777777" w:rsidR="002E67F5" w:rsidRPr="000253E8" w:rsidRDefault="002E67F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0DA5142" w14:textId="77777777" w:rsidR="002E67F5" w:rsidRPr="000253E8" w:rsidRDefault="002E67F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26C31B5" w14:textId="77777777" w:rsidR="002E67F5" w:rsidRPr="000253E8" w:rsidRDefault="002E67F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6BBBD9B3" w14:textId="77777777" w:rsidR="002E67F5" w:rsidRPr="000253E8" w:rsidRDefault="002E67F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09B85EA" w14:textId="77777777" w:rsidR="002E67F5" w:rsidRPr="000253E8" w:rsidRDefault="002E67F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E67F5" w:rsidRPr="004A49C9" w14:paraId="5128909E" w14:textId="77777777" w:rsidTr="00740757">
        <w:tc>
          <w:tcPr>
            <w:tcW w:w="2523" w:type="dxa"/>
          </w:tcPr>
          <w:p w14:paraId="3C4DA025" w14:textId="77777777" w:rsidR="002E67F5" w:rsidRPr="004A49C9" w:rsidRDefault="002E67F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90589C8" w14:textId="77777777" w:rsidR="002E67F5" w:rsidRPr="004A49C9" w:rsidRDefault="002E67F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4836512" w14:textId="77777777" w:rsidR="002E67F5" w:rsidRPr="004A49C9" w:rsidRDefault="002E67F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FC92BD9" w14:textId="77777777" w:rsidR="002E67F5" w:rsidRPr="004A49C9" w:rsidRDefault="002E67F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3A3E22C" w14:textId="77777777" w:rsidR="002E67F5" w:rsidRPr="00E2590C" w:rsidRDefault="002E67F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EEEAC86" w14:textId="77777777" w:rsidR="003937FD" w:rsidRPr="003937FD" w:rsidRDefault="003937FD" w:rsidP="003937FD"/>
    <w:p w14:paraId="4FB2EBAE" w14:textId="77777777" w:rsidR="00BD695E" w:rsidRPr="004D476C" w:rsidRDefault="00BD695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6" w:name="_Toc49966562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16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E67F5" w:rsidRPr="0031791A" w14:paraId="785FC436" w14:textId="77777777" w:rsidTr="0074075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F31DBB4" w14:textId="77777777" w:rsidR="002E67F5" w:rsidRPr="0031791A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6C63295" w14:textId="77777777" w:rsidR="002E67F5" w:rsidRPr="0031791A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C8F20DB" w14:textId="77777777" w:rsidR="002E67F5" w:rsidRPr="0031791A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9EC65E3" w14:textId="77777777" w:rsidR="002E67F5" w:rsidRPr="0031791A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D0D7C20" w14:textId="77777777" w:rsidR="002E67F5" w:rsidRPr="0031791A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95F961E" w14:textId="77777777" w:rsidR="002E67F5" w:rsidRPr="0031791A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30EC31B" w14:textId="77777777" w:rsidR="002E67F5" w:rsidRPr="00820DB4" w:rsidRDefault="002E67F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20DB4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67F5" w:rsidRPr="00D7306D" w14:paraId="30DDE28F" w14:textId="77777777" w:rsidTr="00740757">
        <w:trPr>
          <w:trHeight w:val="378"/>
        </w:trPr>
        <w:tc>
          <w:tcPr>
            <w:tcW w:w="1559" w:type="dxa"/>
            <w:vAlign w:val="center"/>
          </w:tcPr>
          <w:p w14:paraId="0CF750EB" w14:textId="1F75DEF0" w:rsidR="002E67F5" w:rsidRPr="00BC6553" w:rsidRDefault="002E67F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06E8003F" w14:textId="41777951" w:rsidR="002E67F5" w:rsidRPr="00BC6553" w:rsidRDefault="002E67F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D5E1F32" w14:textId="6D5DC5BB" w:rsidR="002E67F5" w:rsidRPr="00BC6553" w:rsidRDefault="002E67F5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EDF7E61" w14:textId="77777777" w:rsidR="002E67F5" w:rsidRPr="00BC6553" w:rsidRDefault="002E67F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003871" w14:textId="77777777" w:rsidR="002E67F5" w:rsidRPr="00BC6553" w:rsidRDefault="002E67F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681FB6E" w14:textId="4930B49C" w:rsidR="002E67F5" w:rsidRPr="00BC6553" w:rsidRDefault="002E67F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3975D2A" w14:textId="77777777" w:rsidR="002E67F5" w:rsidRPr="00BC6553" w:rsidRDefault="002E67F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3D00F3" w14:textId="77777777" w:rsidR="0020355A" w:rsidRDefault="0020355A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55A68AF" w14:textId="77777777" w:rsidR="0020355A" w:rsidRPr="004D476C" w:rsidRDefault="0020355A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7" w:name="_Toc49966563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1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2E67F5" w:rsidRPr="000253E8" w14:paraId="3EB0664D" w14:textId="77777777" w:rsidTr="00740757">
        <w:trPr>
          <w:trHeight w:val="274"/>
        </w:trPr>
        <w:tc>
          <w:tcPr>
            <w:tcW w:w="1843" w:type="dxa"/>
          </w:tcPr>
          <w:p w14:paraId="1B392ADD" w14:textId="77777777" w:rsidR="002E67F5" w:rsidRPr="000253E8" w:rsidRDefault="002E67F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B2E3148" w14:textId="77777777" w:rsidR="002E67F5" w:rsidRPr="000253E8" w:rsidRDefault="002E67F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36257E8F" w14:textId="77777777" w:rsidR="002E67F5" w:rsidRPr="000253E8" w:rsidRDefault="002E67F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77500E6" w14:textId="77777777" w:rsidR="002E67F5" w:rsidRPr="000253E8" w:rsidRDefault="002E67F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E67F5" w:rsidRPr="004A49C9" w14:paraId="41766668" w14:textId="77777777" w:rsidTr="00740757">
        <w:tc>
          <w:tcPr>
            <w:tcW w:w="1843" w:type="dxa"/>
          </w:tcPr>
          <w:p w14:paraId="10515D49" w14:textId="77777777" w:rsidR="002E67F5" w:rsidRPr="004A49C9" w:rsidRDefault="002E67F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C746DAC" w14:textId="77777777" w:rsidR="002E67F5" w:rsidRPr="004A49C9" w:rsidRDefault="002E67F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9A02325" w14:textId="77777777" w:rsidR="002E67F5" w:rsidRPr="004A49C9" w:rsidRDefault="002E67F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4F711D1B" w14:textId="77777777" w:rsidR="002E67F5" w:rsidRPr="00E2590C" w:rsidRDefault="002E67F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EB2E522" w14:textId="77777777" w:rsidR="00405BC3" w:rsidRPr="00DC4716" w:rsidRDefault="00405BC3" w:rsidP="00E66E31">
      <w:pPr>
        <w:pStyle w:val="3"/>
      </w:pPr>
    </w:p>
    <w:p w14:paraId="400D3121" w14:textId="77777777" w:rsidR="00405BC3" w:rsidRPr="008616D0" w:rsidRDefault="00405BC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8" w:name="_Toc49966564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1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850"/>
        <w:gridCol w:w="709"/>
        <w:gridCol w:w="709"/>
        <w:gridCol w:w="709"/>
        <w:gridCol w:w="2409"/>
        <w:gridCol w:w="2977"/>
      </w:tblGrid>
      <w:tr w:rsidR="00301BC1" w:rsidRPr="0031791A" w14:paraId="5A04EAC4" w14:textId="77777777" w:rsidTr="00CD5E37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6C1CA67C" w14:textId="77777777" w:rsidR="00301BC1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222BD949" w14:textId="77777777" w:rsidR="00301BC1" w:rsidRPr="0031791A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73B9147" w14:textId="77777777" w:rsidR="00301BC1" w:rsidRPr="0031791A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340F669" w14:textId="77777777" w:rsidR="00301BC1" w:rsidRPr="0031791A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E39D4AA" w14:textId="77777777" w:rsidR="00301BC1" w:rsidRPr="0031791A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BA05247" w14:textId="77777777" w:rsidR="00301BC1" w:rsidRPr="0031791A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081436F" w14:textId="77777777" w:rsidR="00301BC1" w:rsidRPr="00820DB4" w:rsidRDefault="00301BC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20DB4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01BC1" w:rsidRPr="00D7306D" w14:paraId="1DC06490" w14:textId="77777777" w:rsidTr="00477143">
        <w:trPr>
          <w:trHeight w:val="378"/>
        </w:trPr>
        <w:tc>
          <w:tcPr>
            <w:tcW w:w="1843" w:type="dxa"/>
            <w:gridSpan w:val="2"/>
            <w:vAlign w:val="center"/>
          </w:tcPr>
          <w:p w14:paraId="09AF3B32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templates</w:t>
            </w:r>
          </w:p>
        </w:tc>
        <w:tc>
          <w:tcPr>
            <w:tcW w:w="850" w:type="dxa"/>
            <w:vAlign w:val="center"/>
          </w:tcPr>
          <w:p w14:paraId="227EA669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709" w:type="dxa"/>
            <w:vAlign w:val="center"/>
          </w:tcPr>
          <w:p w14:paraId="6FC2DB4A" w14:textId="77777777" w:rsidR="00301BC1" w:rsidRPr="00BC6553" w:rsidRDefault="00301BC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1639B39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469E92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13DF7BF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1561069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01BC1" w:rsidRPr="00D7306D" w14:paraId="4DBBAAE9" w14:textId="77777777" w:rsidTr="00477143">
        <w:trPr>
          <w:trHeight w:val="426"/>
        </w:trPr>
        <w:tc>
          <w:tcPr>
            <w:tcW w:w="284" w:type="dxa"/>
            <w:vAlign w:val="center"/>
          </w:tcPr>
          <w:p w14:paraId="78DEB423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12B19C07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  <w:tc>
          <w:tcPr>
            <w:tcW w:w="850" w:type="dxa"/>
            <w:vAlign w:val="center"/>
          </w:tcPr>
          <w:p w14:paraId="42BB6F04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B9EC851" w14:textId="77777777" w:rsidR="00301BC1" w:rsidRDefault="00301BC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577996E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45C7CF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80F288B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89315E4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01BC1" w:rsidRPr="00D7306D" w14:paraId="3DA3C2C3" w14:textId="77777777" w:rsidTr="00477143">
        <w:trPr>
          <w:trHeight w:val="403"/>
        </w:trPr>
        <w:tc>
          <w:tcPr>
            <w:tcW w:w="284" w:type="dxa"/>
            <w:vAlign w:val="center"/>
          </w:tcPr>
          <w:p w14:paraId="339899BE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04ED37C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templateCd</w:t>
            </w:r>
          </w:p>
        </w:tc>
        <w:tc>
          <w:tcPr>
            <w:tcW w:w="850" w:type="dxa"/>
            <w:vAlign w:val="center"/>
          </w:tcPr>
          <w:p w14:paraId="6B13FE22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9094022" w14:textId="77777777" w:rsidR="00301BC1" w:rsidRDefault="00301BC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2EE4239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6F77DF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45686E6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681D3B7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01BC1" w:rsidRPr="00D7306D" w14:paraId="7E6A37AE" w14:textId="77777777" w:rsidTr="00477143">
        <w:trPr>
          <w:trHeight w:val="424"/>
        </w:trPr>
        <w:tc>
          <w:tcPr>
            <w:tcW w:w="284" w:type="dxa"/>
            <w:vAlign w:val="center"/>
          </w:tcPr>
          <w:p w14:paraId="4E737DEB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3FB27A5C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themeName</w:t>
            </w:r>
          </w:p>
        </w:tc>
        <w:tc>
          <w:tcPr>
            <w:tcW w:w="850" w:type="dxa"/>
            <w:vAlign w:val="center"/>
          </w:tcPr>
          <w:p w14:paraId="3D0CFB08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607330E" w14:textId="77777777" w:rsidR="00301BC1" w:rsidRDefault="00301BC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D3E6F0F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377D85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ED746CF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3C457D3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01BC1" w:rsidRPr="00D7306D" w14:paraId="5FC77FE4" w14:textId="77777777" w:rsidTr="00477143">
        <w:trPr>
          <w:trHeight w:val="416"/>
        </w:trPr>
        <w:tc>
          <w:tcPr>
            <w:tcW w:w="284" w:type="dxa"/>
            <w:vAlign w:val="center"/>
          </w:tcPr>
          <w:p w14:paraId="4BE6FBFB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75DAA11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description</w:t>
            </w:r>
          </w:p>
        </w:tc>
        <w:tc>
          <w:tcPr>
            <w:tcW w:w="850" w:type="dxa"/>
            <w:vAlign w:val="center"/>
          </w:tcPr>
          <w:p w14:paraId="5F523EDE" w14:textId="77777777" w:rsidR="00301BC1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142ABAE" w14:textId="77777777" w:rsidR="00301BC1" w:rsidRDefault="00301BC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5C114AB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42B1AB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8A6ED40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6E87B1A" w14:textId="77777777" w:rsidR="00301BC1" w:rsidRPr="00BC6553" w:rsidRDefault="00301BC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A3FD5" w:rsidRPr="00D7306D" w14:paraId="22D887C8" w14:textId="77777777" w:rsidTr="00477143">
        <w:trPr>
          <w:trHeight w:val="422"/>
        </w:trPr>
        <w:tc>
          <w:tcPr>
            <w:tcW w:w="284" w:type="dxa"/>
            <w:vAlign w:val="center"/>
          </w:tcPr>
          <w:p w14:paraId="67EBD61A" w14:textId="77777777" w:rsidR="004A3FD5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D8184C7" w14:textId="694F96CD" w:rsidR="004A3FD5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850" w:type="dxa"/>
            <w:vAlign w:val="center"/>
          </w:tcPr>
          <w:p w14:paraId="4CCF9E42" w14:textId="3E09A175" w:rsidR="004A3FD5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3F72D41" w14:textId="2D592345" w:rsidR="004A3FD5" w:rsidRDefault="004A3FD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C900A4D" w14:textId="77777777" w:rsidR="004A3FD5" w:rsidRPr="00BC6553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E81732" w14:textId="77777777" w:rsidR="004A3FD5" w:rsidRPr="00BC6553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ECEB03A" w14:textId="63F3E004" w:rsidR="004A3FD5" w:rsidRPr="00BC6553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mage URL</w:t>
            </w:r>
          </w:p>
        </w:tc>
        <w:tc>
          <w:tcPr>
            <w:tcW w:w="2977" w:type="dxa"/>
            <w:vAlign w:val="center"/>
          </w:tcPr>
          <w:p w14:paraId="5A4BA3D2" w14:textId="77777777" w:rsidR="004A3FD5" w:rsidRPr="00BC6553" w:rsidRDefault="004A3F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23CE9" w:rsidRPr="00D7306D" w14:paraId="036A5835" w14:textId="77777777" w:rsidTr="00477143">
        <w:trPr>
          <w:trHeight w:val="413"/>
        </w:trPr>
        <w:tc>
          <w:tcPr>
            <w:tcW w:w="284" w:type="dxa"/>
            <w:vAlign w:val="center"/>
          </w:tcPr>
          <w:p w14:paraId="7E10B35E" w14:textId="77777777" w:rsidR="00E23CE9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1BE0B37" w14:textId="51CF2481" w:rsidR="00E23CE9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850" w:type="dxa"/>
            <w:vAlign w:val="center"/>
          </w:tcPr>
          <w:p w14:paraId="52C136BD" w14:textId="0BE984DD" w:rsidR="00E23CE9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95DD0DE" w14:textId="189AB9B3" w:rsidR="00E23CE9" w:rsidRDefault="00E23CE9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F22B72D" w14:textId="77777777" w:rsidR="00E23CE9" w:rsidRPr="00BC6553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DA3414" w14:textId="77777777" w:rsidR="00E23CE9" w:rsidRPr="00BC6553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B0CD17C" w14:textId="77777777" w:rsidR="00E23CE9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5CD6362" w14:textId="77777777" w:rsidR="00E23CE9" w:rsidRPr="00BC6553" w:rsidRDefault="00E23CE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5945CD5" w14:textId="77777777" w:rsidR="00060C88" w:rsidRPr="00A31217" w:rsidRDefault="00060C88" w:rsidP="00871033"/>
    <w:p w14:paraId="4CF3F6F2" w14:textId="77777777" w:rsidR="00871033" w:rsidRPr="008616D0" w:rsidRDefault="0087103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19" w:name="_Toc49966565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1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871033" w:rsidRPr="0031791A" w14:paraId="24FCEFFE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6557C5A" w14:textId="16C188A9" w:rsidR="00871033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8906BC0" w14:textId="77777777" w:rsidR="00871033" w:rsidRPr="0031791A" w:rsidRDefault="008710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7828389" w14:textId="77777777" w:rsidR="00871033" w:rsidRPr="00820DB4" w:rsidRDefault="008710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20DB4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871033" w:rsidRPr="00D7306D" w14:paraId="22214AA0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168FB938" w14:textId="77777777" w:rsidR="00871033" w:rsidRPr="00BC6553" w:rsidRDefault="0087103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2C159EF" w14:textId="77777777" w:rsidR="00871033" w:rsidRPr="00BC6553" w:rsidRDefault="0087103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6EA3EF54" w14:textId="77777777" w:rsidR="00871033" w:rsidRPr="00BC6553" w:rsidRDefault="0087103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3B49BC" w:rsidRPr="00D7306D" w14:paraId="0D55C38D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74C358F0" w14:textId="0CD8D984" w:rsidR="003B49BC" w:rsidRDefault="003B49B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537E4D4" w14:textId="4939077C" w:rsidR="003B49BC" w:rsidRDefault="00E418C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C525362" w14:textId="74433A20" w:rsidR="003B49BC" w:rsidRDefault="00472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6D3D40" w:rsidRPr="00D7306D" w14:paraId="49F8D7C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E7EEF51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6AFB7EA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E2F5C69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6D3D40" w:rsidRPr="00D7306D" w14:paraId="7E31ACAF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A7B9B07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2F7474B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376C35E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B7B85C3" w14:textId="2C56EAE6" w:rsidR="008342A5" w:rsidRDefault="008342A5" w:rsidP="008342A5"/>
    <w:p w14:paraId="051D657C" w14:textId="77777777" w:rsidR="0072587C" w:rsidRDefault="0072587C" w:rsidP="0072587C"/>
    <w:p w14:paraId="53CAE9C9" w14:textId="7397A151" w:rsidR="0072587C" w:rsidRDefault="00E45FE6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20" w:name="_Add_My_Templates"/>
      <w:bookmarkStart w:id="121" w:name="_Toc49966566"/>
      <w:bookmarkEnd w:id="120"/>
      <w:r>
        <w:rPr>
          <w:rFonts w:ascii="Tahoma" w:hAnsi="Tahoma" w:cs="Tahoma"/>
          <w:b/>
          <w:bCs/>
          <w:color w:val="auto"/>
          <w:sz w:val="28"/>
          <w:szCs w:val="28"/>
        </w:rPr>
        <w:t>Add</w:t>
      </w:r>
      <w:r w:rsidR="0072587C">
        <w:rPr>
          <w:rFonts w:ascii="Tahoma" w:hAnsi="Tahoma" w:cs="Tahoma"/>
          <w:b/>
          <w:bCs/>
          <w:color w:val="auto"/>
          <w:sz w:val="28"/>
          <w:szCs w:val="28"/>
        </w:rPr>
        <w:t xml:space="preserve"> My Template API</w:t>
      </w:r>
      <w:bookmarkEnd w:id="121"/>
    </w:p>
    <w:p w14:paraId="2A77B683" w14:textId="77777777" w:rsidR="0072587C" w:rsidRPr="008A6B90" w:rsidRDefault="0072587C" w:rsidP="0072587C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72587C" w:rsidRPr="00554C13" w14:paraId="473E439B" w14:textId="77777777" w:rsidTr="00CD5E37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DA1880C" w14:textId="77777777" w:rsidR="0072587C" w:rsidRPr="00554C13" w:rsidRDefault="0072587C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8ED00A3" w14:textId="1B1488A7" w:rsidR="0072587C" w:rsidRPr="00554C13" w:rsidRDefault="006E12A2" w:rsidP="00D86392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Add</w:t>
            </w:r>
            <w:r w:rsidR="0072587C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My Template</w:t>
            </w:r>
          </w:p>
        </w:tc>
      </w:tr>
      <w:tr w:rsidR="0072587C" w:rsidRPr="00554C13" w14:paraId="02BB258D" w14:textId="77777777" w:rsidTr="00CD5E37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AB47BB5" w14:textId="77777777" w:rsidR="0072587C" w:rsidRPr="00554C13" w:rsidRDefault="0072587C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8FAA5E5" w14:textId="67A0F610" w:rsidR="0072587C" w:rsidRPr="008F2A18" w:rsidRDefault="0072587C" w:rsidP="00D86392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/vms/v1/templates</w:t>
            </w:r>
            <w:r w:rsidR="00ED2411"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3F58D8">
              <w:rPr>
                <w:rFonts w:ascii="Tahoma" w:hAnsi="Tahoma" w:cs="Tahoma"/>
                <w:sz w:val="20"/>
                <w:szCs w:val="20"/>
                <w:lang w:bidi="th-TH"/>
              </w:rPr>
              <w:t>add_my</w:t>
            </w:r>
          </w:p>
        </w:tc>
      </w:tr>
      <w:tr w:rsidR="0072587C" w:rsidRPr="00554C13" w14:paraId="2F2EE883" w14:textId="77777777" w:rsidTr="00CD5E37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09C4027" w14:textId="77777777" w:rsidR="0072587C" w:rsidRPr="008D3768" w:rsidRDefault="0072587C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D3768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555FF45" w14:textId="53409FB1" w:rsidR="0072587C" w:rsidRDefault="0072587C" w:rsidP="00D86392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72587C" w:rsidRPr="00554C13" w14:paraId="6AD6C6E4" w14:textId="77777777" w:rsidTr="00CD5E37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59AB964" w14:textId="77777777" w:rsidR="0072587C" w:rsidRPr="00554C13" w:rsidRDefault="0072587C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BC6F5F7" w14:textId="1955B428" w:rsidR="0072587C" w:rsidRPr="008F2A18" w:rsidRDefault="0072587C" w:rsidP="00D863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41B87BE" w14:textId="77777777" w:rsidR="006341DB" w:rsidRDefault="006341DB" w:rsidP="006341DB">
      <w:pPr>
        <w:rPr>
          <w:rStyle w:val="af0"/>
          <w:rFonts w:ascii="Tahoma" w:hAnsi="Tahoma" w:cs="Tahoma"/>
          <w:color w:val="auto"/>
        </w:rPr>
      </w:pPr>
    </w:p>
    <w:p w14:paraId="0F3377F1" w14:textId="77777777" w:rsidR="006341DB" w:rsidRPr="004D476C" w:rsidRDefault="006341DB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22" w:name="_Toc4996656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22"/>
    </w:p>
    <w:p w14:paraId="448D0BF4" w14:textId="35BDCC33" w:rsidR="006341DB" w:rsidRPr="008F2A18" w:rsidRDefault="00B3637E" w:rsidP="006341DB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Add</w:t>
      </w:r>
      <w:r w:rsidR="006341DB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 xml:space="preserve">my </w:t>
      </w:r>
      <w:r w:rsidR="006341DB">
        <w:rPr>
          <w:rFonts w:ascii="Tahoma" w:hAnsi="Tahoma" w:cs="Tahoma"/>
          <w:sz w:val="20"/>
          <w:szCs w:val="20"/>
          <w:lang w:bidi="th-TH"/>
        </w:rPr>
        <w:t>template.</w:t>
      </w:r>
    </w:p>
    <w:p w14:paraId="72105A57" w14:textId="77777777" w:rsidR="006341DB" w:rsidRPr="00B45296" w:rsidRDefault="006341DB" w:rsidP="00A72A64">
      <w:pPr>
        <w:pStyle w:val="ab"/>
        <w:numPr>
          <w:ilvl w:val="0"/>
          <w:numId w:val="1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341DB" w:rsidRPr="0031791A" w14:paraId="1423D874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866BF7A" w14:textId="56FE72FF" w:rsidR="006341DB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8CC9F89" w14:textId="77777777" w:rsidR="006341DB" w:rsidRPr="0031791A" w:rsidRDefault="006341DB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D111A1D" w14:textId="77777777" w:rsidR="006341DB" w:rsidRPr="002B7EE0" w:rsidRDefault="006341DB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341DB" w:rsidRPr="00D7306D" w14:paraId="29D172EF" w14:textId="77777777" w:rsidTr="00432DA5">
        <w:trPr>
          <w:trHeight w:val="382"/>
        </w:trPr>
        <w:tc>
          <w:tcPr>
            <w:tcW w:w="1701" w:type="dxa"/>
            <w:vAlign w:val="center"/>
          </w:tcPr>
          <w:p w14:paraId="3E338ED1" w14:textId="77777777" w:rsidR="006341DB" w:rsidRPr="00BC6553" w:rsidRDefault="006341DB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AFAB600" w14:textId="4F122095" w:rsidR="006341DB" w:rsidRPr="00BC6553" w:rsidRDefault="004008A9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5F25022D" w14:textId="77777777" w:rsidR="006341DB" w:rsidRPr="00BC6553" w:rsidRDefault="006341DB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B33595F" w14:textId="02B8CBBC" w:rsidR="003A5E50" w:rsidRDefault="006341DB" w:rsidP="003A5E50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</w:p>
    <w:p w14:paraId="1BF8607D" w14:textId="77777777" w:rsidR="003A5E50" w:rsidRPr="00F00294" w:rsidRDefault="003A5E50" w:rsidP="003A5E50">
      <w:pPr>
        <w:pStyle w:val="ab"/>
        <w:numPr>
          <w:ilvl w:val="0"/>
          <w:numId w:val="1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3A5E50" w:rsidRPr="0031791A" w14:paraId="006D89E5" w14:textId="77777777" w:rsidTr="00432DA5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29A601F" w14:textId="77777777" w:rsidR="003A5E50" w:rsidRPr="0031791A" w:rsidRDefault="003A5E50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7664E65" w14:textId="77777777" w:rsidR="003A5E50" w:rsidRPr="0031791A" w:rsidRDefault="003A5E50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ADA36F5" w14:textId="77777777" w:rsidR="003A5E50" w:rsidRPr="0031791A" w:rsidRDefault="003A5E50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307B2CAC" w14:textId="77777777" w:rsidR="003A5E50" w:rsidRPr="0031791A" w:rsidRDefault="003A5E50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3A5E50" w:rsidRPr="00D7306D" w14:paraId="5BAA60E0" w14:textId="77777777" w:rsidTr="00432DA5">
        <w:trPr>
          <w:trHeight w:val="382"/>
        </w:trPr>
        <w:tc>
          <w:tcPr>
            <w:tcW w:w="567" w:type="dxa"/>
            <w:vAlign w:val="center"/>
          </w:tcPr>
          <w:p w14:paraId="054FCDA4" w14:textId="77777777" w:rsidR="003A5E50" w:rsidRPr="00BC6553" w:rsidRDefault="003A5E50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190CFF0" w14:textId="77777777" w:rsidR="003A5E50" w:rsidRPr="00BC6553" w:rsidRDefault="003A5E50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0B861AD7" w14:textId="77777777" w:rsidR="003A5E50" w:rsidRPr="00BC6553" w:rsidRDefault="003A5E50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5953" w:type="dxa"/>
            <w:vAlign w:val="center"/>
          </w:tcPr>
          <w:p w14:paraId="1B1D546C" w14:textId="3011B4EE" w:rsidR="003A5E50" w:rsidRPr="009F379A" w:rsidRDefault="00C36342" w:rsidP="009F379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F379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4F3C698F" w14:textId="2F48E8ED" w:rsidR="003A5E50" w:rsidRPr="004626B5" w:rsidRDefault="009F379A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3A5E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4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</w:t>
            </w:r>
            <w:r w:rsidR="00E93ED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aracters</w:t>
            </w:r>
            <w:r w:rsidR="003A5E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</w:tbl>
    <w:p w14:paraId="3253479E" w14:textId="77777777" w:rsidR="003A5E50" w:rsidRDefault="003A5E50" w:rsidP="003A5E50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FEF54DC" w14:textId="77777777" w:rsidR="003A5E50" w:rsidRPr="00204BDE" w:rsidRDefault="003A5E50" w:rsidP="003A5E50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3A5E50" w:rsidRPr="0031791A" w14:paraId="16C10935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B975B4E" w14:textId="4AD75FA2" w:rsidR="003A5E50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896A1F1" w14:textId="77777777" w:rsidR="003A5E50" w:rsidRPr="0031791A" w:rsidRDefault="003A5E50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5CF75E4" w14:textId="77777777" w:rsidR="003A5E50" w:rsidRPr="0031791A" w:rsidRDefault="003A5E50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2EA6F6A" w14:textId="77777777" w:rsidR="003A5E50" w:rsidRPr="002B7EE0" w:rsidRDefault="003A5E50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A5E50" w:rsidRPr="00D7306D" w14:paraId="0C191813" w14:textId="77777777" w:rsidTr="00432DA5">
        <w:trPr>
          <w:trHeight w:val="382"/>
        </w:trPr>
        <w:tc>
          <w:tcPr>
            <w:tcW w:w="1701" w:type="dxa"/>
            <w:vAlign w:val="center"/>
          </w:tcPr>
          <w:p w14:paraId="068AE59D" w14:textId="77777777" w:rsidR="003A5E50" w:rsidRPr="00BC6553" w:rsidRDefault="003A5E50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99763B9" w14:textId="77777777" w:rsidR="003A5E50" w:rsidRPr="00BC6553" w:rsidRDefault="003A5E50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559" w:type="dxa"/>
            <w:vAlign w:val="center"/>
          </w:tcPr>
          <w:p w14:paraId="5FD95FB6" w14:textId="542FA4BC" w:rsidR="003A5E50" w:rsidRPr="00BC6553" w:rsidRDefault="00161F4F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139A91A" w14:textId="0F05F82D" w:rsidR="003A5E50" w:rsidRPr="00BC6553" w:rsidRDefault="00161F4F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</w:tr>
    </w:tbl>
    <w:p w14:paraId="2011813A" w14:textId="77777777" w:rsidR="003B527C" w:rsidRDefault="003B527C" w:rsidP="006341DB">
      <w:pPr>
        <w:rPr>
          <w:rFonts w:ascii="Tahoma" w:hAnsi="Tahoma" w:cs="Tahoma"/>
          <w:sz w:val="20"/>
          <w:szCs w:val="20"/>
          <w:lang w:bidi="th-TH"/>
        </w:rPr>
      </w:pPr>
    </w:p>
    <w:p w14:paraId="5484EAF2" w14:textId="6C30216A" w:rsidR="006341DB" w:rsidRDefault="008A133E" w:rsidP="00A72A64">
      <w:pPr>
        <w:pStyle w:val="ab"/>
        <w:numPr>
          <w:ilvl w:val="0"/>
          <w:numId w:val="1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Register My Template</w:t>
      </w:r>
      <w:r w:rsidR="00525D32">
        <w:rPr>
          <w:rStyle w:val="af0"/>
          <w:rFonts w:ascii="Tahoma" w:hAnsi="Tahoma" w:cs="Tahoma"/>
          <w:color w:val="auto"/>
          <w:lang w:eastAsia="ja-JP"/>
        </w:rPr>
        <w:t xml:space="preserve"> Theme</w:t>
      </w:r>
    </w:p>
    <w:p w14:paraId="71182F18" w14:textId="3C98603F" w:rsidR="00525D32" w:rsidRPr="00F75C84" w:rsidRDefault="00525D32" w:rsidP="00525D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D417DD">
        <w:rPr>
          <w:rFonts w:ascii="Tahoma" w:hAnsi="Tahoma" w:cs="Tahoma"/>
          <w:sz w:val="20"/>
          <w:szCs w:val="20"/>
          <w:lang w:eastAsia="ja-JP" w:bidi="th-TH"/>
        </w:rPr>
        <w:t>Add My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Template Theme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D417DD">
        <w:rPr>
          <w:rFonts w:ascii="Tahoma" w:hAnsi="Tahoma" w:cs="Tahoma"/>
          <w:sz w:val="20"/>
          <w:szCs w:val="20"/>
          <w:lang w:eastAsia="ja-JP" w:bidi="th-TH"/>
        </w:rPr>
        <w:t>add my template theme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for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7D3A028" w14:textId="77777777" w:rsidR="00525D32" w:rsidRDefault="00525D32" w:rsidP="00525D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525D32" w:rsidRPr="0031791A" w14:paraId="3B8614EB" w14:textId="77777777" w:rsidTr="00CD5076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CB402DD" w14:textId="77777777" w:rsidR="00525D32" w:rsidRPr="0031791A" w:rsidRDefault="00525D3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0DE9414" w14:textId="77777777" w:rsidR="00525D32" w:rsidRPr="0031791A" w:rsidRDefault="00525D3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5E39B28" w14:textId="77777777" w:rsidR="00525D32" w:rsidRPr="0031791A" w:rsidRDefault="00525D3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7C429D7" w14:textId="77777777" w:rsidR="00525D32" w:rsidRPr="001E796D" w:rsidRDefault="00525D3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25D32" w:rsidRPr="00D7306D" w14:paraId="4AA0ACFD" w14:textId="77777777" w:rsidTr="00CD5076">
        <w:trPr>
          <w:trHeight w:val="356"/>
        </w:trPr>
        <w:tc>
          <w:tcPr>
            <w:tcW w:w="1985" w:type="dxa"/>
            <w:vAlign w:val="center"/>
          </w:tcPr>
          <w:p w14:paraId="21DD3FEF" w14:textId="7A94454B" w:rsidR="00525D32" w:rsidRPr="00BC6553" w:rsidRDefault="00CD507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3FEA6F05" w14:textId="2DC855CC" w:rsidR="00525D32" w:rsidRPr="00BC6553" w:rsidRDefault="00CD507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FB1D954" w14:textId="0B259583" w:rsidR="00525D32" w:rsidRPr="00BC6553" w:rsidRDefault="00CD507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3118" w:type="dxa"/>
            <w:vAlign w:val="center"/>
          </w:tcPr>
          <w:p w14:paraId="04EB1C13" w14:textId="2BE1568A" w:rsidR="00525D32" w:rsidRPr="00BC6553" w:rsidRDefault="00CD507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 Id</w:t>
            </w:r>
          </w:p>
        </w:tc>
      </w:tr>
      <w:tr w:rsidR="009939DB" w:rsidRPr="00D7306D" w14:paraId="577A59C9" w14:textId="77777777" w:rsidTr="00CD5076">
        <w:trPr>
          <w:trHeight w:val="356"/>
        </w:trPr>
        <w:tc>
          <w:tcPr>
            <w:tcW w:w="1985" w:type="dxa"/>
            <w:vAlign w:val="center"/>
          </w:tcPr>
          <w:p w14:paraId="5E001106" w14:textId="66F3C62E" w:rsidR="009939DB" w:rsidRDefault="00FD07D4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275" w:type="dxa"/>
            <w:vAlign w:val="center"/>
          </w:tcPr>
          <w:p w14:paraId="4399F4D0" w14:textId="4D6E7A3A" w:rsidR="009939DB" w:rsidRDefault="00FD07D4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4519D0B" w14:textId="6D0288FE" w:rsidR="009939DB" w:rsidRDefault="00FD07D4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themeId</w:t>
            </w:r>
          </w:p>
        </w:tc>
        <w:tc>
          <w:tcPr>
            <w:tcW w:w="3118" w:type="dxa"/>
            <w:vAlign w:val="center"/>
          </w:tcPr>
          <w:p w14:paraId="4A025B6E" w14:textId="77777777" w:rsidR="009939DB" w:rsidRDefault="009939D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1194692" w14:textId="77777777" w:rsidR="00525D32" w:rsidRDefault="00525D32" w:rsidP="00525D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1B50EA8" w14:textId="77777777" w:rsidR="00525D32" w:rsidRDefault="00525D32" w:rsidP="00525D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5536F36F" w14:textId="77777777" w:rsidR="00525D32" w:rsidRPr="00BF090A" w:rsidRDefault="00525D32" w:rsidP="00BF090A">
      <w:pPr>
        <w:rPr>
          <w:rFonts w:ascii="Tahoma" w:hAnsi="Tahoma" w:cs="Tahoma"/>
          <w:sz w:val="20"/>
          <w:szCs w:val="20"/>
          <w:lang w:bidi="th-TH"/>
        </w:rPr>
      </w:pPr>
    </w:p>
    <w:p w14:paraId="73C880D1" w14:textId="77777777" w:rsidR="00883267" w:rsidRDefault="00883267" w:rsidP="00883267">
      <w:pPr>
        <w:pStyle w:val="ab"/>
        <w:numPr>
          <w:ilvl w:val="0"/>
          <w:numId w:val="1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6E902C0" w14:textId="77777777" w:rsidR="006341DB" w:rsidRDefault="006341DB" w:rsidP="0072587C">
      <w:pPr>
        <w:rPr>
          <w:rStyle w:val="af0"/>
          <w:rFonts w:ascii="Tahoma" w:hAnsi="Tahoma" w:cs="Tahoma"/>
          <w:color w:val="auto"/>
        </w:rPr>
      </w:pPr>
    </w:p>
    <w:p w14:paraId="24DE6235" w14:textId="77777777" w:rsidR="0072587C" w:rsidRPr="004D476C" w:rsidRDefault="0072587C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23" w:name="_Toc49966568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2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72587C" w:rsidRPr="000253E8" w14:paraId="1BA8C2E0" w14:textId="77777777" w:rsidTr="00CD5E37">
        <w:tc>
          <w:tcPr>
            <w:tcW w:w="2523" w:type="dxa"/>
          </w:tcPr>
          <w:p w14:paraId="026A641F" w14:textId="77777777" w:rsidR="0072587C" w:rsidRPr="000253E8" w:rsidRDefault="0072587C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68FBD12" w14:textId="77777777" w:rsidR="0072587C" w:rsidRPr="000253E8" w:rsidRDefault="0072587C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3554425" w14:textId="77777777" w:rsidR="0072587C" w:rsidRPr="000253E8" w:rsidRDefault="0072587C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4923F970" w14:textId="77777777" w:rsidR="0072587C" w:rsidRPr="000253E8" w:rsidRDefault="0072587C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42507CC" w14:textId="77777777" w:rsidR="0072587C" w:rsidRPr="000253E8" w:rsidRDefault="0072587C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72587C" w:rsidRPr="004A49C9" w14:paraId="72E1EAA0" w14:textId="77777777" w:rsidTr="00CD5E37">
        <w:tc>
          <w:tcPr>
            <w:tcW w:w="2523" w:type="dxa"/>
          </w:tcPr>
          <w:p w14:paraId="3448D3D5" w14:textId="77777777" w:rsidR="0072587C" w:rsidRPr="004A49C9" w:rsidRDefault="0072587C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8F35EA7" w14:textId="77777777" w:rsidR="0072587C" w:rsidRPr="004A49C9" w:rsidRDefault="0072587C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5B83296C" w14:textId="77777777" w:rsidR="0072587C" w:rsidRPr="004A49C9" w:rsidRDefault="0072587C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51D8FEA2" w14:textId="77777777" w:rsidR="0072587C" w:rsidRPr="004A49C9" w:rsidRDefault="0072587C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CAD63FF" w14:textId="77777777" w:rsidR="0072587C" w:rsidRPr="00E2590C" w:rsidRDefault="0072587C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FF2F6C8" w14:textId="77777777" w:rsidR="0072587C" w:rsidRPr="003937FD" w:rsidRDefault="0072587C" w:rsidP="0072587C"/>
    <w:p w14:paraId="06F23DD6" w14:textId="77777777" w:rsidR="0072587C" w:rsidRPr="004D476C" w:rsidRDefault="0072587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24" w:name="_Toc49966569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24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72587C" w:rsidRPr="0031791A" w14:paraId="6046E30C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63AF2CB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E810420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6882A2C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0C6BF37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3A263AB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7D663EB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6C4358A" w14:textId="77777777" w:rsidR="0072587C" w:rsidRPr="002B7EE0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21C9A" w:rsidRPr="00D7306D" w14:paraId="1D2B9A21" w14:textId="77777777" w:rsidTr="00CD5E37">
        <w:trPr>
          <w:trHeight w:val="378"/>
        </w:trPr>
        <w:tc>
          <w:tcPr>
            <w:tcW w:w="1559" w:type="dxa"/>
            <w:vAlign w:val="center"/>
          </w:tcPr>
          <w:p w14:paraId="2789547D" w14:textId="4972E484" w:rsidR="00E21C9A" w:rsidRDefault="00E21C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  <w:tc>
          <w:tcPr>
            <w:tcW w:w="1080" w:type="dxa"/>
            <w:vAlign w:val="center"/>
          </w:tcPr>
          <w:p w14:paraId="5A7AFD86" w14:textId="72952154" w:rsidR="00E21C9A" w:rsidRDefault="00E21C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B5CEDC6" w14:textId="5E2C8747" w:rsidR="00E21C9A" w:rsidRDefault="00E21C9A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71A9493" w14:textId="77777777" w:rsidR="00E21C9A" w:rsidRPr="00BC6553" w:rsidRDefault="00E21C9A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1C2CED3" w14:textId="77777777" w:rsidR="00E21C9A" w:rsidRPr="00BC6553" w:rsidRDefault="00E21C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9856592" w14:textId="77777777" w:rsidR="00E21C9A" w:rsidRPr="00BC6553" w:rsidRDefault="00E21C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D96619D" w14:textId="77777777" w:rsidR="00E21C9A" w:rsidRPr="00BC6553" w:rsidRDefault="00E21C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D9C297F" w14:textId="77777777" w:rsidR="0072587C" w:rsidRDefault="0072587C" w:rsidP="0072587C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AF0DE94" w14:textId="77777777" w:rsidR="0072587C" w:rsidRPr="004D476C" w:rsidRDefault="0072587C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25" w:name="_Toc49966570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2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72587C" w:rsidRPr="000253E8" w14:paraId="5E26F5D9" w14:textId="77777777" w:rsidTr="00CD5E37">
        <w:trPr>
          <w:trHeight w:val="379"/>
        </w:trPr>
        <w:tc>
          <w:tcPr>
            <w:tcW w:w="1843" w:type="dxa"/>
          </w:tcPr>
          <w:p w14:paraId="1597ADC2" w14:textId="77777777" w:rsidR="0072587C" w:rsidRPr="000253E8" w:rsidRDefault="0072587C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6F1A4B8" w14:textId="77777777" w:rsidR="0072587C" w:rsidRPr="000253E8" w:rsidRDefault="0072587C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2F491E5B" w14:textId="77777777" w:rsidR="0072587C" w:rsidRPr="000253E8" w:rsidRDefault="0072587C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31E581C" w14:textId="77777777" w:rsidR="0072587C" w:rsidRPr="000253E8" w:rsidRDefault="0072587C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72587C" w:rsidRPr="004A49C9" w14:paraId="37F77A77" w14:textId="77777777" w:rsidTr="00CD5E37">
        <w:tc>
          <w:tcPr>
            <w:tcW w:w="1843" w:type="dxa"/>
          </w:tcPr>
          <w:p w14:paraId="17B27135" w14:textId="77777777" w:rsidR="0072587C" w:rsidRPr="004A49C9" w:rsidRDefault="0072587C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3ADBCE5" w14:textId="77777777" w:rsidR="0072587C" w:rsidRPr="004A49C9" w:rsidRDefault="0072587C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B347156" w14:textId="77777777" w:rsidR="0072587C" w:rsidRPr="004A49C9" w:rsidRDefault="0072587C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15ECC969" w14:textId="77777777" w:rsidR="0072587C" w:rsidRPr="00E2590C" w:rsidRDefault="0072587C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CAC27D1" w14:textId="77777777" w:rsidR="0072587C" w:rsidRPr="00DC4716" w:rsidRDefault="0072587C" w:rsidP="0072587C">
      <w:pPr>
        <w:pStyle w:val="3"/>
      </w:pPr>
    </w:p>
    <w:p w14:paraId="73807F73" w14:textId="77777777" w:rsidR="0072587C" w:rsidRPr="008616D0" w:rsidRDefault="0072587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26" w:name="_Toc49966571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2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72587C" w:rsidRPr="0031791A" w14:paraId="7F5A3BE8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3A648CE" w14:textId="77777777" w:rsidR="0072587C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D43BB36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A71DF2E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D8BDC60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9922198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61FB271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90D53F2" w14:textId="77777777" w:rsidR="0072587C" w:rsidRPr="002B7EE0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2587C" w:rsidRPr="00D7306D" w14:paraId="3B1CCD88" w14:textId="77777777" w:rsidTr="002030C5">
        <w:trPr>
          <w:trHeight w:val="434"/>
        </w:trPr>
        <w:tc>
          <w:tcPr>
            <w:tcW w:w="1559" w:type="dxa"/>
            <w:vAlign w:val="center"/>
          </w:tcPr>
          <w:p w14:paraId="43B9410C" w14:textId="652E6B12" w:rsidR="0072587C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35013650" w14:textId="00D0CBFD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0A8D6372" w14:textId="7CB9D943" w:rsidR="0072587C" w:rsidRPr="00BC6553" w:rsidRDefault="0072587C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D2CD1B8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7680B8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C34FCDE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7D5AB63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7E0EAFE" w14:textId="77777777" w:rsidR="0072587C" w:rsidRPr="00A31217" w:rsidRDefault="0072587C" w:rsidP="0072587C"/>
    <w:p w14:paraId="1AA3EE23" w14:textId="77777777" w:rsidR="0072587C" w:rsidRPr="008616D0" w:rsidRDefault="0072587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27" w:name="_Toc49966572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2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72587C" w:rsidRPr="0031791A" w14:paraId="513E7456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DF382B8" w14:textId="00D2D2F3" w:rsidR="0072587C" w:rsidRPr="0031791A" w:rsidRDefault="00B73571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1EA83B2" w14:textId="77777777" w:rsidR="0072587C" w:rsidRPr="0031791A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CCAF5A4" w14:textId="77777777" w:rsidR="0072587C" w:rsidRPr="002B7EE0" w:rsidRDefault="0072587C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72587C" w:rsidRPr="00D7306D" w14:paraId="293BF735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6401E653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7EDEB40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3D66BBB6" w14:textId="77777777" w:rsidR="0072587C" w:rsidRPr="00BC6553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5C58C7" w:rsidRPr="00D7306D" w14:paraId="2C0F636B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D3A3DC2" w14:textId="77777777" w:rsidR="005C58C7" w:rsidRDefault="005C58C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E5FE8D0" w14:textId="34DB6988" w:rsidR="005C58C7" w:rsidRDefault="00686D5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107322EC" w14:textId="77777777" w:rsidR="005C58C7" w:rsidRDefault="005C58C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</w:t>
            </w:r>
          </w:p>
        </w:tc>
      </w:tr>
      <w:tr w:rsidR="0072587C" w:rsidRPr="00D7306D" w14:paraId="105667D3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7C8767AB" w14:textId="77777777" w:rsidR="0072587C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1A10CE5" w14:textId="24BF6DF4" w:rsidR="0072587C" w:rsidRDefault="00686D5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A789E1C" w14:textId="77777777" w:rsidR="0072587C" w:rsidRDefault="0072587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B16CAA" w:rsidRPr="00D7306D" w14:paraId="567C8097" w14:textId="77777777" w:rsidTr="00C60BB4">
        <w:trPr>
          <w:trHeight w:val="382"/>
        </w:trPr>
        <w:tc>
          <w:tcPr>
            <w:tcW w:w="1559" w:type="dxa"/>
            <w:vAlign w:val="center"/>
          </w:tcPr>
          <w:p w14:paraId="62EEDAE1" w14:textId="77777777" w:rsidR="00B16CAA" w:rsidRPr="00BC6553" w:rsidRDefault="00B16CAA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843" w:type="dxa"/>
            <w:vAlign w:val="center"/>
          </w:tcPr>
          <w:p w14:paraId="004FD929" w14:textId="77777777" w:rsidR="00B16CAA" w:rsidRPr="00BC6553" w:rsidRDefault="00B16CAA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E404003</w:t>
            </w:r>
          </w:p>
        </w:tc>
        <w:tc>
          <w:tcPr>
            <w:tcW w:w="6804" w:type="dxa"/>
            <w:vAlign w:val="center"/>
          </w:tcPr>
          <w:p w14:paraId="124AB132" w14:textId="77777777" w:rsidR="00B16CAA" w:rsidRPr="00BC6553" w:rsidRDefault="00B16CAA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 not found</w:t>
            </w:r>
          </w:p>
        </w:tc>
      </w:tr>
      <w:tr w:rsidR="00B16CAA" w:rsidRPr="00D7306D" w14:paraId="79BC470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15DF642" w14:textId="77777777" w:rsidR="00B16CAA" w:rsidRDefault="00B16CAA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0CBD0005" w14:textId="77777777" w:rsidR="00B16CAA" w:rsidRDefault="00B16CAA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804" w:type="dxa"/>
            <w:vAlign w:val="center"/>
          </w:tcPr>
          <w:p w14:paraId="49B68294" w14:textId="77777777" w:rsidR="00B16CAA" w:rsidRDefault="00B16CAA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Duplicate template theme error</w:t>
            </w:r>
          </w:p>
        </w:tc>
      </w:tr>
      <w:tr w:rsidR="006D3D40" w:rsidRPr="00D7306D" w14:paraId="4DDA481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B50BD84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3835C06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116E41AD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6D3D40" w:rsidRPr="00D7306D" w14:paraId="5485E998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A0D5833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CFD8A4B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5AF636C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D7E392C" w14:textId="10642439" w:rsidR="00297191" w:rsidRDefault="00297191" w:rsidP="008342A5"/>
    <w:p w14:paraId="7379AB4E" w14:textId="77777777" w:rsidR="00902965" w:rsidRDefault="00902965" w:rsidP="00902965"/>
    <w:p w14:paraId="1DADC919" w14:textId="0D1E0446" w:rsidR="00902965" w:rsidRDefault="00902965" w:rsidP="0090296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28" w:name="_Remove_My_Template"/>
      <w:bookmarkEnd w:id="128"/>
      <w:r>
        <w:rPr>
          <w:rFonts w:ascii="Tahoma" w:hAnsi="Tahoma" w:cs="Tahoma"/>
          <w:b/>
          <w:bCs/>
          <w:color w:val="auto"/>
          <w:sz w:val="28"/>
          <w:szCs w:val="28"/>
        </w:rPr>
        <w:t>Remove My Template API</w:t>
      </w:r>
    </w:p>
    <w:p w14:paraId="2F087E01" w14:textId="77777777" w:rsidR="00902965" w:rsidRPr="008A6B90" w:rsidRDefault="00902965" w:rsidP="0090296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902965" w:rsidRPr="00554C13" w14:paraId="393F3AE8" w14:textId="77777777" w:rsidTr="00B15892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3D6AF7F" w14:textId="77777777" w:rsidR="00902965" w:rsidRPr="00554C13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E1791C0" w14:textId="12D7C4C5" w:rsidR="00902965" w:rsidRPr="00554C13" w:rsidRDefault="00902965" w:rsidP="00B15892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Remove My Template</w:t>
            </w:r>
          </w:p>
        </w:tc>
      </w:tr>
      <w:tr w:rsidR="00902965" w:rsidRPr="00554C13" w14:paraId="125AC2B3" w14:textId="77777777" w:rsidTr="00B15892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9C3AD0C" w14:textId="77777777" w:rsidR="00902965" w:rsidRPr="00554C13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2D28C3C" w14:textId="3FB779D5" w:rsidR="00902965" w:rsidRPr="008F2A18" w:rsidRDefault="00902965" w:rsidP="00B15892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/vms/v1/templates/my</w:t>
            </w:r>
            <w:r w:rsidR="00C72D46">
              <w:rPr>
                <w:rFonts w:ascii="Tahoma" w:hAnsi="Tahoma" w:cs="Tahoma"/>
                <w:sz w:val="20"/>
                <w:szCs w:val="20"/>
                <w:lang w:bidi="th-TH"/>
              </w:rPr>
              <w:t>_templates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/{</w:t>
            </w:r>
            <w:r w:rsidR="00BC0C8D">
              <w:rPr>
                <w:rFonts w:ascii="Tahoma" w:hAnsi="Tahoma" w:cs="Tahoma"/>
                <w:sz w:val="20"/>
                <w:szCs w:val="20"/>
                <w:lang w:bidi="th-TH"/>
              </w:rPr>
              <w:t>theme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Id}</w:t>
            </w:r>
          </w:p>
        </w:tc>
      </w:tr>
      <w:tr w:rsidR="00902965" w:rsidRPr="00554C13" w14:paraId="588E0E8A" w14:textId="77777777" w:rsidTr="00B15892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EEC0BE4" w14:textId="77777777" w:rsidR="00902965" w:rsidRPr="008D3768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D3768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09112E2" w14:textId="45739F22" w:rsidR="00902965" w:rsidRDefault="00BC0C8D" w:rsidP="00B15892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D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ELETE</w:t>
            </w:r>
          </w:p>
        </w:tc>
      </w:tr>
      <w:tr w:rsidR="00902965" w:rsidRPr="00554C13" w14:paraId="0554AE6D" w14:textId="77777777" w:rsidTr="00B15892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CD0A4F1" w14:textId="77777777" w:rsidR="00902965" w:rsidRPr="00554C13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B548A91" w14:textId="77777777" w:rsidR="00902965" w:rsidRPr="008F2A18" w:rsidRDefault="00902965" w:rsidP="00B158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CB44598" w14:textId="77777777" w:rsidR="00902965" w:rsidRDefault="00902965" w:rsidP="00902965">
      <w:pPr>
        <w:rPr>
          <w:rStyle w:val="af0"/>
          <w:rFonts w:ascii="Tahoma" w:hAnsi="Tahoma" w:cs="Tahoma"/>
          <w:color w:val="auto"/>
        </w:rPr>
      </w:pPr>
    </w:p>
    <w:p w14:paraId="4ADEA253" w14:textId="77777777" w:rsidR="00902965" w:rsidRPr="004D476C" w:rsidRDefault="00902965" w:rsidP="0090296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5A061647" w14:textId="5F6FF31A" w:rsidR="00902965" w:rsidRPr="008F2A18" w:rsidRDefault="00FC1DF4" w:rsidP="0090296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Remove</w:t>
      </w:r>
      <w:r w:rsidR="00902965">
        <w:rPr>
          <w:rFonts w:ascii="Tahoma" w:hAnsi="Tahoma" w:cs="Tahoma"/>
          <w:sz w:val="20"/>
          <w:szCs w:val="20"/>
          <w:lang w:bidi="th-TH"/>
        </w:rPr>
        <w:t xml:space="preserve"> my template.</w:t>
      </w:r>
    </w:p>
    <w:p w14:paraId="3691909D" w14:textId="77777777" w:rsidR="00902965" w:rsidRPr="00B45296" w:rsidRDefault="00902965" w:rsidP="00BC0C8D">
      <w:pPr>
        <w:pStyle w:val="ab"/>
        <w:numPr>
          <w:ilvl w:val="0"/>
          <w:numId w:val="7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02965" w:rsidRPr="0031791A" w14:paraId="6B03FB46" w14:textId="77777777" w:rsidTr="00B15892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965A351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B370A75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998EE8A" w14:textId="77777777" w:rsidR="00902965" w:rsidRPr="002B7EE0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02965" w:rsidRPr="00D7306D" w14:paraId="1B54607C" w14:textId="77777777" w:rsidTr="00B15892">
        <w:trPr>
          <w:trHeight w:val="382"/>
        </w:trPr>
        <w:tc>
          <w:tcPr>
            <w:tcW w:w="1701" w:type="dxa"/>
            <w:vAlign w:val="center"/>
          </w:tcPr>
          <w:p w14:paraId="12CB8FCA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2657E677" w14:textId="77777777" w:rsidR="00902965" w:rsidRPr="00BC6553" w:rsidRDefault="00902965" w:rsidP="00B158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53131E8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F06284D" w14:textId="77777777" w:rsidR="00902965" w:rsidRDefault="00902965" w:rsidP="0090296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</w:p>
    <w:p w14:paraId="7A44CEBC" w14:textId="77777777" w:rsidR="00902965" w:rsidRPr="00F00294" w:rsidRDefault="00902965" w:rsidP="00F84D8B">
      <w:pPr>
        <w:pStyle w:val="ab"/>
        <w:numPr>
          <w:ilvl w:val="0"/>
          <w:numId w:val="7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902965" w:rsidRPr="0031791A" w14:paraId="0F523D47" w14:textId="77777777" w:rsidTr="00B15892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CBC0E6A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581C5C3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E8C87BB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03FEC1F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902965" w:rsidRPr="00D7306D" w14:paraId="58BBB243" w14:textId="77777777" w:rsidTr="00B15892">
        <w:trPr>
          <w:trHeight w:val="382"/>
        </w:trPr>
        <w:tc>
          <w:tcPr>
            <w:tcW w:w="567" w:type="dxa"/>
            <w:vAlign w:val="center"/>
          </w:tcPr>
          <w:p w14:paraId="6105825D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B67251E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2F07C8FD" w14:textId="77777777" w:rsidR="00902965" w:rsidRPr="00BC6553" w:rsidRDefault="00902965" w:rsidP="00B158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5953" w:type="dxa"/>
            <w:vAlign w:val="center"/>
          </w:tcPr>
          <w:p w14:paraId="58B66AA0" w14:textId="77777777" w:rsidR="00902965" w:rsidRPr="009F379A" w:rsidRDefault="00902965" w:rsidP="00B15892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F379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925585C" w14:textId="77777777" w:rsidR="00902965" w:rsidRPr="004626B5" w:rsidRDefault="00902965" w:rsidP="00B15892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33B2A34F" w14:textId="77777777" w:rsidR="00902965" w:rsidRDefault="00902965" w:rsidP="0090296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72FE7E9" w14:textId="77777777" w:rsidR="00902965" w:rsidRPr="00204BDE" w:rsidRDefault="00902965" w:rsidP="0090296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902965" w:rsidRPr="0031791A" w14:paraId="6689F64B" w14:textId="77777777" w:rsidTr="00B15892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3E0CA29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1B84BAE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63C2250" w14:textId="77777777" w:rsidR="00902965" w:rsidRPr="0031791A" w:rsidRDefault="00902965" w:rsidP="00B158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BFD1134" w14:textId="77777777" w:rsidR="00902965" w:rsidRPr="002B7EE0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02965" w:rsidRPr="00D7306D" w14:paraId="12A5B4B6" w14:textId="77777777" w:rsidTr="00B15892">
        <w:trPr>
          <w:trHeight w:val="382"/>
        </w:trPr>
        <w:tc>
          <w:tcPr>
            <w:tcW w:w="1701" w:type="dxa"/>
            <w:vAlign w:val="center"/>
          </w:tcPr>
          <w:p w14:paraId="55BA8591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6FA30236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559" w:type="dxa"/>
            <w:vAlign w:val="center"/>
          </w:tcPr>
          <w:p w14:paraId="5B98B918" w14:textId="77777777" w:rsidR="00902965" w:rsidRPr="00BC6553" w:rsidRDefault="00902965" w:rsidP="00B158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D01A1B8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</w:tr>
    </w:tbl>
    <w:p w14:paraId="7A126BAD" w14:textId="77777777" w:rsidR="00902965" w:rsidRDefault="00902965" w:rsidP="00902965">
      <w:pPr>
        <w:rPr>
          <w:rFonts w:ascii="Tahoma" w:hAnsi="Tahoma" w:cs="Tahoma"/>
          <w:sz w:val="20"/>
          <w:szCs w:val="20"/>
          <w:lang w:bidi="th-TH"/>
        </w:rPr>
      </w:pPr>
    </w:p>
    <w:p w14:paraId="2FB9C994" w14:textId="2BE4AB97" w:rsidR="00902965" w:rsidRDefault="00FC1DF4" w:rsidP="00FC1DF4">
      <w:pPr>
        <w:pStyle w:val="ab"/>
        <w:numPr>
          <w:ilvl w:val="0"/>
          <w:numId w:val="7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Remove</w:t>
      </w:r>
      <w:r w:rsidR="00902965">
        <w:rPr>
          <w:rStyle w:val="af0"/>
          <w:rFonts w:ascii="Tahoma" w:hAnsi="Tahoma" w:cs="Tahoma"/>
          <w:color w:val="auto"/>
          <w:lang w:eastAsia="ja-JP"/>
        </w:rPr>
        <w:t xml:space="preserve"> My Template Theme</w:t>
      </w:r>
    </w:p>
    <w:p w14:paraId="057704D1" w14:textId="14F36C74" w:rsidR="00902965" w:rsidRPr="00F75C84" w:rsidRDefault="00902965" w:rsidP="0090296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FC1DF4">
        <w:rPr>
          <w:rFonts w:ascii="Tahoma" w:hAnsi="Tahoma" w:cs="Tahoma"/>
          <w:sz w:val="20"/>
          <w:szCs w:val="20"/>
          <w:lang w:eastAsia="ja-JP" w:bidi="th-TH"/>
        </w:rPr>
        <w:t>Remove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My Template Theme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C1DF4">
        <w:rPr>
          <w:rFonts w:ascii="Tahoma" w:hAnsi="Tahoma" w:cs="Tahoma"/>
          <w:sz w:val="20"/>
          <w:szCs w:val="20"/>
          <w:lang w:eastAsia="ja-JP" w:bidi="th-TH"/>
        </w:rPr>
        <w:t xml:space="preserve">remove </w:t>
      </w:r>
      <w:r>
        <w:rPr>
          <w:rFonts w:ascii="Tahoma" w:hAnsi="Tahoma" w:cs="Tahoma"/>
          <w:sz w:val="20"/>
          <w:szCs w:val="20"/>
          <w:lang w:eastAsia="ja-JP" w:bidi="th-TH"/>
        </w:rPr>
        <w:t>template theme for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200756E" w14:textId="77777777" w:rsidR="00902965" w:rsidRDefault="00902965" w:rsidP="0090296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02965" w:rsidRPr="0031791A" w14:paraId="7ECA2351" w14:textId="77777777" w:rsidTr="00B1589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6A5DCF2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419FD8A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42077DE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CA3463B" w14:textId="77777777" w:rsidR="00902965" w:rsidRPr="001E796D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02965" w:rsidRPr="00D7306D" w14:paraId="7A986DD4" w14:textId="77777777" w:rsidTr="00B15892">
        <w:trPr>
          <w:trHeight w:val="356"/>
        </w:trPr>
        <w:tc>
          <w:tcPr>
            <w:tcW w:w="1985" w:type="dxa"/>
            <w:vAlign w:val="center"/>
          </w:tcPr>
          <w:p w14:paraId="2BB9CB1F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11B21EEF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95972EA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3118" w:type="dxa"/>
            <w:vAlign w:val="center"/>
          </w:tcPr>
          <w:p w14:paraId="779A6EC5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 Id</w:t>
            </w:r>
          </w:p>
        </w:tc>
      </w:tr>
      <w:tr w:rsidR="00902965" w:rsidRPr="00D7306D" w14:paraId="6BF1C15B" w14:textId="77777777" w:rsidTr="00B15892">
        <w:trPr>
          <w:trHeight w:val="356"/>
        </w:trPr>
        <w:tc>
          <w:tcPr>
            <w:tcW w:w="1985" w:type="dxa"/>
            <w:vAlign w:val="center"/>
          </w:tcPr>
          <w:p w14:paraId="44BA5E5E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275" w:type="dxa"/>
            <w:vAlign w:val="center"/>
          </w:tcPr>
          <w:p w14:paraId="3CC31BD5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40F927F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themeId</w:t>
            </w:r>
          </w:p>
        </w:tc>
        <w:tc>
          <w:tcPr>
            <w:tcW w:w="3118" w:type="dxa"/>
            <w:vAlign w:val="center"/>
          </w:tcPr>
          <w:p w14:paraId="0473DCFE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493AC08" w14:textId="77777777" w:rsidR="00902965" w:rsidRDefault="00902965" w:rsidP="0090296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03B7F02" w14:textId="77777777" w:rsidR="00902965" w:rsidRDefault="00902965" w:rsidP="0090296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58429DF" w14:textId="77777777" w:rsidR="00902965" w:rsidRPr="00BF090A" w:rsidRDefault="00902965" w:rsidP="00902965">
      <w:pPr>
        <w:rPr>
          <w:rFonts w:ascii="Tahoma" w:hAnsi="Tahoma" w:cs="Tahoma"/>
          <w:sz w:val="20"/>
          <w:szCs w:val="20"/>
          <w:lang w:bidi="th-TH"/>
        </w:rPr>
      </w:pPr>
    </w:p>
    <w:p w14:paraId="5A47280D" w14:textId="77777777" w:rsidR="00902965" w:rsidRDefault="00902965" w:rsidP="00F84D8B">
      <w:pPr>
        <w:pStyle w:val="ab"/>
        <w:numPr>
          <w:ilvl w:val="0"/>
          <w:numId w:val="7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6D864F8" w14:textId="77777777" w:rsidR="00902965" w:rsidRDefault="00902965" w:rsidP="00902965">
      <w:pPr>
        <w:rPr>
          <w:rStyle w:val="af0"/>
          <w:rFonts w:ascii="Tahoma" w:hAnsi="Tahoma" w:cs="Tahoma"/>
          <w:color w:val="auto"/>
        </w:rPr>
      </w:pPr>
    </w:p>
    <w:p w14:paraId="66A66DA9" w14:textId="77777777" w:rsidR="00902965" w:rsidRPr="004D476C" w:rsidRDefault="00902965" w:rsidP="0090296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902965" w:rsidRPr="000253E8" w14:paraId="20DD282D" w14:textId="77777777" w:rsidTr="00B15892">
        <w:tc>
          <w:tcPr>
            <w:tcW w:w="2523" w:type="dxa"/>
          </w:tcPr>
          <w:p w14:paraId="19C9D812" w14:textId="77777777" w:rsidR="00902965" w:rsidRPr="000253E8" w:rsidRDefault="00902965" w:rsidP="00B158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F72DEB0" w14:textId="77777777" w:rsidR="00902965" w:rsidRPr="000253E8" w:rsidRDefault="00902965" w:rsidP="00B158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4D5EFF7" w14:textId="77777777" w:rsidR="00902965" w:rsidRPr="000253E8" w:rsidRDefault="00902965" w:rsidP="00B158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E638B1B" w14:textId="77777777" w:rsidR="00902965" w:rsidRPr="000253E8" w:rsidRDefault="00902965" w:rsidP="00B158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BDC6361" w14:textId="77777777" w:rsidR="00902965" w:rsidRPr="000253E8" w:rsidRDefault="00902965" w:rsidP="00B158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02965" w:rsidRPr="004A49C9" w14:paraId="43094469" w14:textId="77777777" w:rsidTr="00B15892">
        <w:tc>
          <w:tcPr>
            <w:tcW w:w="2523" w:type="dxa"/>
          </w:tcPr>
          <w:p w14:paraId="5F5B1911" w14:textId="77777777" w:rsidR="00902965" w:rsidRPr="004A49C9" w:rsidRDefault="00902965" w:rsidP="00B158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4DD8F65" w14:textId="77777777" w:rsidR="00902965" w:rsidRPr="004A49C9" w:rsidRDefault="00902965" w:rsidP="00B158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2D2F6F4" w14:textId="77777777" w:rsidR="00902965" w:rsidRPr="004A49C9" w:rsidRDefault="00902965" w:rsidP="00B15892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2589946" w14:textId="77777777" w:rsidR="00902965" w:rsidRPr="004A49C9" w:rsidRDefault="00902965" w:rsidP="00B158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BFCF9D5" w14:textId="77777777" w:rsidR="00902965" w:rsidRPr="00E2590C" w:rsidRDefault="00902965" w:rsidP="00B158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592366D" w14:textId="77777777" w:rsidR="00902965" w:rsidRPr="003937FD" w:rsidRDefault="00902965" w:rsidP="00902965"/>
    <w:p w14:paraId="653EDBF9" w14:textId="77777777" w:rsidR="00902965" w:rsidRPr="004D476C" w:rsidRDefault="00902965" w:rsidP="0090296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902965" w:rsidRPr="0031791A" w14:paraId="7BC956BB" w14:textId="77777777" w:rsidTr="00B1589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789BA45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9BBC89A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40B861F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9254CB8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6FD199E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6CC9618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1A6EC71" w14:textId="77777777" w:rsidR="00902965" w:rsidRPr="002B7EE0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02965" w:rsidRPr="00D7306D" w14:paraId="1BFDABBE" w14:textId="77777777" w:rsidTr="00B15892">
        <w:trPr>
          <w:trHeight w:val="378"/>
        </w:trPr>
        <w:tc>
          <w:tcPr>
            <w:tcW w:w="1559" w:type="dxa"/>
            <w:vAlign w:val="center"/>
          </w:tcPr>
          <w:p w14:paraId="52180833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  <w:tc>
          <w:tcPr>
            <w:tcW w:w="1080" w:type="dxa"/>
            <w:vAlign w:val="center"/>
          </w:tcPr>
          <w:p w14:paraId="7EFF7C2B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A4B7030" w14:textId="77777777" w:rsidR="00902965" w:rsidRDefault="00902965" w:rsidP="00B158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B1BB0F0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5FB64F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2E1EDB5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0692001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DB268A5" w14:textId="77777777" w:rsidR="00902965" w:rsidRDefault="00902965" w:rsidP="00902965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0656CDD" w14:textId="77777777" w:rsidR="00902965" w:rsidRPr="004D476C" w:rsidRDefault="00902965" w:rsidP="0090296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902965" w:rsidRPr="000253E8" w14:paraId="77D00C4B" w14:textId="77777777" w:rsidTr="00B15892">
        <w:trPr>
          <w:trHeight w:val="379"/>
        </w:trPr>
        <w:tc>
          <w:tcPr>
            <w:tcW w:w="1843" w:type="dxa"/>
          </w:tcPr>
          <w:p w14:paraId="7E0E3BEA" w14:textId="77777777" w:rsidR="00902965" w:rsidRPr="000253E8" w:rsidRDefault="00902965" w:rsidP="00B158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31D73ED" w14:textId="77777777" w:rsidR="00902965" w:rsidRPr="000253E8" w:rsidRDefault="00902965" w:rsidP="00B158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BF4FE93" w14:textId="77777777" w:rsidR="00902965" w:rsidRPr="000253E8" w:rsidRDefault="00902965" w:rsidP="00B158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0D71F14" w14:textId="77777777" w:rsidR="00902965" w:rsidRPr="000253E8" w:rsidRDefault="00902965" w:rsidP="00B158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02965" w:rsidRPr="004A49C9" w14:paraId="6A06F904" w14:textId="77777777" w:rsidTr="00B15892">
        <w:tc>
          <w:tcPr>
            <w:tcW w:w="1843" w:type="dxa"/>
          </w:tcPr>
          <w:p w14:paraId="037484C6" w14:textId="77777777" w:rsidR="00902965" w:rsidRPr="004A49C9" w:rsidRDefault="00902965" w:rsidP="00B158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8164638" w14:textId="77777777" w:rsidR="00902965" w:rsidRPr="004A49C9" w:rsidRDefault="00902965" w:rsidP="00B158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7990A536" w14:textId="77777777" w:rsidR="00902965" w:rsidRPr="004A49C9" w:rsidRDefault="00902965" w:rsidP="00B158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D1F04C6" w14:textId="77777777" w:rsidR="00902965" w:rsidRPr="00E2590C" w:rsidRDefault="00902965" w:rsidP="00B158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88C0D89" w14:textId="77777777" w:rsidR="00902965" w:rsidRPr="00DC4716" w:rsidRDefault="00902965" w:rsidP="00902965">
      <w:pPr>
        <w:pStyle w:val="3"/>
      </w:pPr>
    </w:p>
    <w:p w14:paraId="1FEFF6A5" w14:textId="77777777" w:rsidR="00902965" w:rsidRPr="008616D0" w:rsidRDefault="00902965" w:rsidP="0090296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902965" w:rsidRPr="0031791A" w14:paraId="108C4194" w14:textId="77777777" w:rsidTr="00B1589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3D5E26B" w14:textId="77777777" w:rsidR="00902965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4F5C11D7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A253F52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1FAFAF1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479B456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C081757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D74451E" w14:textId="77777777" w:rsidR="00902965" w:rsidRPr="002B7EE0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02965" w:rsidRPr="00D7306D" w14:paraId="3B2AE706" w14:textId="77777777" w:rsidTr="00B15892">
        <w:trPr>
          <w:trHeight w:val="434"/>
        </w:trPr>
        <w:tc>
          <w:tcPr>
            <w:tcW w:w="1559" w:type="dxa"/>
            <w:vAlign w:val="center"/>
          </w:tcPr>
          <w:p w14:paraId="6FBC8EA6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2FB965E0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768607AE" w14:textId="77777777" w:rsidR="00902965" w:rsidRPr="00BC6553" w:rsidRDefault="00902965" w:rsidP="00B158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EE19F17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A0F905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7DE91E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B64F580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7ED9B81" w14:textId="77777777" w:rsidR="00902965" w:rsidRPr="00A31217" w:rsidRDefault="00902965" w:rsidP="00902965"/>
    <w:p w14:paraId="7173AB42" w14:textId="77777777" w:rsidR="00902965" w:rsidRPr="008616D0" w:rsidRDefault="00902965" w:rsidP="0090296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902965" w:rsidRPr="0031791A" w14:paraId="574674F7" w14:textId="77777777" w:rsidTr="00B1589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D7DE581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1DA80AB" w14:textId="77777777" w:rsidR="00902965" w:rsidRPr="0031791A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687153D" w14:textId="77777777" w:rsidR="00902965" w:rsidRPr="002B7EE0" w:rsidRDefault="00902965" w:rsidP="00B158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902965" w:rsidRPr="00D7306D" w14:paraId="247D27C5" w14:textId="77777777" w:rsidTr="00B15892">
        <w:trPr>
          <w:trHeight w:val="308"/>
        </w:trPr>
        <w:tc>
          <w:tcPr>
            <w:tcW w:w="1559" w:type="dxa"/>
            <w:vAlign w:val="center"/>
          </w:tcPr>
          <w:p w14:paraId="4501FD39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85C5735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98A94DA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902965" w:rsidRPr="00D7306D" w14:paraId="51ACE615" w14:textId="77777777" w:rsidTr="00B15892">
        <w:trPr>
          <w:trHeight w:val="308"/>
        </w:trPr>
        <w:tc>
          <w:tcPr>
            <w:tcW w:w="1559" w:type="dxa"/>
            <w:vAlign w:val="center"/>
          </w:tcPr>
          <w:p w14:paraId="706B695C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3B5E27C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3BE96D2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</w:t>
            </w:r>
          </w:p>
        </w:tc>
      </w:tr>
      <w:tr w:rsidR="00902965" w:rsidRPr="00D7306D" w14:paraId="18E3BF80" w14:textId="77777777" w:rsidTr="00B15892">
        <w:trPr>
          <w:trHeight w:val="308"/>
        </w:trPr>
        <w:tc>
          <w:tcPr>
            <w:tcW w:w="1559" w:type="dxa"/>
            <w:vAlign w:val="center"/>
          </w:tcPr>
          <w:p w14:paraId="71038DC4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06285C0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EB1DFCE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902965" w:rsidRPr="00D7306D" w14:paraId="68EE09C1" w14:textId="77777777" w:rsidTr="00B15892">
        <w:trPr>
          <w:trHeight w:val="382"/>
        </w:trPr>
        <w:tc>
          <w:tcPr>
            <w:tcW w:w="1559" w:type="dxa"/>
            <w:vAlign w:val="center"/>
          </w:tcPr>
          <w:p w14:paraId="743646EC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843" w:type="dxa"/>
            <w:vAlign w:val="center"/>
          </w:tcPr>
          <w:p w14:paraId="614BB921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E404003</w:t>
            </w:r>
          </w:p>
        </w:tc>
        <w:tc>
          <w:tcPr>
            <w:tcW w:w="6804" w:type="dxa"/>
            <w:vAlign w:val="center"/>
          </w:tcPr>
          <w:p w14:paraId="310A0852" w14:textId="77777777" w:rsidR="00902965" w:rsidRPr="00BC6553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 not found</w:t>
            </w:r>
          </w:p>
        </w:tc>
      </w:tr>
      <w:tr w:rsidR="00902965" w:rsidRPr="00D7306D" w14:paraId="6E767BBB" w14:textId="77777777" w:rsidTr="00B15892">
        <w:trPr>
          <w:trHeight w:val="308"/>
        </w:trPr>
        <w:tc>
          <w:tcPr>
            <w:tcW w:w="1559" w:type="dxa"/>
            <w:vAlign w:val="center"/>
          </w:tcPr>
          <w:p w14:paraId="08B86C66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623371C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005ED89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902965" w:rsidRPr="00D7306D" w14:paraId="0D96347C" w14:textId="77777777" w:rsidTr="00B15892">
        <w:trPr>
          <w:trHeight w:val="308"/>
        </w:trPr>
        <w:tc>
          <w:tcPr>
            <w:tcW w:w="1559" w:type="dxa"/>
            <w:vAlign w:val="center"/>
          </w:tcPr>
          <w:p w14:paraId="5275A267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5E431CC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E571390" w14:textId="77777777" w:rsidR="00902965" w:rsidRDefault="00902965" w:rsidP="00B158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5668433A" w14:textId="77777777" w:rsidR="00902965" w:rsidRDefault="00902965" w:rsidP="00902965"/>
    <w:p w14:paraId="78E7DB2A" w14:textId="77777777" w:rsidR="00902965" w:rsidRDefault="00902965" w:rsidP="00902965"/>
    <w:p w14:paraId="3C35B551" w14:textId="77777777" w:rsidR="00902965" w:rsidRDefault="00902965" w:rsidP="009B5FE0"/>
    <w:p w14:paraId="6E683136" w14:textId="77777777" w:rsidR="00902965" w:rsidRDefault="00902965" w:rsidP="009B5FE0"/>
    <w:p w14:paraId="067DEB77" w14:textId="3F2E4695" w:rsidR="009B5FE0" w:rsidRDefault="009B5FE0" w:rsidP="009B5FE0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29" w:name="_Get_Template_Theme"/>
      <w:bookmarkEnd w:id="129"/>
      <w:r>
        <w:rPr>
          <w:rFonts w:ascii="Tahoma" w:hAnsi="Tahoma" w:cs="Tahoma"/>
          <w:b/>
          <w:bCs/>
          <w:color w:val="auto"/>
          <w:sz w:val="28"/>
          <w:szCs w:val="28"/>
        </w:rPr>
        <w:t>Get Template Theme API</w:t>
      </w:r>
    </w:p>
    <w:p w14:paraId="27BEDE44" w14:textId="77777777" w:rsidR="009B5FE0" w:rsidRPr="008A6B90" w:rsidRDefault="009B5FE0" w:rsidP="009B5FE0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9B5FE0" w:rsidRPr="00554C13" w14:paraId="188CB097" w14:textId="77777777" w:rsidTr="00C0789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061ACB8" w14:textId="77777777" w:rsidR="009B5FE0" w:rsidRPr="00554C13" w:rsidRDefault="009B5FE0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1E2BFCC4" w14:textId="1DC527C8" w:rsidR="009B5FE0" w:rsidRPr="00554C13" w:rsidRDefault="009B5FE0" w:rsidP="00C07894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Template Theme</w:t>
            </w:r>
          </w:p>
        </w:tc>
      </w:tr>
      <w:tr w:rsidR="009B5FE0" w:rsidRPr="00554C13" w14:paraId="328D2576" w14:textId="77777777" w:rsidTr="00C0789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85F4BF9" w14:textId="77777777" w:rsidR="009B5FE0" w:rsidRPr="00554C13" w:rsidRDefault="009B5FE0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AF2755C" w14:textId="4CA7B23C" w:rsidR="009B5FE0" w:rsidRPr="008F2A18" w:rsidRDefault="009B5FE0" w:rsidP="00C07894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/vms/v1/templates/themes/{themeId}</w:t>
            </w:r>
          </w:p>
        </w:tc>
      </w:tr>
      <w:tr w:rsidR="009B5FE0" w:rsidRPr="00554C13" w14:paraId="53414C3A" w14:textId="77777777" w:rsidTr="00C07894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BE2EDF1" w14:textId="77777777" w:rsidR="009B5FE0" w:rsidRPr="007A30EF" w:rsidRDefault="009B5FE0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A30E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BCF1ABA" w14:textId="77777777" w:rsidR="009B5FE0" w:rsidRDefault="009B5FE0" w:rsidP="00C07894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9B5FE0" w:rsidRPr="00554C13" w14:paraId="26BFBF5B" w14:textId="77777777" w:rsidTr="00C07894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B163440" w14:textId="77777777" w:rsidR="009B5FE0" w:rsidRPr="00554C13" w:rsidRDefault="009B5FE0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DDF334B" w14:textId="77777777" w:rsidR="009B5FE0" w:rsidRPr="008F2A18" w:rsidRDefault="009B5FE0" w:rsidP="00C0789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251CCA52" w14:textId="77777777" w:rsidR="009B5FE0" w:rsidRDefault="009B5FE0" w:rsidP="009B5FE0">
      <w:pPr>
        <w:rPr>
          <w:rStyle w:val="af0"/>
          <w:rFonts w:ascii="Tahoma" w:hAnsi="Tahoma" w:cs="Tahoma"/>
          <w:color w:val="auto"/>
        </w:rPr>
      </w:pPr>
    </w:p>
    <w:p w14:paraId="5C8A7179" w14:textId="77777777" w:rsidR="009B5FE0" w:rsidRPr="004D476C" w:rsidRDefault="009B5FE0" w:rsidP="009B5FE0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463005F3" w14:textId="4D6B71B3" w:rsidR="009B5FE0" w:rsidRPr="008F2A18" w:rsidRDefault="009B5FE0" w:rsidP="009B5FE0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template theme information.</w:t>
      </w:r>
    </w:p>
    <w:p w14:paraId="3B6110B2" w14:textId="77777777" w:rsidR="009B5FE0" w:rsidRPr="00B45296" w:rsidRDefault="009B5FE0" w:rsidP="009B5FE0">
      <w:pPr>
        <w:pStyle w:val="ab"/>
        <w:numPr>
          <w:ilvl w:val="0"/>
          <w:numId w:val="7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B5FE0" w:rsidRPr="0031791A" w14:paraId="25C3FB6C" w14:textId="77777777" w:rsidTr="00C0789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5CA5934" w14:textId="77777777" w:rsidR="009B5FE0" w:rsidRPr="0031791A" w:rsidRDefault="009B5FE0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ECCDFE2" w14:textId="77777777" w:rsidR="009B5FE0" w:rsidRPr="0031791A" w:rsidRDefault="009B5FE0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4B59939" w14:textId="77777777" w:rsidR="009B5FE0" w:rsidRPr="002B7E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B5FE0" w:rsidRPr="00D7306D" w14:paraId="0BEF6639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6A911E4C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C442F10" w14:textId="77777777" w:rsidR="009B5FE0" w:rsidRPr="00BC6553" w:rsidRDefault="009B5FE0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3ECE5067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A315446" w14:textId="77777777" w:rsidR="009B5FE0" w:rsidRPr="00F6258E" w:rsidRDefault="009B5FE0" w:rsidP="009B5FE0">
      <w:pPr>
        <w:rPr>
          <w:rStyle w:val="af0"/>
          <w:rFonts w:ascii="Tahoma" w:hAnsi="Tahoma" w:cs="Tahoma"/>
          <w:color w:val="auto"/>
          <w:lang w:eastAsia="ja-JP"/>
        </w:rPr>
      </w:pPr>
    </w:p>
    <w:p w14:paraId="517AEAC7" w14:textId="604A47DE" w:rsidR="009B5FE0" w:rsidRDefault="00314E44" w:rsidP="00AA5882">
      <w:pPr>
        <w:pStyle w:val="ab"/>
        <w:numPr>
          <w:ilvl w:val="0"/>
          <w:numId w:val="7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9B5FE0">
        <w:rPr>
          <w:rStyle w:val="af0"/>
          <w:rFonts w:ascii="Tahoma" w:hAnsi="Tahoma" w:cs="Tahoma"/>
          <w:color w:val="auto"/>
          <w:lang w:eastAsia="ja-JP"/>
        </w:rPr>
        <w:t xml:space="preserve"> Template </w:t>
      </w:r>
      <w:r>
        <w:rPr>
          <w:rStyle w:val="af0"/>
          <w:rFonts w:ascii="Tahoma" w:hAnsi="Tahoma" w:cs="Tahoma"/>
          <w:color w:val="auto"/>
          <w:lang w:eastAsia="ja-JP"/>
        </w:rPr>
        <w:t xml:space="preserve">Theme </w:t>
      </w:r>
      <w:r w:rsidR="009B5FE0">
        <w:rPr>
          <w:rStyle w:val="af0"/>
          <w:rFonts w:ascii="Tahoma" w:hAnsi="Tahoma" w:cs="Tahoma"/>
          <w:color w:val="auto"/>
          <w:lang w:eastAsia="ja-JP"/>
        </w:rPr>
        <w:t>Information</w:t>
      </w:r>
    </w:p>
    <w:p w14:paraId="738DBD1D" w14:textId="32C5011A" w:rsidR="009B5FE0" w:rsidRPr="00F75C84" w:rsidRDefault="009B5FE0" w:rsidP="009B5FE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Theme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template</w:t>
      </w:r>
      <w:r w:rsidR="00AA5882">
        <w:rPr>
          <w:rFonts w:ascii="Tahoma" w:hAnsi="Tahoma" w:cs="Tahoma"/>
          <w:sz w:val="20"/>
          <w:szCs w:val="20"/>
          <w:lang w:eastAsia="ja-JP" w:bidi="th-TH"/>
        </w:rPr>
        <w:t xml:space="preserve"> theme information of specified themeId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F9D0629" w14:textId="77777777" w:rsidR="009B5FE0" w:rsidRDefault="009B5FE0" w:rsidP="009B5FE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2977"/>
        <w:gridCol w:w="3969"/>
      </w:tblGrid>
      <w:tr w:rsidR="009B5FE0" w:rsidRPr="0031791A" w14:paraId="57495711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60219DA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9A69A8E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7843C0A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7700083F" w14:textId="77777777" w:rsidR="009B5FE0" w:rsidRPr="001E796D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B5FE0" w:rsidRPr="00D7306D" w14:paraId="4B8944D3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339DFC85" w14:textId="2CC0CF0A" w:rsidR="009B5FE0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</w:t>
            </w:r>
            <w:r w:rsidR="009B5F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4EED4FE2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2977" w:type="dxa"/>
            <w:vAlign w:val="center"/>
          </w:tcPr>
          <w:p w14:paraId="011E7B94" w14:textId="0B0E560D" w:rsidR="009B5FE0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</w:t>
            </w:r>
            <w:r w:rsidR="009B5F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</w:t>
            </w:r>
            <w:r w:rsidR="009B5F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3969" w:type="dxa"/>
            <w:vAlign w:val="center"/>
          </w:tcPr>
          <w:p w14:paraId="09779484" w14:textId="1C8394DB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Path parameter </w:t>
            </w:r>
            <w:r w:rsidR="00AA588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</w:tr>
    </w:tbl>
    <w:p w14:paraId="6C2232D2" w14:textId="77777777" w:rsidR="009B5FE0" w:rsidRDefault="009B5FE0" w:rsidP="009B5FE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5C105A2" w14:textId="13558DB8" w:rsidR="009B5FE0" w:rsidRDefault="009B5FE0" w:rsidP="00AA58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542A86F6" w14:textId="77777777" w:rsidR="00AA5882" w:rsidRDefault="00AA5882" w:rsidP="00AA58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901CE53" w14:textId="77777777" w:rsidR="009B5FE0" w:rsidRDefault="009B5FE0" w:rsidP="00AA5882">
      <w:pPr>
        <w:pStyle w:val="ab"/>
        <w:numPr>
          <w:ilvl w:val="0"/>
          <w:numId w:val="7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Data</w:t>
      </w:r>
    </w:p>
    <w:p w14:paraId="35552204" w14:textId="77777777" w:rsidR="009B5FE0" w:rsidRDefault="009B5FE0" w:rsidP="009B5FE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3118"/>
        <w:gridCol w:w="3969"/>
      </w:tblGrid>
      <w:tr w:rsidR="009B5FE0" w:rsidRPr="0031791A" w14:paraId="201629A1" w14:textId="77777777" w:rsidTr="00C07894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1E06C175" w14:textId="77777777" w:rsidR="009B5F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04385C5B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13BC10A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6C695607" w14:textId="77777777" w:rsidR="009B5FE0" w:rsidRPr="002B7E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B5FE0" w:rsidRPr="00D7306D" w14:paraId="40884D61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0D47D7D7" w14:textId="7112FACE" w:rsidR="009B5FE0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276" w:type="dxa"/>
            <w:vAlign w:val="center"/>
          </w:tcPr>
          <w:p w14:paraId="182FF81F" w14:textId="3B1F1503" w:rsidR="009B5FE0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118" w:type="dxa"/>
            <w:vAlign w:val="center"/>
          </w:tcPr>
          <w:p w14:paraId="034E8CC4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777AE3F6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5882" w:rsidRPr="00D7306D" w14:paraId="76C4E871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35E946FF" w14:textId="5CA74FE4" w:rsidR="00AA5882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templateCd</w:t>
            </w:r>
          </w:p>
        </w:tc>
        <w:tc>
          <w:tcPr>
            <w:tcW w:w="1276" w:type="dxa"/>
            <w:vAlign w:val="center"/>
          </w:tcPr>
          <w:p w14:paraId="51558020" w14:textId="5196835F" w:rsidR="00AA5882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58211D25" w14:textId="77777777" w:rsidR="00AA5882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09680643" w14:textId="77777777" w:rsidR="00AA5882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5882" w:rsidRPr="00D7306D" w14:paraId="796783E2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3FE0BEF7" w14:textId="43B436F4" w:rsidR="00AA5882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hemeName</w:t>
            </w:r>
          </w:p>
        </w:tc>
        <w:tc>
          <w:tcPr>
            <w:tcW w:w="1276" w:type="dxa"/>
            <w:vAlign w:val="center"/>
          </w:tcPr>
          <w:p w14:paraId="2C0AD436" w14:textId="7C1B3DCE" w:rsidR="00AA5882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367BE439" w14:textId="77777777" w:rsidR="00AA5882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49EF38EC" w14:textId="77777777" w:rsidR="00AA5882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5882" w:rsidRPr="00D7306D" w14:paraId="4C142E1F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59752C46" w14:textId="36BD2337" w:rsidR="00AA5882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escription</w:t>
            </w:r>
          </w:p>
        </w:tc>
        <w:tc>
          <w:tcPr>
            <w:tcW w:w="1276" w:type="dxa"/>
            <w:vAlign w:val="center"/>
          </w:tcPr>
          <w:p w14:paraId="7F306F5B" w14:textId="465AA204" w:rsidR="00AA5882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002CE33C" w14:textId="77777777" w:rsidR="00AA5882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55161AEF" w14:textId="77777777" w:rsidR="00AA5882" w:rsidRPr="00BC6553" w:rsidRDefault="00AA588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F7F94" w:rsidRPr="00D7306D" w14:paraId="24E2DDAB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4F5051A6" w14:textId="311800E1" w:rsidR="00AF7F94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6" w:type="dxa"/>
            <w:vAlign w:val="center"/>
          </w:tcPr>
          <w:p w14:paraId="57593B39" w14:textId="2C7399B3" w:rsidR="00AF7F94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1541E575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1C0C74A0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F7F94" w:rsidRPr="00D7306D" w14:paraId="5EE2FCF3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00FE351A" w14:textId="34B7F388" w:rsidR="00AF7F94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6" w:type="dxa"/>
            <w:vAlign w:val="center"/>
          </w:tcPr>
          <w:p w14:paraId="3347D55A" w14:textId="45B107B1" w:rsidR="00AF7F94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65D0AC4B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116EB358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F7F94" w:rsidRPr="00D7306D" w14:paraId="59A94A7E" w14:textId="77777777" w:rsidTr="00C07894">
        <w:trPr>
          <w:trHeight w:val="404"/>
        </w:trPr>
        <w:tc>
          <w:tcPr>
            <w:tcW w:w="1843" w:type="dxa"/>
            <w:vAlign w:val="center"/>
          </w:tcPr>
          <w:p w14:paraId="11B7BF35" w14:textId="4EF80ABA" w:rsidR="00AF7F94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1276" w:type="dxa"/>
            <w:vAlign w:val="center"/>
          </w:tcPr>
          <w:p w14:paraId="512F13A4" w14:textId="375119D8" w:rsidR="00AF7F94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16116E0C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35B77250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AD2251E" w14:textId="77777777" w:rsidR="009B5FE0" w:rsidRPr="00C27EFA" w:rsidRDefault="009B5FE0" w:rsidP="009B5FE0">
      <w:pPr>
        <w:rPr>
          <w:rFonts w:ascii="Tahoma" w:hAnsi="Tahoma" w:cs="Tahoma"/>
          <w:smallCaps/>
          <w:lang w:eastAsia="ja-JP"/>
        </w:rPr>
      </w:pPr>
    </w:p>
    <w:p w14:paraId="4AE6E217" w14:textId="77777777" w:rsidR="009B5FE0" w:rsidRDefault="009B5FE0" w:rsidP="00500AE5">
      <w:pPr>
        <w:pStyle w:val="ab"/>
        <w:numPr>
          <w:ilvl w:val="0"/>
          <w:numId w:val="7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67C5F4E" w14:textId="77777777" w:rsidR="009B5FE0" w:rsidRDefault="009B5FE0" w:rsidP="009B5FE0">
      <w:pPr>
        <w:rPr>
          <w:rStyle w:val="af0"/>
          <w:rFonts w:ascii="Tahoma" w:hAnsi="Tahoma" w:cs="Tahoma"/>
          <w:color w:val="auto"/>
        </w:rPr>
      </w:pPr>
    </w:p>
    <w:p w14:paraId="3C60E9BC" w14:textId="77777777" w:rsidR="009B5FE0" w:rsidRPr="004D476C" w:rsidRDefault="009B5FE0" w:rsidP="009B5FE0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9B5FE0" w:rsidRPr="000253E8" w14:paraId="370BD895" w14:textId="77777777" w:rsidTr="00C07894">
        <w:tc>
          <w:tcPr>
            <w:tcW w:w="2523" w:type="dxa"/>
          </w:tcPr>
          <w:p w14:paraId="6CF3A630" w14:textId="77777777" w:rsidR="009B5FE0" w:rsidRPr="000253E8" w:rsidRDefault="009B5FE0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A3B77EC" w14:textId="77777777" w:rsidR="009B5FE0" w:rsidRPr="000253E8" w:rsidRDefault="009B5FE0" w:rsidP="00C07894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6747592" w14:textId="77777777" w:rsidR="009B5FE0" w:rsidRPr="000253E8" w:rsidRDefault="009B5FE0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2CCF3DE7" w14:textId="77777777" w:rsidR="009B5FE0" w:rsidRPr="000253E8" w:rsidRDefault="009B5FE0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58694EC" w14:textId="77777777" w:rsidR="009B5FE0" w:rsidRPr="000253E8" w:rsidRDefault="009B5FE0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B5FE0" w:rsidRPr="004A49C9" w14:paraId="18EA8179" w14:textId="77777777" w:rsidTr="00C07894">
        <w:tc>
          <w:tcPr>
            <w:tcW w:w="2523" w:type="dxa"/>
          </w:tcPr>
          <w:p w14:paraId="5C80A478" w14:textId="77777777" w:rsidR="009B5FE0" w:rsidRPr="004A49C9" w:rsidRDefault="009B5FE0" w:rsidP="00C07894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E326F5A" w14:textId="77777777" w:rsidR="009B5FE0" w:rsidRPr="004A49C9" w:rsidRDefault="009B5FE0" w:rsidP="00C07894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7FE6AEC7" w14:textId="77777777" w:rsidR="009B5FE0" w:rsidRPr="004A49C9" w:rsidRDefault="009B5FE0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FCBF563" w14:textId="77777777" w:rsidR="009B5FE0" w:rsidRPr="004A49C9" w:rsidRDefault="009B5FE0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E91C2C9" w14:textId="77777777" w:rsidR="009B5FE0" w:rsidRPr="00E2590C" w:rsidRDefault="009B5FE0" w:rsidP="00C0789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775BA5F" w14:textId="77777777" w:rsidR="009B5FE0" w:rsidRPr="00B14D36" w:rsidRDefault="009B5FE0" w:rsidP="009B5FE0"/>
    <w:p w14:paraId="7A7BD049" w14:textId="77777777" w:rsidR="009B5FE0" w:rsidRPr="004D476C" w:rsidRDefault="009B5FE0" w:rsidP="009B5FE0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9B5FE0" w:rsidRPr="0031791A" w14:paraId="360B0A55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AF2716F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1F6A556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E31B161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36EA79C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720EF8E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592D2EF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CB2E514" w14:textId="77777777" w:rsidR="009B5FE0" w:rsidRPr="002B7E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B5FE0" w:rsidRPr="00D7306D" w14:paraId="4CFC98CC" w14:textId="77777777" w:rsidTr="00C07894">
        <w:trPr>
          <w:trHeight w:val="378"/>
        </w:trPr>
        <w:tc>
          <w:tcPr>
            <w:tcW w:w="1559" w:type="dxa"/>
            <w:vAlign w:val="center"/>
          </w:tcPr>
          <w:p w14:paraId="60981F17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6EDA8BF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266F76BD" w14:textId="77777777" w:rsidR="009B5FE0" w:rsidRPr="00BC6553" w:rsidRDefault="009B5FE0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D2AF1DA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8CECB9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0623559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2A55D63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17EB170" w14:textId="77777777" w:rsidR="009B5FE0" w:rsidRDefault="009B5FE0" w:rsidP="009B5FE0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469DBAC" w14:textId="77777777" w:rsidR="009B5FE0" w:rsidRPr="004D476C" w:rsidRDefault="009B5FE0" w:rsidP="009B5FE0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9B5FE0" w:rsidRPr="000253E8" w14:paraId="223F76A7" w14:textId="77777777" w:rsidTr="00C07894">
        <w:trPr>
          <w:trHeight w:val="379"/>
        </w:trPr>
        <w:tc>
          <w:tcPr>
            <w:tcW w:w="1843" w:type="dxa"/>
          </w:tcPr>
          <w:p w14:paraId="2C1D21FD" w14:textId="77777777" w:rsidR="009B5FE0" w:rsidRPr="000253E8" w:rsidRDefault="009B5FE0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4ADABD7" w14:textId="77777777" w:rsidR="009B5FE0" w:rsidRPr="000253E8" w:rsidRDefault="009B5FE0" w:rsidP="00C07894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5A65B81" w14:textId="77777777" w:rsidR="009B5FE0" w:rsidRPr="000253E8" w:rsidRDefault="009B5FE0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A113C35" w14:textId="77777777" w:rsidR="009B5FE0" w:rsidRPr="000253E8" w:rsidRDefault="009B5FE0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B5FE0" w:rsidRPr="004A49C9" w14:paraId="1A894BBD" w14:textId="77777777" w:rsidTr="00C07894">
        <w:tc>
          <w:tcPr>
            <w:tcW w:w="1843" w:type="dxa"/>
          </w:tcPr>
          <w:p w14:paraId="77B79D63" w14:textId="77777777" w:rsidR="009B5FE0" w:rsidRPr="004A49C9" w:rsidRDefault="009B5FE0" w:rsidP="00C07894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A1DCC0F" w14:textId="77777777" w:rsidR="009B5FE0" w:rsidRPr="004A49C9" w:rsidRDefault="009B5FE0" w:rsidP="00C07894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442A4745" w14:textId="77777777" w:rsidR="009B5FE0" w:rsidRPr="004A49C9" w:rsidRDefault="009B5FE0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24FD0A85" w14:textId="77777777" w:rsidR="009B5FE0" w:rsidRPr="00E2590C" w:rsidRDefault="009B5FE0" w:rsidP="00C0789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02B46B6" w14:textId="77777777" w:rsidR="009B5FE0" w:rsidRPr="006307D9" w:rsidRDefault="009B5FE0" w:rsidP="009B5FE0"/>
    <w:p w14:paraId="37447EAC" w14:textId="77777777" w:rsidR="009B5FE0" w:rsidRPr="008616D0" w:rsidRDefault="009B5FE0" w:rsidP="009B5FE0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709"/>
        <w:gridCol w:w="709"/>
        <w:gridCol w:w="708"/>
        <w:gridCol w:w="2268"/>
        <w:gridCol w:w="2977"/>
      </w:tblGrid>
      <w:tr w:rsidR="009B5FE0" w:rsidRPr="0031791A" w14:paraId="2314A4C0" w14:textId="77777777" w:rsidTr="00C07894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59BC5C0F" w14:textId="77777777" w:rsidR="009B5F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2A24818B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58A8005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D5E2771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601BFBE8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C9BD5AA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160A130" w14:textId="77777777" w:rsidR="009B5FE0" w:rsidRPr="002B7E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B5FE0" w:rsidRPr="00D7306D" w14:paraId="3F94292D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6A012C65" w14:textId="57036D38" w:rsidR="009B5FE0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992" w:type="dxa"/>
            <w:vAlign w:val="center"/>
          </w:tcPr>
          <w:p w14:paraId="4A1105F1" w14:textId="2515B2CD" w:rsidR="009B5FE0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0A1DD3EF" w14:textId="77777777" w:rsidR="009B5FE0" w:rsidRPr="00BC6553" w:rsidRDefault="009B5FE0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5582216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1206A8E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3A484C8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986B329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F7F94" w:rsidRPr="00D7306D" w14:paraId="4D857079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69FB6D7F" w14:textId="5A88FD3F" w:rsidR="00AF7F94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templateCd</w:t>
            </w:r>
          </w:p>
        </w:tc>
        <w:tc>
          <w:tcPr>
            <w:tcW w:w="992" w:type="dxa"/>
            <w:vAlign w:val="center"/>
          </w:tcPr>
          <w:p w14:paraId="6DA4805E" w14:textId="2079CC82" w:rsidR="00AF7F94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ADD912E" w14:textId="7BA76320" w:rsidR="00AF7F94" w:rsidRDefault="0094568C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1177572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C0140D2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720B126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C38E3BC" w14:textId="77777777" w:rsidR="00AF7F94" w:rsidRPr="00BC6553" w:rsidRDefault="00AF7F9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568C" w:rsidRPr="00D7306D" w14:paraId="43F2FA8E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242941B9" w14:textId="01CC5F9B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themeName</w:t>
            </w:r>
          </w:p>
        </w:tc>
        <w:tc>
          <w:tcPr>
            <w:tcW w:w="992" w:type="dxa"/>
            <w:vAlign w:val="center"/>
          </w:tcPr>
          <w:p w14:paraId="5DCB118C" w14:textId="0040B37E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26D22AB" w14:textId="4D32A311" w:rsidR="0094568C" w:rsidRDefault="0094568C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FD7C8CC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43F094F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154F551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353E132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568C" w:rsidRPr="00D7306D" w14:paraId="7285B4AD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398AD5EF" w14:textId="7264A63E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escription</w:t>
            </w:r>
          </w:p>
        </w:tc>
        <w:tc>
          <w:tcPr>
            <w:tcW w:w="992" w:type="dxa"/>
            <w:vAlign w:val="center"/>
          </w:tcPr>
          <w:p w14:paraId="1E3E006D" w14:textId="0A47C6F3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BA31DD4" w14:textId="7EA8218E" w:rsidR="0094568C" w:rsidRDefault="0094568C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BBC2BC0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CE74782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FAF0924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8FE656D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568C" w:rsidRPr="00D7306D" w14:paraId="0E4B4E45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016BF821" w14:textId="12D91387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992" w:type="dxa"/>
            <w:vAlign w:val="center"/>
          </w:tcPr>
          <w:p w14:paraId="261AC542" w14:textId="68E52C67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C0E4274" w14:textId="3AE55CC9" w:rsidR="0094568C" w:rsidRDefault="0094568C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A183A6F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E86B847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1582A52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E5C8447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568C" w:rsidRPr="00D7306D" w14:paraId="0960A575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5E8EDF73" w14:textId="53DBCA44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2A1F232F" w14:textId="43ED68BE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79584D7" w14:textId="05D8097C" w:rsidR="0094568C" w:rsidRDefault="0094568C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E15D984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7465346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FF598B7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F0A115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568C" w:rsidRPr="00D7306D" w14:paraId="0E009196" w14:textId="77777777" w:rsidTr="00C07894">
        <w:trPr>
          <w:trHeight w:val="390"/>
        </w:trPr>
        <w:tc>
          <w:tcPr>
            <w:tcW w:w="1843" w:type="dxa"/>
            <w:vAlign w:val="center"/>
          </w:tcPr>
          <w:p w14:paraId="7742E050" w14:textId="4CEE00DD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992" w:type="dxa"/>
            <w:vAlign w:val="center"/>
          </w:tcPr>
          <w:p w14:paraId="5BA45C4A" w14:textId="2A2E07FD" w:rsidR="0094568C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B756D35" w14:textId="42F533ED" w:rsidR="0094568C" w:rsidRDefault="0094568C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2EB5A6D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9F8EF13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DF87FE5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14F65C8" w14:textId="77777777" w:rsidR="0094568C" w:rsidRPr="00BC6553" w:rsidRDefault="009456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73D9DF0" w14:textId="77777777" w:rsidR="009B5FE0" w:rsidRPr="00A31217" w:rsidRDefault="009B5FE0" w:rsidP="009B5FE0"/>
    <w:p w14:paraId="51E0E2E8" w14:textId="77777777" w:rsidR="009B5FE0" w:rsidRPr="008616D0" w:rsidRDefault="009B5FE0" w:rsidP="009B5FE0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9B5FE0" w:rsidRPr="0031791A" w14:paraId="2CCCA88A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B6DB0DA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7A267B7A" w14:textId="77777777" w:rsidR="009B5FE0" w:rsidRPr="0031791A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15BE0D2" w14:textId="77777777" w:rsidR="009B5FE0" w:rsidRPr="002B7EE0" w:rsidRDefault="009B5FE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9B5FE0" w:rsidRPr="00D7306D" w14:paraId="2B515369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426A7E37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A78D3C8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861644A" w14:textId="77777777" w:rsidR="009B5FE0" w:rsidRPr="00BC6553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733D64" w:rsidRPr="00D7306D" w14:paraId="2059D6AD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6163AC10" w14:textId="77777777" w:rsidR="00733D64" w:rsidRDefault="00733D6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7CCCA43" w14:textId="77777777" w:rsidR="00733D64" w:rsidRDefault="00733D6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16784E20" w14:textId="77777777" w:rsidR="00733D64" w:rsidRDefault="00733D6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9B5FE0" w:rsidRPr="00D7306D" w14:paraId="0F18BD0F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69F9A587" w14:textId="1ADDBFFF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733D6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295029B3" w14:textId="58F3BB0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733D6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  <w:r w:rsidR="00733D6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6804" w:type="dxa"/>
            <w:vAlign w:val="center"/>
          </w:tcPr>
          <w:p w14:paraId="035C82F6" w14:textId="09E5D715" w:rsidR="009B5FE0" w:rsidRDefault="00733D6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 not found</w:t>
            </w:r>
          </w:p>
        </w:tc>
      </w:tr>
      <w:tr w:rsidR="009B5FE0" w:rsidRPr="00D7306D" w14:paraId="30940526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4319A9F0" w14:textId="7777777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A992C96" w14:textId="7777777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71504C82" w14:textId="7777777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9B5FE0" w:rsidRPr="00D7306D" w14:paraId="0567BBAD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39964844" w14:textId="7777777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55F1ACA" w14:textId="7777777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C93992A" w14:textId="77777777" w:rsidR="009B5FE0" w:rsidRDefault="009B5FE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7978009" w14:textId="77777777" w:rsidR="009B5FE0" w:rsidRDefault="009B5FE0" w:rsidP="009B5FE0"/>
    <w:p w14:paraId="1BC3034B" w14:textId="77777777" w:rsidR="009B5FE0" w:rsidRDefault="009B5FE0" w:rsidP="008342A5"/>
    <w:p w14:paraId="6CC75836" w14:textId="5A5B5E7B" w:rsidR="008342A5" w:rsidRPr="00233F35" w:rsidRDefault="002B7EE0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30" w:name="_Get_My_Projects"/>
      <w:bookmarkStart w:id="131" w:name="_Toc49966573"/>
      <w:bookmarkEnd w:id="130"/>
      <w:r>
        <w:rPr>
          <w:rFonts w:ascii="Tahoma" w:hAnsi="Tahoma" w:cs="Tahoma"/>
          <w:b/>
          <w:bCs/>
          <w:color w:val="auto"/>
          <w:sz w:val="28"/>
          <w:szCs w:val="28"/>
        </w:rPr>
        <w:t>Search</w:t>
      </w:r>
      <w:r w:rsidR="00233F35">
        <w:rPr>
          <w:rFonts w:ascii="Tahoma" w:hAnsi="Tahoma" w:cs="Tahoma"/>
          <w:b/>
          <w:bCs/>
          <w:color w:val="auto"/>
          <w:sz w:val="28"/>
          <w:szCs w:val="28"/>
        </w:rPr>
        <w:t xml:space="preserve"> My Project</w:t>
      </w:r>
      <w:r w:rsidR="00430649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233F35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131"/>
    </w:p>
    <w:p w14:paraId="36900FAC" w14:textId="77777777" w:rsidR="008342A5" w:rsidRPr="008A6B90" w:rsidRDefault="008342A5" w:rsidP="008342A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342A5" w:rsidRPr="00554C13" w14:paraId="3D1D6430" w14:textId="77777777" w:rsidTr="00CD5E37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FB5FD4B" w14:textId="77777777" w:rsidR="008342A5" w:rsidRPr="00554C13" w:rsidRDefault="008342A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13C30ED9" w14:textId="025DE9B9" w:rsidR="008342A5" w:rsidRPr="00554C13" w:rsidRDefault="002B7EE0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Search</w:t>
            </w:r>
            <w:r w:rsidR="008342A5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F41FB1">
              <w:rPr>
                <w:rFonts w:ascii="Tahoma" w:hAnsi="Tahoma" w:cs="Tahoma"/>
                <w:sz w:val="20"/>
                <w:szCs w:val="20"/>
                <w:lang w:eastAsia="ja-JP"/>
              </w:rPr>
              <w:t>My Projects</w:t>
            </w:r>
          </w:p>
        </w:tc>
      </w:tr>
      <w:tr w:rsidR="008342A5" w:rsidRPr="00554C13" w14:paraId="6F15F659" w14:textId="77777777" w:rsidTr="00CD5E37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B99589C" w14:textId="77777777" w:rsidR="008342A5" w:rsidRPr="00554C13" w:rsidRDefault="008342A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4E923FA" w14:textId="53DF8FBD" w:rsidR="008342A5" w:rsidRPr="008F2A18" w:rsidRDefault="008342A5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8541F3">
              <w:rPr>
                <w:rFonts w:ascii="Tahoma" w:hAnsi="Tahoma" w:cs="Tahoma"/>
                <w:sz w:val="20"/>
                <w:szCs w:val="20"/>
                <w:lang w:bidi="th-TH"/>
              </w:rPr>
              <w:t>projects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2D66BA">
              <w:rPr>
                <w:rFonts w:ascii="Tahoma" w:hAnsi="Tahoma" w:cs="Tahoma"/>
                <w:sz w:val="20"/>
                <w:szCs w:val="20"/>
                <w:lang w:bidi="th-TH"/>
              </w:rPr>
              <w:t>search</w:t>
            </w:r>
          </w:p>
        </w:tc>
      </w:tr>
      <w:tr w:rsidR="008342A5" w:rsidRPr="00554C13" w14:paraId="7A08EAEE" w14:textId="77777777" w:rsidTr="00CD5E37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898ADF1" w14:textId="77777777" w:rsidR="008342A5" w:rsidRPr="004E05BE" w:rsidRDefault="008342A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E05BE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455C8E5" w14:textId="77777777" w:rsidR="008342A5" w:rsidRDefault="008342A5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8342A5" w:rsidRPr="00554C13" w14:paraId="08EA6B50" w14:textId="77777777" w:rsidTr="00CD5E37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329A253" w14:textId="77777777" w:rsidR="008342A5" w:rsidRPr="00554C13" w:rsidRDefault="008342A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F45195A" w14:textId="0645231F" w:rsidR="008342A5" w:rsidRPr="008F2A18" w:rsidRDefault="008342A5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12A2CFB" w14:textId="77777777" w:rsidR="00A30D69" w:rsidRDefault="00A30D69" w:rsidP="00A30D69">
      <w:pPr>
        <w:rPr>
          <w:rStyle w:val="af0"/>
          <w:rFonts w:ascii="Tahoma" w:hAnsi="Tahoma" w:cs="Tahoma"/>
          <w:color w:val="auto"/>
        </w:rPr>
      </w:pPr>
    </w:p>
    <w:p w14:paraId="4A0C52E1" w14:textId="77777777" w:rsidR="00A30D69" w:rsidRPr="004D476C" w:rsidRDefault="00A30D69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32" w:name="_Toc49966574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32"/>
    </w:p>
    <w:p w14:paraId="55D45655" w14:textId="1176175C" w:rsidR="00A30D69" w:rsidRPr="008F2A18" w:rsidRDefault="002B7EE0" w:rsidP="00A30D69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</w:t>
      </w:r>
      <w:r w:rsidR="00A30D69">
        <w:rPr>
          <w:rFonts w:ascii="Tahoma" w:hAnsi="Tahoma" w:cs="Tahoma"/>
          <w:sz w:val="20"/>
          <w:szCs w:val="20"/>
          <w:lang w:bidi="th-TH"/>
        </w:rPr>
        <w:t xml:space="preserve"> my projects.</w:t>
      </w:r>
    </w:p>
    <w:p w14:paraId="4E00E2F4" w14:textId="77777777" w:rsidR="00A30D69" w:rsidRPr="00B45296" w:rsidRDefault="00A30D69" w:rsidP="00A30D69">
      <w:pPr>
        <w:pStyle w:val="ab"/>
        <w:numPr>
          <w:ilvl w:val="0"/>
          <w:numId w:val="1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A30D69" w:rsidRPr="0031791A" w14:paraId="42F7D907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30F8FF2" w14:textId="3DB5363D" w:rsidR="00A30D69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7120091" w14:textId="77777777" w:rsidR="00A30D69" w:rsidRPr="0031791A" w:rsidRDefault="00A30D69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8ACA9B8" w14:textId="77777777" w:rsidR="00A30D69" w:rsidRPr="002B7EE0" w:rsidRDefault="00A30D69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30D69" w:rsidRPr="00D7306D" w14:paraId="00F659E2" w14:textId="77777777" w:rsidTr="00432DA5">
        <w:trPr>
          <w:trHeight w:val="382"/>
        </w:trPr>
        <w:tc>
          <w:tcPr>
            <w:tcW w:w="1701" w:type="dxa"/>
            <w:vAlign w:val="center"/>
          </w:tcPr>
          <w:p w14:paraId="394DAB93" w14:textId="77777777" w:rsidR="00A30D69" w:rsidRPr="00BC6553" w:rsidRDefault="00A30D69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73BBEB8F" w14:textId="1F1CB141" w:rsidR="00A30D69" w:rsidRPr="00BC6553" w:rsidRDefault="00093A97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B48BFE5" w14:textId="77777777" w:rsidR="00A30D69" w:rsidRPr="00BC6553" w:rsidRDefault="00A30D69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38D344" w14:textId="0CB8EC25" w:rsidR="00A30D69" w:rsidRDefault="00A30D69" w:rsidP="00A30D69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520DBC68" w14:textId="77777777" w:rsidR="00A30D69" w:rsidRPr="00F00294" w:rsidRDefault="00A30D69" w:rsidP="00A30D69">
      <w:pPr>
        <w:pStyle w:val="ab"/>
        <w:numPr>
          <w:ilvl w:val="0"/>
          <w:numId w:val="1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A30D69" w:rsidRPr="0031791A" w14:paraId="385E36E8" w14:textId="77777777" w:rsidTr="00432DA5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401C06A" w14:textId="77777777" w:rsidR="00A30D69" w:rsidRPr="0031791A" w:rsidRDefault="00A30D69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23F8C29" w14:textId="77777777" w:rsidR="00A30D69" w:rsidRPr="0031791A" w:rsidRDefault="00A30D69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5AF0B8DD" w14:textId="77777777" w:rsidR="00A30D69" w:rsidRPr="0031791A" w:rsidRDefault="00A30D69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FF0EA6D" w14:textId="77777777" w:rsidR="00A30D69" w:rsidRPr="0031791A" w:rsidRDefault="00A30D69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A30D69" w:rsidRPr="00D7306D" w14:paraId="1A641AFC" w14:textId="77777777" w:rsidTr="00432DA5">
        <w:trPr>
          <w:trHeight w:val="382"/>
        </w:trPr>
        <w:tc>
          <w:tcPr>
            <w:tcW w:w="567" w:type="dxa"/>
            <w:vAlign w:val="center"/>
          </w:tcPr>
          <w:p w14:paraId="116D3DEC" w14:textId="77777777" w:rsidR="00A30D69" w:rsidRPr="00BC6553" w:rsidRDefault="00A30D69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6ED3FD5" w14:textId="135249AE" w:rsidR="00A30D69" w:rsidRPr="00BC6553" w:rsidRDefault="00671BF2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</w:t>
            </w:r>
            <w:r w:rsidR="001629F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BC137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</w:t>
            </w:r>
            <w:r w:rsidR="00A30D6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76B69196" w14:textId="46356799" w:rsidR="00A30D69" w:rsidRPr="00BC6553" w:rsidRDefault="00962277" w:rsidP="00B11A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5953" w:type="dxa"/>
            <w:vAlign w:val="center"/>
          </w:tcPr>
          <w:p w14:paraId="54FC2512" w14:textId="1C86CC93" w:rsidR="00A30D69" w:rsidRDefault="002E25B5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8270DDC" w14:textId="359CFD35" w:rsidR="00A30D69" w:rsidRDefault="000821BE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3D4BA775" w14:textId="606BB0BC" w:rsidR="00A30D69" w:rsidRPr="004626B5" w:rsidRDefault="000821BE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 length 20 characters</w:t>
            </w:r>
          </w:p>
        </w:tc>
      </w:tr>
      <w:tr w:rsidR="00964F88" w:rsidRPr="00D7306D" w14:paraId="3568604A" w14:textId="77777777" w:rsidTr="00432DA5">
        <w:trPr>
          <w:trHeight w:val="382"/>
        </w:trPr>
        <w:tc>
          <w:tcPr>
            <w:tcW w:w="567" w:type="dxa"/>
            <w:vAlign w:val="center"/>
          </w:tcPr>
          <w:p w14:paraId="6CEA3F61" w14:textId="4355D11C" w:rsidR="00964F88" w:rsidRDefault="00964F8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718E683E" w14:textId="102DFA7A" w:rsidR="00964F88" w:rsidRDefault="00964F88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No format</w:t>
            </w:r>
          </w:p>
        </w:tc>
        <w:tc>
          <w:tcPr>
            <w:tcW w:w="1560" w:type="dxa"/>
            <w:vAlign w:val="center"/>
          </w:tcPr>
          <w:p w14:paraId="7F420409" w14:textId="33D407F5" w:rsidR="00964F88" w:rsidRDefault="00964F88" w:rsidP="00B11A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5953" w:type="dxa"/>
            <w:vAlign w:val="center"/>
          </w:tcPr>
          <w:p w14:paraId="22A1D4AB" w14:textId="4FD06668" w:rsidR="00964F88" w:rsidRDefault="00964F88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  <w:r w:rsidR="003E2D7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53055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&gt;= 1</w:t>
            </w:r>
          </w:p>
        </w:tc>
      </w:tr>
    </w:tbl>
    <w:p w14:paraId="0D6BE31B" w14:textId="77777777" w:rsidR="00A30D69" w:rsidRDefault="00A30D69" w:rsidP="00A30D6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EF44711" w14:textId="77777777" w:rsidR="00A30D69" w:rsidRPr="00204BDE" w:rsidRDefault="00A30D69" w:rsidP="00A30D6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A30D69" w:rsidRPr="0031791A" w14:paraId="7A4767EC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C574338" w14:textId="38C8B178" w:rsidR="00A30D69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3ABAB8D9" w14:textId="77777777" w:rsidR="00A30D69" w:rsidRPr="0031791A" w:rsidRDefault="00A30D69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8524043" w14:textId="77777777" w:rsidR="00A30D69" w:rsidRPr="0031791A" w:rsidRDefault="00A30D69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76782599" w14:textId="77777777" w:rsidR="00A30D69" w:rsidRPr="002B7EE0" w:rsidRDefault="00A30D69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B7EE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A671D" w:rsidRPr="00D7306D" w14:paraId="7B515B3E" w14:textId="77777777" w:rsidTr="00432DA5">
        <w:trPr>
          <w:trHeight w:val="382"/>
        </w:trPr>
        <w:tc>
          <w:tcPr>
            <w:tcW w:w="1701" w:type="dxa"/>
            <w:vMerge w:val="restart"/>
            <w:vAlign w:val="center"/>
          </w:tcPr>
          <w:p w14:paraId="206AC6FE" w14:textId="77777777" w:rsidR="005A671D" w:rsidRPr="00BC6553" w:rsidRDefault="005A671D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3B60B44C" w14:textId="429E901E" w:rsidR="005A671D" w:rsidRPr="00BC6553" w:rsidRDefault="005A671D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559" w:type="dxa"/>
            <w:vMerge w:val="restart"/>
            <w:vAlign w:val="center"/>
          </w:tcPr>
          <w:p w14:paraId="07F1A007" w14:textId="663BDA4F" w:rsidR="005A671D" w:rsidRPr="00BC6553" w:rsidRDefault="000D47BE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B94ECE8" w14:textId="507B7A7C" w:rsidR="005A671D" w:rsidRPr="00BC6553" w:rsidRDefault="000D47BE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</w:tr>
      <w:tr w:rsidR="005A671D" w:rsidRPr="00D7306D" w14:paraId="00B3ACCA" w14:textId="77777777" w:rsidTr="00432DA5">
        <w:trPr>
          <w:trHeight w:val="382"/>
        </w:trPr>
        <w:tc>
          <w:tcPr>
            <w:tcW w:w="1701" w:type="dxa"/>
            <w:vMerge/>
            <w:vAlign w:val="center"/>
          </w:tcPr>
          <w:p w14:paraId="3B616EC2" w14:textId="77777777" w:rsidR="005A671D" w:rsidRDefault="005A671D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3E2ED42" w14:textId="4E41D7B5" w:rsidR="005A671D" w:rsidRDefault="005A671D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559" w:type="dxa"/>
            <w:vMerge/>
            <w:vAlign w:val="center"/>
          </w:tcPr>
          <w:p w14:paraId="53B4BC37" w14:textId="77777777" w:rsidR="005A671D" w:rsidRDefault="005A671D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7A56F82" w14:textId="7E1B3CA5" w:rsidR="005A671D" w:rsidRPr="00BC6553" w:rsidRDefault="000D47BE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</w:tr>
    </w:tbl>
    <w:p w14:paraId="53D2D2B6" w14:textId="77777777" w:rsidR="00E231D2" w:rsidRPr="00F6258E" w:rsidRDefault="00E231D2" w:rsidP="00E231D2">
      <w:pPr>
        <w:rPr>
          <w:rStyle w:val="af0"/>
          <w:rFonts w:ascii="Tahoma" w:hAnsi="Tahoma" w:cs="Tahoma"/>
          <w:color w:val="auto"/>
          <w:lang w:eastAsia="ja-JP"/>
        </w:rPr>
      </w:pPr>
    </w:p>
    <w:p w14:paraId="59EA69A8" w14:textId="753D05D8" w:rsidR="00E231D2" w:rsidRDefault="00E231D2" w:rsidP="00E231D2">
      <w:pPr>
        <w:pStyle w:val="ab"/>
        <w:numPr>
          <w:ilvl w:val="0"/>
          <w:numId w:val="1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9E7674">
        <w:rPr>
          <w:rStyle w:val="af0"/>
          <w:rFonts w:ascii="Tahoma" w:hAnsi="Tahoma" w:cs="Tahoma"/>
          <w:color w:val="auto"/>
          <w:lang w:eastAsia="ja-JP"/>
        </w:rPr>
        <w:t xml:space="preserve">My </w:t>
      </w:r>
      <w:r>
        <w:rPr>
          <w:rStyle w:val="af0"/>
          <w:rFonts w:ascii="Tahoma" w:hAnsi="Tahoma" w:cs="Tahoma"/>
          <w:color w:val="auto"/>
          <w:lang w:eastAsia="ja-JP"/>
        </w:rPr>
        <w:t>Projects</w:t>
      </w:r>
    </w:p>
    <w:p w14:paraId="01AE69E6" w14:textId="1C545B7B" w:rsidR="000F1157" w:rsidRPr="00F75C84" w:rsidRDefault="000F1157" w:rsidP="000F11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666A43">
        <w:rPr>
          <w:rFonts w:ascii="Tahoma" w:hAnsi="Tahoma" w:cs="Tahoma"/>
          <w:sz w:val="20"/>
          <w:szCs w:val="20"/>
          <w:lang w:eastAsia="ja-JP" w:bidi="th-TH"/>
        </w:rPr>
        <w:t>Search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666A43">
        <w:rPr>
          <w:rFonts w:ascii="Tahoma" w:hAnsi="Tahoma" w:cs="Tahoma"/>
          <w:sz w:val="20"/>
          <w:szCs w:val="20"/>
          <w:lang w:eastAsia="ja-JP" w:bidi="th-TH"/>
        </w:rPr>
        <w:t>My Projects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666A43">
        <w:rPr>
          <w:rFonts w:ascii="Tahoma" w:hAnsi="Tahoma" w:cs="Tahoma"/>
          <w:sz w:val="20"/>
          <w:szCs w:val="20"/>
          <w:lang w:eastAsia="ja-JP" w:bidi="th-TH"/>
        </w:rPr>
        <w:t>search projects of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B2144B8" w14:textId="77777777" w:rsidR="000F1157" w:rsidRDefault="000F1157" w:rsidP="000F11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4395"/>
        <w:gridCol w:w="2551"/>
      </w:tblGrid>
      <w:tr w:rsidR="000F1157" w:rsidRPr="0031791A" w14:paraId="1F9BA3CA" w14:textId="77777777" w:rsidTr="00B301FF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6656081B" w14:textId="77777777" w:rsidR="000F1157" w:rsidRPr="0031791A" w:rsidRDefault="000F115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D81ECAC" w14:textId="77777777" w:rsidR="000F1157" w:rsidRPr="0031791A" w:rsidRDefault="000F115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C61356F" w14:textId="77777777" w:rsidR="000F1157" w:rsidRPr="0031791A" w:rsidRDefault="000F115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484BD0F2" w14:textId="77777777" w:rsidR="000F1157" w:rsidRPr="001E796D" w:rsidRDefault="000F1157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F1157" w:rsidRPr="00D7306D" w14:paraId="7122CA1F" w14:textId="77777777" w:rsidTr="00B301FF">
        <w:trPr>
          <w:trHeight w:val="356"/>
        </w:trPr>
        <w:tc>
          <w:tcPr>
            <w:tcW w:w="1985" w:type="dxa"/>
            <w:gridSpan w:val="2"/>
            <w:vAlign w:val="center"/>
          </w:tcPr>
          <w:p w14:paraId="30E747FD" w14:textId="2039D3A7" w:rsidR="000F1157" w:rsidRPr="00BC6553" w:rsidRDefault="00EA7BE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33C172F4" w14:textId="0FF12C99" w:rsidR="000F1157" w:rsidRPr="00BC6553" w:rsidRDefault="0091206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F63BD67" w14:textId="0078DCA8" w:rsidR="000F1157" w:rsidRPr="00BC6553" w:rsidRDefault="00EA7BE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5065EC30" w14:textId="0E3D34E1" w:rsidR="000F1157" w:rsidRPr="00BC6553" w:rsidRDefault="00EA7BED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EA7BED" w:rsidRPr="00D7306D" w14:paraId="41C2A631" w14:textId="77777777" w:rsidTr="00981E1E">
        <w:trPr>
          <w:trHeight w:val="356"/>
        </w:trPr>
        <w:tc>
          <w:tcPr>
            <w:tcW w:w="1985" w:type="dxa"/>
            <w:gridSpan w:val="2"/>
            <w:vAlign w:val="center"/>
          </w:tcPr>
          <w:p w14:paraId="2F682AE3" w14:textId="77777777" w:rsidR="00EA7BED" w:rsidRPr="00BC6553" w:rsidRDefault="00EA7BE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5" w:type="dxa"/>
            <w:vAlign w:val="center"/>
          </w:tcPr>
          <w:p w14:paraId="4A4211EB" w14:textId="77777777" w:rsidR="00EA7BED" w:rsidRPr="00BC6553" w:rsidRDefault="00EA7BE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3B63AD6" w14:textId="77777777" w:rsidR="00EA7BED" w:rsidRPr="00BC6553" w:rsidRDefault="00EA7BE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searchWord</w:t>
            </w:r>
          </w:p>
        </w:tc>
        <w:tc>
          <w:tcPr>
            <w:tcW w:w="2551" w:type="dxa"/>
            <w:vAlign w:val="center"/>
          </w:tcPr>
          <w:p w14:paraId="60FC151B" w14:textId="77777777" w:rsidR="00EA7BED" w:rsidRPr="00BC6553" w:rsidRDefault="00EA7BE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12068" w:rsidRPr="00D7306D" w14:paraId="33FA89EE" w14:textId="77777777" w:rsidTr="00B301FF">
        <w:trPr>
          <w:trHeight w:val="356"/>
        </w:trPr>
        <w:tc>
          <w:tcPr>
            <w:tcW w:w="1985" w:type="dxa"/>
            <w:gridSpan w:val="2"/>
            <w:vAlign w:val="center"/>
          </w:tcPr>
          <w:p w14:paraId="1F2E6C4F" w14:textId="55AFB826" w:rsidR="00912068" w:rsidRDefault="0091206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5" w:type="dxa"/>
            <w:vAlign w:val="center"/>
          </w:tcPr>
          <w:p w14:paraId="52FDE08D" w14:textId="52BC2412" w:rsidR="00912068" w:rsidRDefault="0091206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4395" w:type="dxa"/>
            <w:vAlign w:val="center"/>
          </w:tcPr>
          <w:p w14:paraId="709C507F" w14:textId="4DAD9EE3" w:rsidR="00912068" w:rsidRDefault="0091206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</w:t>
            </w:r>
            <w:r w:rsidR="005B175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pageNo</w:t>
            </w:r>
          </w:p>
        </w:tc>
        <w:tc>
          <w:tcPr>
            <w:tcW w:w="2551" w:type="dxa"/>
            <w:vAlign w:val="center"/>
          </w:tcPr>
          <w:p w14:paraId="37C8F8B8" w14:textId="77777777" w:rsidR="00912068" w:rsidRPr="00BC6553" w:rsidRDefault="0091206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12068" w:rsidRPr="00D7306D" w14:paraId="4B6D8485" w14:textId="77777777" w:rsidTr="00B301FF">
        <w:trPr>
          <w:trHeight w:val="356"/>
        </w:trPr>
        <w:tc>
          <w:tcPr>
            <w:tcW w:w="1985" w:type="dxa"/>
            <w:gridSpan w:val="2"/>
            <w:vAlign w:val="center"/>
          </w:tcPr>
          <w:p w14:paraId="296CBF7C" w14:textId="718EB338" w:rsidR="00912068" w:rsidRDefault="0083039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5" w:type="dxa"/>
            <w:vAlign w:val="center"/>
          </w:tcPr>
          <w:p w14:paraId="4BFAB710" w14:textId="50A3B60D" w:rsidR="00912068" w:rsidRDefault="0083039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395" w:type="dxa"/>
            <w:vAlign w:val="center"/>
          </w:tcPr>
          <w:p w14:paraId="6C4DB16F" w14:textId="1B34A090" w:rsidR="00912068" w:rsidRDefault="0083039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AGE_SIZE</w:t>
            </w:r>
          </w:p>
        </w:tc>
        <w:tc>
          <w:tcPr>
            <w:tcW w:w="2551" w:type="dxa"/>
            <w:vAlign w:val="center"/>
          </w:tcPr>
          <w:p w14:paraId="7B9CDA3E" w14:textId="77777777" w:rsidR="00912068" w:rsidRPr="00BC6553" w:rsidRDefault="00912068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B175B" w:rsidRPr="00D7306D" w14:paraId="7C2C8C15" w14:textId="77777777" w:rsidTr="00B301FF">
        <w:trPr>
          <w:trHeight w:val="356"/>
        </w:trPr>
        <w:tc>
          <w:tcPr>
            <w:tcW w:w="1985" w:type="dxa"/>
            <w:gridSpan w:val="2"/>
            <w:vAlign w:val="center"/>
          </w:tcPr>
          <w:p w14:paraId="26A6E180" w14:textId="504BA082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5" w:type="dxa"/>
            <w:vAlign w:val="center"/>
          </w:tcPr>
          <w:p w14:paraId="6B25B2D4" w14:textId="6C05C707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204A6C39" w14:textId="77777777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62268E43" w14:textId="77777777" w:rsidR="005B175B" w:rsidRPr="00BC6553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B175B" w:rsidRPr="00D7306D" w14:paraId="5051265C" w14:textId="77777777" w:rsidTr="005B175B">
        <w:trPr>
          <w:trHeight w:val="356"/>
        </w:trPr>
        <w:tc>
          <w:tcPr>
            <w:tcW w:w="284" w:type="dxa"/>
            <w:vAlign w:val="center"/>
          </w:tcPr>
          <w:p w14:paraId="68981448" w14:textId="77777777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DE0FCF1" w14:textId="70D49562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7B546F61" w14:textId="4578A39C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141E787" w14:textId="4870290F" w:rsidR="005B175B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“las</w:t>
            </w:r>
            <w:r w:rsidR="00A2153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tUpdated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085C19A9" w14:textId="77777777" w:rsidR="005B175B" w:rsidRPr="00BC6553" w:rsidRDefault="005B175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2153E" w:rsidRPr="00D7306D" w14:paraId="0771865F" w14:textId="77777777" w:rsidTr="005B175B">
        <w:trPr>
          <w:trHeight w:val="356"/>
        </w:trPr>
        <w:tc>
          <w:tcPr>
            <w:tcW w:w="284" w:type="dxa"/>
            <w:vAlign w:val="center"/>
          </w:tcPr>
          <w:p w14:paraId="1C3C7252" w14:textId="77777777" w:rsidR="00A2153E" w:rsidRDefault="00A215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5FA6D2F" w14:textId="47B64E15" w:rsidR="00A2153E" w:rsidRDefault="00A215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033B832A" w14:textId="54E06085" w:rsidR="00A2153E" w:rsidRDefault="00A215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D2382A1" w14:textId="526D52FB" w:rsidR="00A2153E" w:rsidRDefault="00A215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</w:t>
            </w:r>
          </w:p>
        </w:tc>
        <w:tc>
          <w:tcPr>
            <w:tcW w:w="2551" w:type="dxa"/>
            <w:vAlign w:val="center"/>
          </w:tcPr>
          <w:p w14:paraId="76571FF2" w14:textId="77777777" w:rsidR="00A2153E" w:rsidRPr="00BC6553" w:rsidRDefault="00A2153E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B0FB8D" w14:textId="77777777" w:rsidR="000F1157" w:rsidRDefault="000F1157" w:rsidP="000F11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6AF2677" w14:textId="77777777" w:rsidR="000F1157" w:rsidRDefault="000F1157" w:rsidP="000F11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39657D1" w14:textId="77777777" w:rsidR="00E231D2" w:rsidRPr="00C27EFA" w:rsidRDefault="00E231D2" w:rsidP="00E231D2">
      <w:pPr>
        <w:rPr>
          <w:rFonts w:ascii="Tahoma" w:hAnsi="Tahoma" w:cs="Tahoma"/>
          <w:smallCaps/>
          <w:lang w:eastAsia="ja-JP"/>
        </w:rPr>
      </w:pPr>
    </w:p>
    <w:p w14:paraId="29B3AFD7" w14:textId="77777777" w:rsidR="00E231D2" w:rsidRDefault="00E231D2" w:rsidP="00E231D2">
      <w:pPr>
        <w:pStyle w:val="ab"/>
        <w:numPr>
          <w:ilvl w:val="0"/>
          <w:numId w:val="1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50D7ABB" w14:textId="77777777" w:rsidR="00A30D69" w:rsidRDefault="00A30D69" w:rsidP="00E66E31">
      <w:pPr>
        <w:rPr>
          <w:rStyle w:val="af0"/>
          <w:rFonts w:ascii="Tahoma" w:hAnsi="Tahoma" w:cs="Tahoma"/>
          <w:color w:val="auto"/>
        </w:rPr>
      </w:pPr>
    </w:p>
    <w:p w14:paraId="22777768" w14:textId="77777777" w:rsidR="00911A30" w:rsidRPr="004D476C" w:rsidRDefault="00911A30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33" w:name="_Toc49966575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3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8342A5" w:rsidRPr="000253E8" w14:paraId="04BE4C32" w14:textId="77777777" w:rsidTr="00CD5E37">
        <w:tc>
          <w:tcPr>
            <w:tcW w:w="2523" w:type="dxa"/>
          </w:tcPr>
          <w:p w14:paraId="2ACA6CAB" w14:textId="77777777" w:rsidR="008342A5" w:rsidRPr="000253E8" w:rsidRDefault="008342A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2B7B271" w14:textId="77777777" w:rsidR="008342A5" w:rsidRPr="000253E8" w:rsidRDefault="008342A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4C45561E" w14:textId="77777777" w:rsidR="008342A5" w:rsidRPr="000253E8" w:rsidRDefault="008342A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B05982A" w14:textId="77777777" w:rsidR="008342A5" w:rsidRPr="000253E8" w:rsidRDefault="008342A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40AB3FE0" w14:textId="77777777" w:rsidR="008342A5" w:rsidRPr="000253E8" w:rsidRDefault="008342A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342A5" w:rsidRPr="004A49C9" w14:paraId="3D581772" w14:textId="77777777" w:rsidTr="00CD5E37">
        <w:tc>
          <w:tcPr>
            <w:tcW w:w="2523" w:type="dxa"/>
          </w:tcPr>
          <w:p w14:paraId="137DC926" w14:textId="77777777" w:rsidR="008342A5" w:rsidRPr="004A49C9" w:rsidRDefault="008342A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B9A6602" w14:textId="77777777" w:rsidR="008342A5" w:rsidRPr="004A49C9" w:rsidRDefault="008342A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D484533" w14:textId="77777777" w:rsidR="008342A5" w:rsidRPr="004A49C9" w:rsidRDefault="008342A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89393A3" w14:textId="77777777" w:rsidR="008342A5" w:rsidRPr="004A49C9" w:rsidRDefault="008342A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093B374" w14:textId="77777777" w:rsidR="008342A5" w:rsidRPr="00E2590C" w:rsidRDefault="008342A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169E06F" w14:textId="77777777" w:rsidR="00AF63A2" w:rsidRPr="00AF63A2" w:rsidRDefault="00AF63A2" w:rsidP="00AF63A2"/>
    <w:p w14:paraId="7A4F939E" w14:textId="77777777" w:rsidR="00FC164D" w:rsidRPr="004D476C" w:rsidRDefault="00FC164D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34" w:name="_Toc49966576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34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342A5" w:rsidRPr="0031791A" w14:paraId="691FDF93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BA168FB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A455A5E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1A8CBA6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39970C0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0876099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491A82C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2ED6A9E" w14:textId="77777777" w:rsidR="008342A5" w:rsidRPr="0031791A" w:rsidRDefault="008342A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460178" w:rsidRPr="00D7306D" w14:paraId="47E52E7D" w14:textId="77777777" w:rsidTr="00CD5E37">
        <w:trPr>
          <w:trHeight w:val="378"/>
        </w:trPr>
        <w:tc>
          <w:tcPr>
            <w:tcW w:w="1559" w:type="dxa"/>
            <w:vAlign w:val="center"/>
          </w:tcPr>
          <w:p w14:paraId="5CD0BA6F" w14:textId="6CD6FDB2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4E8D1FB2" w14:textId="0ECF8E9A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705D4AC" w14:textId="4B9E6404" w:rsidR="00460178" w:rsidRDefault="00460178" w:rsidP="0046017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55BC7844" w14:textId="77777777" w:rsidR="00460178" w:rsidRPr="00BC6553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EA1DE" w14:textId="77777777" w:rsidR="00460178" w:rsidRPr="00BC6553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B74A155" w14:textId="77777777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45E11FF" w14:textId="166FBE87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or Status</w:t>
            </w:r>
          </w:p>
        </w:tc>
      </w:tr>
      <w:tr w:rsidR="00460178" w:rsidRPr="00D7306D" w14:paraId="3C207422" w14:textId="77777777" w:rsidTr="00CD5E37">
        <w:trPr>
          <w:trHeight w:val="378"/>
        </w:trPr>
        <w:tc>
          <w:tcPr>
            <w:tcW w:w="1559" w:type="dxa"/>
            <w:vAlign w:val="center"/>
          </w:tcPr>
          <w:p w14:paraId="46F6ECCC" w14:textId="1A3616D2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080" w:type="dxa"/>
            <w:vAlign w:val="center"/>
          </w:tcPr>
          <w:p w14:paraId="09E73224" w14:textId="2BD70E13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63" w:type="dxa"/>
            <w:vAlign w:val="center"/>
          </w:tcPr>
          <w:p w14:paraId="057B555D" w14:textId="7C1AF0E5" w:rsidR="00460178" w:rsidRDefault="00460178" w:rsidP="0046017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678692CB" w14:textId="77777777" w:rsidR="00460178" w:rsidRPr="00BC6553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BA76EC" w14:textId="77777777" w:rsidR="00460178" w:rsidRPr="00BC6553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C711B44" w14:textId="77777777" w:rsidR="00460178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A2FF040" w14:textId="51533F79" w:rsidR="00460178" w:rsidRPr="00BC6553" w:rsidRDefault="00460178" w:rsidP="0046017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efault Page No is 1</w:t>
            </w:r>
          </w:p>
        </w:tc>
      </w:tr>
    </w:tbl>
    <w:p w14:paraId="24E8FE23" w14:textId="77777777" w:rsidR="00A41CC5" w:rsidRDefault="00A41CC5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96A4634" w14:textId="77777777" w:rsidR="00A41CC5" w:rsidRPr="004D476C" w:rsidRDefault="00A41CC5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35" w:name="_Toc49966577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3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8342A5" w:rsidRPr="000253E8" w14:paraId="3E7F98A6" w14:textId="77777777" w:rsidTr="00CD5E37">
        <w:trPr>
          <w:trHeight w:val="379"/>
        </w:trPr>
        <w:tc>
          <w:tcPr>
            <w:tcW w:w="1843" w:type="dxa"/>
          </w:tcPr>
          <w:p w14:paraId="4BA794F6" w14:textId="77777777" w:rsidR="008342A5" w:rsidRPr="000253E8" w:rsidRDefault="008342A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70A8BD6" w14:textId="77777777" w:rsidR="008342A5" w:rsidRPr="000253E8" w:rsidRDefault="008342A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AA39537" w14:textId="77777777" w:rsidR="008342A5" w:rsidRPr="000253E8" w:rsidRDefault="008342A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0A03E37" w14:textId="77777777" w:rsidR="008342A5" w:rsidRPr="000253E8" w:rsidRDefault="008342A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342A5" w:rsidRPr="004A49C9" w14:paraId="04933FE1" w14:textId="77777777" w:rsidTr="00CD5E37">
        <w:tc>
          <w:tcPr>
            <w:tcW w:w="1843" w:type="dxa"/>
          </w:tcPr>
          <w:p w14:paraId="400FFBE2" w14:textId="77777777" w:rsidR="008342A5" w:rsidRPr="004A49C9" w:rsidRDefault="008342A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03EF64D" w14:textId="77777777" w:rsidR="008342A5" w:rsidRPr="004A49C9" w:rsidRDefault="008342A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4A7BC2B6" w14:textId="77777777" w:rsidR="008342A5" w:rsidRPr="004A49C9" w:rsidRDefault="008342A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8E998B0" w14:textId="77777777" w:rsidR="008342A5" w:rsidRPr="00E2590C" w:rsidRDefault="008342A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8296033" w14:textId="77777777" w:rsidR="00B06CF2" w:rsidRPr="00B06CF2" w:rsidRDefault="00B06CF2" w:rsidP="00B06CF2"/>
    <w:p w14:paraId="053612A8" w14:textId="77777777" w:rsidR="0069541E" w:rsidRPr="008616D0" w:rsidRDefault="0069541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36" w:name="_Toc49966578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3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992"/>
        <w:gridCol w:w="709"/>
        <w:gridCol w:w="709"/>
        <w:gridCol w:w="708"/>
        <w:gridCol w:w="2268"/>
        <w:gridCol w:w="2977"/>
      </w:tblGrid>
      <w:tr w:rsidR="00401DF4" w:rsidRPr="0031791A" w14:paraId="3E03A462" w14:textId="77777777" w:rsidTr="00CD5E37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31E71367" w14:textId="3B5C78AA" w:rsidR="00401DF4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33A61639" w14:textId="181D2A29" w:rsidR="00401DF4" w:rsidRPr="0031791A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5AF4C5F" w14:textId="77777777" w:rsidR="00401DF4" w:rsidRPr="0031791A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1118CD0" w14:textId="77777777" w:rsidR="00401DF4" w:rsidRPr="0031791A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0953D92A" w14:textId="77777777" w:rsidR="00401DF4" w:rsidRPr="0031791A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0BECC50" w14:textId="77777777" w:rsidR="00401DF4" w:rsidRPr="0031791A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2B111C5" w14:textId="77777777" w:rsidR="00401DF4" w:rsidRPr="0031791A" w:rsidRDefault="00401DF4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401DF4" w:rsidRPr="00D7306D" w14:paraId="2591E4EB" w14:textId="77777777" w:rsidTr="0098507E">
        <w:trPr>
          <w:trHeight w:val="478"/>
        </w:trPr>
        <w:tc>
          <w:tcPr>
            <w:tcW w:w="1843" w:type="dxa"/>
            <w:gridSpan w:val="2"/>
            <w:vAlign w:val="center"/>
          </w:tcPr>
          <w:p w14:paraId="1B0CECA2" w14:textId="1ECE083A" w:rsidR="00401DF4" w:rsidRDefault="001B50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</w:t>
            </w:r>
            <w:r w:rsidR="00634CF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992" w:type="dxa"/>
            <w:vAlign w:val="center"/>
          </w:tcPr>
          <w:p w14:paraId="46E2EF8B" w14:textId="0C3B4CAF" w:rsidR="00401DF4" w:rsidRPr="00BC6553" w:rsidRDefault="00634CF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B0C7A85" w14:textId="59F99A48" w:rsidR="00401DF4" w:rsidRPr="00BC6553" w:rsidRDefault="00634CF9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8C4FDAE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844F359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8386FFA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82CB113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8507E" w:rsidRPr="00D7306D" w14:paraId="3DFA17B1" w14:textId="77777777" w:rsidTr="0098507E">
        <w:trPr>
          <w:trHeight w:val="414"/>
        </w:trPr>
        <w:tc>
          <w:tcPr>
            <w:tcW w:w="1843" w:type="dxa"/>
            <w:gridSpan w:val="2"/>
            <w:vAlign w:val="center"/>
          </w:tcPr>
          <w:p w14:paraId="6B44C40F" w14:textId="2B430560" w:rsidR="0098507E" w:rsidRDefault="0098507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axPageNo</w:t>
            </w:r>
          </w:p>
        </w:tc>
        <w:tc>
          <w:tcPr>
            <w:tcW w:w="992" w:type="dxa"/>
            <w:vAlign w:val="center"/>
          </w:tcPr>
          <w:p w14:paraId="482263EB" w14:textId="514A39B1" w:rsidR="0098507E" w:rsidRDefault="0098507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6A601180" w14:textId="279418AA" w:rsidR="0098507E" w:rsidRDefault="0098507E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28C4142" w14:textId="77777777" w:rsidR="0098507E" w:rsidRPr="00BC6553" w:rsidRDefault="0098507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9B027B7" w14:textId="77777777" w:rsidR="0098507E" w:rsidRPr="00BC6553" w:rsidRDefault="0098507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5F06DCD" w14:textId="77777777" w:rsidR="0098507E" w:rsidRPr="00BC6553" w:rsidRDefault="0098507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3B1258C" w14:textId="77777777" w:rsidR="0098507E" w:rsidRPr="00BC6553" w:rsidRDefault="0098507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34CF9" w:rsidRPr="00D7306D" w14:paraId="1A46FF63" w14:textId="77777777" w:rsidTr="0098507E">
        <w:trPr>
          <w:trHeight w:val="406"/>
        </w:trPr>
        <w:tc>
          <w:tcPr>
            <w:tcW w:w="1843" w:type="dxa"/>
            <w:gridSpan w:val="2"/>
            <w:vAlign w:val="center"/>
          </w:tcPr>
          <w:p w14:paraId="019F3D05" w14:textId="0D32FB09" w:rsidR="00634CF9" w:rsidRDefault="00634CF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</w:t>
            </w:r>
            <w:r w:rsidR="005C435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</w:tc>
        <w:tc>
          <w:tcPr>
            <w:tcW w:w="992" w:type="dxa"/>
            <w:vAlign w:val="center"/>
          </w:tcPr>
          <w:p w14:paraId="54F4A249" w14:textId="14C5893B" w:rsidR="00634CF9" w:rsidRDefault="000536B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4802B093" w14:textId="3B58A661" w:rsidR="00634CF9" w:rsidRDefault="00634CF9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A3CC57B" w14:textId="77777777" w:rsidR="00634CF9" w:rsidRPr="00BC6553" w:rsidRDefault="00634CF9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870BD7F" w14:textId="77777777" w:rsidR="00634CF9" w:rsidRPr="00BC6553" w:rsidRDefault="00634CF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822ABB9" w14:textId="77777777" w:rsidR="00634CF9" w:rsidRPr="00BC6553" w:rsidRDefault="00634CF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52291FB" w14:textId="4D687AD8" w:rsidR="00634CF9" w:rsidRPr="00BC6553" w:rsidRDefault="001D6B9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 by lastUpdated</w:t>
            </w:r>
            <w:r w:rsidR="00CC182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2</w:t>
            </w:r>
            <w:r w:rsidR="0098507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</w:tr>
      <w:tr w:rsidR="00401DF4" w:rsidRPr="00D7306D" w14:paraId="6A797AE7" w14:textId="77777777" w:rsidTr="0098507E">
        <w:trPr>
          <w:trHeight w:val="425"/>
        </w:trPr>
        <w:tc>
          <w:tcPr>
            <w:tcW w:w="284" w:type="dxa"/>
            <w:vAlign w:val="center"/>
          </w:tcPr>
          <w:p w14:paraId="7036034A" w14:textId="31978727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548ED1F0" w14:textId="21C1A16A" w:rsidR="00401DF4" w:rsidRDefault="008061C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EF12C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992" w:type="dxa"/>
            <w:vAlign w:val="center"/>
          </w:tcPr>
          <w:p w14:paraId="63291FEC" w14:textId="4FC3CE9B" w:rsidR="00401DF4" w:rsidRDefault="00126606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BBA8C42" w14:textId="25D9DDB6" w:rsidR="00401DF4" w:rsidRDefault="00126606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EA38C8D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353EF7D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6176867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0CF0A9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01DF4" w:rsidRPr="00D7306D" w14:paraId="019811F8" w14:textId="77777777" w:rsidTr="0098507E">
        <w:trPr>
          <w:trHeight w:val="418"/>
        </w:trPr>
        <w:tc>
          <w:tcPr>
            <w:tcW w:w="284" w:type="dxa"/>
            <w:vAlign w:val="center"/>
          </w:tcPr>
          <w:p w14:paraId="6907DBFE" w14:textId="1D28A854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01A2FD2A" w14:textId="5CC5C3D4" w:rsidR="00401DF4" w:rsidRDefault="008061C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992" w:type="dxa"/>
            <w:vAlign w:val="center"/>
          </w:tcPr>
          <w:p w14:paraId="6D8F8A32" w14:textId="0618D4A9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6B581B9" w14:textId="77777777" w:rsidR="00401DF4" w:rsidRDefault="00401DF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C3E5CDD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F7D6F24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A1D7E6F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88857AB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01DF4" w:rsidRPr="00D7306D" w14:paraId="4A7F97E8" w14:textId="77777777" w:rsidTr="0098507E">
        <w:trPr>
          <w:trHeight w:val="410"/>
        </w:trPr>
        <w:tc>
          <w:tcPr>
            <w:tcW w:w="284" w:type="dxa"/>
            <w:vAlign w:val="center"/>
          </w:tcPr>
          <w:p w14:paraId="41F5F836" w14:textId="3BCE6B18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20EA06FA" w14:textId="37D33F05" w:rsidR="00401DF4" w:rsidRDefault="008061C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992" w:type="dxa"/>
            <w:vAlign w:val="center"/>
          </w:tcPr>
          <w:p w14:paraId="14401466" w14:textId="64D6D659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95B57C1" w14:textId="77777777" w:rsidR="00401DF4" w:rsidRDefault="00401DF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0428AFD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DAD9C3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DE0DD1E" w14:textId="4EEE4F2A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raft, Pending</w:t>
            </w:r>
          </w:p>
        </w:tc>
        <w:tc>
          <w:tcPr>
            <w:tcW w:w="2977" w:type="dxa"/>
            <w:vAlign w:val="center"/>
          </w:tcPr>
          <w:p w14:paraId="068F821F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01DF4" w:rsidRPr="00D7306D" w14:paraId="42FA2B22" w14:textId="77777777" w:rsidTr="0098507E">
        <w:trPr>
          <w:trHeight w:val="416"/>
        </w:trPr>
        <w:tc>
          <w:tcPr>
            <w:tcW w:w="284" w:type="dxa"/>
            <w:vAlign w:val="center"/>
          </w:tcPr>
          <w:p w14:paraId="4170F37F" w14:textId="78EF439E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07EDBF72" w14:textId="16E8BE51" w:rsidR="00401DF4" w:rsidRDefault="008061C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astUpdated</w:t>
            </w:r>
          </w:p>
        </w:tc>
        <w:tc>
          <w:tcPr>
            <w:tcW w:w="992" w:type="dxa"/>
            <w:vAlign w:val="center"/>
          </w:tcPr>
          <w:p w14:paraId="253A2A2D" w14:textId="04FA8ADB" w:rsidR="00401DF4" w:rsidRDefault="00183D0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4370CE6C" w14:textId="58EF8C03" w:rsidR="00401DF4" w:rsidRDefault="00401DF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9ABE96A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265BBA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199CEB4" w14:textId="432B6026" w:rsidR="00401DF4" w:rsidRDefault="00183D0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2977" w:type="dxa"/>
            <w:vAlign w:val="center"/>
          </w:tcPr>
          <w:p w14:paraId="649BAAF3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01DF4" w:rsidRPr="00D7306D" w14:paraId="2AEE2E20" w14:textId="77777777" w:rsidTr="0098507E">
        <w:trPr>
          <w:trHeight w:val="421"/>
        </w:trPr>
        <w:tc>
          <w:tcPr>
            <w:tcW w:w="284" w:type="dxa"/>
            <w:vAlign w:val="center"/>
          </w:tcPr>
          <w:p w14:paraId="08C8C3BC" w14:textId="0E0204AE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2435DAC8" w14:textId="7A1FD0BB" w:rsidR="00401DF4" w:rsidRDefault="008061C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992" w:type="dxa"/>
            <w:vAlign w:val="center"/>
          </w:tcPr>
          <w:p w14:paraId="1909AD56" w14:textId="46D63ED9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34B6BE6" w14:textId="73DC03EA" w:rsidR="00401DF4" w:rsidRDefault="00401DF4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F771E1D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7CB03EB" w14:textId="77777777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2622FDB" w14:textId="77777777" w:rsidR="00401DF4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BD2A41A" w14:textId="138F6E6A" w:rsidR="00401DF4" w:rsidRPr="00BC6553" w:rsidRDefault="00401DF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RL of thumbnail</w:t>
            </w:r>
          </w:p>
        </w:tc>
      </w:tr>
      <w:tr w:rsidR="00FA24A7" w:rsidRPr="00D7306D" w14:paraId="5555D0E8" w14:textId="77777777" w:rsidTr="0098507E">
        <w:trPr>
          <w:trHeight w:val="400"/>
        </w:trPr>
        <w:tc>
          <w:tcPr>
            <w:tcW w:w="284" w:type="dxa"/>
            <w:vAlign w:val="center"/>
          </w:tcPr>
          <w:p w14:paraId="7037B76D" w14:textId="77777777" w:rsidR="00FA24A7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2484B527" w14:textId="179E823A" w:rsidR="00FA24A7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992" w:type="dxa"/>
            <w:vAlign w:val="center"/>
          </w:tcPr>
          <w:p w14:paraId="12266A05" w14:textId="1D4B2CC3" w:rsidR="00FA24A7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6BDF4EA" w14:textId="6800FB6C" w:rsidR="00FA24A7" w:rsidRDefault="00FA24A7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069B091" w14:textId="77777777" w:rsidR="00FA24A7" w:rsidRPr="00BC6553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1A7724F" w14:textId="77777777" w:rsidR="00FA24A7" w:rsidRPr="00BC6553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FD90D0D" w14:textId="77777777" w:rsidR="00FA24A7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4D68916" w14:textId="77777777" w:rsidR="00FA24A7" w:rsidRDefault="00FA24A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BF38569" w14:textId="77777777" w:rsidR="008342A5" w:rsidRDefault="008342A5" w:rsidP="008342A5"/>
    <w:p w14:paraId="1054E4EE" w14:textId="77777777" w:rsidR="00E71984" w:rsidRPr="00A31217" w:rsidRDefault="00E71984" w:rsidP="00E71984"/>
    <w:p w14:paraId="23DF27C0" w14:textId="77777777" w:rsidR="00E71984" w:rsidRPr="008616D0" w:rsidRDefault="00E71984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37" w:name="_Toc49966579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3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71984" w:rsidRPr="0031791A" w14:paraId="67313973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304A773" w14:textId="56ECDC7B" w:rsidR="00E71984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498B12F" w14:textId="77777777" w:rsidR="00E71984" w:rsidRPr="0031791A" w:rsidRDefault="00E7198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0D219B7" w14:textId="77777777" w:rsidR="00E71984" w:rsidRPr="0031791A" w:rsidRDefault="00E7198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71984" w:rsidRPr="00D7306D" w14:paraId="4AA197DB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6675E4EA" w14:textId="77777777" w:rsidR="00E71984" w:rsidRPr="00BC6553" w:rsidRDefault="00E7198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3DBD3AD" w14:textId="77777777" w:rsidR="00E71984" w:rsidRPr="00BC6553" w:rsidRDefault="00E7198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3354788D" w14:textId="77777777" w:rsidR="00E71984" w:rsidRPr="00BC6553" w:rsidRDefault="00E7198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2741D8" w:rsidRPr="00D7306D" w14:paraId="49EB155B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4068C494" w14:textId="68F67B0B" w:rsidR="002741D8" w:rsidRDefault="002741D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E4A408E" w14:textId="0F770B2A" w:rsidR="002741D8" w:rsidRDefault="00702FE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19B3272" w14:textId="1E3CDAC5" w:rsidR="002741D8" w:rsidRDefault="00DC7CC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</w:t>
            </w:r>
            <w:r w:rsidR="0015015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</w:tc>
      </w:tr>
      <w:tr w:rsidR="00E71984" w:rsidRPr="00D7306D" w14:paraId="229EA661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344B9635" w14:textId="77777777" w:rsidR="00E71984" w:rsidRDefault="00E7198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2CE4D70" w14:textId="7A1A4D80" w:rsidR="00E71984" w:rsidRDefault="00702FE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</w:t>
            </w:r>
            <w:r w:rsidR="00F3368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804" w:type="dxa"/>
            <w:vAlign w:val="center"/>
          </w:tcPr>
          <w:p w14:paraId="4F7DA7E4" w14:textId="64810FD2" w:rsidR="00E71984" w:rsidRDefault="00F5248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6D3D40" w:rsidRPr="00D7306D" w14:paraId="3E02655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2F62A90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8CBB672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A230EFA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6D3D40" w:rsidRPr="00D7306D" w14:paraId="41EBD8F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CF57564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FA57A88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A5AA154" w14:textId="77777777" w:rsidR="006D3D40" w:rsidRDefault="006D3D4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1AF9D09" w14:textId="77777777" w:rsidR="002E67F5" w:rsidRDefault="002E67F5" w:rsidP="002E67F5"/>
    <w:p w14:paraId="6B3FF5F6" w14:textId="0FCBC16E" w:rsidR="00EC5E5A" w:rsidRDefault="00EC5E5A" w:rsidP="008607B5"/>
    <w:p w14:paraId="4CD9D1DB" w14:textId="5D31055F" w:rsidR="006C09C2" w:rsidRDefault="002B7EE0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38" w:name="_Get_My_Projects_1"/>
      <w:bookmarkStart w:id="139" w:name="_Toc49966580"/>
      <w:bookmarkEnd w:id="138"/>
      <w:r>
        <w:rPr>
          <w:rFonts w:ascii="Tahoma" w:hAnsi="Tahoma" w:cs="Tahoma"/>
          <w:b/>
          <w:bCs/>
          <w:color w:val="auto"/>
          <w:sz w:val="28"/>
          <w:szCs w:val="28"/>
        </w:rPr>
        <w:t>Search</w:t>
      </w:r>
      <w:r w:rsidR="006C09C2">
        <w:rPr>
          <w:rFonts w:ascii="Tahoma" w:hAnsi="Tahoma" w:cs="Tahoma"/>
          <w:b/>
          <w:bCs/>
          <w:color w:val="auto"/>
          <w:sz w:val="28"/>
          <w:szCs w:val="28"/>
        </w:rPr>
        <w:t xml:space="preserve"> My Project</w:t>
      </w:r>
      <w:r w:rsidR="00430649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6C09C2">
        <w:rPr>
          <w:rFonts w:ascii="Tahoma" w:hAnsi="Tahoma" w:cs="Tahoma"/>
          <w:b/>
          <w:bCs/>
          <w:color w:val="auto"/>
          <w:sz w:val="28"/>
          <w:szCs w:val="28"/>
        </w:rPr>
        <w:t xml:space="preserve"> Suggestion API</w:t>
      </w:r>
      <w:bookmarkEnd w:id="139"/>
    </w:p>
    <w:p w14:paraId="5B549241" w14:textId="77777777" w:rsidR="006C09C2" w:rsidRPr="008A6B90" w:rsidRDefault="006C09C2" w:rsidP="006C09C2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6C09C2" w:rsidRPr="00554C13" w14:paraId="0B8434F8" w14:textId="77777777" w:rsidTr="00CD5E37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67B9D55" w14:textId="77777777" w:rsidR="006C09C2" w:rsidRPr="00554C13" w:rsidRDefault="006C09C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F4F97EC" w14:textId="6DF7A20F" w:rsidR="006C09C2" w:rsidRPr="00554C13" w:rsidRDefault="002B7EE0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Search</w:t>
            </w:r>
            <w:r w:rsidR="006C09C2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5976CA">
              <w:rPr>
                <w:rFonts w:ascii="Tahoma" w:hAnsi="Tahoma" w:cs="Tahoma"/>
                <w:sz w:val="20"/>
                <w:szCs w:val="20"/>
                <w:lang w:eastAsia="ja-JP"/>
              </w:rPr>
              <w:t>My Projects</w:t>
            </w:r>
            <w:r w:rsidR="006C09C2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5976CA">
              <w:rPr>
                <w:rFonts w:ascii="Tahoma" w:hAnsi="Tahoma" w:cs="Tahoma"/>
                <w:sz w:val="20"/>
                <w:szCs w:val="20"/>
                <w:lang w:eastAsia="ja-JP"/>
              </w:rPr>
              <w:t>Suggestion</w:t>
            </w:r>
          </w:p>
        </w:tc>
      </w:tr>
      <w:tr w:rsidR="006C09C2" w:rsidRPr="00554C13" w14:paraId="5B413D8A" w14:textId="77777777" w:rsidTr="00CD5E37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9F0C7B6" w14:textId="77777777" w:rsidR="006C09C2" w:rsidRPr="00554C13" w:rsidRDefault="006C09C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52A851B" w14:textId="6A71BB02" w:rsidR="006C09C2" w:rsidRPr="008F2A18" w:rsidRDefault="006C09C2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2D66BA">
              <w:rPr>
                <w:rFonts w:ascii="Tahoma" w:hAnsi="Tahoma" w:cs="Tahoma"/>
                <w:sz w:val="20"/>
                <w:szCs w:val="20"/>
                <w:lang w:bidi="th-TH"/>
              </w:rPr>
              <w:t>projects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566377">
              <w:rPr>
                <w:rFonts w:ascii="Tahoma" w:hAnsi="Tahoma" w:cs="Tahoma"/>
                <w:sz w:val="20"/>
                <w:szCs w:val="20"/>
                <w:lang w:bidi="th-TH"/>
              </w:rPr>
              <w:t>suggestion</w:t>
            </w:r>
          </w:p>
        </w:tc>
      </w:tr>
      <w:tr w:rsidR="006C09C2" w:rsidRPr="00554C13" w14:paraId="1363CF93" w14:textId="77777777" w:rsidTr="00CD5E37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0E2C413" w14:textId="77777777" w:rsidR="006C09C2" w:rsidRPr="002A6F41" w:rsidRDefault="006C09C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2A6F4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6891127" w14:textId="77777777" w:rsidR="006C09C2" w:rsidRDefault="006C09C2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6C09C2" w:rsidRPr="00554C13" w14:paraId="7C979CF1" w14:textId="77777777" w:rsidTr="00CD5E37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71EFC09" w14:textId="77777777" w:rsidR="006C09C2" w:rsidRPr="00554C13" w:rsidRDefault="006C09C2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AB7E9F7" w14:textId="415829DF" w:rsidR="006C09C2" w:rsidRPr="008F2A18" w:rsidRDefault="006C09C2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49EF89E" w14:textId="77777777" w:rsidR="00A02E57" w:rsidRDefault="00A02E57" w:rsidP="00A02E57">
      <w:pPr>
        <w:rPr>
          <w:rStyle w:val="af0"/>
          <w:rFonts w:ascii="Tahoma" w:hAnsi="Tahoma" w:cs="Tahoma"/>
          <w:color w:val="auto"/>
        </w:rPr>
      </w:pPr>
    </w:p>
    <w:p w14:paraId="11B4C29B" w14:textId="77777777" w:rsidR="00A02E57" w:rsidRPr="004D476C" w:rsidRDefault="00A02E57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0" w:name="_Toc49966581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40"/>
    </w:p>
    <w:p w14:paraId="5E9A7BDD" w14:textId="4E74455E" w:rsidR="00A02E57" w:rsidRPr="008F2A18" w:rsidRDefault="002B7EE0" w:rsidP="00A02E57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</w:t>
      </w:r>
      <w:r w:rsidR="00A02E57">
        <w:rPr>
          <w:rFonts w:ascii="Tahoma" w:hAnsi="Tahoma" w:cs="Tahoma"/>
          <w:sz w:val="20"/>
          <w:szCs w:val="20"/>
          <w:lang w:bidi="th-TH"/>
        </w:rPr>
        <w:t xml:space="preserve"> my projects suggestion.</w:t>
      </w:r>
    </w:p>
    <w:p w14:paraId="678EB908" w14:textId="77777777" w:rsidR="00A02E57" w:rsidRPr="00B45296" w:rsidRDefault="00A02E57" w:rsidP="00361BBC">
      <w:pPr>
        <w:pStyle w:val="ab"/>
        <w:numPr>
          <w:ilvl w:val="0"/>
          <w:numId w:val="1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A02E57" w:rsidRPr="0031791A" w14:paraId="3531B104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95D4963" w14:textId="5CAF890F" w:rsidR="00A02E57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AD540DE" w14:textId="77777777" w:rsidR="00A02E57" w:rsidRPr="0031791A" w:rsidRDefault="00A02E5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2265FB0" w14:textId="77777777" w:rsidR="00A02E57" w:rsidRPr="001B25EA" w:rsidRDefault="00A02E57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B25E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02E57" w:rsidRPr="00D7306D" w14:paraId="249F694F" w14:textId="77777777" w:rsidTr="00432DA5">
        <w:trPr>
          <w:trHeight w:val="382"/>
        </w:trPr>
        <w:tc>
          <w:tcPr>
            <w:tcW w:w="1701" w:type="dxa"/>
            <w:vAlign w:val="center"/>
          </w:tcPr>
          <w:p w14:paraId="4E60A445" w14:textId="77777777" w:rsidR="00A02E57" w:rsidRPr="00BC6553" w:rsidRDefault="00A02E5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C8ABF49" w14:textId="54555DFF" w:rsidR="00A02E57" w:rsidRPr="00BC6553" w:rsidRDefault="00717CF6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1D933A8" w14:textId="77777777" w:rsidR="00A02E57" w:rsidRPr="00BC6553" w:rsidRDefault="00A02E5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D20DE7B" w14:textId="77777777" w:rsidR="00150154" w:rsidRDefault="00150154" w:rsidP="00A02E57">
      <w:pPr>
        <w:rPr>
          <w:rStyle w:val="af0"/>
          <w:rFonts w:ascii="Tahoma" w:hAnsi="Tahoma" w:cs="Tahoma"/>
          <w:color w:val="auto"/>
          <w:lang w:eastAsia="ja-JP"/>
        </w:rPr>
      </w:pPr>
    </w:p>
    <w:p w14:paraId="1D54EB73" w14:textId="77777777" w:rsidR="00A02E57" w:rsidRPr="00F00294" w:rsidRDefault="00A02E57" w:rsidP="00361BBC">
      <w:pPr>
        <w:pStyle w:val="ab"/>
        <w:numPr>
          <w:ilvl w:val="0"/>
          <w:numId w:val="1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A02E57" w:rsidRPr="0031791A" w14:paraId="47A4D446" w14:textId="77777777" w:rsidTr="00432DA5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5DD95D03" w14:textId="77777777" w:rsidR="00A02E57" w:rsidRPr="0031791A" w:rsidRDefault="00A02E5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6D22BCE" w14:textId="77777777" w:rsidR="00A02E57" w:rsidRPr="0031791A" w:rsidRDefault="00A02E5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77E7775E" w14:textId="77777777" w:rsidR="00A02E57" w:rsidRPr="0031791A" w:rsidRDefault="00A02E5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05DB42F8" w14:textId="77777777" w:rsidR="00A02E57" w:rsidRPr="0031791A" w:rsidRDefault="00A02E57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A02E57" w:rsidRPr="00D7306D" w14:paraId="4B909BA8" w14:textId="77777777" w:rsidTr="00432DA5">
        <w:trPr>
          <w:trHeight w:val="382"/>
        </w:trPr>
        <w:tc>
          <w:tcPr>
            <w:tcW w:w="567" w:type="dxa"/>
            <w:vAlign w:val="center"/>
          </w:tcPr>
          <w:p w14:paraId="19705367" w14:textId="77777777" w:rsidR="00A02E57" w:rsidRPr="00BC6553" w:rsidRDefault="00A02E5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53C6552" w14:textId="61AF0AA3" w:rsidR="00A02E57" w:rsidRPr="00BC6553" w:rsidRDefault="00C77C7D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</w:t>
            </w:r>
            <w:r w:rsidR="00A02E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name format</w:t>
            </w:r>
          </w:p>
        </w:tc>
        <w:tc>
          <w:tcPr>
            <w:tcW w:w="1560" w:type="dxa"/>
            <w:vAlign w:val="center"/>
          </w:tcPr>
          <w:p w14:paraId="7907B887" w14:textId="77777777" w:rsidR="00A02E57" w:rsidRPr="00BC6553" w:rsidRDefault="00A02E57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5953" w:type="dxa"/>
            <w:vAlign w:val="center"/>
          </w:tcPr>
          <w:p w14:paraId="383F06A8" w14:textId="77777777" w:rsidR="00A02E57" w:rsidRDefault="00A02E57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4EF3F5C" w14:textId="77777777" w:rsidR="00A02E57" w:rsidRDefault="00A02E57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495E8E94" w14:textId="77777777" w:rsidR="00A02E57" w:rsidRPr="004626B5" w:rsidRDefault="00A02E57" w:rsidP="00432DA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 length 20 characters</w:t>
            </w:r>
          </w:p>
        </w:tc>
      </w:tr>
    </w:tbl>
    <w:p w14:paraId="726BD85D" w14:textId="77777777" w:rsidR="00A02E57" w:rsidRDefault="00A02E57" w:rsidP="00A02E5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E58601F" w14:textId="77777777" w:rsidR="00A02E57" w:rsidRPr="00204BDE" w:rsidRDefault="00A02E57" w:rsidP="00A02E5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A02E57" w:rsidRPr="0031791A" w14:paraId="77D843C9" w14:textId="77777777" w:rsidTr="00432DA5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F6C5450" w14:textId="41C3143F" w:rsidR="00A02E57" w:rsidRPr="0031791A" w:rsidRDefault="00B73571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49EB4CBD" w14:textId="77777777" w:rsidR="00A02E57" w:rsidRPr="0031791A" w:rsidRDefault="00A02E5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2EBDA08" w14:textId="77777777" w:rsidR="00A02E57" w:rsidRPr="0031791A" w:rsidRDefault="00A02E57" w:rsidP="00432DA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0D1849EA" w14:textId="77777777" w:rsidR="00A02E57" w:rsidRPr="001B25EA" w:rsidRDefault="00A02E57" w:rsidP="00432DA5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B25E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02E57" w:rsidRPr="00D7306D" w14:paraId="1D13D052" w14:textId="77777777" w:rsidTr="00432DA5">
        <w:trPr>
          <w:trHeight w:val="382"/>
        </w:trPr>
        <w:tc>
          <w:tcPr>
            <w:tcW w:w="1701" w:type="dxa"/>
            <w:vAlign w:val="center"/>
          </w:tcPr>
          <w:p w14:paraId="3EAD758C" w14:textId="77777777" w:rsidR="00A02E57" w:rsidRPr="00BC6553" w:rsidRDefault="00A02E57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F835BB2" w14:textId="00C4A9BC" w:rsidR="00A02E57" w:rsidRPr="00BC6553" w:rsidRDefault="00821FF2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559" w:type="dxa"/>
            <w:vAlign w:val="center"/>
          </w:tcPr>
          <w:p w14:paraId="0D617B5B" w14:textId="1AD8E57E" w:rsidR="00A02E57" w:rsidRPr="00BC6553" w:rsidRDefault="007C526F" w:rsidP="00432DA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FC614AB" w14:textId="5884E711" w:rsidR="00A02E57" w:rsidRPr="00BC6553" w:rsidRDefault="007C526F" w:rsidP="00432DA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</w:tr>
    </w:tbl>
    <w:p w14:paraId="1C2B985B" w14:textId="77777777" w:rsidR="00A02E57" w:rsidRPr="00F6258E" w:rsidRDefault="00A02E57" w:rsidP="00A02E57">
      <w:pPr>
        <w:rPr>
          <w:rStyle w:val="af0"/>
          <w:rFonts w:ascii="Tahoma" w:hAnsi="Tahoma" w:cs="Tahoma"/>
          <w:color w:val="auto"/>
          <w:lang w:eastAsia="ja-JP"/>
        </w:rPr>
      </w:pPr>
    </w:p>
    <w:p w14:paraId="4F80A83C" w14:textId="5FEE15D0" w:rsidR="00A02E57" w:rsidRDefault="00A02E57" w:rsidP="00361BBC">
      <w:pPr>
        <w:pStyle w:val="ab"/>
        <w:numPr>
          <w:ilvl w:val="0"/>
          <w:numId w:val="1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My Projects</w:t>
      </w:r>
      <w:r w:rsidR="00604E9E">
        <w:rPr>
          <w:rStyle w:val="af0"/>
          <w:rFonts w:ascii="Tahoma" w:hAnsi="Tahoma" w:cs="Tahoma"/>
          <w:color w:val="auto"/>
          <w:lang w:eastAsia="ja-JP"/>
        </w:rPr>
        <w:t xml:space="preserve"> Suggestion</w:t>
      </w:r>
    </w:p>
    <w:p w14:paraId="59D7F02D" w14:textId="4D124F25" w:rsidR="002B7EE0" w:rsidRPr="00F75C84" w:rsidRDefault="002B7EE0" w:rsidP="002B7EE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604E9E">
        <w:rPr>
          <w:rFonts w:ascii="Tahoma" w:hAnsi="Tahoma" w:cs="Tahoma"/>
          <w:sz w:val="20"/>
          <w:szCs w:val="20"/>
          <w:lang w:eastAsia="ja-JP" w:bidi="th-TH"/>
        </w:rPr>
        <w:t>Search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My </w:t>
      </w:r>
      <w:r w:rsidR="00604E9E">
        <w:rPr>
          <w:rFonts w:ascii="Tahoma" w:hAnsi="Tahoma" w:cs="Tahoma"/>
          <w:sz w:val="20"/>
          <w:szCs w:val="20"/>
          <w:lang w:eastAsia="ja-JP" w:bidi="th-TH"/>
        </w:rPr>
        <w:t>Projects Suggestion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461DDB">
        <w:rPr>
          <w:rFonts w:ascii="Tahoma" w:hAnsi="Tahoma" w:cs="Tahoma"/>
          <w:sz w:val="20"/>
          <w:szCs w:val="20"/>
          <w:lang w:eastAsia="ja-JP" w:bidi="th-TH"/>
        </w:rPr>
        <w:t xml:space="preserve">search projects of </w:t>
      </w:r>
      <w:r>
        <w:rPr>
          <w:rFonts w:ascii="Tahoma" w:hAnsi="Tahoma" w:cs="Tahoma"/>
          <w:sz w:val="20"/>
          <w:szCs w:val="20"/>
          <w:lang w:eastAsia="ja-JP" w:bidi="th-TH"/>
        </w:rPr>
        <w:t>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C25E782" w14:textId="77777777" w:rsidR="002B7EE0" w:rsidRDefault="002B7EE0" w:rsidP="004E7C6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3828"/>
        <w:gridCol w:w="3118"/>
      </w:tblGrid>
      <w:tr w:rsidR="002B7EE0" w:rsidRPr="0031791A" w14:paraId="12F2C86A" w14:textId="77777777" w:rsidTr="004C56CD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652F350D" w14:textId="77777777" w:rsidR="002B7EE0" w:rsidRPr="0031791A" w:rsidRDefault="002B7EE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F1310DB" w14:textId="77777777" w:rsidR="002B7EE0" w:rsidRPr="0031791A" w:rsidRDefault="002B7EE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97A994A" w14:textId="77777777" w:rsidR="002B7EE0" w:rsidRPr="0031791A" w:rsidRDefault="002B7EE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F57B61F" w14:textId="77777777" w:rsidR="002B7EE0" w:rsidRPr="001E796D" w:rsidRDefault="002B7EE0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C56CD" w:rsidRPr="00D7306D" w14:paraId="52AD7BBE" w14:textId="77777777" w:rsidTr="004C56CD">
        <w:trPr>
          <w:trHeight w:val="356"/>
        </w:trPr>
        <w:tc>
          <w:tcPr>
            <w:tcW w:w="1985" w:type="dxa"/>
            <w:gridSpan w:val="2"/>
            <w:vAlign w:val="center"/>
          </w:tcPr>
          <w:p w14:paraId="4793A7E0" w14:textId="56E3DB37" w:rsidR="004C56CD" w:rsidRPr="00BC6553" w:rsidRDefault="004C56C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69C07D5" w14:textId="77777777" w:rsidR="004C56CD" w:rsidRPr="00BC6553" w:rsidRDefault="004C56C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AE5267C" w14:textId="76049175" w:rsidR="004C56CD" w:rsidRPr="00BC6553" w:rsidRDefault="004C56C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34022E0D" w14:textId="13ACDD2E" w:rsidR="004C56CD" w:rsidRPr="00BC6553" w:rsidRDefault="004C56C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2B7EE0" w:rsidRPr="00D7306D" w14:paraId="7286655D" w14:textId="77777777" w:rsidTr="004C56CD">
        <w:trPr>
          <w:trHeight w:val="356"/>
        </w:trPr>
        <w:tc>
          <w:tcPr>
            <w:tcW w:w="1985" w:type="dxa"/>
            <w:gridSpan w:val="2"/>
            <w:vAlign w:val="center"/>
          </w:tcPr>
          <w:p w14:paraId="06FF3572" w14:textId="6C1E76DE" w:rsidR="002B7EE0" w:rsidRPr="00BC6553" w:rsidRDefault="00864C0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275" w:type="dxa"/>
            <w:vAlign w:val="center"/>
          </w:tcPr>
          <w:p w14:paraId="07B20CF7" w14:textId="438C3485" w:rsidR="002B7EE0" w:rsidRPr="00BC6553" w:rsidRDefault="00864C0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4A81C32" w14:textId="3AA394B9" w:rsidR="002B7EE0" w:rsidRPr="00BC6553" w:rsidRDefault="00864C0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searchWord</w:t>
            </w:r>
          </w:p>
        </w:tc>
        <w:tc>
          <w:tcPr>
            <w:tcW w:w="3118" w:type="dxa"/>
            <w:vAlign w:val="center"/>
          </w:tcPr>
          <w:p w14:paraId="504E9A68" w14:textId="77777777" w:rsidR="002B7EE0" w:rsidRPr="00BC6553" w:rsidRDefault="002B7EE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64C00" w:rsidRPr="00D7306D" w14:paraId="51C286A7" w14:textId="77777777" w:rsidTr="004C56CD">
        <w:trPr>
          <w:trHeight w:val="356"/>
        </w:trPr>
        <w:tc>
          <w:tcPr>
            <w:tcW w:w="1985" w:type="dxa"/>
            <w:gridSpan w:val="2"/>
            <w:vAlign w:val="center"/>
          </w:tcPr>
          <w:p w14:paraId="2D5E3B79" w14:textId="608B5C68" w:rsidR="00864C00" w:rsidRDefault="00864C0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suggest</w:t>
            </w:r>
            <w:r w:rsidR="00DF17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1275" w:type="dxa"/>
            <w:vAlign w:val="center"/>
          </w:tcPr>
          <w:p w14:paraId="131C6CAC" w14:textId="4601732B" w:rsidR="00864C00" w:rsidRDefault="00DF17BC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481C28C" w14:textId="632C4719" w:rsidR="00864C00" w:rsidRDefault="00DF17BC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UGGEST_SIZE</w:t>
            </w:r>
          </w:p>
        </w:tc>
        <w:tc>
          <w:tcPr>
            <w:tcW w:w="3118" w:type="dxa"/>
            <w:vAlign w:val="center"/>
          </w:tcPr>
          <w:p w14:paraId="41115A50" w14:textId="77777777" w:rsidR="00864C00" w:rsidRPr="00BC6553" w:rsidRDefault="00864C0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5BE9" w:rsidRPr="00D7306D" w14:paraId="6FC9C593" w14:textId="77777777" w:rsidTr="004C56CD">
        <w:trPr>
          <w:trHeight w:val="356"/>
        </w:trPr>
        <w:tc>
          <w:tcPr>
            <w:tcW w:w="1985" w:type="dxa"/>
            <w:gridSpan w:val="2"/>
            <w:vAlign w:val="center"/>
          </w:tcPr>
          <w:p w14:paraId="1072117D" w14:textId="4F672157" w:rsidR="004C5BE9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5" w:type="dxa"/>
            <w:vAlign w:val="center"/>
          </w:tcPr>
          <w:p w14:paraId="0315B358" w14:textId="42F5E4E5" w:rsidR="004C5BE9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828" w:type="dxa"/>
            <w:vAlign w:val="center"/>
          </w:tcPr>
          <w:p w14:paraId="728DDCA8" w14:textId="77777777" w:rsidR="004C5BE9" w:rsidRDefault="004C5BE9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75700E2" w14:textId="77777777" w:rsidR="004C5BE9" w:rsidRPr="00BC6553" w:rsidRDefault="004C5BE9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5BE9" w:rsidRPr="00D7306D" w14:paraId="7F1C9F33" w14:textId="77777777" w:rsidTr="004C5BE9">
        <w:trPr>
          <w:trHeight w:val="356"/>
        </w:trPr>
        <w:tc>
          <w:tcPr>
            <w:tcW w:w="284" w:type="dxa"/>
            <w:vAlign w:val="center"/>
          </w:tcPr>
          <w:p w14:paraId="233C902F" w14:textId="77777777" w:rsidR="004C5BE9" w:rsidRDefault="004C5BE9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AB67EC6" w14:textId="41D0D5E9" w:rsidR="004C5BE9" w:rsidRDefault="004C5BE9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162A3A50" w14:textId="020259B8" w:rsidR="004C5BE9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D0BD45E" w14:textId="2E55E015" w:rsidR="004C5BE9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“lastUpdated”</w:t>
            </w:r>
          </w:p>
        </w:tc>
        <w:tc>
          <w:tcPr>
            <w:tcW w:w="3118" w:type="dxa"/>
            <w:vAlign w:val="center"/>
          </w:tcPr>
          <w:p w14:paraId="79DF1B06" w14:textId="77777777" w:rsidR="004C5BE9" w:rsidRPr="00BC6553" w:rsidRDefault="004C5BE9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B5C46" w:rsidRPr="00D7306D" w14:paraId="4D45B0B6" w14:textId="77777777" w:rsidTr="004C5BE9">
        <w:trPr>
          <w:trHeight w:val="356"/>
        </w:trPr>
        <w:tc>
          <w:tcPr>
            <w:tcW w:w="284" w:type="dxa"/>
            <w:vAlign w:val="center"/>
          </w:tcPr>
          <w:p w14:paraId="5A10CD40" w14:textId="77777777" w:rsidR="00EB5C46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19EED63" w14:textId="4CB86ED3" w:rsidR="00EB5C46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5905C056" w14:textId="04A27059" w:rsidR="00EB5C46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CB0871F" w14:textId="496F6694" w:rsidR="00EB5C46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ESC”</w:t>
            </w:r>
          </w:p>
        </w:tc>
        <w:tc>
          <w:tcPr>
            <w:tcW w:w="3118" w:type="dxa"/>
            <w:vAlign w:val="center"/>
          </w:tcPr>
          <w:p w14:paraId="2B3C8EF9" w14:textId="77777777" w:rsidR="00EB5C46" w:rsidRPr="00BC6553" w:rsidRDefault="00EB5C4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8EB9BF8" w14:textId="77777777" w:rsidR="002B7EE0" w:rsidRDefault="002B7EE0" w:rsidP="004E7C6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E0605D9" w14:textId="68D53D32" w:rsidR="002B7EE0" w:rsidRPr="004E7C62" w:rsidRDefault="002B7EE0" w:rsidP="004E7C6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5EB0BB95" w14:textId="77777777" w:rsidR="002B7EE0" w:rsidRPr="002B7EE0" w:rsidRDefault="002B7EE0" w:rsidP="00C8319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0ABD138F" w14:textId="77777777" w:rsidR="00A02E57" w:rsidRDefault="00A02E57" w:rsidP="00361BBC">
      <w:pPr>
        <w:pStyle w:val="ab"/>
        <w:numPr>
          <w:ilvl w:val="0"/>
          <w:numId w:val="1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72C2BF3" w14:textId="77777777" w:rsidR="00A02E57" w:rsidRDefault="00A02E57" w:rsidP="00E66E31">
      <w:pPr>
        <w:rPr>
          <w:rStyle w:val="af0"/>
          <w:rFonts w:ascii="Tahoma" w:hAnsi="Tahoma" w:cs="Tahoma"/>
          <w:color w:val="auto"/>
        </w:rPr>
      </w:pPr>
    </w:p>
    <w:p w14:paraId="6C2359B1" w14:textId="77777777" w:rsidR="00461463" w:rsidRPr="004D476C" w:rsidRDefault="00461463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1" w:name="_Toc49966582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4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6C09C2" w:rsidRPr="000253E8" w14:paraId="78217828" w14:textId="77777777" w:rsidTr="00CD5E37">
        <w:tc>
          <w:tcPr>
            <w:tcW w:w="2523" w:type="dxa"/>
          </w:tcPr>
          <w:p w14:paraId="10B26997" w14:textId="77777777" w:rsidR="006C09C2" w:rsidRPr="000253E8" w:rsidRDefault="006C09C2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78981E0" w14:textId="77777777" w:rsidR="006C09C2" w:rsidRPr="000253E8" w:rsidRDefault="006C09C2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14834CE" w14:textId="77777777" w:rsidR="006C09C2" w:rsidRPr="000253E8" w:rsidRDefault="006C09C2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2A1EB926" w14:textId="77777777" w:rsidR="006C09C2" w:rsidRPr="000253E8" w:rsidRDefault="006C09C2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7B1B95F" w14:textId="77777777" w:rsidR="006C09C2" w:rsidRPr="000253E8" w:rsidRDefault="006C09C2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C09C2" w:rsidRPr="004A49C9" w14:paraId="238E7AAD" w14:textId="77777777" w:rsidTr="00CD5E37">
        <w:tc>
          <w:tcPr>
            <w:tcW w:w="2523" w:type="dxa"/>
          </w:tcPr>
          <w:p w14:paraId="370B801B" w14:textId="77777777" w:rsidR="006C09C2" w:rsidRPr="004A49C9" w:rsidRDefault="006C09C2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F3E6319" w14:textId="77777777" w:rsidR="006C09C2" w:rsidRPr="004A49C9" w:rsidRDefault="006C09C2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76CA760" w14:textId="77777777" w:rsidR="006C09C2" w:rsidRPr="004A49C9" w:rsidRDefault="006C09C2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E5DD9EE" w14:textId="77777777" w:rsidR="006C09C2" w:rsidRPr="004A49C9" w:rsidRDefault="006C09C2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17E40F3" w14:textId="77777777" w:rsidR="006C09C2" w:rsidRPr="00E2590C" w:rsidRDefault="006C09C2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45A3C36" w14:textId="77777777" w:rsidR="001D7B74" w:rsidRPr="001D7B74" w:rsidRDefault="001D7B74" w:rsidP="001D7B74"/>
    <w:p w14:paraId="2E9819F3" w14:textId="77777777" w:rsidR="005E35FE" w:rsidRPr="004D476C" w:rsidRDefault="005E35F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2" w:name="_Toc49966583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42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6C09C2" w:rsidRPr="0031791A" w14:paraId="520A265E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C57C6A4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E6C3CB3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39615E91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775BBB6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AAF298F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CDA10C4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4C2036B" w14:textId="77777777" w:rsidR="006C09C2" w:rsidRPr="001B25E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B25EA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A4A1E" w:rsidRPr="00D7306D" w14:paraId="6E5FFCF0" w14:textId="77777777" w:rsidTr="00CD5E37">
        <w:trPr>
          <w:trHeight w:val="378"/>
        </w:trPr>
        <w:tc>
          <w:tcPr>
            <w:tcW w:w="1559" w:type="dxa"/>
            <w:vAlign w:val="center"/>
          </w:tcPr>
          <w:p w14:paraId="245C9A2F" w14:textId="78EE4D48" w:rsidR="00CA4A1E" w:rsidRDefault="00CA4A1E" w:rsidP="00CA4A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0F93C36F" w14:textId="6917A95B" w:rsidR="00CA4A1E" w:rsidRDefault="00CA4A1E" w:rsidP="00CA4A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2BD424E" w14:textId="4BC8FEF8" w:rsidR="00CA4A1E" w:rsidRDefault="00CA4A1E" w:rsidP="00CA4A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21A58108" w14:textId="77777777" w:rsidR="00CA4A1E" w:rsidRPr="00BC6553" w:rsidRDefault="00CA4A1E" w:rsidP="00CA4A1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53C973" w14:textId="77777777" w:rsidR="00CA4A1E" w:rsidRPr="00BC6553" w:rsidRDefault="00CA4A1E" w:rsidP="00CA4A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642DCC" w14:textId="77777777" w:rsidR="00CA4A1E" w:rsidRDefault="00CA4A1E" w:rsidP="00CA4A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03DCFF6" w14:textId="78EA540C" w:rsidR="00CA4A1E" w:rsidRDefault="00CA4A1E" w:rsidP="00CA4A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or Status</w:t>
            </w:r>
          </w:p>
        </w:tc>
      </w:tr>
    </w:tbl>
    <w:p w14:paraId="2E4827A2" w14:textId="77777777" w:rsidR="00F774CB" w:rsidRDefault="00F774CB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125348A" w14:textId="77777777" w:rsidR="00F774CB" w:rsidRPr="004D476C" w:rsidRDefault="00F774CB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3" w:name="_Toc49966584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4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6C09C2" w:rsidRPr="000253E8" w14:paraId="1190A1ED" w14:textId="77777777" w:rsidTr="00CD5E37">
        <w:trPr>
          <w:trHeight w:val="379"/>
        </w:trPr>
        <w:tc>
          <w:tcPr>
            <w:tcW w:w="1843" w:type="dxa"/>
          </w:tcPr>
          <w:p w14:paraId="7F3D83F8" w14:textId="77777777" w:rsidR="006C09C2" w:rsidRPr="000253E8" w:rsidRDefault="006C09C2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5FCB408" w14:textId="77777777" w:rsidR="006C09C2" w:rsidRPr="000253E8" w:rsidRDefault="006C09C2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7A938952" w14:textId="77777777" w:rsidR="006C09C2" w:rsidRPr="000253E8" w:rsidRDefault="006C09C2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0907F6B8" w14:textId="77777777" w:rsidR="006C09C2" w:rsidRPr="000253E8" w:rsidRDefault="006C09C2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C09C2" w:rsidRPr="004A49C9" w14:paraId="3C2A59CE" w14:textId="77777777" w:rsidTr="00CD5E37">
        <w:tc>
          <w:tcPr>
            <w:tcW w:w="1843" w:type="dxa"/>
          </w:tcPr>
          <w:p w14:paraId="74A0B399" w14:textId="77777777" w:rsidR="006C09C2" w:rsidRPr="004A49C9" w:rsidRDefault="006C09C2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416DEC1" w14:textId="77777777" w:rsidR="006C09C2" w:rsidRPr="004A49C9" w:rsidRDefault="006C09C2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C6C7ACB" w14:textId="77777777" w:rsidR="006C09C2" w:rsidRPr="004A49C9" w:rsidRDefault="006C09C2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8AF67B5" w14:textId="77777777" w:rsidR="006C09C2" w:rsidRPr="00E2590C" w:rsidRDefault="006C09C2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101519B" w14:textId="77777777" w:rsidR="001D7B74" w:rsidRPr="001D7B74" w:rsidRDefault="001D7B74" w:rsidP="001D7B74"/>
    <w:p w14:paraId="3F1198DE" w14:textId="77777777" w:rsidR="0078492C" w:rsidRPr="008616D0" w:rsidRDefault="0078492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4" w:name="_Toc49966585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4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992"/>
        <w:gridCol w:w="709"/>
        <w:gridCol w:w="709"/>
        <w:gridCol w:w="709"/>
        <w:gridCol w:w="2268"/>
        <w:gridCol w:w="3118"/>
      </w:tblGrid>
      <w:tr w:rsidR="006C09C2" w:rsidRPr="0031791A" w14:paraId="67CBE30B" w14:textId="77777777" w:rsidTr="00CD5E37">
        <w:trPr>
          <w:trHeight w:val="395"/>
          <w:tblHeader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362DE501" w14:textId="77777777" w:rsidR="006C09C2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19B71854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202D1480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C783F00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C15CE4D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B9817A5" w14:textId="77777777" w:rsidR="006C09C2" w:rsidRPr="0031791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4CFED34" w14:textId="77777777" w:rsidR="006C09C2" w:rsidRPr="001B25EA" w:rsidRDefault="006C09C2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B25EA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C09C2" w:rsidRPr="00D7306D" w14:paraId="66238E7D" w14:textId="77777777" w:rsidTr="00B34BAF">
        <w:trPr>
          <w:trHeight w:val="393"/>
        </w:trPr>
        <w:tc>
          <w:tcPr>
            <w:tcW w:w="1701" w:type="dxa"/>
            <w:gridSpan w:val="2"/>
            <w:vAlign w:val="center"/>
          </w:tcPr>
          <w:p w14:paraId="0DE0EE72" w14:textId="4959D8E4" w:rsidR="006C09C2" w:rsidRDefault="006C09C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</w:t>
            </w:r>
            <w:r w:rsidR="00FB47A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</w:tc>
        <w:tc>
          <w:tcPr>
            <w:tcW w:w="992" w:type="dxa"/>
            <w:vAlign w:val="center"/>
          </w:tcPr>
          <w:p w14:paraId="09284F61" w14:textId="0BB284BB" w:rsidR="006C09C2" w:rsidRDefault="003F211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6A79E60C" w14:textId="77777777" w:rsidR="006C09C2" w:rsidRDefault="006C09C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17B41D5" w14:textId="77777777" w:rsidR="006C09C2" w:rsidRPr="00BC6553" w:rsidRDefault="006C09C2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9982A9" w14:textId="77777777" w:rsidR="006C09C2" w:rsidRPr="00BC6553" w:rsidRDefault="006C09C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C367805" w14:textId="77777777" w:rsidR="006C09C2" w:rsidRPr="00BC6553" w:rsidRDefault="006C09C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0A71D80" w14:textId="4641E90A" w:rsidR="006C09C2" w:rsidRPr="00BC6553" w:rsidRDefault="006C09C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ort by lastUpdated, </w:t>
            </w:r>
            <w:r w:rsidR="0050390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records</w:t>
            </w:r>
            <w:r w:rsidR="0050390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6B7D19" w:rsidRPr="00D7306D" w14:paraId="47A79C63" w14:textId="77777777" w:rsidTr="00B34BAF">
        <w:trPr>
          <w:trHeight w:val="426"/>
        </w:trPr>
        <w:tc>
          <w:tcPr>
            <w:tcW w:w="284" w:type="dxa"/>
            <w:vAlign w:val="center"/>
          </w:tcPr>
          <w:p w14:paraId="0B14791A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B768DD9" w14:textId="56381F3E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992" w:type="dxa"/>
            <w:vAlign w:val="center"/>
          </w:tcPr>
          <w:p w14:paraId="7E2C9409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F38096F" w14:textId="77777777" w:rsidR="006B7D19" w:rsidRDefault="006B7D19" w:rsidP="006B7D1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3CE8F42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5AD00F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4ECBDAA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39352A61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B7D19" w:rsidRPr="00D7306D" w14:paraId="654875AB" w14:textId="77777777" w:rsidTr="00B34BAF">
        <w:trPr>
          <w:trHeight w:val="404"/>
        </w:trPr>
        <w:tc>
          <w:tcPr>
            <w:tcW w:w="284" w:type="dxa"/>
            <w:vAlign w:val="center"/>
          </w:tcPr>
          <w:p w14:paraId="79EDEF98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80D9CE5" w14:textId="21D2AB94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992" w:type="dxa"/>
            <w:vAlign w:val="center"/>
          </w:tcPr>
          <w:p w14:paraId="7D48CEA3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D2C2E0F" w14:textId="77777777" w:rsidR="006B7D19" w:rsidRDefault="006B7D19" w:rsidP="006B7D1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2EFF68D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D257DD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2818E8E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F46AC2F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B7D19" w:rsidRPr="00D7306D" w14:paraId="5041284B" w14:textId="77777777" w:rsidTr="00B34BAF">
        <w:trPr>
          <w:trHeight w:val="424"/>
        </w:trPr>
        <w:tc>
          <w:tcPr>
            <w:tcW w:w="284" w:type="dxa"/>
            <w:vAlign w:val="center"/>
          </w:tcPr>
          <w:p w14:paraId="042750F1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7358F242" w14:textId="7F6C9EC1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992" w:type="dxa"/>
            <w:vAlign w:val="center"/>
          </w:tcPr>
          <w:p w14:paraId="3652BD79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F3B893A" w14:textId="77777777" w:rsidR="006B7D19" w:rsidRDefault="006B7D19" w:rsidP="006B7D1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A0C275F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4F5548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18788F8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raft, Pending</w:t>
            </w:r>
          </w:p>
        </w:tc>
        <w:tc>
          <w:tcPr>
            <w:tcW w:w="3118" w:type="dxa"/>
            <w:vAlign w:val="center"/>
          </w:tcPr>
          <w:p w14:paraId="379E5575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B7D19" w:rsidRPr="00D7306D" w14:paraId="553B821F" w14:textId="77777777" w:rsidTr="00B34BAF">
        <w:trPr>
          <w:trHeight w:val="401"/>
        </w:trPr>
        <w:tc>
          <w:tcPr>
            <w:tcW w:w="284" w:type="dxa"/>
            <w:vAlign w:val="center"/>
          </w:tcPr>
          <w:p w14:paraId="6FBDE6CA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634BBC35" w14:textId="35153284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992" w:type="dxa"/>
            <w:vAlign w:val="center"/>
          </w:tcPr>
          <w:p w14:paraId="6B803284" w14:textId="6B10B59F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01ED60F" w14:textId="7B147F4E" w:rsidR="006B7D19" w:rsidRDefault="006B7D19" w:rsidP="006B7D1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A06CAB4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19B1948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625BA59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06A9DFB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B7D19" w:rsidRPr="00D7306D" w14:paraId="4F328DFA" w14:textId="77777777" w:rsidTr="00B34BAF">
        <w:trPr>
          <w:trHeight w:val="422"/>
        </w:trPr>
        <w:tc>
          <w:tcPr>
            <w:tcW w:w="284" w:type="dxa"/>
            <w:vAlign w:val="center"/>
          </w:tcPr>
          <w:p w14:paraId="52EE08CE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0D49690" w14:textId="5CECD309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992" w:type="dxa"/>
            <w:vAlign w:val="center"/>
          </w:tcPr>
          <w:p w14:paraId="46A0CFFA" w14:textId="58F62B1B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2579678" w14:textId="5C64DEED" w:rsidR="006B7D19" w:rsidRDefault="006B7D19" w:rsidP="006B7D1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5343B9C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DF8420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CDC78CC" w14:textId="77777777" w:rsidR="006B7D19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112F44B" w14:textId="77777777" w:rsidR="006B7D19" w:rsidRPr="00BC6553" w:rsidRDefault="006B7D19" w:rsidP="006B7D1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9A0290" w14:textId="77777777" w:rsidR="003E787C" w:rsidRPr="00A31217" w:rsidRDefault="003E787C" w:rsidP="003E787C"/>
    <w:p w14:paraId="75613DF4" w14:textId="77777777" w:rsidR="003E787C" w:rsidRPr="008616D0" w:rsidRDefault="003E787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5" w:name="_Toc49966586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4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3E787C" w:rsidRPr="0031791A" w14:paraId="49E1A236" w14:textId="77777777" w:rsidTr="00CD5E3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E92AC5B" w14:textId="53889A1F" w:rsidR="003E787C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BEAFC7E" w14:textId="77777777" w:rsidR="003E787C" w:rsidRPr="0031791A" w:rsidRDefault="003E787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0E55B06" w14:textId="77777777" w:rsidR="003E787C" w:rsidRPr="001B25EA" w:rsidRDefault="003E787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B25EA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3E787C" w:rsidRPr="00D7306D" w14:paraId="2B651DFF" w14:textId="77777777" w:rsidTr="00CD5E37">
        <w:trPr>
          <w:trHeight w:val="308"/>
        </w:trPr>
        <w:tc>
          <w:tcPr>
            <w:tcW w:w="1559" w:type="dxa"/>
            <w:vAlign w:val="center"/>
          </w:tcPr>
          <w:p w14:paraId="7018D1D3" w14:textId="77777777" w:rsidR="003E787C" w:rsidRPr="00BC6553" w:rsidRDefault="003E787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3366E30" w14:textId="77777777" w:rsidR="003E787C" w:rsidRPr="00BC6553" w:rsidRDefault="003E787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A2DD584" w14:textId="77777777" w:rsidR="003E787C" w:rsidRPr="00BC6553" w:rsidRDefault="003E787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003D7F" w:rsidRPr="00D7306D" w14:paraId="15E506CE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33B087E" w14:textId="77777777" w:rsidR="00003D7F" w:rsidRDefault="00003D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AC1C40F" w14:textId="749558B8" w:rsidR="00003D7F" w:rsidRDefault="00DD7AA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368B37B6" w14:textId="77777777" w:rsidR="00003D7F" w:rsidRDefault="00003D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003D7F" w:rsidRPr="00D7306D" w14:paraId="08559576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E42BD78" w14:textId="77777777" w:rsidR="00003D7F" w:rsidRDefault="00003D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16B53A6" w14:textId="32C4470D" w:rsidR="00003D7F" w:rsidRDefault="00DD7AA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7D74E3D6" w14:textId="77777777" w:rsidR="00003D7F" w:rsidRDefault="00003D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3679A0" w:rsidRPr="00D7306D" w14:paraId="1D09134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DBF2CE5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A2A029D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8B32E6E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276A9B5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035FC37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21986E6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858F2E3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1889ED6" w14:textId="11422A3F" w:rsidR="00EA15C4" w:rsidRDefault="00EA15C4" w:rsidP="008607B5"/>
    <w:p w14:paraId="325B76B3" w14:textId="77777777" w:rsidR="00EA15C4" w:rsidRDefault="00EA15C4" w:rsidP="008607B5"/>
    <w:p w14:paraId="0FFD6DB6" w14:textId="12615275" w:rsidR="008607B5" w:rsidRDefault="008607B5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46" w:name="_Create_Project_API"/>
      <w:bookmarkStart w:id="147" w:name="_Toc49966587"/>
      <w:bookmarkEnd w:id="146"/>
      <w:r>
        <w:rPr>
          <w:rFonts w:ascii="Tahoma" w:hAnsi="Tahoma" w:cs="Tahoma"/>
          <w:b/>
          <w:bCs/>
          <w:color w:val="auto"/>
          <w:sz w:val="28"/>
          <w:szCs w:val="28"/>
        </w:rPr>
        <w:t>Create Project API</w:t>
      </w:r>
      <w:bookmarkEnd w:id="147"/>
    </w:p>
    <w:p w14:paraId="0866A8A0" w14:textId="77777777" w:rsidR="008607B5" w:rsidRPr="008A6B90" w:rsidRDefault="008607B5" w:rsidP="008607B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607B5" w:rsidRPr="00554C13" w14:paraId="5FA0F42E" w14:textId="77777777" w:rsidTr="006D2C5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55FBCDE" w14:textId="77777777" w:rsidR="008607B5" w:rsidRPr="00554C13" w:rsidRDefault="008607B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4DD7A13" w14:textId="50E9B2DB" w:rsidR="008607B5" w:rsidRPr="00554C13" w:rsidRDefault="00C9761B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Create Project</w:t>
            </w:r>
          </w:p>
        </w:tc>
      </w:tr>
      <w:tr w:rsidR="008607B5" w:rsidRPr="00554C13" w14:paraId="77BF867F" w14:textId="77777777" w:rsidTr="006D2C5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CC47B47" w14:textId="77777777" w:rsidR="008607B5" w:rsidRPr="00554C13" w:rsidRDefault="008607B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8BA2237" w14:textId="3CE7F245" w:rsidR="008607B5" w:rsidRPr="008F2A18" w:rsidRDefault="008607B5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B526C9">
              <w:rPr>
                <w:rFonts w:ascii="Tahoma" w:hAnsi="Tahoma" w:cs="Tahoma"/>
                <w:sz w:val="20"/>
                <w:szCs w:val="20"/>
                <w:lang w:bidi="th-TH"/>
              </w:rPr>
              <w:t>projects</w:t>
            </w:r>
          </w:p>
        </w:tc>
      </w:tr>
      <w:tr w:rsidR="008607B5" w:rsidRPr="00554C13" w14:paraId="7438BC67" w14:textId="77777777" w:rsidTr="006D2C54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997B345" w14:textId="77777777" w:rsidR="008607B5" w:rsidRPr="00C207D0" w:rsidRDefault="008607B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207D0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BC51EBB" w14:textId="77777777" w:rsidR="008607B5" w:rsidRDefault="008607B5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8607B5" w:rsidRPr="00554C13" w14:paraId="23BD7EFF" w14:textId="77777777" w:rsidTr="006D2C54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FA0BEC5" w14:textId="77777777" w:rsidR="008607B5" w:rsidRPr="00554C13" w:rsidRDefault="008607B5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4C34F14" w14:textId="1A39D7F5" w:rsidR="008607B5" w:rsidRPr="008F2A18" w:rsidRDefault="008607B5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6A4BC3C" w14:textId="77777777" w:rsidR="00031B08" w:rsidRDefault="00031B08" w:rsidP="00031B08">
      <w:pPr>
        <w:rPr>
          <w:rStyle w:val="af0"/>
          <w:rFonts w:ascii="Tahoma" w:hAnsi="Tahoma" w:cs="Tahoma"/>
          <w:color w:val="auto"/>
        </w:rPr>
      </w:pPr>
    </w:p>
    <w:p w14:paraId="38D615DA" w14:textId="77777777" w:rsidR="00031B08" w:rsidRPr="004D476C" w:rsidRDefault="00031B08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8" w:name="_Toc49966588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48"/>
    </w:p>
    <w:p w14:paraId="08110DB0" w14:textId="5D32F72C" w:rsidR="00031B08" w:rsidRPr="008F2A18" w:rsidRDefault="00031B08" w:rsidP="00031B08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project.</w:t>
      </w:r>
    </w:p>
    <w:p w14:paraId="1146C2FA" w14:textId="77777777" w:rsidR="00031B08" w:rsidRPr="00B45296" w:rsidRDefault="00031B08" w:rsidP="00031B08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31B08" w:rsidRPr="0031791A" w14:paraId="2675D6E5" w14:textId="77777777" w:rsidTr="00967C0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2B2A079" w14:textId="631597A1" w:rsidR="00031B08" w:rsidRPr="0031791A" w:rsidRDefault="00B73571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9C32FE0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010901F" w14:textId="77777777" w:rsidR="00031B08" w:rsidRPr="001B25EA" w:rsidRDefault="00031B08" w:rsidP="00967C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B25E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31B08" w:rsidRPr="00D7306D" w14:paraId="7E6D574C" w14:textId="77777777" w:rsidTr="00967C0E">
        <w:trPr>
          <w:trHeight w:val="382"/>
        </w:trPr>
        <w:tc>
          <w:tcPr>
            <w:tcW w:w="1701" w:type="dxa"/>
            <w:vAlign w:val="center"/>
          </w:tcPr>
          <w:p w14:paraId="11C1DCAC" w14:textId="77777777" w:rsidR="00031B08" w:rsidRPr="00BC6553" w:rsidRDefault="00031B08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53B5EEA" w14:textId="07DCD1B5" w:rsidR="00031B08" w:rsidRPr="00BC6553" w:rsidRDefault="00815057" w:rsidP="00967C0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1B52C32" w14:textId="77777777" w:rsidR="00031B08" w:rsidRPr="00BC6553" w:rsidRDefault="00031B08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0AE6D11" w14:textId="70E7AB3D" w:rsidR="00031B08" w:rsidRDefault="00031B08" w:rsidP="00031B08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</w:p>
    <w:p w14:paraId="7E9AFBFA" w14:textId="77777777" w:rsidR="00031B08" w:rsidRPr="00F00294" w:rsidRDefault="00031B08" w:rsidP="00031B08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031B08" w:rsidRPr="0031791A" w14:paraId="4DFBD1AE" w14:textId="77777777" w:rsidTr="00967C0E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AC1A367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1A66A62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84BDB6A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12D329F" w14:textId="77777777" w:rsidR="00031B08" w:rsidRPr="0031791A" w:rsidRDefault="00031B08" w:rsidP="00967C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031B08" w:rsidRPr="00D7306D" w14:paraId="444B061D" w14:textId="77777777" w:rsidTr="00967C0E">
        <w:trPr>
          <w:trHeight w:val="382"/>
        </w:trPr>
        <w:tc>
          <w:tcPr>
            <w:tcW w:w="567" w:type="dxa"/>
            <w:vAlign w:val="center"/>
          </w:tcPr>
          <w:p w14:paraId="50A7EAD5" w14:textId="77777777" w:rsidR="00031B08" w:rsidRPr="00BC6553" w:rsidRDefault="00031B08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4E8D96D" w14:textId="77777777" w:rsidR="00031B08" w:rsidRPr="00BC6553" w:rsidRDefault="00031B08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03EA0198" w14:textId="77777777" w:rsidR="00031B08" w:rsidRPr="00BC6553" w:rsidRDefault="00031B08" w:rsidP="00DC43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5953" w:type="dxa"/>
            <w:vAlign w:val="center"/>
          </w:tcPr>
          <w:p w14:paraId="4EF500F7" w14:textId="5AAB38B1" w:rsidR="00031B08" w:rsidRPr="00E64B11" w:rsidRDefault="00755041" w:rsidP="00E64B11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E64B1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2832EA16" w14:textId="229DF7E3" w:rsidR="00031B08" w:rsidRPr="004626B5" w:rsidRDefault="001C60CB" w:rsidP="00967C0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031B0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4 </w:t>
            </w:r>
            <w:r w:rsidR="00DF58C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</w:t>
            </w:r>
            <w:r w:rsidR="00031B0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134DBE" w:rsidRPr="00D7306D" w14:paraId="22AF610E" w14:textId="77777777" w:rsidTr="00967C0E">
        <w:trPr>
          <w:trHeight w:val="382"/>
        </w:trPr>
        <w:tc>
          <w:tcPr>
            <w:tcW w:w="567" w:type="dxa"/>
            <w:vAlign w:val="center"/>
          </w:tcPr>
          <w:p w14:paraId="02E0C372" w14:textId="3D2B1E51" w:rsidR="00134DBE" w:rsidRDefault="00134DBE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03B691BB" w14:textId="74A8342A" w:rsidR="00134DBE" w:rsidRDefault="00134DBE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Project </w:t>
            </w:r>
            <w:r w:rsidR="00B2544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 format</w:t>
            </w:r>
          </w:p>
        </w:tc>
        <w:tc>
          <w:tcPr>
            <w:tcW w:w="1560" w:type="dxa"/>
            <w:vAlign w:val="center"/>
          </w:tcPr>
          <w:p w14:paraId="0E0177F3" w14:textId="073F9589" w:rsidR="00134DBE" w:rsidRDefault="00134DBE" w:rsidP="00DC43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5953" w:type="dxa"/>
            <w:vAlign w:val="center"/>
          </w:tcPr>
          <w:p w14:paraId="799802FB" w14:textId="3A536C0E" w:rsidR="00712B76" w:rsidRPr="001E0F7B" w:rsidRDefault="00712B76" w:rsidP="001E0F7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1E0F7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57B7519E" w14:textId="77777777" w:rsidR="00712B76" w:rsidRDefault="00712B76" w:rsidP="00712B7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6963548C" w14:textId="2412B664" w:rsidR="00134DBE" w:rsidRDefault="001E0F7B" w:rsidP="00712B7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1~</w:t>
            </w:r>
            <w:r w:rsidR="00712B7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 characters</w:t>
            </w:r>
          </w:p>
        </w:tc>
      </w:tr>
      <w:tr w:rsidR="00901FB5" w:rsidRPr="00D7306D" w14:paraId="13954B56" w14:textId="77777777" w:rsidTr="00967C0E">
        <w:trPr>
          <w:trHeight w:val="382"/>
        </w:trPr>
        <w:tc>
          <w:tcPr>
            <w:tcW w:w="567" w:type="dxa"/>
            <w:vAlign w:val="center"/>
          </w:tcPr>
          <w:p w14:paraId="45846AAC" w14:textId="6177D125" w:rsidR="00901FB5" w:rsidRDefault="00901FB5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03FD1511" w14:textId="36D91230" w:rsidR="00901FB5" w:rsidRDefault="00901FB5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 format</w:t>
            </w:r>
          </w:p>
        </w:tc>
        <w:tc>
          <w:tcPr>
            <w:tcW w:w="1560" w:type="dxa"/>
            <w:vAlign w:val="center"/>
          </w:tcPr>
          <w:p w14:paraId="1F1DD2B8" w14:textId="41915DCB" w:rsidR="00901FB5" w:rsidRDefault="00901FB5" w:rsidP="00DC43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</w:t>
            </w:r>
          </w:p>
        </w:tc>
        <w:tc>
          <w:tcPr>
            <w:tcW w:w="5953" w:type="dxa"/>
            <w:vAlign w:val="center"/>
          </w:tcPr>
          <w:p w14:paraId="56299065" w14:textId="56CF7BAA" w:rsidR="00901FB5" w:rsidRPr="001E0F7B" w:rsidRDefault="00901FB5" w:rsidP="001E0F7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</w:tbl>
    <w:p w14:paraId="0D366240" w14:textId="77777777" w:rsidR="00031B08" w:rsidRDefault="00031B08" w:rsidP="00031B08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A63F14F" w14:textId="77777777" w:rsidR="00031B08" w:rsidRPr="00204BDE" w:rsidRDefault="00031B08" w:rsidP="00031B08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31B08" w:rsidRPr="0031791A" w14:paraId="41EFD5E3" w14:textId="77777777" w:rsidTr="00967C0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72D6F83" w14:textId="5A4686DC" w:rsidR="00031B08" w:rsidRPr="0031791A" w:rsidRDefault="00B73571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51BF2B1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C3A650A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7430A52" w14:textId="77777777" w:rsidR="00031B08" w:rsidRPr="00E431BC" w:rsidRDefault="00031B08" w:rsidP="00967C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431B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1680A" w:rsidRPr="00D7306D" w14:paraId="1094DDC2" w14:textId="77777777" w:rsidTr="00967C0E">
        <w:trPr>
          <w:trHeight w:val="382"/>
        </w:trPr>
        <w:tc>
          <w:tcPr>
            <w:tcW w:w="1701" w:type="dxa"/>
            <w:vAlign w:val="center"/>
          </w:tcPr>
          <w:p w14:paraId="28ED4719" w14:textId="77777777" w:rsidR="0021680A" w:rsidRPr="00BC6553" w:rsidRDefault="0021680A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31CD578F" w14:textId="77777777" w:rsidR="0021680A" w:rsidRPr="00BC6553" w:rsidRDefault="0021680A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559" w:type="dxa"/>
            <w:vMerge w:val="restart"/>
            <w:vAlign w:val="center"/>
          </w:tcPr>
          <w:p w14:paraId="2DA4DBBF" w14:textId="50D3074E" w:rsidR="0021680A" w:rsidRPr="00BC6553" w:rsidRDefault="00E05061" w:rsidP="00967C0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288EFD37" w14:textId="401927BE" w:rsidR="0021680A" w:rsidRPr="00BC6553" w:rsidRDefault="00E05061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hemeId</w:t>
            </w:r>
          </w:p>
        </w:tc>
      </w:tr>
      <w:tr w:rsidR="0021680A" w:rsidRPr="00D7306D" w14:paraId="5D6088F4" w14:textId="77777777" w:rsidTr="00967C0E">
        <w:trPr>
          <w:trHeight w:val="382"/>
        </w:trPr>
        <w:tc>
          <w:tcPr>
            <w:tcW w:w="1701" w:type="dxa"/>
            <w:vAlign w:val="center"/>
          </w:tcPr>
          <w:p w14:paraId="0A77C64B" w14:textId="4918DCB1" w:rsidR="0021680A" w:rsidRDefault="0021680A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FFEDD26" w14:textId="73985060" w:rsidR="0021680A" w:rsidRDefault="0021680A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559" w:type="dxa"/>
            <w:vMerge/>
            <w:vAlign w:val="center"/>
          </w:tcPr>
          <w:p w14:paraId="5F76D398" w14:textId="77777777" w:rsidR="0021680A" w:rsidRDefault="0021680A" w:rsidP="00967C0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CA0516C" w14:textId="219951DD" w:rsidR="0021680A" w:rsidRPr="00BC6553" w:rsidRDefault="00E05061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</w:tr>
      <w:tr w:rsidR="00A04854" w:rsidRPr="00D7306D" w14:paraId="2EC2152D" w14:textId="77777777" w:rsidTr="00967C0E">
        <w:trPr>
          <w:trHeight w:val="382"/>
        </w:trPr>
        <w:tc>
          <w:tcPr>
            <w:tcW w:w="1701" w:type="dxa"/>
            <w:vAlign w:val="center"/>
          </w:tcPr>
          <w:p w14:paraId="030F6659" w14:textId="77777777" w:rsidR="00A04854" w:rsidRDefault="00A04854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0D6163D" w14:textId="74935DA7" w:rsidR="00A04854" w:rsidRDefault="00A04854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</w:t>
            </w:r>
          </w:p>
        </w:tc>
        <w:tc>
          <w:tcPr>
            <w:tcW w:w="1559" w:type="dxa"/>
            <w:vAlign w:val="center"/>
          </w:tcPr>
          <w:p w14:paraId="301FD497" w14:textId="77777777" w:rsidR="00A04854" w:rsidRDefault="00A04854" w:rsidP="00967C0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02B78B2" w14:textId="25AAFC56" w:rsidR="00A04854" w:rsidRDefault="00A04854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</w:t>
            </w:r>
          </w:p>
        </w:tc>
      </w:tr>
    </w:tbl>
    <w:p w14:paraId="3A0C067C" w14:textId="77777777" w:rsidR="00031B08" w:rsidRPr="00F6258E" w:rsidRDefault="00031B08" w:rsidP="00031B08">
      <w:pPr>
        <w:rPr>
          <w:rStyle w:val="af0"/>
          <w:rFonts w:ascii="Tahoma" w:hAnsi="Tahoma" w:cs="Tahoma"/>
          <w:color w:val="auto"/>
          <w:lang w:eastAsia="ja-JP"/>
        </w:rPr>
      </w:pPr>
    </w:p>
    <w:p w14:paraId="7A61A6EC" w14:textId="71559D4B" w:rsidR="00031B08" w:rsidRDefault="00031B08" w:rsidP="00031B08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Check if Same </w:t>
      </w:r>
      <w:r w:rsidR="004F04EB">
        <w:rPr>
          <w:rStyle w:val="af0"/>
          <w:rFonts w:ascii="Tahoma" w:hAnsi="Tahoma" w:cs="Tahoma"/>
          <w:color w:val="auto"/>
          <w:lang w:eastAsia="ja-JP"/>
        </w:rPr>
        <w:t>Project Name</w:t>
      </w:r>
      <w:r>
        <w:rPr>
          <w:rStyle w:val="af0"/>
          <w:rFonts w:ascii="Tahoma" w:hAnsi="Tahoma" w:cs="Tahoma"/>
          <w:color w:val="auto"/>
          <w:lang w:eastAsia="ja-JP"/>
        </w:rPr>
        <w:t xml:space="preserve"> Exists</w:t>
      </w:r>
    </w:p>
    <w:p w14:paraId="69DE73D3" w14:textId="304BC969" w:rsidR="00B37E4C" w:rsidRPr="00F75C84" w:rsidRDefault="00B37E4C" w:rsidP="00B37E4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F624B1">
        <w:rPr>
          <w:rFonts w:ascii="Tahoma" w:hAnsi="Tahoma" w:cs="Tahoma"/>
          <w:sz w:val="20"/>
          <w:szCs w:val="20"/>
          <w:lang w:eastAsia="ja-JP" w:bidi="th-TH"/>
        </w:rPr>
        <w:t>Search My Project by 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624B1">
        <w:rPr>
          <w:rFonts w:ascii="Tahoma" w:hAnsi="Tahoma" w:cs="Tahoma"/>
          <w:sz w:val="20"/>
          <w:szCs w:val="20"/>
          <w:lang w:eastAsia="ja-JP" w:bidi="th-TH"/>
        </w:rPr>
        <w:t>project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information</w:t>
      </w:r>
      <w:r w:rsidR="00F624B1">
        <w:rPr>
          <w:rFonts w:ascii="Tahoma" w:hAnsi="Tahoma" w:cs="Tahoma"/>
          <w:sz w:val="20"/>
          <w:szCs w:val="20"/>
          <w:lang w:eastAsia="ja-JP" w:bidi="th-TH"/>
        </w:rPr>
        <w:t xml:space="preserve"> of session userId.</w:t>
      </w:r>
    </w:p>
    <w:p w14:paraId="160E524D" w14:textId="79D8EC61" w:rsidR="00B37E4C" w:rsidRDefault="00B37E4C" w:rsidP="00B37E4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</w:t>
      </w:r>
      <w:r w:rsidR="00F624B1">
        <w:rPr>
          <w:rFonts w:ascii="Tahoma" w:hAnsi="Tahoma" w:cs="Tahoma"/>
          <w:sz w:val="20"/>
          <w:szCs w:val="20"/>
          <w:lang w:eastAsia="ja-JP" w:bidi="th-TH"/>
        </w:rPr>
        <w:t>Request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B37E4C" w:rsidRPr="0031791A" w14:paraId="6114DE2B" w14:textId="77777777" w:rsidTr="00254F1A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E7815FC" w14:textId="77777777" w:rsidR="00B37E4C" w:rsidRPr="0031791A" w:rsidRDefault="00B37E4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FF03F5D" w14:textId="77777777" w:rsidR="00B37E4C" w:rsidRPr="0031791A" w:rsidRDefault="00B37E4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EBB8BF4" w14:textId="77777777" w:rsidR="00B37E4C" w:rsidRPr="0031791A" w:rsidRDefault="00B37E4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BF5002E" w14:textId="77777777" w:rsidR="00B37E4C" w:rsidRPr="001E796D" w:rsidRDefault="00B37E4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54F1A" w:rsidRPr="00D7306D" w14:paraId="750C2137" w14:textId="77777777" w:rsidTr="00254F1A">
        <w:trPr>
          <w:trHeight w:val="356"/>
        </w:trPr>
        <w:tc>
          <w:tcPr>
            <w:tcW w:w="1985" w:type="dxa"/>
            <w:vAlign w:val="center"/>
          </w:tcPr>
          <w:p w14:paraId="13C15637" w14:textId="19119A65" w:rsidR="00254F1A" w:rsidRPr="00BC6553" w:rsidRDefault="00254F1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B154149" w14:textId="77777777" w:rsidR="00254F1A" w:rsidRPr="00BC6553" w:rsidRDefault="00254F1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9768E65" w14:textId="2C17B35E" w:rsidR="00254F1A" w:rsidRPr="00BC6553" w:rsidRDefault="00254F1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5441A2B7" w14:textId="1D8114A8" w:rsidR="00254F1A" w:rsidRPr="00BC6553" w:rsidRDefault="00254F1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B37E4C" w:rsidRPr="00D7306D" w14:paraId="112E9DF4" w14:textId="77777777" w:rsidTr="00254F1A">
        <w:trPr>
          <w:trHeight w:val="356"/>
        </w:trPr>
        <w:tc>
          <w:tcPr>
            <w:tcW w:w="1985" w:type="dxa"/>
            <w:vAlign w:val="center"/>
          </w:tcPr>
          <w:p w14:paraId="789C0251" w14:textId="7D465B59" w:rsidR="00B37E4C" w:rsidRPr="00BC6553" w:rsidRDefault="00F624B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1411D072" w14:textId="77777777" w:rsidR="00B37E4C" w:rsidRPr="00BC6553" w:rsidRDefault="00B37E4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A765200" w14:textId="77777542" w:rsidR="00B37E4C" w:rsidRPr="00BC6553" w:rsidRDefault="00B37E4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F624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2551" w:type="dxa"/>
            <w:vAlign w:val="center"/>
          </w:tcPr>
          <w:p w14:paraId="78348065" w14:textId="77777777" w:rsidR="00B37E4C" w:rsidRPr="00BC6553" w:rsidRDefault="00B37E4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46E4579" w14:textId="3CDA5332" w:rsidR="00B37E4C" w:rsidRDefault="00B37E4C" w:rsidP="00F624B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EB68680" w14:textId="6BCA27E4" w:rsidR="00F624B1" w:rsidRDefault="00F624B1" w:rsidP="00F624B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success response from microservice, return following error.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312D8" w:rsidRPr="0031791A" w14:paraId="42B377E5" w14:textId="77777777" w:rsidTr="00981E1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246856C" w14:textId="77777777" w:rsidR="00B312D8" w:rsidRPr="0031791A" w:rsidRDefault="00B312D8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6794B9C" w14:textId="77777777" w:rsidR="00B312D8" w:rsidRPr="0031791A" w:rsidRDefault="00B312D8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656958A" w14:textId="77777777" w:rsidR="00B312D8" w:rsidRPr="00B312D8" w:rsidRDefault="00B312D8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12D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312D8" w:rsidRPr="00D7306D" w14:paraId="5C1C2608" w14:textId="77777777" w:rsidTr="00981E1E">
        <w:trPr>
          <w:trHeight w:val="382"/>
        </w:trPr>
        <w:tc>
          <w:tcPr>
            <w:tcW w:w="1701" w:type="dxa"/>
            <w:vAlign w:val="center"/>
          </w:tcPr>
          <w:p w14:paraId="7A0B5ED6" w14:textId="77777777" w:rsidR="00B312D8" w:rsidRPr="00BC6553" w:rsidRDefault="00B312D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21421EFF" w14:textId="77777777" w:rsidR="00B312D8" w:rsidRPr="00BC6553" w:rsidRDefault="00B312D8" w:rsidP="00981E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00ABDBCE" w14:textId="3E043C16" w:rsidR="00B312D8" w:rsidRPr="00BC6553" w:rsidRDefault="00B312D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237EA65" w14:textId="77777777" w:rsidR="00F624B1" w:rsidRPr="00B312D8" w:rsidRDefault="00F624B1" w:rsidP="00B312D8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556C16C3" w14:textId="51061228" w:rsidR="00B37E4C" w:rsidRDefault="00B37E4C" w:rsidP="00F624B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microservice, </w:t>
      </w:r>
      <w:r w:rsidR="00B312D8">
        <w:rPr>
          <w:rFonts w:ascii="Tahoma" w:hAnsi="Tahoma" w:cs="Tahoma"/>
          <w:sz w:val="20"/>
          <w:szCs w:val="20"/>
          <w:lang w:eastAsia="ja-JP" w:bidi="th-TH"/>
        </w:rPr>
        <w:t>other tha</w:t>
      </w:r>
      <w:r w:rsidR="001B258B">
        <w:rPr>
          <w:rFonts w:ascii="Tahoma" w:hAnsi="Tahoma" w:cs="Tahoma"/>
          <w:sz w:val="20"/>
          <w:szCs w:val="20"/>
          <w:lang w:eastAsia="ja-JP" w:bidi="th-TH"/>
        </w:rPr>
        <w:t xml:space="preserve">n E404004 </w:t>
      </w:r>
      <w:r>
        <w:rPr>
          <w:rFonts w:ascii="Tahoma" w:hAnsi="Tahoma" w:cs="Tahoma"/>
          <w:sz w:val="20"/>
          <w:szCs w:val="20"/>
          <w:lang w:eastAsia="ja-JP" w:bidi="th-TH"/>
        </w:rPr>
        <w:t>return error response.</w:t>
      </w:r>
    </w:p>
    <w:p w14:paraId="70F37AA5" w14:textId="64B0A0E4" w:rsidR="001B258B" w:rsidRDefault="001B258B" w:rsidP="00F624B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E83190C" w14:textId="3D498E0D" w:rsidR="001B258B" w:rsidRPr="00F75C84" w:rsidRDefault="001B258B" w:rsidP="001B25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Website by 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information of session userId.</w:t>
      </w:r>
    </w:p>
    <w:p w14:paraId="0F4DB0CF" w14:textId="4AB8BE04" w:rsidR="00031B08" w:rsidRPr="001B258B" w:rsidRDefault="001B258B" w:rsidP="001B25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253"/>
        <w:gridCol w:w="2693"/>
      </w:tblGrid>
      <w:tr w:rsidR="001B258B" w:rsidRPr="0031791A" w14:paraId="447E4119" w14:textId="77777777" w:rsidTr="000A7A41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7137705" w14:textId="77777777" w:rsidR="001B258B" w:rsidRPr="0031791A" w:rsidRDefault="001B258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0C9F181" w14:textId="77777777" w:rsidR="001B258B" w:rsidRPr="0031791A" w:rsidRDefault="001B258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3" w:type="dxa"/>
            <w:shd w:val="clear" w:color="auto" w:fill="B4C6E7" w:themeFill="accent5" w:themeFillTint="66"/>
            <w:vAlign w:val="center"/>
          </w:tcPr>
          <w:p w14:paraId="7E42B0E9" w14:textId="77777777" w:rsidR="001B258B" w:rsidRPr="0031791A" w:rsidRDefault="001B258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5F89CCAF" w14:textId="77777777" w:rsidR="001B258B" w:rsidRPr="001E796D" w:rsidRDefault="001B258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A7A41" w:rsidRPr="00D7306D" w14:paraId="277B1DC3" w14:textId="77777777" w:rsidTr="000A7A41">
        <w:trPr>
          <w:trHeight w:val="356"/>
        </w:trPr>
        <w:tc>
          <w:tcPr>
            <w:tcW w:w="1985" w:type="dxa"/>
            <w:vAlign w:val="center"/>
          </w:tcPr>
          <w:p w14:paraId="02A8A0AD" w14:textId="177A2282" w:rsidR="000A7A41" w:rsidRPr="00BC6553" w:rsidRDefault="000A7A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A28CC3D" w14:textId="77777777" w:rsidR="000A7A41" w:rsidRPr="00BC6553" w:rsidRDefault="000A7A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2A300D44" w14:textId="49389159" w:rsidR="000A7A41" w:rsidRPr="00BC6553" w:rsidRDefault="000A7A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693" w:type="dxa"/>
            <w:vAlign w:val="center"/>
          </w:tcPr>
          <w:p w14:paraId="1079B0AA" w14:textId="4CE23A1A" w:rsidR="000A7A41" w:rsidRPr="00BC6553" w:rsidRDefault="000A7A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1B258B" w:rsidRPr="00D7306D" w14:paraId="5351600E" w14:textId="77777777" w:rsidTr="000A7A41">
        <w:trPr>
          <w:trHeight w:val="356"/>
        </w:trPr>
        <w:tc>
          <w:tcPr>
            <w:tcW w:w="1985" w:type="dxa"/>
            <w:vAlign w:val="center"/>
          </w:tcPr>
          <w:p w14:paraId="3A9428A9" w14:textId="77777777" w:rsidR="001B258B" w:rsidRPr="00BC6553" w:rsidRDefault="001B258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60E8A74C" w14:textId="77777777" w:rsidR="001B258B" w:rsidRPr="00BC6553" w:rsidRDefault="001B258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3" w:type="dxa"/>
            <w:vAlign w:val="center"/>
          </w:tcPr>
          <w:p w14:paraId="5866E886" w14:textId="77777777" w:rsidR="001B258B" w:rsidRPr="00BC6553" w:rsidRDefault="001B258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2693" w:type="dxa"/>
            <w:vAlign w:val="center"/>
          </w:tcPr>
          <w:p w14:paraId="7EF33551" w14:textId="77777777" w:rsidR="001B258B" w:rsidRPr="00BC6553" w:rsidRDefault="001B258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740B3C4" w14:textId="77777777" w:rsidR="00031B08" w:rsidRDefault="00031B08" w:rsidP="00031B08">
      <w:pPr>
        <w:rPr>
          <w:rFonts w:ascii="Tahoma" w:hAnsi="Tahoma" w:cs="Tahoma"/>
          <w:sz w:val="20"/>
          <w:szCs w:val="20"/>
          <w:lang w:bidi="th-TH"/>
        </w:rPr>
      </w:pPr>
    </w:p>
    <w:p w14:paraId="783D39AC" w14:textId="17210664" w:rsidR="00031B08" w:rsidRDefault="00031B08" w:rsidP="00031B0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DF01E5">
        <w:rPr>
          <w:rFonts w:ascii="Tahoma" w:hAnsi="Tahoma" w:cs="Tahoma"/>
          <w:sz w:val="20"/>
          <w:szCs w:val="20"/>
          <w:lang w:bidi="th-TH"/>
        </w:rPr>
        <w:t>success response from microservice,</w:t>
      </w:r>
      <w:r>
        <w:rPr>
          <w:rFonts w:ascii="Tahoma" w:hAnsi="Tahoma" w:cs="Tahoma"/>
          <w:sz w:val="20"/>
          <w:szCs w:val="20"/>
          <w:lang w:bidi="th-TH"/>
        </w:rPr>
        <w:t xml:space="preserve"> return the following </w:t>
      </w:r>
      <w:r w:rsidR="00DF01E5">
        <w:rPr>
          <w:rFonts w:ascii="Tahoma" w:hAnsi="Tahoma" w:cs="Tahoma"/>
          <w:sz w:val="20"/>
          <w:szCs w:val="20"/>
          <w:lang w:bidi="th-TH"/>
        </w:rPr>
        <w:t>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31B08" w:rsidRPr="0031791A" w14:paraId="38D8EC35" w14:textId="77777777" w:rsidTr="00967C0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FDA62A9" w14:textId="6181D816" w:rsidR="00031B08" w:rsidRPr="0031791A" w:rsidRDefault="00B73571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807CBE1" w14:textId="77777777" w:rsidR="00031B08" w:rsidRPr="0031791A" w:rsidRDefault="00031B08" w:rsidP="00967C0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E255273" w14:textId="77777777" w:rsidR="00031B08" w:rsidRPr="0072542E" w:rsidRDefault="00031B08" w:rsidP="00967C0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254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31B08" w:rsidRPr="00D7306D" w14:paraId="37ABA68E" w14:textId="77777777" w:rsidTr="00967C0E">
        <w:trPr>
          <w:trHeight w:val="382"/>
        </w:trPr>
        <w:tc>
          <w:tcPr>
            <w:tcW w:w="1701" w:type="dxa"/>
            <w:vAlign w:val="center"/>
          </w:tcPr>
          <w:p w14:paraId="74EA6C57" w14:textId="1770FD95" w:rsidR="00031B08" w:rsidRPr="00BC6553" w:rsidRDefault="00031B08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</w:t>
            </w:r>
            <w:r w:rsidR="00164DB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559" w:type="dxa"/>
            <w:vAlign w:val="center"/>
          </w:tcPr>
          <w:p w14:paraId="604B438F" w14:textId="449009F2" w:rsidR="00031B08" w:rsidRPr="00BC6553" w:rsidRDefault="00E717EB" w:rsidP="00967C0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164DB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9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  <w:r w:rsidR="00164DB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946" w:type="dxa"/>
            <w:vAlign w:val="center"/>
          </w:tcPr>
          <w:p w14:paraId="426BABD3" w14:textId="77777777" w:rsidR="00031B08" w:rsidRPr="00BC6553" w:rsidRDefault="00031B08" w:rsidP="00967C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215473" w14:textId="373DE2C9" w:rsidR="00031B08" w:rsidRDefault="00031B08" w:rsidP="00031B08">
      <w:pPr>
        <w:rPr>
          <w:rFonts w:ascii="Tahoma" w:hAnsi="Tahoma" w:cs="Tahoma"/>
          <w:sz w:val="20"/>
          <w:szCs w:val="20"/>
          <w:lang w:bidi="th-TH"/>
        </w:rPr>
      </w:pPr>
    </w:p>
    <w:p w14:paraId="42B9E016" w14:textId="77777777" w:rsidR="00346483" w:rsidRDefault="00346483" w:rsidP="0034648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other than E404004 return error response.</w:t>
      </w:r>
    </w:p>
    <w:p w14:paraId="5C320632" w14:textId="77777777" w:rsidR="00346483" w:rsidRDefault="00346483" w:rsidP="00031B08">
      <w:pPr>
        <w:rPr>
          <w:rFonts w:ascii="Tahoma" w:hAnsi="Tahoma" w:cs="Tahoma"/>
          <w:sz w:val="20"/>
          <w:szCs w:val="20"/>
          <w:lang w:bidi="th-TH"/>
        </w:rPr>
      </w:pPr>
    </w:p>
    <w:p w14:paraId="4F057047" w14:textId="08B68D91" w:rsidR="00C82E3A" w:rsidRDefault="00A2144A" w:rsidP="00F500BE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Specified Theme</w:t>
      </w:r>
      <w:r w:rsidR="002D68F0"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</w:p>
    <w:p w14:paraId="311E2104" w14:textId="79B05BFB" w:rsidR="00444392" w:rsidRPr="00F75C84" w:rsidRDefault="00444392" w:rsidP="004443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2D68F0">
        <w:rPr>
          <w:rFonts w:ascii="Tahoma" w:hAnsi="Tahoma" w:cs="Tahoma"/>
          <w:sz w:val="20"/>
          <w:szCs w:val="20"/>
          <w:lang w:eastAsia="ja-JP" w:bidi="th-TH"/>
        </w:rPr>
        <w:t>Get Theme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747272">
        <w:rPr>
          <w:rFonts w:ascii="Tahoma" w:hAnsi="Tahoma" w:cs="Tahoma"/>
          <w:sz w:val="20"/>
          <w:szCs w:val="20"/>
          <w:lang w:eastAsia="ja-JP" w:bidi="th-TH"/>
        </w:rPr>
        <w:t>theme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BE56FC4" w14:textId="61D25EC2" w:rsidR="00444392" w:rsidRDefault="00444392" w:rsidP="004443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</w:t>
      </w:r>
      <w:r w:rsidR="00E33FD6">
        <w:rPr>
          <w:rFonts w:ascii="Tahoma" w:hAnsi="Tahoma" w:cs="Tahoma"/>
          <w:sz w:val="20"/>
          <w:szCs w:val="20"/>
          <w:lang w:eastAsia="ja-JP" w:bidi="th-TH"/>
        </w:rPr>
        <w:t>Path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444392" w:rsidRPr="0031791A" w14:paraId="25B67A4C" w14:textId="77777777" w:rsidTr="00C60BB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BFD9FD2" w14:textId="77777777" w:rsidR="00444392" w:rsidRPr="0031791A" w:rsidRDefault="0044439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BE9319A" w14:textId="77777777" w:rsidR="00444392" w:rsidRPr="0031791A" w:rsidRDefault="0044439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2C20B385" w14:textId="77777777" w:rsidR="00444392" w:rsidRPr="0031791A" w:rsidRDefault="0044439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7D93AF3C" w14:textId="77777777" w:rsidR="00444392" w:rsidRPr="001E796D" w:rsidRDefault="00444392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44392" w:rsidRPr="00D7306D" w14:paraId="36D3015B" w14:textId="77777777" w:rsidTr="00C60BB4">
        <w:trPr>
          <w:trHeight w:val="356"/>
        </w:trPr>
        <w:tc>
          <w:tcPr>
            <w:tcW w:w="1985" w:type="dxa"/>
            <w:vAlign w:val="center"/>
          </w:tcPr>
          <w:p w14:paraId="647E85DB" w14:textId="7E4090E4" w:rsidR="00444392" w:rsidRPr="00BC6553" w:rsidRDefault="00A974D7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275" w:type="dxa"/>
            <w:vAlign w:val="center"/>
          </w:tcPr>
          <w:p w14:paraId="64E21100" w14:textId="77777777" w:rsidR="00444392" w:rsidRPr="00BC6553" w:rsidRDefault="0044439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FB32329" w14:textId="2E72B928" w:rsidR="00444392" w:rsidRPr="00BC6553" w:rsidRDefault="0044439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A974D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417" w:type="dxa"/>
            <w:vAlign w:val="center"/>
          </w:tcPr>
          <w:p w14:paraId="2658C6E5" w14:textId="77777777" w:rsidR="00444392" w:rsidRPr="00BC6553" w:rsidRDefault="00444392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7E7C272" w14:textId="77777777" w:rsidR="00444392" w:rsidRDefault="00444392" w:rsidP="004443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57E63F8" w14:textId="276C34DE" w:rsidR="00FA5927" w:rsidRDefault="00444392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D34FEAA" w14:textId="77777777" w:rsidR="007A1BE6" w:rsidRDefault="007A1BE6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CB1A8D4" w14:textId="2BCE6052" w:rsidR="00031B08" w:rsidRDefault="00122EF4" w:rsidP="00031B08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Project Website Data By C</w:t>
      </w:r>
      <w:r w:rsidR="0083191E">
        <w:rPr>
          <w:rStyle w:val="af0"/>
          <w:rFonts w:ascii="Tahoma" w:hAnsi="Tahoma" w:cs="Tahoma"/>
          <w:color w:val="auto"/>
          <w:lang w:eastAsia="ja-JP"/>
        </w:rPr>
        <w:t>opying The Website Data of Specified Theme</w:t>
      </w:r>
      <w:r w:rsidR="00031B08">
        <w:rPr>
          <w:rStyle w:val="af0"/>
          <w:rFonts w:ascii="Tahoma" w:hAnsi="Tahoma" w:cs="Tahoma"/>
          <w:color w:val="auto"/>
          <w:lang w:eastAsia="ja-JP"/>
        </w:rPr>
        <w:t xml:space="preserve"> </w:t>
      </w:r>
    </w:p>
    <w:p w14:paraId="79F62C50" w14:textId="3CC86139" w:rsidR="007A1BE6" w:rsidRPr="00F75C84" w:rsidRDefault="007A1BE6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BF10E8">
        <w:rPr>
          <w:rFonts w:ascii="Tahoma" w:hAnsi="Tahoma" w:cs="Tahoma"/>
          <w:sz w:val="20"/>
          <w:szCs w:val="20"/>
          <w:lang w:eastAsia="ja-JP" w:bidi="th-TH"/>
        </w:rPr>
        <w:t>Duplicate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F10E8">
        <w:rPr>
          <w:rFonts w:ascii="Tahoma" w:hAnsi="Tahoma" w:cs="Tahoma"/>
          <w:sz w:val="20"/>
          <w:szCs w:val="20"/>
          <w:lang w:eastAsia="ja-JP" w:bidi="th-TH"/>
        </w:rPr>
        <w:t>copy the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40EE34F" w14:textId="0D588259" w:rsidR="007A1BE6" w:rsidRDefault="007A1BE6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</w:t>
      </w:r>
      <w:r w:rsidR="00E33FD6">
        <w:rPr>
          <w:rFonts w:ascii="Tahoma" w:hAnsi="Tahoma" w:cs="Tahoma"/>
          <w:sz w:val="20"/>
          <w:szCs w:val="20"/>
          <w:lang w:eastAsia="ja-JP" w:bidi="th-TH"/>
        </w:rPr>
        <w:t>Path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7A1BE6" w:rsidRPr="0031791A" w14:paraId="20487E34" w14:textId="77777777" w:rsidTr="00C60BB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A333D6A" w14:textId="77777777" w:rsidR="007A1BE6" w:rsidRPr="0031791A" w:rsidRDefault="007A1BE6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AC8051E" w14:textId="77777777" w:rsidR="007A1BE6" w:rsidRPr="0031791A" w:rsidRDefault="007A1BE6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06792240" w14:textId="77777777" w:rsidR="007A1BE6" w:rsidRPr="0031791A" w:rsidRDefault="007A1BE6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70239643" w14:textId="77777777" w:rsidR="007A1BE6" w:rsidRPr="001E796D" w:rsidRDefault="007A1BE6" w:rsidP="00C60BB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A1BE6" w:rsidRPr="00D7306D" w14:paraId="1DC337F9" w14:textId="77777777" w:rsidTr="00C60BB4">
        <w:trPr>
          <w:trHeight w:val="356"/>
        </w:trPr>
        <w:tc>
          <w:tcPr>
            <w:tcW w:w="1985" w:type="dxa"/>
            <w:vAlign w:val="center"/>
          </w:tcPr>
          <w:p w14:paraId="181E6018" w14:textId="1D4B1216" w:rsidR="007A1BE6" w:rsidRPr="00BC6553" w:rsidRDefault="00E33FD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60592BF8" w14:textId="77777777" w:rsidR="007A1BE6" w:rsidRPr="00BC6553" w:rsidRDefault="007A1BE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57F8AC39" w14:textId="5CA171E9" w:rsidR="007A1BE6" w:rsidRPr="00BC6553" w:rsidRDefault="007A1BE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E33FD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417" w:type="dxa"/>
            <w:vAlign w:val="center"/>
          </w:tcPr>
          <w:p w14:paraId="79F3EC75" w14:textId="77777777" w:rsidR="007A1BE6" w:rsidRPr="00BC6553" w:rsidRDefault="007A1BE6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3159F" w:rsidRPr="00D7306D" w14:paraId="5E4A1CC5" w14:textId="77777777" w:rsidTr="00C60BB4">
        <w:trPr>
          <w:trHeight w:val="356"/>
        </w:trPr>
        <w:tc>
          <w:tcPr>
            <w:tcW w:w="1985" w:type="dxa"/>
            <w:vAlign w:val="center"/>
          </w:tcPr>
          <w:p w14:paraId="5B7CB30D" w14:textId="683C067D" w:rsidR="0063159F" w:rsidRDefault="0063159F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</w:t>
            </w:r>
          </w:p>
        </w:tc>
        <w:tc>
          <w:tcPr>
            <w:tcW w:w="1275" w:type="dxa"/>
            <w:vAlign w:val="center"/>
          </w:tcPr>
          <w:p w14:paraId="59EDE3EF" w14:textId="59288D53" w:rsidR="0063159F" w:rsidRDefault="00722C6F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164E20B1" w14:textId="27597402" w:rsidR="0063159F" w:rsidRDefault="00722C6F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themeConfig</w:t>
            </w:r>
          </w:p>
        </w:tc>
        <w:tc>
          <w:tcPr>
            <w:tcW w:w="1417" w:type="dxa"/>
            <w:vAlign w:val="center"/>
          </w:tcPr>
          <w:p w14:paraId="4E48EA1C" w14:textId="77777777" w:rsidR="0063159F" w:rsidRPr="00BC6553" w:rsidRDefault="0063159F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546FB7C" w14:textId="77777777" w:rsidR="007A1BE6" w:rsidRDefault="007A1BE6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F2AAE71" w14:textId="688C270F" w:rsidR="007A1BE6" w:rsidRDefault="007A1BE6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63C35D76" w14:textId="77777777" w:rsidR="00D65CB9" w:rsidRDefault="00D65CB9" w:rsidP="007A1B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0ACB346" w14:textId="6BBFD471" w:rsidR="00CD40C6" w:rsidRDefault="00CD40C6" w:rsidP="00CD40C6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Project Information</w:t>
      </w:r>
    </w:p>
    <w:p w14:paraId="6C6663BC" w14:textId="4D71A860" w:rsidR="00CD40C6" w:rsidRDefault="00CD40C6" w:rsidP="00CD40C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</w:t>
      </w:r>
      <w:r w:rsidR="006F4B0A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 xml:space="preserve">project </w:t>
      </w:r>
      <w:r w:rsidR="006F4B0A">
        <w:rPr>
          <w:rFonts w:ascii="Tahoma" w:hAnsi="Tahoma" w:cs="Tahoma"/>
          <w:sz w:val="20"/>
          <w:szCs w:val="20"/>
          <w:lang w:bidi="th-TH"/>
        </w:rPr>
        <w:t xml:space="preserve">information </w:t>
      </w:r>
      <w:r>
        <w:rPr>
          <w:rFonts w:ascii="Tahoma" w:hAnsi="Tahoma" w:cs="Tahoma"/>
          <w:sz w:val="20"/>
          <w:szCs w:val="20"/>
          <w:lang w:bidi="th-TH"/>
        </w:rPr>
        <w:t>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3119"/>
        <w:gridCol w:w="5244"/>
        <w:gridCol w:w="1843"/>
      </w:tblGrid>
      <w:tr w:rsidR="00CD40C6" w:rsidRPr="0031791A" w14:paraId="0518DBDC" w14:textId="77777777" w:rsidTr="00C207D0">
        <w:trPr>
          <w:trHeight w:val="395"/>
          <w:tblHeader/>
        </w:trPr>
        <w:tc>
          <w:tcPr>
            <w:tcW w:w="3119" w:type="dxa"/>
            <w:shd w:val="clear" w:color="auto" w:fill="B4C6E7" w:themeFill="accent5" w:themeFillTint="66"/>
            <w:vAlign w:val="center"/>
          </w:tcPr>
          <w:p w14:paraId="2F0D254C" w14:textId="77777777" w:rsidR="00CD40C6" w:rsidRPr="0031791A" w:rsidRDefault="00CD40C6" w:rsidP="00A310D9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Table Column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265CB425" w14:textId="77777777" w:rsidR="00CD40C6" w:rsidRPr="0031791A" w:rsidRDefault="00CD40C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D77B99F" w14:textId="77777777" w:rsidR="00CD40C6" w:rsidRPr="00E431BC" w:rsidRDefault="00CD40C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431B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D40C6" w:rsidRPr="00D7306D" w14:paraId="7EC46D78" w14:textId="77777777" w:rsidTr="00C207D0">
        <w:trPr>
          <w:trHeight w:val="382"/>
        </w:trPr>
        <w:tc>
          <w:tcPr>
            <w:tcW w:w="3119" w:type="dxa"/>
            <w:vAlign w:val="center"/>
          </w:tcPr>
          <w:p w14:paraId="06875000" w14:textId="0B0CC6D1" w:rsidR="00CD40C6" w:rsidRDefault="0083127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F233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rojects</w:t>
            </w:r>
            <w:r w:rsidR="00CD40C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 w:rsidR="00F233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5244" w:type="dxa"/>
            <w:vAlign w:val="center"/>
          </w:tcPr>
          <w:p w14:paraId="1014BB63" w14:textId="1DB6F344" w:rsidR="00CD40C6" w:rsidRDefault="00F2330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1843" w:type="dxa"/>
            <w:vAlign w:val="center"/>
          </w:tcPr>
          <w:p w14:paraId="06657EF7" w14:textId="77777777" w:rsidR="00CD40C6" w:rsidRPr="00BC6553" w:rsidRDefault="00CD40C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D40C6" w:rsidRPr="00D7306D" w14:paraId="273B7F7F" w14:textId="77777777" w:rsidTr="00C207D0">
        <w:trPr>
          <w:trHeight w:val="382"/>
        </w:trPr>
        <w:tc>
          <w:tcPr>
            <w:tcW w:w="3119" w:type="dxa"/>
            <w:vAlign w:val="center"/>
          </w:tcPr>
          <w:p w14:paraId="01855A04" w14:textId="570C574B" w:rsidR="00CD40C6" w:rsidRDefault="0083127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F233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rojects</w:t>
            </w:r>
            <w:r w:rsidR="00CD40C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 w:rsidR="00A050B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5244" w:type="dxa"/>
            <w:vAlign w:val="center"/>
          </w:tcPr>
          <w:p w14:paraId="73DB0033" w14:textId="4E3C8C5C" w:rsidR="00CD40C6" w:rsidRDefault="00453AF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of website data created for the project</w:t>
            </w:r>
          </w:p>
        </w:tc>
        <w:tc>
          <w:tcPr>
            <w:tcW w:w="1843" w:type="dxa"/>
            <w:vAlign w:val="center"/>
          </w:tcPr>
          <w:p w14:paraId="33A39FF0" w14:textId="77777777" w:rsidR="00CD40C6" w:rsidRPr="00BC6553" w:rsidRDefault="00CD40C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C982A1C" w14:textId="77777777" w:rsidR="00AA0D6A" w:rsidRPr="00AA0D6A" w:rsidRDefault="00AA0D6A" w:rsidP="00AA0D6A">
      <w:pPr>
        <w:rPr>
          <w:rStyle w:val="af0"/>
          <w:rFonts w:ascii="Tahoma" w:hAnsi="Tahoma" w:cs="Tahoma"/>
          <w:color w:val="auto"/>
          <w:lang w:eastAsia="ja-JP"/>
        </w:rPr>
      </w:pPr>
    </w:p>
    <w:p w14:paraId="64942D57" w14:textId="77777777" w:rsidR="00AA0D6A" w:rsidRDefault="00AA0D6A" w:rsidP="00AA0D6A">
      <w:pPr>
        <w:pStyle w:val="ab"/>
        <w:numPr>
          <w:ilvl w:val="0"/>
          <w:numId w:val="1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239C5326" w14:textId="77777777" w:rsidR="00AA0D6A" w:rsidRDefault="00AA0D6A" w:rsidP="00AA0D6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244"/>
        <w:gridCol w:w="1843"/>
      </w:tblGrid>
      <w:tr w:rsidR="00AA0D6A" w:rsidRPr="0031791A" w14:paraId="49EBB311" w14:textId="77777777" w:rsidTr="00C207D0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3F2EABE7" w14:textId="77777777" w:rsidR="00AA0D6A" w:rsidRDefault="00AA0D6A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7C858140" w14:textId="77777777" w:rsidR="00AA0D6A" w:rsidRPr="0031791A" w:rsidRDefault="00AA0D6A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28BC6744" w14:textId="77777777" w:rsidR="00AA0D6A" w:rsidRPr="0031791A" w:rsidRDefault="00AA0D6A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ED26EA6" w14:textId="77777777" w:rsidR="00AA0D6A" w:rsidRPr="005B6BC5" w:rsidRDefault="00AA0D6A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B6BC5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A0D6A" w:rsidRPr="00D7306D" w14:paraId="07A3649D" w14:textId="77777777" w:rsidTr="00C207D0">
        <w:trPr>
          <w:trHeight w:val="414"/>
        </w:trPr>
        <w:tc>
          <w:tcPr>
            <w:tcW w:w="1843" w:type="dxa"/>
            <w:vAlign w:val="center"/>
          </w:tcPr>
          <w:p w14:paraId="72416811" w14:textId="7446C63B" w:rsidR="00AA0D6A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</w:t>
            </w:r>
            <w:r w:rsidR="0003025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6" w:type="dxa"/>
            <w:vAlign w:val="center"/>
          </w:tcPr>
          <w:p w14:paraId="52424CA9" w14:textId="294A059E" w:rsidR="00AA0D6A" w:rsidRDefault="0003025B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5244" w:type="dxa"/>
            <w:vAlign w:val="center"/>
          </w:tcPr>
          <w:p w14:paraId="5483CC3B" w14:textId="1BCCE22D" w:rsidR="00AA0D6A" w:rsidRPr="00BC6553" w:rsidRDefault="009637A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projectId </w:t>
            </w:r>
            <w:r w:rsidR="007C755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after</w:t>
            </w:r>
            <w:r w:rsidR="005B6BC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</w:t>
            </w:r>
            <w:r w:rsidR="007C755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ing</w:t>
            </w:r>
            <w:r w:rsidR="005B6BC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project</w:t>
            </w:r>
          </w:p>
        </w:tc>
        <w:tc>
          <w:tcPr>
            <w:tcW w:w="1843" w:type="dxa"/>
            <w:vAlign w:val="center"/>
          </w:tcPr>
          <w:p w14:paraId="5F3ECF4B" w14:textId="77777777" w:rsidR="00AA0D6A" w:rsidRPr="00BC6553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0D6A" w:rsidRPr="00D7306D" w14:paraId="4F16DB12" w14:textId="77777777" w:rsidTr="00C207D0">
        <w:trPr>
          <w:trHeight w:val="419"/>
        </w:trPr>
        <w:tc>
          <w:tcPr>
            <w:tcW w:w="1843" w:type="dxa"/>
            <w:vAlign w:val="center"/>
          </w:tcPr>
          <w:p w14:paraId="14846372" w14:textId="5308A311" w:rsidR="00AA0D6A" w:rsidRDefault="00FC203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6" w:type="dxa"/>
            <w:vAlign w:val="center"/>
          </w:tcPr>
          <w:p w14:paraId="35E7C5CF" w14:textId="77777777" w:rsidR="00AA0D6A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244" w:type="dxa"/>
            <w:vAlign w:val="center"/>
          </w:tcPr>
          <w:p w14:paraId="179C7549" w14:textId="307F466B" w:rsidR="00AA0D6A" w:rsidRPr="00BC6553" w:rsidRDefault="005B6BC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FC203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843" w:type="dxa"/>
            <w:vAlign w:val="center"/>
          </w:tcPr>
          <w:p w14:paraId="684C3840" w14:textId="77777777" w:rsidR="00AA0D6A" w:rsidRPr="00BC6553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0D6A" w:rsidRPr="00D7306D" w14:paraId="18D68090" w14:textId="77777777" w:rsidTr="00C207D0">
        <w:trPr>
          <w:trHeight w:val="412"/>
        </w:trPr>
        <w:tc>
          <w:tcPr>
            <w:tcW w:w="1843" w:type="dxa"/>
            <w:vAlign w:val="center"/>
          </w:tcPr>
          <w:p w14:paraId="1E5AB0B2" w14:textId="10A96583" w:rsidR="00AA0D6A" w:rsidRDefault="00FC203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6" w:type="dxa"/>
            <w:vAlign w:val="center"/>
          </w:tcPr>
          <w:p w14:paraId="183951B7" w14:textId="77777777" w:rsidR="00AA0D6A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244" w:type="dxa"/>
            <w:vAlign w:val="center"/>
          </w:tcPr>
          <w:p w14:paraId="6A00A408" w14:textId="5428EC84" w:rsidR="00AA0D6A" w:rsidRPr="00BC6553" w:rsidRDefault="007C75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 after creating project</w:t>
            </w:r>
          </w:p>
        </w:tc>
        <w:tc>
          <w:tcPr>
            <w:tcW w:w="1843" w:type="dxa"/>
            <w:vAlign w:val="center"/>
          </w:tcPr>
          <w:p w14:paraId="35A1BCD8" w14:textId="77777777" w:rsidR="00AA0D6A" w:rsidRPr="00BC6553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0D6A" w:rsidRPr="00D7306D" w14:paraId="7CD65654" w14:textId="77777777" w:rsidTr="00C207D0">
        <w:trPr>
          <w:trHeight w:val="418"/>
        </w:trPr>
        <w:tc>
          <w:tcPr>
            <w:tcW w:w="1843" w:type="dxa"/>
            <w:vAlign w:val="center"/>
          </w:tcPr>
          <w:p w14:paraId="6E21135E" w14:textId="490CC4B7" w:rsidR="00AA0D6A" w:rsidRDefault="00FC203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276" w:type="dxa"/>
            <w:vAlign w:val="center"/>
          </w:tcPr>
          <w:p w14:paraId="05F0DF15" w14:textId="77777777" w:rsidR="00AA0D6A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244" w:type="dxa"/>
            <w:vAlign w:val="center"/>
          </w:tcPr>
          <w:p w14:paraId="04AAEBB2" w14:textId="1DF398A5" w:rsidR="00AA0D6A" w:rsidRPr="00BC6553" w:rsidRDefault="007C75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 after creating project</w:t>
            </w:r>
          </w:p>
        </w:tc>
        <w:tc>
          <w:tcPr>
            <w:tcW w:w="1843" w:type="dxa"/>
            <w:vAlign w:val="center"/>
          </w:tcPr>
          <w:p w14:paraId="2C20AE95" w14:textId="77777777" w:rsidR="00AA0D6A" w:rsidRPr="00BC6553" w:rsidRDefault="00AA0D6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C2031" w:rsidRPr="00D7306D" w14:paraId="1820DE3A" w14:textId="77777777" w:rsidTr="00C207D0">
        <w:trPr>
          <w:trHeight w:val="424"/>
        </w:trPr>
        <w:tc>
          <w:tcPr>
            <w:tcW w:w="1843" w:type="dxa"/>
            <w:vAlign w:val="center"/>
          </w:tcPr>
          <w:p w14:paraId="492508E7" w14:textId="03082873" w:rsidR="00FC2031" w:rsidRDefault="00FC203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6" w:type="dxa"/>
            <w:vAlign w:val="center"/>
          </w:tcPr>
          <w:p w14:paraId="2CD35B43" w14:textId="7C4E95BC" w:rsidR="00FC2031" w:rsidRDefault="00FC203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244" w:type="dxa"/>
            <w:vAlign w:val="center"/>
          </w:tcPr>
          <w:p w14:paraId="4360EEE8" w14:textId="2B5F8A25" w:rsidR="00FC2031" w:rsidRDefault="007C75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 after creating project</w:t>
            </w:r>
          </w:p>
        </w:tc>
        <w:tc>
          <w:tcPr>
            <w:tcW w:w="1843" w:type="dxa"/>
            <w:vAlign w:val="center"/>
          </w:tcPr>
          <w:p w14:paraId="78BA24C0" w14:textId="77777777" w:rsidR="00FC2031" w:rsidRPr="00BC6553" w:rsidRDefault="00FC203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1693C" w:rsidRPr="00D7306D" w14:paraId="1F067897" w14:textId="77777777" w:rsidTr="00C207D0">
        <w:trPr>
          <w:trHeight w:val="402"/>
        </w:trPr>
        <w:tc>
          <w:tcPr>
            <w:tcW w:w="1843" w:type="dxa"/>
            <w:vAlign w:val="center"/>
          </w:tcPr>
          <w:p w14:paraId="76041EAF" w14:textId="2056DE6F" w:rsidR="00E1693C" w:rsidRDefault="00E1693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6" w:type="dxa"/>
            <w:vAlign w:val="center"/>
          </w:tcPr>
          <w:p w14:paraId="171A27F2" w14:textId="73475D78" w:rsidR="00E1693C" w:rsidRDefault="00E1693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244" w:type="dxa"/>
            <w:vAlign w:val="center"/>
          </w:tcPr>
          <w:p w14:paraId="617B38DE" w14:textId="7BF104ED" w:rsidR="00E1693C" w:rsidRDefault="00E1693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  <w:r w:rsidR="007C755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after creating project</w:t>
            </w:r>
          </w:p>
        </w:tc>
        <w:tc>
          <w:tcPr>
            <w:tcW w:w="1843" w:type="dxa"/>
            <w:vAlign w:val="center"/>
          </w:tcPr>
          <w:p w14:paraId="4F418134" w14:textId="77777777" w:rsidR="00E1693C" w:rsidRPr="00BC6553" w:rsidRDefault="00E1693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FB1A1C8" w14:textId="77777777" w:rsidR="00AA0D6A" w:rsidRPr="00BF090A" w:rsidRDefault="00AA0D6A" w:rsidP="00031B08">
      <w:pPr>
        <w:rPr>
          <w:rFonts w:ascii="Tahoma" w:hAnsi="Tahoma" w:cs="Tahoma"/>
          <w:sz w:val="20"/>
          <w:szCs w:val="20"/>
          <w:lang w:bidi="th-TH"/>
        </w:rPr>
      </w:pPr>
    </w:p>
    <w:p w14:paraId="524E1004" w14:textId="77777777" w:rsidR="00031B08" w:rsidRDefault="00031B08" w:rsidP="00F40BCF">
      <w:pPr>
        <w:pStyle w:val="ab"/>
        <w:numPr>
          <w:ilvl w:val="0"/>
          <w:numId w:val="18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B848C5D" w14:textId="77777777" w:rsidR="0017383D" w:rsidRDefault="0017383D" w:rsidP="00E66E31">
      <w:pPr>
        <w:rPr>
          <w:rStyle w:val="af0"/>
          <w:rFonts w:ascii="Tahoma" w:hAnsi="Tahoma" w:cs="Tahoma"/>
          <w:color w:val="auto"/>
        </w:rPr>
      </w:pPr>
    </w:p>
    <w:p w14:paraId="34A9BF91" w14:textId="77777777" w:rsidR="006A430B" w:rsidRPr="004D476C" w:rsidRDefault="006A430B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49" w:name="_Toc49966589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49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8607B5" w:rsidRPr="000253E8" w14:paraId="1DDCC109" w14:textId="77777777" w:rsidTr="006D2C54">
        <w:tc>
          <w:tcPr>
            <w:tcW w:w="2523" w:type="dxa"/>
          </w:tcPr>
          <w:p w14:paraId="1B6C3CA5" w14:textId="77777777" w:rsidR="008607B5" w:rsidRPr="000253E8" w:rsidRDefault="008607B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25F542C" w14:textId="77777777" w:rsidR="008607B5" w:rsidRPr="000253E8" w:rsidRDefault="008607B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E2CD861" w14:textId="77777777" w:rsidR="008607B5" w:rsidRPr="000253E8" w:rsidRDefault="008607B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975C426" w14:textId="77777777" w:rsidR="008607B5" w:rsidRPr="000253E8" w:rsidRDefault="008607B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5F2C784" w14:textId="77777777" w:rsidR="008607B5" w:rsidRPr="000253E8" w:rsidRDefault="008607B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607B5" w:rsidRPr="004A49C9" w14:paraId="18EBBDDF" w14:textId="77777777" w:rsidTr="006D2C54">
        <w:tc>
          <w:tcPr>
            <w:tcW w:w="2523" w:type="dxa"/>
          </w:tcPr>
          <w:p w14:paraId="38E644F2" w14:textId="77777777" w:rsidR="008607B5" w:rsidRPr="004A49C9" w:rsidRDefault="008607B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4EFC71C" w14:textId="77777777" w:rsidR="008607B5" w:rsidRPr="004A49C9" w:rsidRDefault="008607B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DB67D27" w14:textId="77777777" w:rsidR="008607B5" w:rsidRPr="004A49C9" w:rsidRDefault="008607B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CEBFDEF" w14:textId="77777777" w:rsidR="008607B5" w:rsidRPr="004A49C9" w:rsidRDefault="008607B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14799F94" w14:textId="77777777" w:rsidR="008607B5" w:rsidRPr="00E2590C" w:rsidRDefault="008607B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BBF1392" w14:textId="77777777" w:rsidR="00D46019" w:rsidRPr="00D46019" w:rsidRDefault="00D46019" w:rsidP="00D46019"/>
    <w:p w14:paraId="65D4AB6C" w14:textId="77777777" w:rsidR="00477109" w:rsidRPr="004D476C" w:rsidRDefault="00477109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0" w:name="_Toc49966590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50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607B5" w:rsidRPr="0031791A" w14:paraId="6DC5CA8B" w14:textId="77777777" w:rsidTr="006D2C5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A250629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96A0FAA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4E7AC26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6C3FAE9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77D6C98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1BC0D04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64C076D" w14:textId="77777777" w:rsidR="008607B5" w:rsidRPr="00AA04B1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A04B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607B5" w:rsidRPr="00D7306D" w14:paraId="66AD95A2" w14:textId="77777777" w:rsidTr="006D2C54">
        <w:trPr>
          <w:trHeight w:val="426"/>
        </w:trPr>
        <w:tc>
          <w:tcPr>
            <w:tcW w:w="1559" w:type="dxa"/>
            <w:vAlign w:val="center"/>
          </w:tcPr>
          <w:p w14:paraId="5DD54480" w14:textId="3F2ECB73" w:rsidR="008607B5" w:rsidRDefault="006E62C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080" w:type="dxa"/>
            <w:vAlign w:val="center"/>
          </w:tcPr>
          <w:p w14:paraId="59B1B8E4" w14:textId="77777777" w:rsidR="008607B5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20EED3B" w14:textId="77777777" w:rsidR="008607B5" w:rsidRDefault="008607B5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1AFA136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C877F9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AAF5FC1" w14:textId="77777777" w:rsidR="008607B5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4F92FDB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E62CF" w:rsidRPr="00D7306D" w14:paraId="75807CF5" w14:textId="77777777" w:rsidTr="006D2C54">
        <w:trPr>
          <w:trHeight w:val="426"/>
        </w:trPr>
        <w:tc>
          <w:tcPr>
            <w:tcW w:w="1559" w:type="dxa"/>
            <w:vAlign w:val="center"/>
          </w:tcPr>
          <w:p w14:paraId="3033B4D8" w14:textId="36EEB4A6" w:rsidR="006E62CF" w:rsidRDefault="00692F1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080" w:type="dxa"/>
            <w:vAlign w:val="center"/>
          </w:tcPr>
          <w:p w14:paraId="4AAD9DA8" w14:textId="1A3497C2" w:rsidR="006E62CF" w:rsidRDefault="001D5F8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186120C" w14:textId="6EAEAEE3" w:rsidR="006E62CF" w:rsidRDefault="001D5F82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F6F0BF0" w14:textId="77777777" w:rsidR="006E62CF" w:rsidRPr="00BC6553" w:rsidRDefault="006E62CF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29A4CC" w14:textId="77777777" w:rsidR="006E62CF" w:rsidRPr="00BC6553" w:rsidRDefault="006E62CF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2A3E457" w14:textId="77777777" w:rsidR="006E62CF" w:rsidRDefault="006E62C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47B9E9B" w14:textId="77777777" w:rsidR="006E62CF" w:rsidRPr="00BC6553" w:rsidRDefault="006E62CF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3105C0E" w14:textId="77777777" w:rsidR="00F76D34" w:rsidRDefault="00F76D34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55A888BC" w14:textId="77777777" w:rsidR="00F76D34" w:rsidRPr="004D476C" w:rsidRDefault="00F76D34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1" w:name="_Toc49966591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5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8607B5" w:rsidRPr="000253E8" w14:paraId="6BA2CFAD" w14:textId="77777777" w:rsidTr="006D2C54">
        <w:trPr>
          <w:trHeight w:val="379"/>
        </w:trPr>
        <w:tc>
          <w:tcPr>
            <w:tcW w:w="1843" w:type="dxa"/>
          </w:tcPr>
          <w:p w14:paraId="4839354A" w14:textId="77777777" w:rsidR="008607B5" w:rsidRPr="000253E8" w:rsidRDefault="008607B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5BE213D" w14:textId="77777777" w:rsidR="008607B5" w:rsidRPr="000253E8" w:rsidRDefault="008607B5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7A0DF454" w14:textId="77777777" w:rsidR="008607B5" w:rsidRPr="000253E8" w:rsidRDefault="008607B5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04632C30" w14:textId="77777777" w:rsidR="008607B5" w:rsidRPr="000253E8" w:rsidRDefault="008607B5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607B5" w:rsidRPr="004A49C9" w14:paraId="5D7DE928" w14:textId="77777777" w:rsidTr="006D2C54">
        <w:tc>
          <w:tcPr>
            <w:tcW w:w="1843" w:type="dxa"/>
          </w:tcPr>
          <w:p w14:paraId="6006206C" w14:textId="77777777" w:rsidR="008607B5" w:rsidRPr="004A49C9" w:rsidRDefault="008607B5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616C3BF" w14:textId="77777777" w:rsidR="008607B5" w:rsidRPr="004A49C9" w:rsidRDefault="008607B5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260618A" w14:textId="77777777" w:rsidR="008607B5" w:rsidRPr="004A49C9" w:rsidRDefault="008607B5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168A94DF" w14:textId="77777777" w:rsidR="008607B5" w:rsidRPr="00E2590C" w:rsidRDefault="008607B5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C3ECC99" w14:textId="77777777" w:rsidR="00F546CD" w:rsidRPr="00F546CD" w:rsidRDefault="00F546CD" w:rsidP="00F546CD">
      <w:pPr>
        <w:rPr>
          <w:lang w:eastAsia="ja-JP"/>
        </w:rPr>
      </w:pPr>
    </w:p>
    <w:p w14:paraId="5DFF9F24" w14:textId="77777777" w:rsidR="007B7AC7" w:rsidRPr="008616D0" w:rsidRDefault="007B7AC7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2" w:name="_Toc49966592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5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607B5" w:rsidRPr="0031791A" w14:paraId="3585F5B9" w14:textId="77777777" w:rsidTr="006D2C5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0B1686A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0FF7CEE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46888CF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9553893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5685544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E9BE0D3" w14:textId="77777777" w:rsidR="008607B5" w:rsidRPr="0031791A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D0CF7A9" w14:textId="77777777" w:rsidR="008607B5" w:rsidRPr="00AA04B1" w:rsidRDefault="008607B5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A04B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607B5" w:rsidRPr="00D7306D" w14:paraId="7DC848AC" w14:textId="77777777" w:rsidTr="00067563">
        <w:trPr>
          <w:trHeight w:val="458"/>
        </w:trPr>
        <w:tc>
          <w:tcPr>
            <w:tcW w:w="1559" w:type="dxa"/>
            <w:vAlign w:val="center"/>
          </w:tcPr>
          <w:p w14:paraId="6F308030" w14:textId="78536BCE" w:rsidR="008607B5" w:rsidRPr="00BC6553" w:rsidRDefault="006A72B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1080" w:type="dxa"/>
            <w:vAlign w:val="center"/>
          </w:tcPr>
          <w:p w14:paraId="32B2A44E" w14:textId="327104DF" w:rsidR="008607B5" w:rsidRPr="00BC6553" w:rsidRDefault="006A72B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A560959" w14:textId="34D4A66B" w:rsidR="008607B5" w:rsidRPr="00BC6553" w:rsidRDefault="006A72BC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1B159F9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D5799A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7A6E21C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83D2BDC" w14:textId="77777777" w:rsidR="008607B5" w:rsidRPr="00BC6553" w:rsidRDefault="008607B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331A" w:rsidRPr="00D7306D" w14:paraId="09117E38" w14:textId="77777777" w:rsidTr="00067563">
        <w:trPr>
          <w:trHeight w:val="421"/>
        </w:trPr>
        <w:tc>
          <w:tcPr>
            <w:tcW w:w="1559" w:type="dxa"/>
          </w:tcPr>
          <w:p w14:paraId="24C11004" w14:textId="577DA730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1D903D4D" w14:textId="0A83BFA5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18C7044" w14:textId="7B5BE34C" w:rsidR="00DB331A" w:rsidRDefault="00DB331A" w:rsidP="00DB331A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3BBAA82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8913D9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2CB1E68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55A6CEC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331A" w:rsidRPr="00D7306D" w14:paraId="0450164A" w14:textId="77777777" w:rsidTr="00067563">
        <w:trPr>
          <w:trHeight w:val="414"/>
        </w:trPr>
        <w:tc>
          <w:tcPr>
            <w:tcW w:w="1559" w:type="dxa"/>
          </w:tcPr>
          <w:p w14:paraId="22913613" w14:textId="0F2BC9F5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37D43744" w14:textId="1DEF6C7C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35906AA" w14:textId="05219888" w:rsidR="00DB331A" w:rsidRDefault="00DB331A" w:rsidP="00DB331A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961953A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A6BA5E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A48A25C" w14:textId="74E557D2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raft, Pending</w:t>
            </w:r>
          </w:p>
        </w:tc>
        <w:tc>
          <w:tcPr>
            <w:tcW w:w="2977" w:type="dxa"/>
            <w:vAlign w:val="center"/>
          </w:tcPr>
          <w:p w14:paraId="6F8960B6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331A" w:rsidRPr="00D7306D" w14:paraId="64D5019C" w14:textId="77777777" w:rsidTr="00067563">
        <w:trPr>
          <w:trHeight w:val="420"/>
        </w:trPr>
        <w:tc>
          <w:tcPr>
            <w:tcW w:w="1559" w:type="dxa"/>
          </w:tcPr>
          <w:p w14:paraId="746ADE5E" w14:textId="1D66F8E5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astUpdated</w:t>
            </w:r>
          </w:p>
        </w:tc>
        <w:tc>
          <w:tcPr>
            <w:tcW w:w="1080" w:type="dxa"/>
            <w:vAlign w:val="center"/>
          </w:tcPr>
          <w:p w14:paraId="42E1A114" w14:textId="224DE22F" w:rsidR="00DB331A" w:rsidRDefault="009143F6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64ED4984" w14:textId="03841D91" w:rsidR="00DB331A" w:rsidRDefault="009143F6" w:rsidP="00DB331A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E2A3134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AE9971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C416023" w14:textId="30B4E881" w:rsidR="00DB331A" w:rsidRPr="00BC6553" w:rsidRDefault="009143F6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2977" w:type="dxa"/>
            <w:vAlign w:val="center"/>
          </w:tcPr>
          <w:p w14:paraId="031201A0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E6184" w:rsidRPr="00D7306D" w14:paraId="0943555A" w14:textId="77777777" w:rsidTr="00067563">
        <w:trPr>
          <w:trHeight w:val="412"/>
        </w:trPr>
        <w:tc>
          <w:tcPr>
            <w:tcW w:w="1559" w:type="dxa"/>
          </w:tcPr>
          <w:p w14:paraId="7CD2120E" w14:textId="3DC19718" w:rsidR="007E6184" w:rsidRDefault="007E6184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080" w:type="dxa"/>
            <w:vAlign w:val="center"/>
          </w:tcPr>
          <w:p w14:paraId="220B9F65" w14:textId="71BB7612" w:rsidR="007E6184" w:rsidRDefault="007E6184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2EEA65B" w14:textId="3FAD7FCF" w:rsidR="007E6184" w:rsidRDefault="007E6184" w:rsidP="00DB331A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870C189" w14:textId="77777777" w:rsidR="007E6184" w:rsidRPr="00BC6553" w:rsidRDefault="007E6184" w:rsidP="00DB331A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BD5B64" w14:textId="77777777" w:rsidR="007E6184" w:rsidRPr="00BC6553" w:rsidRDefault="007E6184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367F521" w14:textId="77777777" w:rsidR="007E6184" w:rsidRDefault="007E6184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633B8C0" w14:textId="77777777" w:rsidR="007E6184" w:rsidRPr="00BC6553" w:rsidRDefault="007E6184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331A" w:rsidRPr="00D7306D" w14:paraId="0E7A899A" w14:textId="77777777" w:rsidTr="00067563">
        <w:trPr>
          <w:trHeight w:val="417"/>
        </w:trPr>
        <w:tc>
          <w:tcPr>
            <w:tcW w:w="1559" w:type="dxa"/>
          </w:tcPr>
          <w:p w14:paraId="47FD2536" w14:textId="68ABDD0A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080" w:type="dxa"/>
            <w:vAlign w:val="center"/>
          </w:tcPr>
          <w:p w14:paraId="55896C1F" w14:textId="244BAC70" w:rsidR="00DB331A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405C37F" w14:textId="06231C6F" w:rsidR="00DB331A" w:rsidRDefault="00DB331A" w:rsidP="00DB331A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C2997A2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AAFA0B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44749D2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DE7BE41" w14:textId="77777777" w:rsidR="00DB331A" w:rsidRPr="00BC6553" w:rsidRDefault="00DB331A" w:rsidP="00DB331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1F65D1B" w14:textId="77777777" w:rsidR="004C12A3" w:rsidRPr="00A31217" w:rsidRDefault="004C12A3" w:rsidP="004C12A3"/>
    <w:p w14:paraId="335E8D28" w14:textId="77777777" w:rsidR="004C12A3" w:rsidRPr="008616D0" w:rsidRDefault="004C12A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3" w:name="_Toc49966593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5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4C12A3" w:rsidRPr="0031791A" w14:paraId="4DCDA048" w14:textId="77777777" w:rsidTr="00BD75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D5A01C9" w14:textId="694EC1E9" w:rsidR="004C12A3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1035616" w14:textId="77777777" w:rsidR="004C12A3" w:rsidRPr="0031791A" w:rsidRDefault="004C12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80A4A35" w14:textId="77777777" w:rsidR="004C12A3" w:rsidRPr="00AA04B1" w:rsidRDefault="004C12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A04B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4C12A3" w:rsidRPr="00D7306D" w14:paraId="67736B31" w14:textId="77777777" w:rsidTr="00BD757C">
        <w:trPr>
          <w:trHeight w:val="308"/>
        </w:trPr>
        <w:tc>
          <w:tcPr>
            <w:tcW w:w="1559" w:type="dxa"/>
            <w:vAlign w:val="center"/>
          </w:tcPr>
          <w:p w14:paraId="648AB981" w14:textId="555EAA57" w:rsidR="004C12A3" w:rsidRPr="00BC6553" w:rsidRDefault="004C12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  <w:r w:rsidR="00E158B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843" w:type="dxa"/>
            <w:vAlign w:val="center"/>
          </w:tcPr>
          <w:p w14:paraId="38FB716A" w14:textId="77777777" w:rsidR="004C12A3" w:rsidRPr="00BC6553" w:rsidRDefault="004C12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213ACA66" w14:textId="6C2E31ED" w:rsidR="004C12A3" w:rsidRPr="00BC6553" w:rsidRDefault="004C12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Successfully </w:t>
            </w:r>
            <w:r w:rsidR="00D713F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created</w:t>
            </w:r>
          </w:p>
        </w:tc>
      </w:tr>
      <w:tr w:rsidR="00F87E2E" w:rsidRPr="00D7306D" w14:paraId="0A740644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07E4AE5" w14:textId="77777777" w:rsidR="00F87E2E" w:rsidRDefault="00F87E2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80BE4DF" w14:textId="17E439F4" w:rsidR="00F87E2E" w:rsidRDefault="00E44BC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4B5802E6" w14:textId="77777777" w:rsidR="00F87E2E" w:rsidRDefault="00F87E2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F87E2E" w:rsidRPr="00D7306D" w14:paraId="6C63C67A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0210C43" w14:textId="77777777" w:rsidR="00F87E2E" w:rsidRDefault="00F87E2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EE02A9A" w14:textId="75F91738" w:rsidR="00F87E2E" w:rsidRDefault="00E44BC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8CF1BA0" w14:textId="77777777" w:rsidR="00F87E2E" w:rsidRDefault="00F87E2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F87E2E" w:rsidRPr="00D7306D" w14:paraId="7C6C804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AC2321A" w14:textId="6F83DBB3" w:rsidR="00F87E2E" w:rsidRDefault="00F87E2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06756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843" w:type="dxa"/>
            <w:vAlign w:val="center"/>
          </w:tcPr>
          <w:p w14:paraId="1708EBFC" w14:textId="7DF61516" w:rsidR="00F87E2E" w:rsidRDefault="0006756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804" w:type="dxa"/>
            <w:vAlign w:val="center"/>
          </w:tcPr>
          <w:p w14:paraId="4C51E289" w14:textId="59B2130E" w:rsidR="00F87E2E" w:rsidRDefault="00A61F9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Same project exist error</w:t>
            </w:r>
          </w:p>
        </w:tc>
      </w:tr>
      <w:tr w:rsidR="003679A0" w:rsidRPr="00D7306D" w14:paraId="0387344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F5C3D57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0A9FED0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14A11AA0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6F4AAA32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4ED906C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8CA74C2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9EE1FE6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95452FC" w14:textId="49627506" w:rsidR="002F7DF3" w:rsidRDefault="002F7DF3" w:rsidP="002F7DF3"/>
    <w:p w14:paraId="6AE4346E" w14:textId="77777777" w:rsidR="00CF316B" w:rsidRDefault="00CF316B" w:rsidP="00CF316B"/>
    <w:p w14:paraId="4FBC4D95" w14:textId="77777777" w:rsidR="00CF316B" w:rsidRDefault="00CF316B" w:rsidP="00CF316B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54" w:name="_Toc49966594"/>
      <w:r>
        <w:rPr>
          <w:rFonts w:ascii="Tahoma" w:hAnsi="Tahoma" w:cs="Tahoma"/>
          <w:b/>
          <w:bCs/>
          <w:color w:val="auto"/>
          <w:sz w:val="28"/>
          <w:szCs w:val="28"/>
        </w:rPr>
        <w:t>Duplicate Project API</w:t>
      </w:r>
      <w:bookmarkEnd w:id="154"/>
    </w:p>
    <w:p w14:paraId="05F91D15" w14:textId="77777777" w:rsidR="00CF316B" w:rsidRPr="008A6B90" w:rsidRDefault="00CF316B" w:rsidP="00CF316B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CF316B" w:rsidRPr="00554C13" w14:paraId="258B63AE" w14:textId="77777777" w:rsidTr="00E57F7F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0DD5AD6" w14:textId="77777777" w:rsidR="00CF316B" w:rsidRPr="00554C13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6F2A407" w14:textId="77777777" w:rsidR="00CF316B" w:rsidRPr="00554C13" w:rsidRDefault="00CF316B" w:rsidP="00E57F7F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Duplicate Project</w:t>
            </w:r>
          </w:p>
        </w:tc>
      </w:tr>
      <w:tr w:rsidR="00CF316B" w:rsidRPr="00554C13" w14:paraId="18F6423B" w14:textId="77777777" w:rsidTr="00E57F7F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F7BDA75" w14:textId="77777777" w:rsidR="00CF316B" w:rsidRPr="00554C13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D78A8F2" w14:textId="77777777" w:rsidR="00CF316B" w:rsidRPr="008F2A18" w:rsidRDefault="00CF316B" w:rsidP="00E57F7F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/vms/v1/projects/duplicate</w:t>
            </w:r>
          </w:p>
        </w:tc>
      </w:tr>
      <w:tr w:rsidR="00CF316B" w:rsidRPr="00554C13" w14:paraId="1E1B3750" w14:textId="77777777" w:rsidTr="00E57F7F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A577DB8" w14:textId="77777777" w:rsidR="00CF316B" w:rsidRPr="00956605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56605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97EBCBB" w14:textId="77777777" w:rsidR="00CF316B" w:rsidRDefault="00CF316B" w:rsidP="00E57F7F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CF316B" w:rsidRPr="00554C13" w14:paraId="7F0205B1" w14:textId="77777777" w:rsidTr="00E57F7F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525C8B0" w14:textId="77777777" w:rsidR="00CF316B" w:rsidRPr="00554C13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590CC7F" w14:textId="4B4BDABE" w:rsidR="00CF316B" w:rsidRPr="008F2A18" w:rsidRDefault="00CF316B" w:rsidP="00E57F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BA1442D" w14:textId="77777777" w:rsidR="00CF316B" w:rsidRDefault="00CF316B" w:rsidP="00CF316B">
      <w:pPr>
        <w:rPr>
          <w:rStyle w:val="af0"/>
          <w:rFonts w:ascii="Tahoma" w:hAnsi="Tahoma" w:cs="Tahoma"/>
          <w:color w:val="auto"/>
        </w:rPr>
      </w:pPr>
    </w:p>
    <w:p w14:paraId="44C122FA" w14:textId="77777777" w:rsidR="00CF316B" w:rsidRPr="004D476C" w:rsidRDefault="00CF316B" w:rsidP="00CF316B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5" w:name="_Toc49966595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55"/>
    </w:p>
    <w:p w14:paraId="4067A63D" w14:textId="77777777" w:rsidR="00CF316B" w:rsidRPr="008F2A18" w:rsidRDefault="00CF316B" w:rsidP="00CF316B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Duplicate project.</w:t>
      </w:r>
    </w:p>
    <w:p w14:paraId="63614EB2" w14:textId="77777777" w:rsidR="00CF316B" w:rsidRPr="00B45296" w:rsidRDefault="00CF316B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CF316B" w:rsidRPr="0031791A" w14:paraId="56F5A3FB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714E905" w14:textId="680EBF3F" w:rsidR="00CF316B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83C1CF0" w14:textId="77777777" w:rsidR="00CF316B" w:rsidRPr="0031791A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52EFEE6" w14:textId="77777777" w:rsidR="00CF316B" w:rsidRPr="000B479B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B479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F316B" w:rsidRPr="00D7306D" w14:paraId="5F6BE125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28A0B9A3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8FE79CF" w14:textId="77777777" w:rsidR="00CF316B" w:rsidRPr="00BC6553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593BAA4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8A931CA" w14:textId="77777777" w:rsidR="00CF316B" w:rsidRDefault="00CF316B" w:rsidP="00CF316B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DE7FB0F" w14:textId="77777777" w:rsidR="00CF316B" w:rsidRPr="00F00294" w:rsidRDefault="00CF316B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CF316B" w:rsidRPr="0031791A" w14:paraId="6561413F" w14:textId="77777777" w:rsidTr="00E57F7F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67973EC5" w14:textId="77777777" w:rsidR="00CF316B" w:rsidRPr="0031791A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05000FB" w14:textId="77777777" w:rsidR="00CF316B" w:rsidRPr="0031791A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084268DD" w14:textId="77777777" w:rsidR="00CF316B" w:rsidRPr="0031791A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76BDAB4B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CF316B" w:rsidRPr="00D7306D" w14:paraId="6BBA0CC0" w14:textId="77777777" w:rsidTr="00E57F7F">
        <w:trPr>
          <w:trHeight w:val="382"/>
        </w:trPr>
        <w:tc>
          <w:tcPr>
            <w:tcW w:w="567" w:type="dxa"/>
            <w:vAlign w:val="center"/>
          </w:tcPr>
          <w:p w14:paraId="5F110865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B7BE3DC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4AE1283E" w14:textId="77777777" w:rsidR="00CF316B" w:rsidRPr="00BC6553" w:rsidRDefault="00CF316B" w:rsidP="00095203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5953" w:type="dxa"/>
            <w:vAlign w:val="center"/>
          </w:tcPr>
          <w:p w14:paraId="188C206F" w14:textId="4080F77A" w:rsidR="00CF316B" w:rsidRPr="001A040E" w:rsidRDefault="00CF316B" w:rsidP="001A040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1A040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52C50768" w14:textId="0CEDE3ED" w:rsidR="00CF316B" w:rsidRPr="004626B5" w:rsidRDefault="001A040E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</w:t>
            </w:r>
            <w:r w:rsidR="00CF316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CF316B" w:rsidRPr="00D7306D" w14:paraId="038FC580" w14:textId="77777777" w:rsidTr="00E57F7F">
        <w:trPr>
          <w:trHeight w:val="382"/>
        </w:trPr>
        <w:tc>
          <w:tcPr>
            <w:tcW w:w="567" w:type="dxa"/>
            <w:vAlign w:val="center"/>
          </w:tcPr>
          <w:p w14:paraId="5B881823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0F12D042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format</w:t>
            </w:r>
          </w:p>
        </w:tc>
        <w:tc>
          <w:tcPr>
            <w:tcW w:w="1560" w:type="dxa"/>
            <w:vAlign w:val="center"/>
          </w:tcPr>
          <w:p w14:paraId="5FCC29C6" w14:textId="77777777" w:rsidR="00CF316B" w:rsidRDefault="00CF316B" w:rsidP="00095203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5953" w:type="dxa"/>
            <w:vAlign w:val="center"/>
          </w:tcPr>
          <w:p w14:paraId="5452FD90" w14:textId="0A7D2BC7" w:rsidR="00CF316B" w:rsidRPr="001A040E" w:rsidRDefault="00CF316B" w:rsidP="001A040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1A040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0ED65728" w14:textId="77777777" w:rsidR="00CF316B" w:rsidRDefault="00CF316B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4FDA44D7" w14:textId="2C3DEFFC" w:rsidR="00CF316B" w:rsidRDefault="001A040E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1~</w:t>
            </w:r>
            <w:r w:rsidR="00CF316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 characters</w:t>
            </w:r>
          </w:p>
        </w:tc>
      </w:tr>
    </w:tbl>
    <w:p w14:paraId="3D98675D" w14:textId="77777777" w:rsidR="00CF316B" w:rsidRDefault="00CF316B" w:rsidP="00CF316B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AC2268A" w14:textId="77777777" w:rsidR="00CF316B" w:rsidRPr="00204BDE" w:rsidRDefault="00CF316B" w:rsidP="00CF316B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CF316B" w:rsidRPr="0031791A" w14:paraId="7B730AB7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54D481D" w14:textId="5CD3DC33" w:rsidR="00CF316B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0D43B0E" w14:textId="77777777" w:rsidR="00CF316B" w:rsidRPr="0031791A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8EA5C9C" w14:textId="77777777" w:rsidR="00CF316B" w:rsidRPr="0031791A" w:rsidRDefault="00CF316B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1EF7BF4" w14:textId="77777777" w:rsidR="00CF316B" w:rsidRPr="004B6EFE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B6EF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F3E4E" w:rsidRPr="00D7306D" w14:paraId="06D5B383" w14:textId="77777777" w:rsidTr="00E57F7F">
        <w:trPr>
          <w:trHeight w:val="382"/>
        </w:trPr>
        <w:tc>
          <w:tcPr>
            <w:tcW w:w="1701" w:type="dxa"/>
            <w:vMerge w:val="restart"/>
            <w:vAlign w:val="center"/>
          </w:tcPr>
          <w:p w14:paraId="076F0ED6" w14:textId="77777777" w:rsidR="003F3E4E" w:rsidRPr="00BC6553" w:rsidRDefault="003F3E4E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4A98E110" w14:textId="77777777" w:rsidR="003F3E4E" w:rsidRPr="00BC6553" w:rsidRDefault="003F3E4E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Merge w:val="restart"/>
            <w:vAlign w:val="center"/>
          </w:tcPr>
          <w:p w14:paraId="65FEFAED" w14:textId="77777777" w:rsidR="003F3E4E" w:rsidRPr="00BC6553" w:rsidRDefault="003F3E4E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1ED4752" w14:textId="77777777" w:rsidR="003F3E4E" w:rsidRPr="00BC6553" w:rsidRDefault="003F3E4E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  <w:tr w:rsidR="003F3E4E" w:rsidRPr="00D7306D" w14:paraId="053D9436" w14:textId="77777777" w:rsidTr="00E57F7F">
        <w:trPr>
          <w:trHeight w:val="382"/>
        </w:trPr>
        <w:tc>
          <w:tcPr>
            <w:tcW w:w="1701" w:type="dxa"/>
            <w:vMerge/>
            <w:vAlign w:val="center"/>
          </w:tcPr>
          <w:p w14:paraId="13B53656" w14:textId="77777777" w:rsidR="003F3E4E" w:rsidRDefault="003F3E4E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9F23518" w14:textId="32A38E82" w:rsidR="003F3E4E" w:rsidRDefault="003F3E4E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559" w:type="dxa"/>
            <w:vMerge/>
            <w:vAlign w:val="center"/>
          </w:tcPr>
          <w:p w14:paraId="4BEBA7DE" w14:textId="33E99CAA" w:rsidR="003F3E4E" w:rsidRDefault="003F3E4E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2A93DACC" w14:textId="3D1AFCA2" w:rsidR="003F3E4E" w:rsidRDefault="003F3E4E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</w:tr>
    </w:tbl>
    <w:p w14:paraId="39F3FFD6" w14:textId="77777777" w:rsidR="00DA01F6" w:rsidRPr="00F6258E" w:rsidRDefault="00DA01F6" w:rsidP="00DA01F6">
      <w:pPr>
        <w:rPr>
          <w:rStyle w:val="af0"/>
          <w:rFonts w:ascii="Tahoma" w:hAnsi="Tahoma" w:cs="Tahoma"/>
          <w:color w:val="auto"/>
          <w:lang w:eastAsia="ja-JP"/>
        </w:rPr>
      </w:pPr>
    </w:p>
    <w:p w14:paraId="60AA8729" w14:textId="77777777" w:rsidR="00DA01F6" w:rsidRDefault="00DA01F6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Same Project Name Exists</w:t>
      </w:r>
    </w:p>
    <w:p w14:paraId="78467FEE" w14:textId="77777777" w:rsidR="004220D3" w:rsidRPr="00F75C84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Project by 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project information of session userId.</w:t>
      </w:r>
    </w:p>
    <w:p w14:paraId="43A6CFE9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402"/>
        <w:gridCol w:w="3544"/>
      </w:tblGrid>
      <w:tr w:rsidR="004220D3" w:rsidRPr="0031791A" w14:paraId="73F9E1F2" w14:textId="77777777" w:rsidTr="005A2DE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183009F" w14:textId="77777777" w:rsidR="004220D3" w:rsidRPr="0031791A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9BBD1F1" w14:textId="77777777" w:rsidR="004220D3" w:rsidRPr="0031791A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402" w:type="dxa"/>
            <w:shd w:val="clear" w:color="auto" w:fill="B4C6E7" w:themeFill="accent5" w:themeFillTint="66"/>
            <w:vAlign w:val="center"/>
          </w:tcPr>
          <w:p w14:paraId="4571DFE5" w14:textId="77777777" w:rsidR="004220D3" w:rsidRPr="0031791A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544" w:type="dxa"/>
            <w:shd w:val="clear" w:color="auto" w:fill="B4C6E7" w:themeFill="accent5" w:themeFillTint="66"/>
            <w:vAlign w:val="center"/>
          </w:tcPr>
          <w:p w14:paraId="3CA729C3" w14:textId="77777777" w:rsidR="004220D3" w:rsidRPr="001E796D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6284C" w:rsidRPr="00D7306D" w14:paraId="76B3C30F" w14:textId="77777777" w:rsidTr="005A2DE2">
        <w:trPr>
          <w:trHeight w:val="356"/>
        </w:trPr>
        <w:tc>
          <w:tcPr>
            <w:tcW w:w="1985" w:type="dxa"/>
            <w:vAlign w:val="center"/>
          </w:tcPr>
          <w:p w14:paraId="0D1C7A69" w14:textId="5ED2136A" w:rsidR="0056284C" w:rsidRPr="00BC6553" w:rsidRDefault="005A2DE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890D614" w14:textId="77777777" w:rsidR="0056284C" w:rsidRPr="00BC6553" w:rsidRDefault="0056284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07717F22" w14:textId="686F8F8F" w:rsidR="0056284C" w:rsidRPr="00BC6553" w:rsidRDefault="005A2DE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544" w:type="dxa"/>
            <w:vAlign w:val="center"/>
          </w:tcPr>
          <w:p w14:paraId="2826E1DE" w14:textId="235CDE99" w:rsidR="0056284C" w:rsidRPr="00BC6553" w:rsidRDefault="005A2DE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4220D3" w:rsidRPr="00D7306D" w14:paraId="50163E4C" w14:textId="77777777" w:rsidTr="005A2DE2">
        <w:trPr>
          <w:trHeight w:val="356"/>
        </w:trPr>
        <w:tc>
          <w:tcPr>
            <w:tcW w:w="1985" w:type="dxa"/>
            <w:vAlign w:val="center"/>
          </w:tcPr>
          <w:p w14:paraId="545E0563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36018633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73862732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3544" w:type="dxa"/>
            <w:vAlign w:val="center"/>
          </w:tcPr>
          <w:p w14:paraId="7C9A8CBE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060CB65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C6796BE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success response from microservice, return following error.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4220D3" w:rsidRPr="0031791A" w14:paraId="00CA7990" w14:textId="77777777" w:rsidTr="00981E1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D0EC194" w14:textId="77777777" w:rsidR="004220D3" w:rsidRPr="0031791A" w:rsidRDefault="004220D3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A2528BA" w14:textId="77777777" w:rsidR="004220D3" w:rsidRPr="0031791A" w:rsidRDefault="004220D3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E9838DF" w14:textId="77777777" w:rsidR="004220D3" w:rsidRPr="00B312D8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12D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4220D3" w:rsidRPr="00D7306D" w14:paraId="12E8800A" w14:textId="77777777" w:rsidTr="00981E1E">
        <w:trPr>
          <w:trHeight w:val="382"/>
        </w:trPr>
        <w:tc>
          <w:tcPr>
            <w:tcW w:w="1701" w:type="dxa"/>
            <w:vAlign w:val="center"/>
          </w:tcPr>
          <w:p w14:paraId="72A645C7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6FCFD389" w14:textId="77777777" w:rsidR="004220D3" w:rsidRPr="00BC6553" w:rsidRDefault="004220D3" w:rsidP="00981E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12F317E6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C84BCEC" w14:textId="77777777" w:rsidR="004220D3" w:rsidRP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B5099E8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other than E404004 return error response.</w:t>
      </w:r>
    </w:p>
    <w:p w14:paraId="2E2D099D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0D68595" w14:textId="77777777" w:rsidR="004220D3" w:rsidRPr="00F75C84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Website by 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information of session userId.</w:t>
      </w:r>
    </w:p>
    <w:p w14:paraId="10CF6BCA" w14:textId="77777777" w:rsidR="004220D3" w:rsidRPr="001B258B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4220D3" w:rsidRPr="0031791A" w14:paraId="2F2715C7" w14:textId="77777777" w:rsidTr="005F64D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066E2E1" w14:textId="77777777" w:rsidR="004220D3" w:rsidRPr="0031791A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61A7196" w14:textId="77777777" w:rsidR="004220D3" w:rsidRPr="0031791A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F84428A" w14:textId="77777777" w:rsidR="004220D3" w:rsidRPr="0031791A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FF96F13" w14:textId="77777777" w:rsidR="004220D3" w:rsidRPr="001E796D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F64D2" w:rsidRPr="00D7306D" w14:paraId="2EBCD59C" w14:textId="77777777" w:rsidTr="005F64D2">
        <w:trPr>
          <w:trHeight w:val="356"/>
        </w:trPr>
        <w:tc>
          <w:tcPr>
            <w:tcW w:w="1985" w:type="dxa"/>
            <w:vAlign w:val="center"/>
          </w:tcPr>
          <w:p w14:paraId="4228D0F8" w14:textId="6BD7FDB6" w:rsidR="005F64D2" w:rsidRPr="00BC6553" w:rsidRDefault="005F64D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32E5877F" w14:textId="77777777" w:rsidR="005F64D2" w:rsidRPr="00BC6553" w:rsidRDefault="005F64D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A8BDEF7" w14:textId="12A4A508" w:rsidR="005F64D2" w:rsidRPr="00BC6553" w:rsidRDefault="005F64D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52F57CAD" w14:textId="3D24435D" w:rsidR="005F64D2" w:rsidRPr="00BC6553" w:rsidRDefault="005F64D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4220D3" w:rsidRPr="00D7306D" w14:paraId="5753BBE1" w14:textId="77777777" w:rsidTr="005F64D2">
        <w:trPr>
          <w:trHeight w:val="356"/>
        </w:trPr>
        <w:tc>
          <w:tcPr>
            <w:tcW w:w="1985" w:type="dxa"/>
            <w:vAlign w:val="center"/>
          </w:tcPr>
          <w:p w14:paraId="097B4006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5853D9A7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3D1D3B5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3118" w:type="dxa"/>
            <w:vAlign w:val="center"/>
          </w:tcPr>
          <w:p w14:paraId="43B379C8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25B98DB" w14:textId="77777777" w:rsidR="004220D3" w:rsidRP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F03D589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success response from microservice, return the following 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4220D3" w:rsidRPr="0031791A" w14:paraId="18835BB6" w14:textId="77777777" w:rsidTr="00981E1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123C9A6" w14:textId="77777777" w:rsidR="004220D3" w:rsidRPr="0031791A" w:rsidRDefault="004220D3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4FBE030" w14:textId="77777777" w:rsidR="004220D3" w:rsidRPr="0031791A" w:rsidRDefault="004220D3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DD46715" w14:textId="77777777" w:rsidR="004220D3" w:rsidRPr="0072542E" w:rsidRDefault="004220D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254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4220D3" w:rsidRPr="00D7306D" w14:paraId="34AEDDF8" w14:textId="77777777" w:rsidTr="00981E1E">
        <w:trPr>
          <w:trHeight w:val="382"/>
        </w:trPr>
        <w:tc>
          <w:tcPr>
            <w:tcW w:w="1701" w:type="dxa"/>
            <w:vAlign w:val="center"/>
          </w:tcPr>
          <w:p w14:paraId="026208BF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05F640A3" w14:textId="77777777" w:rsidR="004220D3" w:rsidRPr="00BC6553" w:rsidRDefault="004220D3" w:rsidP="00981E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531A5800" w14:textId="77777777" w:rsidR="004220D3" w:rsidRPr="00BC6553" w:rsidRDefault="004220D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38645D1" w14:textId="77777777" w:rsidR="004220D3" w:rsidRP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1312AC8" w14:textId="77777777" w:rsidR="004220D3" w:rsidRDefault="004220D3" w:rsidP="004220D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other than E404004 return error response.</w:t>
      </w:r>
    </w:p>
    <w:p w14:paraId="4F546E33" w14:textId="77777777" w:rsidR="00CF316B" w:rsidRPr="00F6258E" w:rsidRDefault="00CF316B" w:rsidP="00CF316B">
      <w:pPr>
        <w:rPr>
          <w:rStyle w:val="af0"/>
          <w:rFonts w:ascii="Tahoma" w:hAnsi="Tahoma" w:cs="Tahoma"/>
          <w:color w:val="auto"/>
          <w:lang w:eastAsia="ja-JP"/>
        </w:rPr>
      </w:pPr>
    </w:p>
    <w:p w14:paraId="4AE80775" w14:textId="77777777" w:rsidR="009B0474" w:rsidRDefault="003C69C9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CF316B">
        <w:rPr>
          <w:rStyle w:val="af0"/>
          <w:rFonts w:ascii="Tahoma" w:hAnsi="Tahoma" w:cs="Tahoma"/>
          <w:color w:val="auto"/>
          <w:lang w:eastAsia="ja-JP"/>
        </w:rPr>
        <w:t xml:space="preserve"> Source Project </w:t>
      </w:r>
      <w:r w:rsidR="009B0474">
        <w:rPr>
          <w:rStyle w:val="af0"/>
          <w:rFonts w:ascii="Tahoma" w:hAnsi="Tahoma" w:cs="Tahoma" w:hint="eastAsia"/>
          <w:color w:val="auto"/>
          <w:lang w:eastAsia="ja-JP"/>
        </w:rPr>
        <w:t>Information</w:t>
      </w:r>
    </w:p>
    <w:p w14:paraId="5627D15B" w14:textId="67F15BBC" w:rsidR="009B0474" w:rsidRPr="00F75C84" w:rsidRDefault="009B0474" w:rsidP="009B04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project information of specified projectId.</w:t>
      </w:r>
    </w:p>
    <w:p w14:paraId="50976C38" w14:textId="16974E05" w:rsidR="009B0474" w:rsidRDefault="009B0474" w:rsidP="009B04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</w:t>
      </w:r>
      <w:r w:rsidR="00AF724C">
        <w:rPr>
          <w:rFonts w:ascii="Tahoma" w:hAnsi="Tahoma" w:cs="Tahoma"/>
          <w:sz w:val="20"/>
          <w:szCs w:val="20"/>
          <w:lang w:eastAsia="ja-JP" w:bidi="th-TH"/>
        </w:rPr>
        <w:t>Request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B0474" w:rsidRPr="0031791A" w14:paraId="50040109" w14:textId="77777777" w:rsidTr="007C3C17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C1F8A37" w14:textId="77777777" w:rsidR="009B0474" w:rsidRPr="0031791A" w:rsidRDefault="009B0474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1065312" w14:textId="77777777" w:rsidR="009B0474" w:rsidRPr="0031791A" w:rsidRDefault="009B0474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AADB361" w14:textId="77777777" w:rsidR="009B0474" w:rsidRPr="0031791A" w:rsidRDefault="009B0474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4C761E8" w14:textId="77777777" w:rsidR="009B0474" w:rsidRPr="001E796D" w:rsidRDefault="009B0474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B0474" w:rsidRPr="00D7306D" w14:paraId="2E0AD370" w14:textId="77777777" w:rsidTr="007C3C17">
        <w:trPr>
          <w:trHeight w:val="356"/>
        </w:trPr>
        <w:tc>
          <w:tcPr>
            <w:tcW w:w="1985" w:type="dxa"/>
            <w:vAlign w:val="center"/>
          </w:tcPr>
          <w:p w14:paraId="44A8847F" w14:textId="47F46973" w:rsidR="009B0474" w:rsidRPr="00BC6553" w:rsidRDefault="009B04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FEFC7E4" w14:textId="77777777" w:rsidR="009B0474" w:rsidRPr="00BC6553" w:rsidRDefault="009B04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CD441CD" w14:textId="01883E91" w:rsidR="009B0474" w:rsidRPr="00BC6553" w:rsidRDefault="009B04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3118" w:type="dxa"/>
            <w:vAlign w:val="center"/>
          </w:tcPr>
          <w:p w14:paraId="75ED5CB7" w14:textId="58FB7039" w:rsidR="009B0474" w:rsidRPr="00BC6553" w:rsidRDefault="00AF724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3746F" w:rsidRPr="00D7306D" w14:paraId="78DA65E1" w14:textId="77777777" w:rsidTr="007C3C17">
        <w:trPr>
          <w:trHeight w:val="356"/>
        </w:trPr>
        <w:tc>
          <w:tcPr>
            <w:tcW w:w="1985" w:type="dxa"/>
            <w:vAlign w:val="center"/>
          </w:tcPr>
          <w:p w14:paraId="26FF7E98" w14:textId="23FB3AB2" w:rsidR="0033746F" w:rsidRDefault="0033746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32A866AF" w14:textId="6D1E498D" w:rsidR="0033746F" w:rsidRDefault="0033746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1781CC6" w14:textId="52D23650" w:rsidR="0033746F" w:rsidRDefault="0033746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77F47932" w14:textId="77777777" w:rsidR="0033746F" w:rsidRPr="00BC6553" w:rsidRDefault="0033746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05E4C5F" w14:textId="77777777" w:rsidR="009B0474" w:rsidRDefault="009B0474" w:rsidP="009B04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CA4CCCC" w14:textId="3CA80747" w:rsidR="009B0474" w:rsidRDefault="009B0474" w:rsidP="009B04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</w:t>
      </w:r>
      <w:r w:rsidR="00355775">
        <w:rPr>
          <w:rFonts w:ascii="Tahoma" w:hAnsi="Tahoma" w:cs="Tahoma"/>
          <w:sz w:val="20"/>
          <w:szCs w:val="20"/>
          <w:lang w:eastAsia="ja-JP" w:bidi="th-TH"/>
        </w:rPr>
        <w:t>error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response from microservice, return error</w:t>
      </w:r>
      <w:r w:rsidR="00355775">
        <w:rPr>
          <w:rFonts w:ascii="Tahoma" w:hAnsi="Tahoma" w:cs="Tahoma"/>
          <w:sz w:val="20"/>
          <w:szCs w:val="20"/>
          <w:lang w:eastAsia="ja-JP" w:bidi="th-TH"/>
        </w:rPr>
        <w:t xml:space="preserve"> response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AA2CE41" w14:textId="77777777" w:rsidR="00B42785" w:rsidRPr="00B42785" w:rsidRDefault="00B42785" w:rsidP="00B42785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72CF662E" w14:textId="1F302C4C" w:rsidR="00B42785" w:rsidRDefault="00B42785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Create Project Website Data By Copying The Website Data of Source Project </w:t>
      </w:r>
    </w:p>
    <w:p w14:paraId="198FF95C" w14:textId="77777777" w:rsidR="00B42785" w:rsidRPr="00F75C84" w:rsidRDefault="00B42785" w:rsidP="00B4278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Duplicate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copy the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35E01A2" w14:textId="77777777" w:rsidR="00B42785" w:rsidRDefault="00B42785" w:rsidP="00B4278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B42785" w:rsidRPr="0031791A" w14:paraId="6D30B149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8717B12" w14:textId="77777777" w:rsidR="00B42785" w:rsidRPr="0031791A" w:rsidRDefault="00B4278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48B2581" w14:textId="77777777" w:rsidR="00B42785" w:rsidRPr="0031791A" w:rsidRDefault="00B4278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692A6FAC" w14:textId="77777777" w:rsidR="00B42785" w:rsidRPr="0031791A" w:rsidRDefault="00B4278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1C0B00F6" w14:textId="77777777" w:rsidR="00B42785" w:rsidRPr="001E796D" w:rsidRDefault="00B42785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42785" w:rsidRPr="00D7306D" w14:paraId="62CF5033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000E2826" w14:textId="77777777" w:rsidR="00B42785" w:rsidRPr="00BC6553" w:rsidRDefault="00B4278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3A26D933" w14:textId="77777777" w:rsidR="00B42785" w:rsidRPr="00BC6553" w:rsidRDefault="00B4278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7F67577C" w14:textId="24050256" w:rsidR="00B42785" w:rsidRPr="00BC6553" w:rsidRDefault="00B4278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Source projects.websiteDataId</w:t>
            </w:r>
          </w:p>
        </w:tc>
        <w:tc>
          <w:tcPr>
            <w:tcW w:w="1417" w:type="dxa"/>
            <w:vAlign w:val="center"/>
          </w:tcPr>
          <w:p w14:paraId="3A943558" w14:textId="77777777" w:rsidR="00B42785" w:rsidRPr="00BC6553" w:rsidRDefault="00B4278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644AF8F" w14:textId="77777777" w:rsidR="00B42785" w:rsidRDefault="00B42785" w:rsidP="00B4278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40FE487" w14:textId="77777777" w:rsidR="00B42785" w:rsidRDefault="00B42785" w:rsidP="00B4278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0BEF83F" w14:textId="77777777" w:rsidR="00B42785" w:rsidRDefault="00B42785" w:rsidP="00B4278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9463D43" w14:textId="77777777" w:rsidR="00B42785" w:rsidRDefault="00B42785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Project Information</w:t>
      </w:r>
    </w:p>
    <w:p w14:paraId="349C02DE" w14:textId="133E8FFC" w:rsidR="00EA3E48" w:rsidRPr="00F75C84" w:rsidRDefault="00EA3E48" w:rsidP="00EA3E4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project for session userId.</w:t>
      </w:r>
    </w:p>
    <w:p w14:paraId="6026D676" w14:textId="77777777" w:rsidR="00EA3E48" w:rsidRDefault="00EA3E48" w:rsidP="00EA3E4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EA3E48" w:rsidRPr="0031791A" w14:paraId="277B1E42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CFE6893" w14:textId="77777777" w:rsidR="00EA3E48" w:rsidRPr="0031791A" w:rsidRDefault="00EA3E48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6FEA4F8" w14:textId="77777777" w:rsidR="00EA3E48" w:rsidRPr="0031791A" w:rsidRDefault="00EA3E48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020BA892" w14:textId="77777777" w:rsidR="00EA3E48" w:rsidRPr="0031791A" w:rsidRDefault="00EA3E48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144EA0CA" w14:textId="77777777" w:rsidR="00EA3E48" w:rsidRPr="001E796D" w:rsidRDefault="00EA3E48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A3E48" w:rsidRPr="00D7306D" w14:paraId="61C0A038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39448F49" w14:textId="7BD1ACBE" w:rsidR="00EA3E48" w:rsidRPr="00BC6553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639BE09" w14:textId="77777777" w:rsidR="00EA3E48" w:rsidRPr="00BC6553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03C22EE" w14:textId="36107FD1" w:rsidR="00EA3E48" w:rsidRPr="00BC6553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1417" w:type="dxa"/>
            <w:vAlign w:val="center"/>
          </w:tcPr>
          <w:p w14:paraId="5E14DF1F" w14:textId="77777777" w:rsidR="00EA3E48" w:rsidRPr="00BC6553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A3E48" w:rsidRPr="00D7306D" w14:paraId="74664F34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35CF7D21" w14:textId="10DFB59D" w:rsidR="00EA3E48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74002D55" w14:textId="77777777" w:rsidR="00EA3E48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5D8079F" w14:textId="11DCA9FC" w:rsidR="00EA3E48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1417" w:type="dxa"/>
            <w:vAlign w:val="center"/>
          </w:tcPr>
          <w:p w14:paraId="0BA92E6A" w14:textId="77777777" w:rsidR="00EA3E48" w:rsidRPr="00BC6553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A3E48" w:rsidRPr="00D7306D" w14:paraId="60E752C4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25D5FBAF" w14:textId="5D1B85A5" w:rsidR="00EA3E48" w:rsidRDefault="003B1F9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5" w:type="dxa"/>
            <w:vAlign w:val="center"/>
          </w:tcPr>
          <w:p w14:paraId="1D2534C7" w14:textId="442B69F3" w:rsidR="00EA3E48" w:rsidRDefault="003B1F9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376685B8" w14:textId="3CF1F162" w:rsidR="00EA3E48" w:rsidRDefault="003B1F9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duplicated above</w:t>
            </w:r>
          </w:p>
        </w:tc>
        <w:tc>
          <w:tcPr>
            <w:tcW w:w="1417" w:type="dxa"/>
            <w:vAlign w:val="center"/>
          </w:tcPr>
          <w:p w14:paraId="7324ABFF" w14:textId="77777777" w:rsidR="00EA3E48" w:rsidRPr="00BC6553" w:rsidRDefault="00EA3E48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02B7E" w:rsidRPr="00D7306D" w14:paraId="626A0B55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0384E72C" w14:textId="0B115688" w:rsidR="00302B7E" w:rsidRDefault="00302B7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1275" w:type="dxa"/>
            <w:vAlign w:val="center"/>
          </w:tcPr>
          <w:p w14:paraId="1CA54214" w14:textId="606CF099" w:rsidR="00302B7E" w:rsidRDefault="00302B7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0AE4AA7F" w14:textId="5B2C2376" w:rsidR="00302B7E" w:rsidRDefault="00302B7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 of source project</w:t>
            </w:r>
          </w:p>
        </w:tc>
        <w:tc>
          <w:tcPr>
            <w:tcW w:w="1417" w:type="dxa"/>
            <w:vAlign w:val="center"/>
          </w:tcPr>
          <w:p w14:paraId="016D8A94" w14:textId="77777777" w:rsidR="00302B7E" w:rsidRPr="00BC6553" w:rsidRDefault="00302B7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F8F2C7F" w14:textId="5CEF2CC2" w:rsidR="00C8625E" w:rsidRPr="003B1F93" w:rsidRDefault="00C8625E" w:rsidP="003B1F93">
      <w:pPr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</w:p>
    <w:p w14:paraId="32A52B86" w14:textId="77777777" w:rsidR="00CF316B" w:rsidRDefault="00CF316B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05838488" w14:textId="77777777" w:rsidR="00CF316B" w:rsidRDefault="00CF316B" w:rsidP="00CF316B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4110"/>
        <w:gridCol w:w="2977"/>
      </w:tblGrid>
      <w:tr w:rsidR="00CF316B" w:rsidRPr="0031791A" w14:paraId="198A485D" w14:textId="77777777" w:rsidTr="00E57F7F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21800882" w14:textId="77777777" w:rsidR="00CF316B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47D3386B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110" w:type="dxa"/>
            <w:shd w:val="clear" w:color="auto" w:fill="B4C6E7" w:themeFill="accent5" w:themeFillTint="66"/>
            <w:vAlign w:val="center"/>
          </w:tcPr>
          <w:p w14:paraId="0D284EDF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E666700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CF316B" w:rsidRPr="00D7306D" w14:paraId="38D3DCA7" w14:textId="77777777" w:rsidTr="00B51202">
        <w:trPr>
          <w:trHeight w:val="450"/>
        </w:trPr>
        <w:tc>
          <w:tcPr>
            <w:tcW w:w="1843" w:type="dxa"/>
            <w:vAlign w:val="center"/>
          </w:tcPr>
          <w:p w14:paraId="6906D7B2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1276" w:type="dxa"/>
            <w:vAlign w:val="center"/>
          </w:tcPr>
          <w:p w14:paraId="468DC58B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110" w:type="dxa"/>
            <w:vAlign w:val="center"/>
          </w:tcPr>
          <w:p w14:paraId="47E04554" w14:textId="0254E185" w:rsidR="00CF316B" w:rsidRPr="00BC6553" w:rsidRDefault="00DF618C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created above</w:t>
            </w:r>
          </w:p>
        </w:tc>
        <w:tc>
          <w:tcPr>
            <w:tcW w:w="2977" w:type="dxa"/>
            <w:vAlign w:val="center"/>
          </w:tcPr>
          <w:p w14:paraId="01D08D92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4D4B218F" w14:textId="77777777" w:rsidTr="00B51202">
        <w:trPr>
          <w:trHeight w:val="428"/>
        </w:trPr>
        <w:tc>
          <w:tcPr>
            <w:tcW w:w="1843" w:type="dxa"/>
            <w:vAlign w:val="center"/>
          </w:tcPr>
          <w:p w14:paraId="32C4B881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6" w:type="dxa"/>
            <w:vAlign w:val="center"/>
          </w:tcPr>
          <w:p w14:paraId="3FE7026F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1C552070" w14:textId="74AF6872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created above</w:t>
            </w:r>
          </w:p>
        </w:tc>
        <w:tc>
          <w:tcPr>
            <w:tcW w:w="2977" w:type="dxa"/>
            <w:vAlign w:val="center"/>
          </w:tcPr>
          <w:p w14:paraId="08CA2070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3FE2B127" w14:textId="77777777" w:rsidTr="00B51202">
        <w:trPr>
          <w:trHeight w:val="405"/>
        </w:trPr>
        <w:tc>
          <w:tcPr>
            <w:tcW w:w="1843" w:type="dxa"/>
            <w:vAlign w:val="center"/>
          </w:tcPr>
          <w:p w14:paraId="56533F9E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6" w:type="dxa"/>
            <w:vAlign w:val="center"/>
          </w:tcPr>
          <w:p w14:paraId="52BC73FA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22BA2706" w14:textId="6902C4A6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created above</w:t>
            </w:r>
          </w:p>
        </w:tc>
        <w:tc>
          <w:tcPr>
            <w:tcW w:w="2977" w:type="dxa"/>
            <w:vAlign w:val="center"/>
          </w:tcPr>
          <w:p w14:paraId="5A77C58E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218EBE82" w14:textId="77777777" w:rsidTr="00B51202">
        <w:trPr>
          <w:trHeight w:val="412"/>
        </w:trPr>
        <w:tc>
          <w:tcPr>
            <w:tcW w:w="1843" w:type="dxa"/>
            <w:vAlign w:val="center"/>
          </w:tcPr>
          <w:p w14:paraId="76B2F377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276" w:type="dxa"/>
            <w:vAlign w:val="center"/>
          </w:tcPr>
          <w:p w14:paraId="4A331550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24C58C49" w14:textId="7A67F583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created above</w:t>
            </w:r>
          </w:p>
        </w:tc>
        <w:tc>
          <w:tcPr>
            <w:tcW w:w="2977" w:type="dxa"/>
            <w:vAlign w:val="center"/>
          </w:tcPr>
          <w:p w14:paraId="49A3876A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6F91717A" w14:textId="77777777" w:rsidTr="00B51202">
        <w:trPr>
          <w:trHeight w:val="418"/>
        </w:trPr>
        <w:tc>
          <w:tcPr>
            <w:tcW w:w="1843" w:type="dxa"/>
            <w:vAlign w:val="center"/>
          </w:tcPr>
          <w:p w14:paraId="7C2F4243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6" w:type="dxa"/>
            <w:vAlign w:val="center"/>
          </w:tcPr>
          <w:p w14:paraId="3C0DF7A8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7EE2B07C" w14:textId="73DF765E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created above</w:t>
            </w:r>
          </w:p>
        </w:tc>
        <w:tc>
          <w:tcPr>
            <w:tcW w:w="2977" w:type="dxa"/>
            <w:vAlign w:val="center"/>
          </w:tcPr>
          <w:p w14:paraId="599977B0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740E55C1" w14:textId="77777777" w:rsidTr="00B51202">
        <w:trPr>
          <w:trHeight w:val="410"/>
        </w:trPr>
        <w:tc>
          <w:tcPr>
            <w:tcW w:w="1843" w:type="dxa"/>
            <w:vAlign w:val="center"/>
          </w:tcPr>
          <w:p w14:paraId="39BB4DA8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6" w:type="dxa"/>
            <w:vAlign w:val="center"/>
          </w:tcPr>
          <w:p w14:paraId="619EF514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2A2CF24F" w14:textId="24A0A8F4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  <w:r w:rsidR="00B0519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created above</w:t>
            </w:r>
          </w:p>
        </w:tc>
        <w:tc>
          <w:tcPr>
            <w:tcW w:w="2977" w:type="dxa"/>
            <w:vAlign w:val="center"/>
          </w:tcPr>
          <w:p w14:paraId="195885B6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4FCC79E" w14:textId="77777777" w:rsidR="00CF316B" w:rsidRPr="00BF090A" w:rsidRDefault="00CF316B" w:rsidP="00CF316B">
      <w:pPr>
        <w:rPr>
          <w:rFonts w:ascii="Tahoma" w:hAnsi="Tahoma" w:cs="Tahoma"/>
          <w:sz w:val="20"/>
          <w:szCs w:val="20"/>
          <w:lang w:bidi="th-TH"/>
        </w:rPr>
      </w:pPr>
    </w:p>
    <w:p w14:paraId="5082F800" w14:textId="77777777" w:rsidR="00CF316B" w:rsidRDefault="00CF316B" w:rsidP="000D494D">
      <w:pPr>
        <w:pStyle w:val="ab"/>
        <w:numPr>
          <w:ilvl w:val="0"/>
          <w:numId w:val="5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B70FEA7" w14:textId="77777777" w:rsidR="00CF316B" w:rsidRDefault="00CF316B" w:rsidP="00CF316B">
      <w:pPr>
        <w:rPr>
          <w:rStyle w:val="af0"/>
          <w:rFonts w:ascii="Tahoma" w:hAnsi="Tahoma" w:cs="Tahoma"/>
          <w:color w:val="auto"/>
        </w:rPr>
      </w:pPr>
    </w:p>
    <w:p w14:paraId="48E620AA" w14:textId="77777777" w:rsidR="00CF316B" w:rsidRPr="004D476C" w:rsidRDefault="00CF316B" w:rsidP="00CF316B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6" w:name="_Toc49966596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5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CF316B" w:rsidRPr="000253E8" w14:paraId="62CDDEE4" w14:textId="77777777" w:rsidTr="00E57F7F">
        <w:tc>
          <w:tcPr>
            <w:tcW w:w="2523" w:type="dxa"/>
          </w:tcPr>
          <w:p w14:paraId="3F7FE4FC" w14:textId="77777777" w:rsidR="00CF316B" w:rsidRPr="000253E8" w:rsidRDefault="00CF316B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8807F79" w14:textId="77777777" w:rsidR="00CF316B" w:rsidRPr="000253E8" w:rsidRDefault="00CF316B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4A71C52" w14:textId="77777777" w:rsidR="00CF316B" w:rsidRPr="000253E8" w:rsidRDefault="00CF316B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9F66E0C" w14:textId="77777777" w:rsidR="00CF316B" w:rsidRPr="000253E8" w:rsidRDefault="00CF316B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DE8B0A6" w14:textId="77777777" w:rsidR="00CF316B" w:rsidRPr="000253E8" w:rsidRDefault="00CF316B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CF316B" w:rsidRPr="004A49C9" w14:paraId="0ED66582" w14:textId="77777777" w:rsidTr="00E57F7F">
        <w:tc>
          <w:tcPr>
            <w:tcW w:w="2523" w:type="dxa"/>
          </w:tcPr>
          <w:p w14:paraId="0EECC425" w14:textId="77777777" w:rsidR="00CF316B" w:rsidRPr="004A49C9" w:rsidRDefault="00CF316B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C2D87D3" w14:textId="77777777" w:rsidR="00CF316B" w:rsidRPr="004A49C9" w:rsidRDefault="00CF316B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9C06EF5" w14:textId="77777777" w:rsidR="00CF316B" w:rsidRPr="004A49C9" w:rsidRDefault="00CF316B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166DADE2" w14:textId="77777777" w:rsidR="00CF316B" w:rsidRPr="004A49C9" w:rsidRDefault="00CF316B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8B47AC4" w14:textId="77777777" w:rsidR="00CF316B" w:rsidRPr="00E2590C" w:rsidRDefault="00CF316B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200D776" w14:textId="77777777" w:rsidR="00CF316B" w:rsidRPr="00D46019" w:rsidRDefault="00CF316B" w:rsidP="00CF316B"/>
    <w:p w14:paraId="05569C4B" w14:textId="77777777" w:rsidR="00CF316B" w:rsidRPr="004D476C" w:rsidRDefault="00CF316B" w:rsidP="00CF316B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7" w:name="_Toc49966597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5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CF316B" w:rsidRPr="0031791A" w14:paraId="4CA89345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6B6953A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587C3D1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46FD210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0DA7EF1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9448FD6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64EC5A1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70096DD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CF316B" w:rsidRPr="00D7306D" w14:paraId="4EBDC3CB" w14:textId="77777777" w:rsidTr="00E57F7F">
        <w:trPr>
          <w:trHeight w:val="378"/>
        </w:trPr>
        <w:tc>
          <w:tcPr>
            <w:tcW w:w="1559" w:type="dxa"/>
            <w:vAlign w:val="center"/>
          </w:tcPr>
          <w:p w14:paraId="7A26A8FC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080" w:type="dxa"/>
            <w:vAlign w:val="center"/>
          </w:tcPr>
          <w:p w14:paraId="382DD378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51166940" w14:textId="77777777" w:rsidR="00CF316B" w:rsidRPr="00BC6553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3D0A11A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C14F04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4012DDB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C492FDB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935E6" w:rsidRPr="00D7306D" w14:paraId="33C42583" w14:textId="77777777" w:rsidTr="00E57F7F">
        <w:trPr>
          <w:trHeight w:val="378"/>
        </w:trPr>
        <w:tc>
          <w:tcPr>
            <w:tcW w:w="1559" w:type="dxa"/>
            <w:vAlign w:val="center"/>
          </w:tcPr>
          <w:p w14:paraId="08396987" w14:textId="20AA9659" w:rsidR="006935E6" w:rsidRDefault="006935E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1D9225BB" w14:textId="6A3CB667" w:rsidR="006935E6" w:rsidRDefault="006935E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ABE2791" w14:textId="362E8C59" w:rsidR="006935E6" w:rsidRDefault="006935E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C0094BB" w14:textId="77777777" w:rsidR="006935E6" w:rsidRPr="00BC6553" w:rsidRDefault="006935E6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56A677" w14:textId="77777777" w:rsidR="006935E6" w:rsidRPr="00BC6553" w:rsidRDefault="006935E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03D2FF3" w14:textId="77777777" w:rsidR="006935E6" w:rsidRPr="00BC6553" w:rsidRDefault="006935E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665358C" w14:textId="77777777" w:rsidR="006935E6" w:rsidRPr="00BC6553" w:rsidRDefault="006935E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10D177D" w14:textId="77777777" w:rsidR="00CF316B" w:rsidRDefault="00CF316B" w:rsidP="00CF316B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E4B00F5" w14:textId="77777777" w:rsidR="00CF316B" w:rsidRPr="004D476C" w:rsidRDefault="00CF316B" w:rsidP="00CF316B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8" w:name="_Toc49966598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5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CF316B" w:rsidRPr="000253E8" w14:paraId="7DBFA863" w14:textId="77777777" w:rsidTr="00E57F7F">
        <w:trPr>
          <w:trHeight w:val="379"/>
        </w:trPr>
        <w:tc>
          <w:tcPr>
            <w:tcW w:w="1843" w:type="dxa"/>
          </w:tcPr>
          <w:p w14:paraId="2E709C15" w14:textId="77777777" w:rsidR="00CF316B" w:rsidRPr="000253E8" w:rsidRDefault="00CF316B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120ACBE" w14:textId="77777777" w:rsidR="00CF316B" w:rsidRPr="000253E8" w:rsidRDefault="00CF316B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D8FCA11" w14:textId="77777777" w:rsidR="00CF316B" w:rsidRPr="000253E8" w:rsidRDefault="00CF316B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047CE3C" w14:textId="77777777" w:rsidR="00CF316B" w:rsidRPr="000253E8" w:rsidRDefault="00CF316B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CF316B" w:rsidRPr="004A49C9" w14:paraId="27271D75" w14:textId="77777777" w:rsidTr="00E57F7F">
        <w:tc>
          <w:tcPr>
            <w:tcW w:w="1843" w:type="dxa"/>
          </w:tcPr>
          <w:p w14:paraId="3CABE0F1" w14:textId="77777777" w:rsidR="00CF316B" w:rsidRPr="004A49C9" w:rsidRDefault="00CF316B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8E14482" w14:textId="77777777" w:rsidR="00CF316B" w:rsidRPr="004A49C9" w:rsidRDefault="00CF316B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650E0997" w14:textId="77777777" w:rsidR="00CF316B" w:rsidRPr="004A49C9" w:rsidRDefault="00CF316B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692C1F1" w14:textId="77777777" w:rsidR="00CF316B" w:rsidRPr="00E2590C" w:rsidRDefault="00CF316B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3F818B4" w14:textId="77777777" w:rsidR="00CF316B" w:rsidRPr="00F546CD" w:rsidRDefault="00CF316B" w:rsidP="00CF316B">
      <w:pPr>
        <w:rPr>
          <w:lang w:eastAsia="ja-JP"/>
        </w:rPr>
      </w:pPr>
    </w:p>
    <w:p w14:paraId="4FD8714E" w14:textId="77777777" w:rsidR="00CF316B" w:rsidRPr="008616D0" w:rsidRDefault="00CF316B" w:rsidP="00CF316B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59" w:name="_Toc49966599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5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CF316B" w:rsidRPr="0031791A" w14:paraId="79A8867A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D7F94DA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27E4F07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2AAA599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79FA132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1F7C100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8B3DB90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6FB16DA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CF316B" w:rsidRPr="00D7306D" w14:paraId="25670FC9" w14:textId="77777777" w:rsidTr="00A93160">
        <w:trPr>
          <w:trHeight w:val="426"/>
        </w:trPr>
        <w:tc>
          <w:tcPr>
            <w:tcW w:w="1559" w:type="dxa"/>
            <w:vAlign w:val="center"/>
          </w:tcPr>
          <w:p w14:paraId="513BFBFE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1080" w:type="dxa"/>
            <w:vAlign w:val="center"/>
          </w:tcPr>
          <w:p w14:paraId="053F1AEA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0F83C1A" w14:textId="77777777" w:rsidR="00CF316B" w:rsidRPr="00BC6553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E269B05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15E609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526AB3B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783C69B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5B37F801" w14:textId="77777777" w:rsidTr="00A93160">
        <w:trPr>
          <w:trHeight w:val="432"/>
        </w:trPr>
        <w:tc>
          <w:tcPr>
            <w:tcW w:w="1559" w:type="dxa"/>
          </w:tcPr>
          <w:p w14:paraId="7DD565F0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7EB492CF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070FB51" w14:textId="77777777" w:rsidR="00CF316B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96656D3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1DB4FF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CB55408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36595FE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31365338" w14:textId="77777777" w:rsidTr="00A93160">
        <w:trPr>
          <w:trHeight w:val="396"/>
        </w:trPr>
        <w:tc>
          <w:tcPr>
            <w:tcW w:w="1559" w:type="dxa"/>
          </w:tcPr>
          <w:p w14:paraId="0D322A30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58893586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2D73777" w14:textId="77777777" w:rsidR="00CF316B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5778548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40E5B6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5B946B0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raft, Pending</w:t>
            </w:r>
          </w:p>
        </w:tc>
        <w:tc>
          <w:tcPr>
            <w:tcW w:w="2977" w:type="dxa"/>
            <w:vAlign w:val="center"/>
          </w:tcPr>
          <w:p w14:paraId="0FD9CA66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37812C3A" w14:textId="77777777" w:rsidTr="00A93160">
        <w:trPr>
          <w:trHeight w:val="429"/>
        </w:trPr>
        <w:tc>
          <w:tcPr>
            <w:tcW w:w="1559" w:type="dxa"/>
          </w:tcPr>
          <w:p w14:paraId="0C234C9C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astUpdated</w:t>
            </w:r>
          </w:p>
        </w:tc>
        <w:tc>
          <w:tcPr>
            <w:tcW w:w="1080" w:type="dxa"/>
            <w:vAlign w:val="center"/>
          </w:tcPr>
          <w:p w14:paraId="413EB82A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1E2C05A4" w14:textId="77777777" w:rsidR="00CF316B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9E12B03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3BE209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A5B6C35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2977" w:type="dxa"/>
            <w:vAlign w:val="center"/>
          </w:tcPr>
          <w:p w14:paraId="7052E752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0DC8417C" w14:textId="77777777" w:rsidTr="00A93160">
        <w:trPr>
          <w:trHeight w:val="408"/>
        </w:trPr>
        <w:tc>
          <w:tcPr>
            <w:tcW w:w="1559" w:type="dxa"/>
          </w:tcPr>
          <w:p w14:paraId="718A7539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080" w:type="dxa"/>
            <w:vAlign w:val="center"/>
          </w:tcPr>
          <w:p w14:paraId="67C008D6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D1FE0C5" w14:textId="77777777" w:rsidR="00CF316B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AFEB60A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9A7A9E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95EE932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9250F4A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F316B" w:rsidRPr="00D7306D" w14:paraId="41B05A2A" w14:textId="77777777" w:rsidTr="00A93160">
        <w:trPr>
          <w:trHeight w:val="414"/>
        </w:trPr>
        <w:tc>
          <w:tcPr>
            <w:tcW w:w="1559" w:type="dxa"/>
          </w:tcPr>
          <w:p w14:paraId="5684DCFB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080" w:type="dxa"/>
            <w:vAlign w:val="center"/>
          </w:tcPr>
          <w:p w14:paraId="421E6618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33F898D" w14:textId="77777777" w:rsidR="00CF316B" w:rsidRDefault="00CF316B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78CB01A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4CB308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87D0EB9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0AAC0B9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7FD8BF" w14:textId="77777777" w:rsidR="00CF316B" w:rsidRPr="00A31217" w:rsidRDefault="00CF316B" w:rsidP="00CF316B"/>
    <w:p w14:paraId="34AAE8E9" w14:textId="77777777" w:rsidR="00CF316B" w:rsidRPr="008616D0" w:rsidRDefault="00CF316B" w:rsidP="00CF316B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0" w:name="_Toc49966600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6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CF316B" w:rsidRPr="0031791A" w14:paraId="3B743317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BB5FE1A" w14:textId="3454B62E" w:rsidR="00CF316B" w:rsidRPr="0031791A" w:rsidRDefault="00B73571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FE1DB8D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6B07B3B" w14:textId="77777777" w:rsidR="00CF316B" w:rsidRPr="0031791A" w:rsidRDefault="00CF316B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F316B" w:rsidRPr="00D7306D" w14:paraId="1BFD8616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73D8DD15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201</w:t>
            </w:r>
          </w:p>
        </w:tc>
        <w:tc>
          <w:tcPr>
            <w:tcW w:w="1843" w:type="dxa"/>
            <w:vAlign w:val="center"/>
          </w:tcPr>
          <w:p w14:paraId="61A665C3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79AE2D9" w14:textId="77777777" w:rsidR="00CF316B" w:rsidRPr="00BC6553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created</w:t>
            </w:r>
          </w:p>
        </w:tc>
      </w:tr>
      <w:tr w:rsidR="00CF316B" w:rsidRPr="00D7306D" w14:paraId="23C79E3F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680DB901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17F5259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3C870B41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CF316B" w:rsidRPr="00D7306D" w14:paraId="3DA64DC7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3C0EA45D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18C45695" w14:textId="77777777" w:rsidR="00CF316B" w:rsidRDefault="00CF316B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3F3A60F4" w14:textId="0238BBA2" w:rsidR="00CF316B" w:rsidRDefault="00B5120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B51202" w:rsidRPr="00D7306D" w14:paraId="7FD5927F" w14:textId="77777777" w:rsidTr="00981E1E">
        <w:trPr>
          <w:trHeight w:val="308"/>
        </w:trPr>
        <w:tc>
          <w:tcPr>
            <w:tcW w:w="1559" w:type="dxa"/>
            <w:vAlign w:val="center"/>
          </w:tcPr>
          <w:p w14:paraId="5AD73E2B" w14:textId="77777777" w:rsidR="00B51202" w:rsidRDefault="00B5120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0E78E34C" w14:textId="77777777" w:rsidR="00B51202" w:rsidRDefault="00B5120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804" w:type="dxa"/>
            <w:vAlign w:val="center"/>
          </w:tcPr>
          <w:p w14:paraId="4EB48EC2" w14:textId="6F82FC18" w:rsidR="00B51202" w:rsidRDefault="00B5120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Same project exist</w:t>
            </w:r>
            <w:r w:rsidR="006C3786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error</w:t>
            </w:r>
          </w:p>
        </w:tc>
      </w:tr>
      <w:tr w:rsidR="003679A0" w:rsidRPr="00D7306D" w14:paraId="3FA3BF9F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57919E6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1E37947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EB061C6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15203F0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7FB16AC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6A18B24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E63C8EF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FD506E2" w14:textId="05BB3058" w:rsidR="00A76D16" w:rsidRDefault="00A76D16" w:rsidP="00A76D16"/>
    <w:p w14:paraId="4B80C687" w14:textId="77777777" w:rsidR="00BF43C2" w:rsidRDefault="00BF43C2" w:rsidP="00BF43C2"/>
    <w:p w14:paraId="264D0E20" w14:textId="77777777" w:rsidR="00BF43C2" w:rsidRDefault="00BF43C2" w:rsidP="00BF43C2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61" w:name="_Delete_Project_API_1"/>
      <w:bookmarkStart w:id="162" w:name="_Toc49966601"/>
      <w:bookmarkEnd w:id="161"/>
      <w:r>
        <w:rPr>
          <w:rFonts w:ascii="Tahoma" w:hAnsi="Tahoma" w:cs="Tahoma"/>
          <w:b/>
          <w:bCs/>
          <w:color w:val="auto"/>
          <w:sz w:val="28"/>
          <w:szCs w:val="28"/>
        </w:rPr>
        <w:t>Delete Project API</w:t>
      </w:r>
      <w:bookmarkEnd w:id="162"/>
    </w:p>
    <w:p w14:paraId="7523965F" w14:textId="77777777" w:rsidR="00BF43C2" w:rsidRPr="008A6B90" w:rsidRDefault="00BF43C2" w:rsidP="00BF43C2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F43C2" w:rsidRPr="00554C13" w14:paraId="40DDA880" w14:textId="77777777" w:rsidTr="00E57F7F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14CB5EA" w14:textId="77777777" w:rsidR="00BF43C2" w:rsidRPr="00554C13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6EBD882" w14:textId="77777777" w:rsidR="00BF43C2" w:rsidRPr="00554C13" w:rsidRDefault="00BF43C2" w:rsidP="00E57F7F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Delete Project</w:t>
            </w:r>
          </w:p>
        </w:tc>
      </w:tr>
      <w:tr w:rsidR="00BF43C2" w:rsidRPr="00554C13" w14:paraId="6A41A1FB" w14:textId="77777777" w:rsidTr="00E57F7F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29615F6" w14:textId="77777777" w:rsidR="00BF43C2" w:rsidRPr="00554C13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2D54194" w14:textId="77777777" w:rsidR="00BF43C2" w:rsidRPr="008F2A18" w:rsidRDefault="00BF43C2" w:rsidP="00E57F7F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/vms/v1/projects/{projectId}</w:t>
            </w:r>
          </w:p>
        </w:tc>
      </w:tr>
      <w:tr w:rsidR="00BF43C2" w:rsidRPr="00554C13" w14:paraId="2E6093AF" w14:textId="77777777" w:rsidTr="00E57F7F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2F00481" w14:textId="77777777" w:rsidR="00BF43C2" w:rsidRPr="00956605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56605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CE9BF65" w14:textId="77777777" w:rsidR="00BF43C2" w:rsidRDefault="00BF43C2" w:rsidP="00E57F7F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D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ELETE</w:t>
            </w:r>
          </w:p>
        </w:tc>
      </w:tr>
      <w:tr w:rsidR="00BF43C2" w:rsidRPr="00554C13" w14:paraId="0B89D047" w14:textId="77777777" w:rsidTr="00E57F7F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A0E5C24" w14:textId="77777777" w:rsidR="00BF43C2" w:rsidRPr="00554C13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3F1BA6E" w14:textId="0736F463" w:rsidR="00BF43C2" w:rsidRPr="008F2A18" w:rsidRDefault="00BF43C2" w:rsidP="00E57F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107DDC1" w14:textId="77777777" w:rsidR="00BF43C2" w:rsidRDefault="00BF43C2" w:rsidP="00BF43C2">
      <w:pPr>
        <w:rPr>
          <w:rStyle w:val="af0"/>
          <w:rFonts w:ascii="Tahoma" w:hAnsi="Tahoma" w:cs="Tahoma"/>
          <w:color w:val="auto"/>
        </w:rPr>
      </w:pPr>
    </w:p>
    <w:p w14:paraId="65D30429" w14:textId="77777777" w:rsidR="00BF43C2" w:rsidRPr="004D476C" w:rsidRDefault="00BF43C2" w:rsidP="00BF43C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3" w:name="_Toc49966602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63"/>
    </w:p>
    <w:p w14:paraId="6B538AEF" w14:textId="77777777" w:rsidR="00BF43C2" w:rsidRPr="008F2A18" w:rsidRDefault="00BF43C2" w:rsidP="00BF43C2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Delete project.</w:t>
      </w:r>
    </w:p>
    <w:p w14:paraId="7F05DE31" w14:textId="77777777" w:rsidR="00BF43C2" w:rsidRPr="00B45296" w:rsidRDefault="00BF43C2" w:rsidP="00767017">
      <w:pPr>
        <w:pStyle w:val="ab"/>
        <w:numPr>
          <w:ilvl w:val="0"/>
          <w:numId w:val="3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F43C2" w:rsidRPr="0031791A" w14:paraId="044061EE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F2A093F" w14:textId="497FC91C" w:rsidR="00BF43C2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AB16AB6" w14:textId="77777777" w:rsidR="00BF43C2" w:rsidRPr="0031791A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357A420" w14:textId="77777777" w:rsidR="00BF43C2" w:rsidRPr="00B6791D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6791D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F43C2" w:rsidRPr="00D7306D" w14:paraId="00D4B551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34F99624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601C322" w14:textId="77777777" w:rsidR="00BF43C2" w:rsidRPr="00BC6553" w:rsidRDefault="00BF43C2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CA7EA4E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B3C8504" w14:textId="77777777" w:rsidR="00BF43C2" w:rsidRDefault="00BF43C2" w:rsidP="00BF43C2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5BC7EB2E" w14:textId="77777777" w:rsidR="00BF43C2" w:rsidRPr="00F00294" w:rsidRDefault="00BF43C2" w:rsidP="00767017">
      <w:pPr>
        <w:pStyle w:val="ab"/>
        <w:numPr>
          <w:ilvl w:val="0"/>
          <w:numId w:val="3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BF43C2" w:rsidRPr="0031791A" w14:paraId="4380F5B5" w14:textId="77777777" w:rsidTr="00E57F7F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F962B57" w14:textId="77777777" w:rsidR="00BF43C2" w:rsidRPr="0031791A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F096419" w14:textId="77777777" w:rsidR="00BF43C2" w:rsidRPr="0031791A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0651F577" w14:textId="77777777" w:rsidR="00BF43C2" w:rsidRPr="0031791A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1429CAB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BF43C2" w:rsidRPr="00D7306D" w14:paraId="52E239CC" w14:textId="77777777" w:rsidTr="00E57F7F">
        <w:trPr>
          <w:trHeight w:val="382"/>
        </w:trPr>
        <w:tc>
          <w:tcPr>
            <w:tcW w:w="567" w:type="dxa"/>
            <w:vAlign w:val="center"/>
          </w:tcPr>
          <w:p w14:paraId="455EF353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6A9976F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132366D4" w14:textId="77777777" w:rsidR="00BF43C2" w:rsidRPr="00BC6553" w:rsidRDefault="00BF43C2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5953" w:type="dxa"/>
            <w:vAlign w:val="center"/>
          </w:tcPr>
          <w:p w14:paraId="502C7CE6" w14:textId="77777777" w:rsidR="00BF43C2" w:rsidRPr="009E32BC" w:rsidRDefault="00BF43C2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32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55C071FF" w14:textId="77777777" w:rsidR="00BF43C2" w:rsidRPr="004626B5" w:rsidRDefault="00BF43C2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4BD0321B" w14:textId="77777777" w:rsidR="00BF43C2" w:rsidRDefault="00BF43C2" w:rsidP="00BF43C2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0D1F1E56" w14:textId="77777777" w:rsidR="00BF43C2" w:rsidRPr="00204BDE" w:rsidRDefault="00BF43C2" w:rsidP="00BF43C2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BF43C2" w:rsidRPr="0031791A" w14:paraId="7800FD3C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DDB8BA0" w14:textId="7E7AF255" w:rsidR="00BF43C2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6A8876C7" w14:textId="77777777" w:rsidR="00BF43C2" w:rsidRPr="0031791A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041A1AA" w14:textId="77777777" w:rsidR="00BF43C2" w:rsidRPr="0031791A" w:rsidRDefault="00BF43C2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0E3A36A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Embedded String </w:t>
            </w:r>
          </w:p>
        </w:tc>
      </w:tr>
      <w:tr w:rsidR="00BF43C2" w:rsidRPr="00D7306D" w14:paraId="03C97A33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58FFDDEF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6AF1EC78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5E099ED8" w14:textId="77777777" w:rsidR="00BF43C2" w:rsidRPr="00BC6553" w:rsidRDefault="00BF43C2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21FA9FF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</w:tbl>
    <w:p w14:paraId="682B9A9E" w14:textId="7BCD17FE" w:rsidR="00BF43C2" w:rsidRDefault="00BF43C2" w:rsidP="00BF43C2">
      <w:pPr>
        <w:rPr>
          <w:rFonts w:ascii="Tahoma" w:hAnsi="Tahoma" w:cs="Tahoma"/>
          <w:sz w:val="20"/>
          <w:szCs w:val="20"/>
          <w:lang w:bidi="th-TH"/>
        </w:rPr>
      </w:pPr>
    </w:p>
    <w:p w14:paraId="547062B6" w14:textId="213FA41D" w:rsidR="005C039A" w:rsidRDefault="005C039A" w:rsidP="005C039A">
      <w:pPr>
        <w:pStyle w:val="ab"/>
        <w:numPr>
          <w:ilvl w:val="0"/>
          <w:numId w:val="3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Project Information</w:t>
      </w:r>
    </w:p>
    <w:p w14:paraId="7687B0BD" w14:textId="71BB6214" w:rsidR="005C039A" w:rsidRPr="00F75C84" w:rsidRDefault="005C039A" w:rsidP="005C039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E942D95" w14:textId="77777777" w:rsidR="005C039A" w:rsidRDefault="005C039A" w:rsidP="005C039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5C039A" w:rsidRPr="0031791A" w14:paraId="421CC58B" w14:textId="77777777" w:rsidTr="005C039A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5A58EC3" w14:textId="77777777" w:rsidR="005C039A" w:rsidRPr="0031791A" w:rsidRDefault="005C039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B629C50" w14:textId="77777777" w:rsidR="005C039A" w:rsidRPr="0031791A" w:rsidRDefault="005C039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7113A238" w14:textId="77777777" w:rsidR="005C039A" w:rsidRPr="0031791A" w:rsidRDefault="005C039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9433389" w14:textId="77777777" w:rsidR="005C039A" w:rsidRPr="001E796D" w:rsidRDefault="005C039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C039A" w:rsidRPr="00D7306D" w14:paraId="28078D37" w14:textId="77777777" w:rsidTr="005C039A">
        <w:trPr>
          <w:trHeight w:val="356"/>
        </w:trPr>
        <w:tc>
          <w:tcPr>
            <w:tcW w:w="1985" w:type="dxa"/>
            <w:vAlign w:val="center"/>
          </w:tcPr>
          <w:p w14:paraId="64D336DE" w14:textId="0F926F71" w:rsidR="005C039A" w:rsidRPr="00BC6553" w:rsidRDefault="005C039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15ECC688" w14:textId="77777777" w:rsidR="005C039A" w:rsidRPr="00BC6553" w:rsidRDefault="005C039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378907C1" w14:textId="09D08C17" w:rsidR="005C039A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</w:t>
            </w:r>
          </w:p>
        </w:tc>
        <w:tc>
          <w:tcPr>
            <w:tcW w:w="2977" w:type="dxa"/>
            <w:vAlign w:val="center"/>
          </w:tcPr>
          <w:p w14:paraId="1EFB415F" w14:textId="3F029BB0" w:rsidR="005C039A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5C039A" w:rsidRPr="00D7306D" w14:paraId="620C0FF2" w14:textId="77777777" w:rsidTr="005C039A">
        <w:trPr>
          <w:trHeight w:val="356"/>
        </w:trPr>
        <w:tc>
          <w:tcPr>
            <w:tcW w:w="1985" w:type="dxa"/>
            <w:vAlign w:val="center"/>
          </w:tcPr>
          <w:p w14:paraId="44C13732" w14:textId="77777777" w:rsidR="005C039A" w:rsidRDefault="005C039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436F4631" w14:textId="77777777" w:rsidR="005C039A" w:rsidRDefault="005C039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1EE49527" w14:textId="77777777" w:rsidR="005C039A" w:rsidRDefault="005C039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977" w:type="dxa"/>
            <w:vAlign w:val="center"/>
          </w:tcPr>
          <w:p w14:paraId="423ABA5B" w14:textId="252D0310" w:rsidR="005C039A" w:rsidRPr="00BC6553" w:rsidRDefault="005C039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3CC9D6C" w14:textId="77777777" w:rsidR="005C039A" w:rsidRDefault="005C039A" w:rsidP="005C039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BBFD7ED" w14:textId="77777777" w:rsidR="005C039A" w:rsidRDefault="005C039A" w:rsidP="005C039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64E68D71" w14:textId="77777777" w:rsidR="005C039A" w:rsidRDefault="005C039A" w:rsidP="00BF43C2">
      <w:pPr>
        <w:rPr>
          <w:rFonts w:ascii="Tahoma" w:hAnsi="Tahoma" w:cs="Tahoma"/>
          <w:sz w:val="20"/>
          <w:szCs w:val="20"/>
          <w:lang w:bidi="th-TH"/>
        </w:rPr>
      </w:pPr>
    </w:p>
    <w:p w14:paraId="6BD79495" w14:textId="77777777" w:rsidR="00BF43C2" w:rsidRDefault="00BF43C2" w:rsidP="00767017">
      <w:pPr>
        <w:pStyle w:val="ab"/>
        <w:numPr>
          <w:ilvl w:val="0"/>
          <w:numId w:val="3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Logically Delete The Specified Project Information</w:t>
      </w:r>
    </w:p>
    <w:p w14:paraId="4A50BF4E" w14:textId="05D74DCD" w:rsidR="00366DFD" w:rsidRPr="00F75C84" w:rsidRDefault="00366DFD" w:rsidP="00366DF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Change Project </w:t>
      </w:r>
      <w:r w:rsidR="00592EC4"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592EC4">
        <w:rPr>
          <w:rFonts w:ascii="Tahoma" w:hAnsi="Tahoma" w:cs="Tahoma"/>
          <w:sz w:val="20"/>
          <w:szCs w:val="20"/>
          <w:lang w:eastAsia="ja-JP" w:bidi="th-TH"/>
        </w:rPr>
        <w:t>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6C7FA71" w14:textId="6231657F" w:rsidR="00366DFD" w:rsidRDefault="00366DFD" w:rsidP="00366DF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</w:t>
      </w:r>
      <w:r w:rsidR="00592EC4">
        <w:rPr>
          <w:rFonts w:ascii="Tahoma" w:hAnsi="Tahoma" w:cs="Tahoma"/>
          <w:sz w:val="20"/>
          <w:szCs w:val="20"/>
          <w:lang w:eastAsia="ja-JP" w:bidi="th-TH"/>
        </w:rPr>
        <w:t>Request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686"/>
        <w:gridCol w:w="3260"/>
      </w:tblGrid>
      <w:tr w:rsidR="00366DFD" w:rsidRPr="0031791A" w14:paraId="76E9D61A" w14:textId="77777777" w:rsidTr="007A398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0DF7222" w14:textId="77777777" w:rsidR="00366DFD" w:rsidRPr="0031791A" w:rsidRDefault="00366DFD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72A34DA" w14:textId="77777777" w:rsidR="00366DFD" w:rsidRPr="0031791A" w:rsidRDefault="00366DFD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593A795E" w14:textId="77777777" w:rsidR="00366DFD" w:rsidRPr="0031791A" w:rsidRDefault="00366DFD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334EF3C0" w14:textId="77777777" w:rsidR="00366DFD" w:rsidRPr="001E796D" w:rsidRDefault="00366DFD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A3982" w:rsidRPr="00D7306D" w14:paraId="74C76169" w14:textId="77777777" w:rsidTr="007A3982">
        <w:trPr>
          <w:trHeight w:val="356"/>
        </w:trPr>
        <w:tc>
          <w:tcPr>
            <w:tcW w:w="1985" w:type="dxa"/>
            <w:vAlign w:val="center"/>
          </w:tcPr>
          <w:p w14:paraId="1B5953A5" w14:textId="2AA4CF80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4CEA9D2F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5F9CEF69" w14:textId="494536AC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3260" w:type="dxa"/>
            <w:vAlign w:val="center"/>
          </w:tcPr>
          <w:p w14:paraId="22997918" w14:textId="2DEF3636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66DFD" w:rsidRPr="00D7306D" w14:paraId="199673CA" w14:textId="77777777" w:rsidTr="007A3982">
        <w:trPr>
          <w:trHeight w:val="356"/>
        </w:trPr>
        <w:tc>
          <w:tcPr>
            <w:tcW w:w="1985" w:type="dxa"/>
            <w:vAlign w:val="center"/>
          </w:tcPr>
          <w:p w14:paraId="03C79CFC" w14:textId="022B8B1A" w:rsidR="00366DFD" w:rsidRPr="00BC6553" w:rsidRDefault="00366DF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1BDE14A4" w14:textId="77777777" w:rsidR="00366DFD" w:rsidRPr="00BC6553" w:rsidRDefault="00366DF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31CA87AF" w14:textId="42A344CF" w:rsidR="00366DFD" w:rsidRPr="00BC6553" w:rsidRDefault="00366DF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3260" w:type="dxa"/>
            <w:vAlign w:val="center"/>
          </w:tcPr>
          <w:p w14:paraId="41C40F94" w14:textId="77777777" w:rsidR="00366DFD" w:rsidRPr="00BC6553" w:rsidRDefault="00366DFD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BE4C9C0" w14:textId="77777777" w:rsidR="00366DFD" w:rsidRDefault="00366DFD" w:rsidP="00366DF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31C9B86" w14:textId="77777777" w:rsidR="00366DFD" w:rsidRDefault="00366DFD" w:rsidP="00366DF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FC8EAAD" w14:textId="4ADB4EC9" w:rsidR="00BF43C2" w:rsidRDefault="00BF43C2" w:rsidP="00BF43C2">
      <w:pPr>
        <w:rPr>
          <w:rFonts w:ascii="Tahoma" w:hAnsi="Tahoma" w:cs="Tahoma"/>
          <w:sz w:val="20"/>
          <w:szCs w:val="20"/>
          <w:lang w:bidi="th-TH"/>
        </w:rPr>
      </w:pPr>
    </w:p>
    <w:p w14:paraId="1D35897E" w14:textId="6E1B098A" w:rsidR="007A3982" w:rsidRDefault="007A3982" w:rsidP="007A3982">
      <w:pPr>
        <w:pStyle w:val="ab"/>
        <w:numPr>
          <w:ilvl w:val="0"/>
          <w:numId w:val="3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Logically Delete The Specified </w:t>
      </w:r>
      <w:r w:rsidR="00D77C2B">
        <w:rPr>
          <w:rStyle w:val="af0"/>
          <w:rFonts w:ascii="Tahoma" w:hAnsi="Tahoma" w:cs="Tahoma"/>
          <w:color w:val="auto"/>
          <w:lang w:eastAsia="ja-JP"/>
        </w:rPr>
        <w:t>Website Data</w:t>
      </w:r>
      <w:r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</w:p>
    <w:p w14:paraId="29E87A9F" w14:textId="1E9D00CD" w:rsidR="007A3982" w:rsidRPr="00F75C84" w:rsidRDefault="007A3982" w:rsidP="007A39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Change </w:t>
      </w:r>
      <w:r w:rsidR="00D77C2B">
        <w:rPr>
          <w:rFonts w:ascii="Tahoma" w:hAnsi="Tahoma" w:cs="Tahoma"/>
          <w:sz w:val="20"/>
          <w:szCs w:val="20"/>
          <w:lang w:eastAsia="ja-JP" w:bidi="th-TH"/>
        </w:rPr>
        <w:t>Website Data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</w:t>
      </w:r>
      <w:r w:rsidR="00D77C2B">
        <w:rPr>
          <w:rFonts w:ascii="Tahoma" w:hAnsi="Tahoma" w:cs="Tahoma"/>
          <w:sz w:val="20"/>
          <w:szCs w:val="20"/>
          <w:lang w:eastAsia="ja-JP" w:bidi="th-TH"/>
        </w:rPr>
        <w:t>website data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6B4E30D" w14:textId="77777777" w:rsidR="007A3982" w:rsidRDefault="007A3982" w:rsidP="007A39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686"/>
        <w:gridCol w:w="3260"/>
      </w:tblGrid>
      <w:tr w:rsidR="007A3982" w:rsidRPr="0031791A" w14:paraId="231C1B3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47759E3" w14:textId="77777777" w:rsidR="007A3982" w:rsidRPr="0031791A" w:rsidRDefault="007A398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1C05673" w14:textId="77777777" w:rsidR="007A3982" w:rsidRPr="0031791A" w:rsidRDefault="007A398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6AC12C5A" w14:textId="77777777" w:rsidR="007A3982" w:rsidRPr="0031791A" w:rsidRDefault="007A398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0FCF69D7" w14:textId="77777777" w:rsidR="007A3982" w:rsidRPr="001E796D" w:rsidRDefault="007A398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A3982" w:rsidRPr="00D7306D" w14:paraId="3D83D7B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84D2371" w14:textId="596D4F8E" w:rsidR="007A3982" w:rsidRPr="00BC6553" w:rsidRDefault="00D77C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12554F57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6DD1734D" w14:textId="31B27659" w:rsidR="007A3982" w:rsidRPr="00BC6553" w:rsidRDefault="00D77C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received above</w:t>
            </w:r>
          </w:p>
        </w:tc>
        <w:tc>
          <w:tcPr>
            <w:tcW w:w="3260" w:type="dxa"/>
            <w:vAlign w:val="center"/>
          </w:tcPr>
          <w:p w14:paraId="174141BE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7A3982" w:rsidRPr="00D7306D" w14:paraId="493D28B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5F82C9B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1CD3D99A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064FB1A1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3260" w:type="dxa"/>
            <w:vAlign w:val="center"/>
          </w:tcPr>
          <w:p w14:paraId="3A5E284F" w14:textId="77777777" w:rsidR="007A3982" w:rsidRPr="00BC6553" w:rsidRDefault="007A398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505318" w14:textId="77777777" w:rsidR="007A3982" w:rsidRDefault="007A3982" w:rsidP="007A39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6908C4D" w14:textId="77777777" w:rsidR="007A3982" w:rsidRDefault="007A3982" w:rsidP="007A39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55C3F3C4" w14:textId="77777777" w:rsidR="00B6791D" w:rsidRDefault="00B6791D" w:rsidP="00B6791D">
      <w:pPr>
        <w:rPr>
          <w:rFonts w:ascii="Tahoma" w:hAnsi="Tahoma" w:cs="Tahoma"/>
          <w:sz w:val="20"/>
          <w:szCs w:val="20"/>
          <w:lang w:bidi="th-TH"/>
        </w:rPr>
      </w:pPr>
    </w:p>
    <w:p w14:paraId="596B85A9" w14:textId="07CDF20C" w:rsidR="00B6791D" w:rsidRDefault="00B6791D" w:rsidP="00B6791D">
      <w:pPr>
        <w:pStyle w:val="ab"/>
        <w:numPr>
          <w:ilvl w:val="0"/>
          <w:numId w:val="3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Logically Delete The Destination Web Admin Information</w:t>
      </w:r>
    </w:p>
    <w:p w14:paraId="46D0B7A7" w14:textId="1CC424B1" w:rsidR="00E1612B" w:rsidRDefault="00E1612B" w:rsidP="00B679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websiteId of specified project is null</w:t>
      </w:r>
      <w:r w:rsidR="006A1D51">
        <w:rPr>
          <w:rFonts w:ascii="Tahoma" w:hAnsi="Tahoma" w:cs="Tahoma"/>
          <w:sz w:val="20"/>
          <w:szCs w:val="20"/>
          <w:lang w:eastAsia="ja-JP" w:bidi="th-TH"/>
        </w:rPr>
        <w:t xml:space="preserve"> and destinationAdminId is not null, 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</w:p>
    <w:p w14:paraId="0CF38DF9" w14:textId="1E2E0703" w:rsidR="00B6791D" w:rsidRPr="00F75C84" w:rsidRDefault="00B6791D" w:rsidP="00B679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Change </w:t>
      </w:r>
      <w:r w:rsidR="00E1612B">
        <w:rPr>
          <w:rFonts w:ascii="Tahoma" w:hAnsi="Tahoma" w:cs="Tahoma"/>
          <w:sz w:val="20"/>
          <w:szCs w:val="20"/>
          <w:lang w:eastAsia="ja-JP" w:bidi="th-TH"/>
        </w:rPr>
        <w:t>Destination Admin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</w:t>
      </w:r>
      <w:r w:rsidR="00E1612B">
        <w:rPr>
          <w:rFonts w:ascii="Tahoma" w:hAnsi="Tahoma" w:cs="Tahoma"/>
          <w:sz w:val="20"/>
          <w:szCs w:val="20"/>
          <w:lang w:eastAsia="ja-JP" w:bidi="th-TH"/>
        </w:rPr>
        <w:t xml:space="preserve">destination admin </w:t>
      </w:r>
      <w:r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69A3A4F" w14:textId="77777777" w:rsidR="00B6791D" w:rsidRDefault="00B6791D" w:rsidP="00B679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686"/>
        <w:gridCol w:w="3260"/>
      </w:tblGrid>
      <w:tr w:rsidR="00B6791D" w:rsidRPr="0031791A" w14:paraId="25A90CBF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5BBD306" w14:textId="77777777" w:rsidR="00B6791D" w:rsidRPr="0031791A" w:rsidRDefault="00B6791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19B5D6D" w14:textId="77777777" w:rsidR="00B6791D" w:rsidRPr="0031791A" w:rsidRDefault="00B6791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205C0D0B" w14:textId="77777777" w:rsidR="00B6791D" w:rsidRPr="0031791A" w:rsidRDefault="00B6791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066D2ECC" w14:textId="77777777" w:rsidR="00B6791D" w:rsidRPr="001E796D" w:rsidRDefault="00B6791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6791D" w:rsidRPr="00D7306D" w14:paraId="2CFFC06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15ABD8C" w14:textId="620449A2" w:rsidR="00B6791D" w:rsidRPr="00BC6553" w:rsidRDefault="006A1D5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</w:t>
            </w:r>
          </w:p>
        </w:tc>
        <w:tc>
          <w:tcPr>
            <w:tcW w:w="1275" w:type="dxa"/>
            <w:vAlign w:val="center"/>
          </w:tcPr>
          <w:p w14:paraId="71268C9B" w14:textId="77777777" w:rsidR="00B6791D" w:rsidRPr="00BC6553" w:rsidRDefault="00B6791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6EED13F6" w14:textId="2C2DA19D" w:rsidR="00B6791D" w:rsidRPr="00BC6553" w:rsidRDefault="006A1D5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</w:t>
            </w:r>
            <w:r w:rsidR="00B6791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received above</w:t>
            </w:r>
          </w:p>
        </w:tc>
        <w:tc>
          <w:tcPr>
            <w:tcW w:w="3260" w:type="dxa"/>
            <w:vAlign w:val="center"/>
          </w:tcPr>
          <w:p w14:paraId="1823B5BD" w14:textId="77777777" w:rsidR="00B6791D" w:rsidRPr="00BC6553" w:rsidRDefault="00B6791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B6791D" w:rsidRPr="00D7306D" w14:paraId="25413E9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A84A706" w14:textId="77777777" w:rsidR="00B6791D" w:rsidRPr="00BC6553" w:rsidRDefault="00B6791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7E088431" w14:textId="77777777" w:rsidR="00B6791D" w:rsidRPr="00BC6553" w:rsidRDefault="00B6791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27C44509" w14:textId="77777777" w:rsidR="00B6791D" w:rsidRPr="00BC6553" w:rsidRDefault="00B6791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3260" w:type="dxa"/>
            <w:vAlign w:val="center"/>
          </w:tcPr>
          <w:p w14:paraId="2F994037" w14:textId="77777777" w:rsidR="00B6791D" w:rsidRPr="00BC6553" w:rsidRDefault="00B6791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0A308B" w14:textId="77777777" w:rsidR="00B6791D" w:rsidRDefault="00B6791D" w:rsidP="00B679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8F5259A" w14:textId="77777777" w:rsidR="00B6791D" w:rsidRDefault="00B6791D" w:rsidP="00B679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4AFF6A39" w14:textId="77777777" w:rsidR="00B6791D" w:rsidRPr="00BF090A" w:rsidRDefault="00B6791D" w:rsidP="00BF43C2">
      <w:pPr>
        <w:rPr>
          <w:rFonts w:ascii="Tahoma" w:hAnsi="Tahoma" w:cs="Tahoma"/>
          <w:sz w:val="20"/>
          <w:szCs w:val="20"/>
          <w:lang w:bidi="th-TH"/>
        </w:rPr>
      </w:pPr>
    </w:p>
    <w:p w14:paraId="79DFABD6" w14:textId="77777777" w:rsidR="00BF43C2" w:rsidRDefault="00BF43C2" w:rsidP="00767017">
      <w:pPr>
        <w:pStyle w:val="ab"/>
        <w:numPr>
          <w:ilvl w:val="0"/>
          <w:numId w:val="32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4D02B67" w14:textId="77777777" w:rsidR="00BF43C2" w:rsidRDefault="00BF43C2" w:rsidP="00BF43C2">
      <w:pPr>
        <w:rPr>
          <w:rStyle w:val="af0"/>
          <w:rFonts w:ascii="Tahoma" w:hAnsi="Tahoma" w:cs="Tahoma"/>
          <w:color w:val="auto"/>
        </w:rPr>
      </w:pPr>
    </w:p>
    <w:p w14:paraId="111DCF3C" w14:textId="77777777" w:rsidR="00BF43C2" w:rsidRPr="004D476C" w:rsidRDefault="00BF43C2" w:rsidP="00BF43C2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4" w:name="_Toc49966603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6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F43C2" w:rsidRPr="000253E8" w14:paraId="51ABA31A" w14:textId="77777777" w:rsidTr="00E57F7F">
        <w:tc>
          <w:tcPr>
            <w:tcW w:w="2523" w:type="dxa"/>
          </w:tcPr>
          <w:p w14:paraId="3FA3E8D8" w14:textId="77777777" w:rsidR="00BF43C2" w:rsidRPr="000253E8" w:rsidRDefault="00BF43C2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E287B37" w14:textId="77777777" w:rsidR="00BF43C2" w:rsidRPr="000253E8" w:rsidRDefault="00BF43C2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420BB12A" w14:textId="77777777" w:rsidR="00BF43C2" w:rsidRPr="000253E8" w:rsidRDefault="00BF43C2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5987D56" w14:textId="77777777" w:rsidR="00BF43C2" w:rsidRPr="000253E8" w:rsidRDefault="00BF43C2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60D275B" w14:textId="77777777" w:rsidR="00BF43C2" w:rsidRPr="000253E8" w:rsidRDefault="00BF43C2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F43C2" w:rsidRPr="004A49C9" w14:paraId="5B4F43D2" w14:textId="77777777" w:rsidTr="00E57F7F">
        <w:tc>
          <w:tcPr>
            <w:tcW w:w="2523" w:type="dxa"/>
          </w:tcPr>
          <w:p w14:paraId="409CFC81" w14:textId="77777777" w:rsidR="00BF43C2" w:rsidRPr="004A49C9" w:rsidRDefault="00BF43C2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18FB575" w14:textId="77777777" w:rsidR="00BF43C2" w:rsidRPr="004A49C9" w:rsidRDefault="00BF43C2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131261D" w14:textId="77777777" w:rsidR="00BF43C2" w:rsidRPr="004A49C9" w:rsidRDefault="00BF43C2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59013DB" w14:textId="77777777" w:rsidR="00BF43C2" w:rsidRPr="004A49C9" w:rsidRDefault="00BF43C2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735692EB" w14:textId="77777777" w:rsidR="00BF43C2" w:rsidRPr="00E2590C" w:rsidRDefault="00BF43C2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AE9B246" w14:textId="77777777" w:rsidR="00BF43C2" w:rsidRPr="00D46019" w:rsidRDefault="00BF43C2" w:rsidP="00BF43C2"/>
    <w:p w14:paraId="4268D8E2" w14:textId="77777777" w:rsidR="00BF43C2" w:rsidRPr="004D476C" w:rsidRDefault="00BF43C2" w:rsidP="00BF43C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5" w:name="_Toc49966604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6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F43C2" w:rsidRPr="0031791A" w14:paraId="33A13D36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B552B72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D7089FC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16A4CA9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60BA724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817EF50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944B031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B2849BA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BF43C2" w:rsidRPr="00D7306D" w14:paraId="5A1A8FE5" w14:textId="77777777" w:rsidTr="00E57F7F">
        <w:trPr>
          <w:trHeight w:val="378"/>
        </w:trPr>
        <w:tc>
          <w:tcPr>
            <w:tcW w:w="1559" w:type="dxa"/>
            <w:vAlign w:val="center"/>
          </w:tcPr>
          <w:p w14:paraId="4BB615E3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080" w:type="dxa"/>
            <w:vAlign w:val="center"/>
          </w:tcPr>
          <w:p w14:paraId="23727411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78DB7867" w14:textId="77777777" w:rsidR="00BF43C2" w:rsidRPr="00BC6553" w:rsidRDefault="00BF43C2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6A70B85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71A9C9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08B4DE7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B384E25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80F35B5" w14:textId="77777777" w:rsidR="00BF43C2" w:rsidRDefault="00BF43C2" w:rsidP="00BF43C2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A8C41B7" w14:textId="77777777" w:rsidR="00BF43C2" w:rsidRPr="004D476C" w:rsidRDefault="00BF43C2" w:rsidP="00BF43C2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6" w:name="_Toc49966605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6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F43C2" w:rsidRPr="000253E8" w14:paraId="6578A7D5" w14:textId="77777777" w:rsidTr="00E57F7F">
        <w:trPr>
          <w:trHeight w:val="379"/>
        </w:trPr>
        <w:tc>
          <w:tcPr>
            <w:tcW w:w="1843" w:type="dxa"/>
          </w:tcPr>
          <w:p w14:paraId="41C1BE9B" w14:textId="77777777" w:rsidR="00BF43C2" w:rsidRPr="000253E8" w:rsidRDefault="00BF43C2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0BA11D5" w14:textId="77777777" w:rsidR="00BF43C2" w:rsidRPr="000253E8" w:rsidRDefault="00BF43C2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3D4AE3D5" w14:textId="77777777" w:rsidR="00BF43C2" w:rsidRPr="000253E8" w:rsidRDefault="00BF43C2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7D1338D8" w14:textId="77777777" w:rsidR="00BF43C2" w:rsidRPr="000253E8" w:rsidRDefault="00BF43C2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F43C2" w:rsidRPr="004A49C9" w14:paraId="50B75A01" w14:textId="77777777" w:rsidTr="00E57F7F">
        <w:tc>
          <w:tcPr>
            <w:tcW w:w="1843" w:type="dxa"/>
          </w:tcPr>
          <w:p w14:paraId="60CB8FD6" w14:textId="77777777" w:rsidR="00BF43C2" w:rsidRPr="004A49C9" w:rsidRDefault="00BF43C2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C59EF70" w14:textId="77777777" w:rsidR="00BF43C2" w:rsidRPr="004A49C9" w:rsidRDefault="00BF43C2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1438EB4" w14:textId="77777777" w:rsidR="00BF43C2" w:rsidRPr="004A49C9" w:rsidRDefault="00BF43C2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7C66256" w14:textId="77777777" w:rsidR="00BF43C2" w:rsidRPr="00E2590C" w:rsidRDefault="00BF43C2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E8DDF52" w14:textId="77777777" w:rsidR="00BF43C2" w:rsidRPr="00F546CD" w:rsidRDefault="00BF43C2" w:rsidP="00BF43C2">
      <w:pPr>
        <w:rPr>
          <w:lang w:eastAsia="ja-JP"/>
        </w:rPr>
      </w:pPr>
    </w:p>
    <w:p w14:paraId="63BD2521" w14:textId="77777777" w:rsidR="00BF43C2" w:rsidRPr="008616D0" w:rsidRDefault="00BF43C2" w:rsidP="00BF43C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7" w:name="_Toc49966606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6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F43C2" w:rsidRPr="0031791A" w14:paraId="464EF3B9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A4642BF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247B7879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FC980B1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05ACBC2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647B9EE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8B49AE1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3A68527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BF43C2" w:rsidRPr="00D7306D" w14:paraId="2FF039ED" w14:textId="77777777" w:rsidTr="00950934">
        <w:trPr>
          <w:trHeight w:val="392"/>
        </w:trPr>
        <w:tc>
          <w:tcPr>
            <w:tcW w:w="1559" w:type="dxa"/>
            <w:vAlign w:val="center"/>
          </w:tcPr>
          <w:p w14:paraId="5DE8CFC8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77801C0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61E7F146" w14:textId="77777777" w:rsidR="00BF43C2" w:rsidRPr="00BC6553" w:rsidRDefault="00BF43C2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A1FF20F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95E4F1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F7CD3EE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2DB3E43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DEB0BAC" w14:textId="77777777" w:rsidR="00BF43C2" w:rsidRPr="00A31217" w:rsidRDefault="00BF43C2" w:rsidP="00BF43C2"/>
    <w:p w14:paraId="2D2B9669" w14:textId="77777777" w:rsidR="00BF43C2" w:rsidRPr="008616D0" w:rsidRDefault="00BF43C2" w:rsidP="00BF43C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68" w:name="_Toc49966607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6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F43C2" w:rsidRPr="0031791A" w14:paraId="552D694A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C35F436" w14:textId="04DC6B0D" w:rsidR="00BF43C2" w:rsidRPr="0031791A" w:rsidRDefault="00B73571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CE6B30E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96FE83D" w14:textId="77777777" w:rsidR="00BF43C2" w:rsidRPr="0031791A" w:rsidRDefault="00BF43C2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F43C2" w:rsidRPr="00D7306D" w14:paraId="59F953E6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4A2D22E9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0A1151E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EB3FCE2" w14:textId="77777777" w:rsidR="00BF43C2" w:rsidRPr="00BC6553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deleted</w:t>
            </w:r>
          </w:p>
        </w:tc>
      </w:tr>
      <w:tr w:rsidR="00BF43C2" w:rsidRPr="00D7306D" w14:paraId="719DEF0C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4D148AAD" w14:textId="77777777" w:rsidR="00BF43C2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818ECCF" w14:textId="77777777" w:rsidR="00BF43C2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F41927F" w14:textId="77777777" w:rsidR="00BF43C2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BF43C2" w:rsidRPr="00D7306D" w14:paraId="567C73D1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52E88230" w14:textId="77777777" w:rsidR="00BF43C2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CD75BC1" w14:textId="77777777" w:rsidR="00BF43C2" w:rsidRDefault="00BF43C2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2CE7DFAB" w14:textId="65BD8A7E" w:rsidR="00BF43C2" w:rsidRDefault="0089325C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3679A0" w:rsidRPr="00D7306D" w14:paraId="60581DF2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474D05F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06ABABB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98A7931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45763FC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F81C241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005FC53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0ADC549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D1ED40E" w14:textId="77777777" w:rsidR="00BF43C2" w:rsidRDefault="00BF43C2" w:rsidP="00BF43C2"/>
    <w:p w14:paraId="793A4548" w14:textId="77777777" w:rsidR="00BF43C2" w:rsidRDefault="00BF43C2" w:rsidP="00A76D16"/>
    <w:p w14:paraId="6A75D1C8" w14:textId="1978A316" w:rsidR="00A76D16" w:rsidRDefault="006E5326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69" w:name="_Duplicate_Project_API"/>
      <w:bookmarkStart w:id="170" w:name="_Delete_Project_API"/>
      <w:bookmarkStart w:id="171" w:name="_Rename_Project_API"/>
      <w:bookmarkStart w:id="172" w:name="_Toc49966608"/>
      <w:bookmarkEnd w:id="169"/>
      <w:bookmarkEnd w:id="170"/>
      <w:bookmarkEnd w:id="171"/>
      <w:r>
        <w:rPr>
          <w:rFonts w:ascii="Tahoma" w:hAnsi="Tahoma" w:cs="Tahoma"/>
          <w:b/>
          <w:bCs/>
          <w:color w:val="auto"/>
          <w:sz w:val="28"/>
          <w:szCs w:val="28"/>
        </w:rPr>
        <w:t>Rename</w:t>
      </w:r>
      <w:r w:rsidR="00A76D16">
        <w:rPr>
          <w:rFonts w:ascii="Tahoma" w:hAnsi="Tahoma" w:cs="Tahoma"/>
          <w:b/>
          <w:bCs/>
          <w:color w:val="auto"/>
          <w:sz w:val="28"/>
          <w:szCs w:val="28"/>
        </w:rPr>
        <w:t xml:space="preserve"> Project API</w:t>
      </w:r>
      <w:bookmarkEnd w:id="172"/>
    </w:p>
    <w:p w14:paraId="44FDE303" w14:textId="77777777" w:rsidR="00A76D16" w:rsidRPr="008A6B90" w:rsidRDefault="00A76D16" w:rsidP="00A76D16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A76D16" w:rsidRPr="00554C13" w14:paraId="51B6B131" w14:textId="77777777" w:rsidTr="00BD757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FABF82" w14:textId="77777777" w:rsidR="00A76D16" w:rsidRPr="00554C13" w:rsidRDefault="00A76D1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091BAC3" w14:textId="5D44EDBA" w:rsidR="00A76D16" w:rsidRPr="00554C13" w:rsidRDefault="006E5326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Rename</w:t>
            </w:r>
            <w:r w:rsidR="00A76D16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Project</w:t>
            </w:r>
          </w:p>
        </w:tc>
      </w:tr>
      <w:tr w:rsidR="00A76D16" w:rsidRPr="00554C13" w14:paraId="2998B4DD" w14:textId="77777777" w:rsidTr="00BD757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8B88348" w14:textId="77777777" w:rsidR="00A76D16" w:rsidRPr="00554C13" w:rsidRDefault="00A76D1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991633C" w14:textId="0F57A4AF" w:rsidR="00A76D16" w:rsidRPr="008F2A18" w:rsidRDefault="00A76D16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</w:t>
            </w:r>
            <w:r w:rsidR="00CF316B">
              <w:rPr>
                <w:rFonts w:ascii="Tahoma" w:hAnsi="Tahoma" w:cs="Tahoma"/>
                <w:sz w:val="20"/>
                <w:szCs w:val="20"/>
                <w:lang w:bidi="th-TH"/>
              </w:rPr>
              <w:t>{projectId}</w:t>
            </w:r>
            <w:r w:rsidR="006E5326">
              <w:rPr>
                <w:rFonts w:ascii="Tahoma" w:hAnsi="Tahoma" w:cs="Tahoma"/>
                <w:sz w:val="20"/>
                <w:szCs w:val="20"/>
                <w:lang w:bidi="th-TH"/>
              </w:rPr>
              <w:t>/rename</w:t>
            </w:r>
          </w:p>
        </w:tc>
      </w:tr>
      <w:tr w:rsidR="00A76D16" w:rsidRPr="00554C13" w14:paraId="0D65D709" w14:textId="77777777" w:rsidTr="00BD757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25F415F" w14:textId="77777777" w:rsidR="00A76D16" w:rsidRPr="008F502E" w:rsidRDefault="00A76D1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B5BD776" w14:textId="10D80452" w:rsidR="00A76D16" w:rsidRDefault="004F75A6" w:rsidP="00E66E31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PATCH</w:t>
            </w:r>
          </w:p>
        </w:tc>
      </w:tr>
      <w:tr w:rsidR="00A76D16" w:rsidRPr="00554C13" w14:paraId="3E707108" w14:textId="77777777" w:rsidTr="00BD757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6F72FD7" w14:textId="77777777" w:rsidR="00A76D16" w:rsidRPr="00554C13" w:rsidRDefault="00A76D1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3F30E18" w14:textId="61157E45" w:rsidR="00A76D16" w:rsidRPr="008F2A18" w:rsidRDefault="00A76D16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D212A65" w14:textId="77777777" w:rsidR="001256F1" w:rsidRDefault="001256F1" w:rsidP="001256F1">
      <w:pPr>
        <w:rPr>
          <w:rStyle w:val="af0"/>
          <w:rFonts w:ascii="Tahoma" w:hAnsi="Tahoma" w:cs="Tahoma"/>
          <w:color w:val="auto"/>
        </w:rPr>
      </w:pPr>
    </w:p>
    <w:p w14:paraId="7C6458AD" w14:textId="77777777" w:rsidR="001256F1" w:rsidRPr="004D476C" w:rsidRDefault="001256F1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3" w:name="_Toc49966609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73"/>
    </w:p>
    <w:p w14:paraId="30AAEBF2" w14:textId="21B11570" w:rsidR="001256F1" w:rsidRPr="008F2A18" w:rsidRDefault="006E5326" w:rsidP="001256F1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Rename</w:t>
      </w:r>
      <w:r w:rsidR="001256F1">
        <w:rPr>
          <w:rFonts w:ascii="Tahoma" w:hAnsi="Tahoma" w:cs="Tahoma"/>
          <w:sz w:val="20"/>
          <w:szCs w:val="20"/>
          <w:lang w:bidi="th-TH"/>
        </w:rPr>
        <w:t xml:space="preserve"> project.</w:t>
      </w:r>
    </w:p>
    <w:p w14:paraId="282A6993" w14:textId="77777777" w:rsidR="001256F1" w:rsidRPr="00B45296" w:rsidRDefault="001256F1" w:rsidP="00767017">
      <w:pPr>
        <w:pStyle w:val="ab"/>
        <w:numPr>
          <w:ilvl w:val="0"/>
          <w:numId w:val="3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1256F1" w:rsidRPr="0031791A" w14:paraId="730150AB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E20EAE4" w14:textId="7D61A3F6" w:rsidR="001256F1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FE01966" w14:textId="77777777" w:rsidR="001256F1" w:rsidRPr="0031791A" w:rsidRDefault="001256F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33B3F89" w14:textId="77777777" w:rsidR="001256F1" w:rsidRPr="008F502E" w:rsidRDefault="001256F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1256F1" w:rsidRPr="00D7306D" w14:paraId="21E5F25C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1480B186" w14:textId="77777777" w:rsidR="001256F1" w:rsidRPr="00BC6553" w:rsidRDefault="001256F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28272FD5" w14:textId="5695F3CC" w:rsidR="001256F1" w:rsidRPr="00BC6553" w:rsidRDefault="008E3218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262C32B" w14:textId="77777777" w:rsidR="001256F1" w:rsidRPr="00BC6553" w:rsidRDefault="001256F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F20F8AC" w14:textId="3544BDC3" w:rsidR="001256F1" w:rsidRDefault="001256F1" w:rsidP="001256F1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EF0A6CB" w14:textId="77777777" w:rsidR="001256F1" w:rsidRPr="00F00294" w:rsidRDefault="001256F1" w:rsidP="00767017">
      <w:pPr>
        <w:pStyle w:val="ab"/>
        <w:numPr>
          <w:ilvl w:val="0"/>
          <w:numId w:val="3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1256F1" w:rsidRPr="0031791A" w14:paraId="778465BC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13B7817" w14:textId="77777777" w:rsidR="001256F1" w:rsidRPr="0031791A" w:rsidRDefault="001256F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17AC2A1" w14:textId="77777777" w:rsidR="001256F1" w:rsidRPr="0031791A" w:rsidRDefault="001256F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D895DC6" w14:textId="77777777" w:rsidR="001256F1" w:rsidRPr="0031791A" w:rsidRDefault="001256F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29DF531E" w14:textId="77777777" w:rsidR="001256F1" w:rsidRPr="0031791A" w:rsidRDefault="001256F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1256F1" w:rsidRPr="00D7306D" w14:paraId="38E0F07F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2D3FD436" w14:textId="77777777" w:rsidR="001256F1" w:rsidRPr="00BC6553" w:rsidRDefault="001256F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4BCD94A" w14:textId="77777777" w:rsidR="001256F1" w:rsidRPr="00BC6553" w:rsidRDefault="001256F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5BE88BCD" w14:textId="2EE6B351" w:rsidR="001256F1" w:rsidRPr="00BC6553" w:rsidRDefault="00C53588" w:rsidP="009264F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</w:t>
            </w:r>
            <w:r w:rsidR="001256F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5953" w:type="dxa"/>
            <w:vAlign w:val="center"/>
          </w:tcPr>
          <w:p w14:paraId="00FAA2A6" w14:textId="5B399A6E" w:rsidR="001256F1" w:rsidRPr="009E32BC" w:rsidRDefault="00CB3C26" w:rsidP="009E32B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32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2A3E737B" w14:textId="38EF01A2" w:rsidR="001256F1" w:rsidRPr="004626B5" w:rsidRDefault="009E32BC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</w:t>
            </w:r>
            <w:r w:rsidR="001256F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</w:t>
            </w:r>
            <w:r w:rsidR="001256F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4849A0" w:rsidRPr="00D7306D" w14:paraId="50380F6A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69F1F896" w14:textId="11B43FD6" w:rsidR="004849A0" w:rsidRDefault="004849A0" w:rsidP="004849A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02DA80B7" w14:textId="220A5572" w:rsidR="004849A0" w:rsidRDefault="004849A0" w:rsidP="004849A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 Name</w:t>
            </w:r>
          </w:p>
        </w:tc>
        <w:tc>
          <w:tcPr>
            <w:tcW w:w="1560" w:type="dxa"/>
            <w:vAlign w:val="center"/>
          </w:tcPr>
          <w:p w14:paraId="1388A761" w14:textId="1C5AE78B" w:rsidR="004849A0" w:rsidRDefault="004849A0" w:rsidP="009264F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5953" w:type="dxa"/>
            <w:vAlign w:val="center"/>
          </w:tcPr>
          <w:p w14:paraId="6DA6B90A" w14:textId="77777777" w:rsidR="004849A0" w:rsidRPr="001A040E" w:rsidRDefault="004849A0" w:rsidP="004849A0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1A040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295206EC" w14:textId="77777777" w:rsidR="004849A0" w:rsidRDefault="004849A0" w:rsidP="004849A0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7C89DEDF" w14:textId="4BF5A1EE" w:rsidR="004849A0" w:rsidRPr="004849A0" w:rsidRDefault="004849A0" w:rsidP="004849A0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4849A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1~20 characters</w:t>
            </w:r>
          </w:p>
        </w:tc>
      </w:tr>
    </w:tbl>
    <w:p w14:paraId="6072F3E5" w14:textId="77777777" w:rsidR="001256F1" w:rsidRDefault="001256F1" w:rsidP="001256F1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503764D" w14:textId="77777777" w:rsidR="001256F1" w:rsidRPr="00204BDE" w:rsidRDefault="001256F1" w:rsidP="001256F1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1256F1" w:rsidRPr="0031791A" w14:paraId="217F4C15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0DE4734" w14:textId="08CB82D2" w:rsidR="001256F1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4A5E90EC" w14:textId="77777777" w:rsidR="001256F1" w:rsidRPr="0031791A" w:rsidRDefault="001256F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8EA9151" w14:textId="77777777" w:rsidR="001256F1" w:rsidRPr="0031791A" w:rsidRDefault="001256F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9D59343" w14:textId="77777777" w:rsidR="001256F1" w:rsidRPr="008F502E" w:rsidRDefault="001256F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545EA" w:rsidRPr="00D7306D" w14:paraId="07797979" w14:textId="77777777" w:rsidTr="00A310D9">
        <w:trPr>
          <w:trHeight w:val="382"/>
        </w:trPr>
        <w:tc>
          <w:tcPr>
            <w:tcW w:w="1701" w:type="dxa"/>
            <w:vMerge w:val="restart"/>
            <w:vAlign w:val="center"/>
          </w:tcPr>
          <w:p w14:paraId="2B9673D5" w14:textId="77777777" w:rsidR="007545EA" w:rsidRPr="00BC6553" w:rsidRDefault="007545E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45E680AE" w14:textId="3A961255" w:rsidR="007545EA" w:rsidRPr="00BC6553" w:rsidRDefault="007545E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Merge w:val="restart"/>
            <w:vAlign w:val="center"/>
          </w:tcPr>
          <w:p w14:paraId="36E365EF" w14:textId="455DFC53" w:rsidR="007545EA" w:rsidRPr="00BC6553" w:rsidRDefault="007545E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CCA49AE" w14:textId="7112132F" w:rsidR="007545EA" w:rsidRPr="00BC6553" w:rsidRDefault="007545E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  <w:tr w:rsidR="007545EA" w:rsidRPr="00D7306D" w14:paraId="4A2083A6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18766C0E" w14:textId="77777777" w:rsidR="007545EA" w:rsidRDefault="007545E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21C1F31" w14:textId="04AA233A" w:rsidR="007545EA" w:rsidRDefault="007545E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559" w:type="dxa"/>
            <w:vMerge/>
            <w:vAlign w:val="center"/>
          </w:tcPr>
          <w:p w14:paraId="5BE566ED" w14:textId="77777777" w:rsidR="007545EA" w:rsidRDefault="007545E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AAA80EC" w14:textId="4A0141B6" w:rsidR="007545EA" w:rsidRDefault="007545E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</w:tr>
    </w:tbl>
    <w:p w14:paraId="63701D63" w14:textId="77777777" w:rsidR="00AD1047" w:rsidRPr="00F6258E" w:rsidRDefault="00AD1047" w:rsidP="00AD1047">
      <w:pPr>
        <w:rPr>
          <w:rStyle w:val="af0"/>
          <w:rFonts w:ascii="Tahoma" w:hAnsi="Tahoma" w:cs="Tahoma"/>
          <w:color w:val="auto"/>
          <w:lang w:eastAsia="ja-JP"/>
        </w:rPr>
      </w:pPr>
    </w:p>
    <w:p w14:paraId="5F2451FA" w14:textId="77777777" w:rsidR="00AD1047" w:rsidRDefault="00AD1047" w:rsidP="00AD1047">
      <w:pPr>
        <w:pStyle w:val="ab"/>
        <w:numPr>
          <w:ilvl w:val="0"/>
          <w:numId w:val="3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Source Project </w:t>
      </w:r>
      <w:r>
        <w:rPr>
          <w:rStyle w:val="af0"/>
          <w:rFonts w:ascii="Tahoma" w:hAnsi="Tahoma" w:cs="Tahoma" w:hint="eastAsia"/>
          <w:color w:val="auto"/>
          <w:lang w:eastAsia="ja-JP"/>
        </w:rPr>
        <w:t>Information</w:t>
      </w:r>
    </w:p>
    <w:p w14:paraId="0F69DD0F" w14:textId="77777777" w:rsidR="00AD1047" w:rsidRPr="00F75C84" w:rsidRDefault="00AD1047" w:rsidP="00AD104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project information of specified projectId.</w:t>
      </w:r>
    </w:p>
    <w:p w14:paraId="6B5237E0" w14:textId="77777777" w:rsidR="00AD1047" w:rsidRDefault="00AD1047" w:rsidP="00AD104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AD1047" w:rsidRPr="0031791A" w14:paraId="3F035E8B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C368BC1" w14:textId="77777777" w:rsidR="00AD1047" w:rsidRPr="0031791A" w:rsidRDefault="00AD104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39C3CDC" w14:textId="77777777" w:rsidR="00AD1047" w:rsidRPr="0031791A" w:rsidRDefault="00AD104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BD7A447" w14:textId="77777777" w:rsidR="00AD1047" w:rsidRPr="0031791A" w:rsidRDefault="00AD104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AC62843" w14:textId="77777777" w:rsidR="00AD1047" w:rsidRPr="001E796D" w:rsidRDefault="00AD104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D1047" w:rsidRPr="00D7306D" w14:paraId="61CFBC82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7F4EC9EB" w14:textId="77777777" w:rsidR="00AD1047" w:rsidRPr="00BC6553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CA52AE5" w14:textId="77777777" w:rsidR="00AD1047" w:rsidRPr="00BC6553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76B43AC" w14:textId="77777777" w:rsidR="00AD1047" w:rsidRPr="00BC6553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3118" w:type="dxa"/>
            <w:vAlign w:val="center"/>
          </w:tcPr>
          <w:p w14:paraId="290FE4F8" w14:textId="5AE2D34A" w:rsidR="00AD1047" w:rsidRPr="00BC6553" w:rsidRDefault="002A4F3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AD1047" w:rsidRPr="00D7306D" w14:paraId="6CDF2366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797FACD3" w14:textId="77777777" w:rsidR="00AD1047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3216268B" w14:textId="77777777" w:rsidR="00AD1047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6D18122" w14:textId="77777777" w:rsidR="00AD1047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7E53B8A2" w14:textId="77777777" w:rsidR="00AD1047" w:rsidRPr="00BC6553" w:rsidRDefault="00AD104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75DE655" w14:textId="77777777" w:rsidR="00AD1047" w:rsidRDefault="00AD1047" w:rsidP="00AD104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85A2278" w14:textId="77777777" w:rsidR="00AD1047" w:rsidRDefault="00AD1047" w:rsidP="00AD104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63E1071" w14:textId="77777777" w:rsidR="0041499B" w:rsidRPr="00AD1047" w:rsidRDefault="0041499B" w:rsidP="00A43BA3">
      <w:pPr>
        <w:rPr>
          <w:rStyle w:val="af0"/>
          <w:rFonts w:ascii="Tahoma" w:hAnsi="Tahoma" w:cs="Tahoma"/>
          <w:color w:val="auto"/>
          <w:lang w:eastAsia="ja-JP"/>
        </w:rPr>
      </w:pPr>
    </w:p>
    <w:p w14:paraId="5C27B2C5" w14:textId="77777777" w:rsidR="00A43BA3" w:rsidRDefault="00A43BA3" w:rsidP="00A43BA3">
      <w:pPr>
        <w:pStyle w:val="ab"/>
        <w:numPr>
          <w:ilvl w:val="0"/>
          <w:numId w:val="3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Same Project Name Exists</w:t>
      </w:r>
    </w:p>
    <w:p w14:paraId="5661E6E7" w14:textId="19ACE054" w:rsidR="00A43BA3" w:rsidRPr="006C6C0D" w:rsidRDefault="00A43BA3" w:rsidP="006C6C0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6C6C0D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6C6C0D">
        <w:rPr>
          <w:rFonts w:ascii="Tahoma" w:hAnsi="Tahoma" w:cs="Tahoma"/>
          <w:sz w:val="20"/>
          <w:szCs w:val="20"/>
          <w:lang w:eastAsia="ja-JP" w:bidi="th-TH"/>
        </w:rPr>
        <w:t>all [Search My Website by Name] microservice API via API GW to website information of session userId.</w:t>
      </w:r>
    </w:p>
    <w:p w14:paraId="04E41D97" w14:textId="77777777" w:rsidR="00A43BA3" w:rsidRPr="001B258B" w:rsidRDefault="00A43BA3" w:rsidP="00A43BA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A43BA3" w:rsidRPr="0031791A" w14:paraId="7392DDDB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E4FCC06" w14:textId="77777777" w:rsidR="00A43BA3" w:rsidRPr="0031791A" w:rsidRDefault="00A43BA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652D56E" w14:textId="77777777" w:rsidR="00A43BA3" w:rsidRPr="0031791A" w:rsidRDefault="00A43BA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2D288DF" w14:textId="77777777" w:rsidR="00A43BA3" w:rsidRPr="0031791A" w:rsidRDefault="00A43BA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1D9976B" w14:textId="77777777" w:rsidR="00A43BA3" w:rsidRPr="001E796D" w:rsidRDefault="00A43BA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43BA3" w:rsidRPr="00D7306D" w14:paraId="1414440D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6456004F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5256CA50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69C4351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13CF559E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A43BA3" w:rsidRPr="00D7306D" w14:paraId="2E5305AB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68835C4B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1278A495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4E9ADB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3118" w:type="dxa"/>
            <w:vAlign w:val="center"/>
          </w:tcPr>
          <w:p w14:paraId="17979C47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20D3B9A" w14:textId="77777777" w:rsidR="00A43BA3" w:rsidRPr="004220D3" w:rsidRDefault="00A43BA3" w:rsidP="00A43BA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10B44B8E" w14:textId="005CD792" w:rsidR="00A43BA3" w:rsidRDefault="00A43BA3" w:rsidP="00A43BA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success response</w:t>
      </w:r>
      <w:r w:rsidR="00693DF0">
        <w:rPr>
          <w:rFonts w:ascii="Tahoma" w:hAnsi="Tahoma" w:cs="Tahoma"/>
          <w:sz w:val="20"/>
          <w:szCs w:val="20"/>
          <w:lang w:bidi="th-TH"/>
        </w:rPr>
        <w:t xml:space="preserve"> and specified project websiteId is not same as </w:t>
      </w:r>
      <w:r w:rsidR="003B2708">
        <w:rPr>
          <w:rFonts w:ascii="Tahoma" w:hAnsi="Tahoma" w:cs="Tahoma"/>
          <w:sz w:val="20"/>
          <w:szCs w:val="20"/>
          <w:lang w:bidi="th-TH"/>
        </w:rPr>
        <w:t>this response websiteId</w:t>
      </w:r>
      <w:r>
        <w:rPr>
          <w:rFonts w:ascii="Tahoma" w:hAnsi="Tahoma" w:cs="Tahoma"/>
          <w:sz w:val="20"/>
          <w:szCs w:val="20"/>
          <w:lang w:bidi="th-TH"/>
        </w:rPr>
        <w:t>, return the following</w:t>
      </w:r>
      <w:r w:rsidR="003B2708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>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A43BA3" w:rsidRPr="0031791A" w14:paraId="360A4ECC" w14:textId="77777777" w:rsidTr="00981E1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FC33A6F" w14:textId="77777777" w:rsidR="00A43BA3" w:rsidRPr="0031791A" w:rsidRDefault="00A43BA3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FA5A8D7" w14:textId="77777777" w:rsidR="00A43BA3" w:rsidRPr="0031791A" w:rsidRDefault="00A43BA3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14B04F8" w14:textId="77777777" w:rsidR="00A43BA3" w:rsidRPr="0072542E" w:rsidRDefault="00A43BA3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254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43BA3" w:rsidRPr="00D7306D" w14:paraId="03A8CD84" w14:textId="77777777" w:rsidTr="00981E1E">
        <w:trPr>
          <w:trHeight w:val="382"/>
        </w:trPr>
        <w:tc>
          <w:tcPr>
            <w:tcW w:w="1701" w:type="dxa"/>
            <w:vAlign w:val="center"/>
          </w:tcPr>
          <w:p w14:paraId="447DC47F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27E82005" w14:textId="77777777" w:rsidR="00A43BA3" w:rsidRPr="00BC6553" w:rsidRDefault="00A43BA3" w:rsidP="00981E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0F21182A" w14:textId="77777777" w:rsidR="00A43BA3" w:rsidRPr="00BC6553" w:rsidRDefault="00A43BA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DE0F4A6" w14:textId="77777777" w:rsidR="00A43BA3" w:rsidRPr="004220D3" w:rsidRDefault="00A43BA3" w:rsidP="00A43BA3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3A16913F" w14:textId="77777777" w:rsidR="00A43BA3" w:rsidRDefault="00A43BA3" w:rsidP="00A43BA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other than E404004 return error response.</w:t>
      </w:r>
    </w:p>
    <w:p w14:paraId="72531042" w14:textId="77777777" w:rsidR="00A43BA3" w:rsidRDefault="00A43BA3" w:rsidP="00901246">
      <w:pPr>
        <w:rPr>
          <w:rFonts w:ascii="Tahoma" w:hAnsi="Tahoma" w:cs="Tahoma"/>
          <w:sz w:val="20"/>
          <w:szCs w:val="20"/>
          <w:lang w:bidi="th-TH"/>
        </w:rPr>
      </w:pPr>
    </w:p>
    <w:p w14:paraId="5F2D0486" w14:textId="6B89BF60" w:rsidR="00901246" w:rsidRDefault="00CE1FB0" w:rsidP="00767017">
      <w:pPr>
        <w:pStyle w:val="ab"/>
        <w:numPr>
          <w:ilvl w:val="0"/>
          <w:numId w:val="3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Rename</w:t>
      </w:r>
      <w:r w:rsidR="00085FAC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901246">
        <w:rPr>
          <w:rStyle w:val="af0"/>
          <w:rFonts w:ascii="Tahoma" w:hAnsi="Tahoma" w:cs="Tahoma"/>
          <w:color w:val="auto"/>
          <w:lang w:eastAsia="ja-JP"/>
        </w:rPr>
        <w:t xml:space="preserve">Project </w:t>
      </w:r>
      <w:r w:rsidR="00085FAC">
        <w:rPr>
          <w:rStyle w:val="af0"/>
          <w:rFonts w:ascii="Tahoma" w:hAnsi="Tahoma" w:cs="Tahoma"/>
          <w:color w:val="auto"/>
          <w:lang w:eastAsia="ja-JP"/>
        </w:rPr>
        <w:t>Name</w:t>
      </w:r>
    </w:p>
    <w:p w14:paraId="04E6F19E" w14:textId="0CDCFA13" w:rsidR="00345109" w:rsidRPr="00F75C84" w:rsidRDefault="00345109" w:rsidP="0034510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CE1FB0">
        <w:rPr>
          <w:rFonts w:ascii="Tahoma" w:hAnsi="Tahoma" w:cs="Tahoma"/>
          <w:sz w:val="20"/>
          <w:szCs w:val="20"/>
          <w:lang w:eastAsia="ja-JP" w:bidi="th-TH"/>
        </w:rPr>
        <w:t>Rename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project </w:t>
      </w:r>
      <w:r w:rsidR="00CE1FB0">
        <w:rPr>
          <w:rFonts w:ascii="Tahoma" w:hAnsi="Tahoma" w:cs="Tahoma"/>
          <w:sz w:val="20"/>
          <w:szCs w:val="20"/>
          <w:lang w:eastAsia="ja-JP" w:bidi="th-TH"/>
        </w:rPr>
        <w:t>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ACFF48B" w14:textId="77777777" w:rsidR="00345109" w:rsidRDefault="00345109" w:rsidP="00CE1F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345109" w:rsidRPr="0031791A" w14:paraId="6C58F00D" w14:textId="77777777" w:rsidTr="00F2577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6E5508A" w14:textId="77777777" w:rsidR="00345109" w:rsidRPr="0031791A" w:rsidRDefault="00345109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64F8205" w14:textId="77777777" w:rsidR="00345109" w:rsidRPr="0031791A" w:rsidRDefault="00345109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33BC305" w14:textId="77777777" w:rsidR="00345109" w:rsidRPr="0031791A" w:rsidRDefault="00345109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6B5826A" w14:textId="77777777" w:rsidR="00345109" w:rsidRPr="001E796D" w:rsidRDefault="00345109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25774" w:rsidRPr="00D7306D" w14:paraId="7C7E93EE" w14:textId="77777777" w:rsidTr="00F25774">
        <w:trPr>
          <w:trHeight w:val="356"/>
        </w:trPr>
        <w:tc>
          <w:tcPr>
            <w:tcW w:w="1985" w:type="dxa"/>
            <w:vAlign w:val="center"/>
          </w:tcPr>
          <w:p w14:paraId="64DDEB6C" w14:textId="695632BE" w:rsidR="00F25774" w:rsidRPr="00BC6553" w:rsidRDefault="00F257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309D7CC1" w14:textId="77777777" w:rsidR="00F25774" w:rsidRPr="00BC6553" w:rsidRDefault="00F257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4C7CEE2" w14:textId="0FADA538" w:rsidR="00F25774" w:rsidRPr="00BC6553" w:rsidRDefault="00F257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3118" w:type="dxa"/>
            <w:vAlign w:val="center"/>
          </w:tcPr>
          <w:p w14:paraId="2058749E" w14:textId="3B70B9F0" w:rsidR="00F25774" w:rsidRPr="00BC6553" w:rsidRDefault="00F2577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45109" w:rsidRPr="00D7306D" w14:paraId="4F2FCD68" w14:textId="77777777" w:rsidTr="00F25774">
        <w:trPr>
          <w:trHeight w:val="356"/>
        </w:trPr>
        <w:tc>
          <w:tcPr>
            <w:tcW w:w="1985" w:type="dxa"/>
            <w:vAlign w:val="center"/>
          </w:tcPr>
          <w:p w14:paraId="2AFE10DE" w14:textId="7098FD39" w:rsidR="00345109" w:rsidRPr="00BC6553" w:rsidRDefault="00CE1FB0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6FD9EF16" w14:textId="77777777" w:rsidR="00345109" w:rsidRPr="00BC6553" w:rsidRDefault="0034510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6B6020D" w14:textId="385ACECA" w:rsidR="00345109" w:rsidRPr="00BC6553" w:rsidRDefault="00CE1FB0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3118" w:type="dxa"/>
            <w:vAlign w:val="center"/>
          </w:tcPr>
          <w:p w14:paraId="5F79654B" w14:textId="77777777" w:rsidR="00345109" w:rsidRPr="00BC6553" w:rsidRDefault="0034510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45109" w:rsidRPr="00D7306D" w14:paraId="6CD8E7BA" w14:textId="77777777" w:rsidTr="00F25774">
        <w:trPr>
          <w:trHeight w:val="356"/>
        </w:trPr>
        <w:tc>
          <w:tcPr>
            <w:tcW w:w="1985" w:type="dxa"/>
            <w:vAlign w:val="center"/>
          </w:tcPr>
          <w:p w14:paraId="77E7DC7B" w14:textId="77777777" w:rsidR="00345109" w:rsidRDefault="0034510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15024263" w14:textId="77777777" w:rsidR="00345109" w:rsidRDefault="0034510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2B9926E" w14:textId="77777777" w:rsidR="00345109" w:rsidRDefault="0034510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3118" w:type="dxa"/>
            <w:vAlign w:val="center"/>
          </w:tcPr>
          <w:p w14:paraId="74333DDB" w14:textId="77777777" w:rsidR="00345109" w:rsidRPr="00BC6553" w:rsidRDefault="0034510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83EBD6F" w14:textId="77777777" w:rsidR="00345109" w:rsidRDefault="00345109" w:rsidP="00CE1F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9F636B1" w14:textId="77777777" w:rsidR="00345109" w:rsidRDefault="00345109" w:rsidP="00CE1F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59D2FAA" w14:textId="77777777" w:rsidR="00345109" w:rsidRPr="00345109" w:rsidRDefault="00345109" w:rsidP="00CE1FB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5E7A8907" w14:textId="77777777" w:rsidR="001256F1" w:rsidRDefault="001256F1" w:rsidP="00767017">
      <w:pPr>
        <w:pStyle w:val="ab"/>
        <w:numPr>
          <w:ilvl w:val="0"/>
          <w:numId w:val="33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BC1D31C" w14:textId="77777777" w:rsidR="00B9683C" w:rsidRDefault="00B9683C" w:rsidP="00A76D16">
      <w:pPr>
        <w:rPr>
          <w:rStyle w:val="af0"/>
          <w:rFonts w:ascii="Tahoma" w:hAnsi="Tahoma" w:cs="Tahoma"/>
          <w:color w:val="auto"/>
        </w:rPr>
      </w:pPr>
    </w:p>
    <w:p w14:paraId="5C54767B" w14:textId="77777777" w:rsidR="00A76D16" w:rsidRPr="004D476C" w:rsidRDefault="00A76D16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4" w:name="_Toc49966610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7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A76D16" w:rsidRPr="000253E8" w14:paraId="58EDF0E5" w14:textId="77777777" w:rsidTr="00BD757C">
        <w:tc>
          <w:tcPr>
            <w:tcW w:w="2523" w:type="dxa"/>
          </w:tcPr>
          <w:p w14:paraId="2F523ECD" w14:textId="77777777" w:rsidR="00A76D16" w:rsidRPr="000253E8" w:rsidRDefault="00A76D1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1400A74" w14:textId="77777777" w:rsidR="00A76D16" w:rsidRPr="000253E8" w:rsidRDefault="00A76D1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0DDBEAA" w14:textId="77777777" w:rsidR="00A76D16" w:rsidRPr="000253E8" w:rsidRDefault="00A76D1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25E82DEB" w14:textId="77777777" w:rsidR="00A76D16" w:rsidRPr="000253E8" w:rsidRDefault="00A76D1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7364B27" w14:textId="77777777" w:rsidR="00A76D16" w:rsidRPr="000253E8" w:rsidRDefault="00A76D1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76D16" w:rsidRPr="004A49C9" w14:paraId="2018EFE8" w14:textId="77777777" w:rsidTr="00BD757C">
        <w:tc>
          <w:tcPr>
            <w:tcW w:w="2523" w:type="dxa"/>
          </w:tcPr>
          <w:p w14:paraId="3B3F5B8E" w14:textId="77777777" w:rsidR="00A76D16" w:rsidRPr="004A49C9" w:rsidRDefault="00A76D1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8A832AD" w14:textId="77777777" w:rsidR="00A76D16" w:rsidRPr="004A49C9" w:rsidRDefault="00A76D1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7ACD364" w14:textId="77777777" w:rsidR="00A76D16" w:rsidRPr="004A49C9" w:rsidRDefault="00A76D1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C36742C" w14:textId="77777777" w:rsidR="00A76D16" w:rsidRPr="004A49C9" w:rsidRDefault="00A76D1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013BBD0" w14:textId="77777777" w:rsidR="00A76D16" w:rsidRPr="00E2590C" w:rsidRDefault="00A76D1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7B86CD9" w14:textId="77777777" w:rsidR="00A76D16" w:rsidRPr="00D46019" w:rsidRDefault="00A76D16" w:rsidP="00A76D16"/>
    <w:p w14:paraId="7934AB4D" w14:textId="77777777" w:rsidR="00A76D16" w:rsidRPr="004D476C" w:rsidRDefault="00A76D1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5" w:name="_Toc49966611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7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A76D16" w:rsidRPr="0031791A" w14:paraId="538721B2" w14:textId="77777777" w:rsidTr="00BD75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49CAD85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9B9AD98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34577D0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B122700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26F0CEE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94FEFD0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AAFC0E0" w14:textId="77777777" w:rsidR="00A76D16" w:rsidRPr="008F502E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76D16" w:rsidRPr="00D7306D" w14:paraId="0E6E9FFA" w14:textId="77777777" w:rsidTr="00BD757C">
        <w:trPr>
          <w:trHeight w:val="378"/>
        </w:trPr>
        <w:tc>
          <w:tcPr>
            <w:tcW w:w="1559" w:type="dxa"/>
            <w:vAlign w:val="center"/>
          </w:tcPr>
          <w:p w14:paraId="02249F15" w14:textId="74F4A70F" w:rsidR="00A76D16" w:rsidRPr="00BC6553" w:rsidRDefault="00886D4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080" w:type="dxa"/>
            <w:vAlign w:val="center"/>
          </w:tcPr>
          <w:p w14:paraId="51F78DF1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210D41ED" w14:textId="77777777" w:rsidR="00A76D16" w:rsidRPr="00BC6553" w:rsidRDefault="00A76D1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4A6F6BE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54A21A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DDB9970" w14:textId="662E1651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C9A16F0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01C3D" w:rsidRPr="00D7306D" w14:paraId="2AFF790A" w14:textId="77777777" w:rsidTr="00BD757C">
        <w:trPr>
          <w:trHeight w:val="378"/>
        </w:trPr>
        <w:tc>
          <w:tcPr>
            <w:tcW w:w="1559" w:type="dxa"/>
            <w:vAlign w:val="center"/>
          </w:tcPr>
          <w:p w14:paraId="5706AEBA" w14:textId="02B036A2" w:rsidR="00401C3D" w:rsidRDefault="00401C3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3669EF2F" w14:textId="22D39F5C" w:rsidR="00401C3D" w:rsidRDefault="00401C3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909C135" w14:textId="2B955075" w:rsidR="00401C3D" w:rsidRDefault="00401C3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645CDA5" w14:textId="77777777" w:rsidR="00401C3D" w:rsidRPr="00BC6553" w:rsidRDefault="00401C3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EF000B" w14:textId="77777777" w:rsidR="00401C3D" w:rsidRPr="00BC6553" w:rsidRDefault="00401C3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1E17C51" w14:textId="77777777" w:rsidR="00401C3D" w:rsidRPr="00BC6553" w:rsidRDefault="00401C3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26AEC7F" w14:textId="77777777" w:rsidR="00401C3D" w:rsidRPr="00BC6553" w:rsidRDefault="00401C3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41AD1A0" w14:textId="77777777" w:rsidR="00A76D16" w:rsidRDefault="00A76D16" w:rsidP="00A76D16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3E89880" w14:textId="77777777" w:rsidR="00A76D16" w:rsidRPr="004D476C" w:rsidRDefault="00A76D16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6" w:name="_Toc49966612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7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A76D16" w:rsidRPr="000253E8" w14:paraId="5EFF4615" w14:textId="77777777" w:rsidTr="00BD757C">
        <w:trPr>
          <w:trHeight w:val="379"/>
        </w:trPr>
        <w:tc>
          <w:tcPr>
            <w:tcW w:w="1843" w:type="dxa"/>
          </w:tcPr>
          <w:p w14:paraId="6D2F5B3C" w14:textId="77777777" w:rsidR="00A76D16" w:rsidRPr="000253E8" w:rsidRDefault="00A76D1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CCC0CD9" w14:textId="77777777" w:rsidR="00A76D16" w:rsidRPr="000253E8" w:rsidRDefault="00A76D1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B15CB01" w14:textId="77777777" w:rsidR="00A76D16" w:rsidRPr="000253E8" w:rsidRDefault="00A76D1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E19CDF7" w14:textId="77777777" w:rsidR="00A76D16" w:rsidRPr="000253E8" w:rsidRDefault="00A76D1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76D16" w:rsidRPr="004A49C9" w14:paraId="081F4B0D" w14:textId="77777777" w:rsidTr="00BD757C">
        <w:tc>
          <w:tcPr>
            <w:tcW w:w="1843" w:type="dxa"/>
          </w:tcPr>
          <w:p w14:paraId="02308D2B" w14:textId="77777777" w:rsidR="00A76D16" w:rsidRPr="004A49C9" w:rsidRDefault="00A76D1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BA44F90" w14:textId="77777777" w:rsidR="00A76D16" w:rsidRPr="004A49C9" w:rsidRDefault="00A76D1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98D0FD9" w14:textId="77777777" w:rsidR="00A76D16" w:rsidRPr="004A49C9" w:rsidRDefault="00A76D1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3A5BBB9" w14:textId="77777777" w:rsidR="00A76D16" w:rsidRPr="00E2590C" w:rsidRDefault="00A76D1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B4D8A0C" w14:textId="77777777" w:rsidR="00A76D16" w:rsidRPr="00F546CD" w:rsidRDefault="00A76D16" w:rsidP="00A76D16">
      <w:pPr>
        <w:rPr>
          <w:lang w:eastAsia="ja-JP"/>
        </w:rPr>
      </w:pPr>
    </w:p>
    <w:p w14:paraId="78B5BED4" w14:textId="77777777" w:rsidR="00A76D16" w:rsidRPr="008616D0" w:rsidRDefault="00A76D1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7" w:name="_Toc49966613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7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A76D16" w:rsidRPr="0031791A" w14:paraId="5E2282D4" w14:textId="77777777" w:rsidTr="00BD75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F66CE5D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607AFA8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FEAB331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9E965F8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9F9CF02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F87597E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681017A" w14:textId="77777777" w:rsidR="00A76D16" w:rsidRPr="008F502E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76D16" w:rsidRPr="00D7306D" w14:paraId="1C106895" w14:textId="77777777" w:rsidTr="00B547C0">
        <w:trPr>
          <w:trHeight w:val="428"/>
        </w:trPr>
        <w:tc>
          <w:tcPr>
            <w:tcW w:w="1559" w:type="dxa"/>
            <w:vAlign w:val="center"/>
          </w:tcPr>
          <w:p w14:paraId="6D01F33A" w14:textId="757C971B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7EDCEDB4" w14:textId="26A3D058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7C98197C" w14:textId="6B9DFA9A" w:rsidR="00A76D16" w:rsidRPr="00BC6553" w:rsidRDefault="00A76D1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2169711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AE4C1A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4AA7510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A59A4B4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061F3CB" w14:textId="77777777" w:rsidR="00A76D16" w:rsidRPr="00A31217" w:rsidRDefault="00A76D16" w:rsidP="00A76D16"/>
    <w:p w14:paraId="48D262DA" w14:textId="77777777" w:rsidR="00A76D16" w:rsidRPr="008616D0" w:rsidRDefault="00A76D1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78" w:name="_Toc49966614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7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A76D16" w:rsidRPr="0031791A" w14:paraId="016441A4" w14:textId="77777777" w:rsidTr="00BD75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A271033" w14:textId="799E8068" w:rsidR="00A76D16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7A555EF" w14:textId="77777777" w:rsidR="00A76D16" w:rsidRPr="0031791A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CDE90C1" w14:textId="77777777" w:rsidR="00A76D16" w:rsidRPr="008F502E" w:rsidRDefault="00A76D1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A76D16" w:rsidRPr="00D7306D" w14:paraId="40FD2B84" w14:textId="77777777" w:rsidTr="00BD757C">
        <w:trPr>
          <w:trHeight w:val="308"/>
        </w:trPr>
        <w:tc>
          <w:tcPr>
            <w:tcW w:w="1559" w:type="dxa"/>
            <w:vAlign w:val="center"/>
          </w:tcPr>
          <w:p w14:paraId="7E36D810" w14:textId="715D65B6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  <w:r w:rsidR="0013331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1843" w:type="dxa"/>
            <w:vAlign w:val="center"/>
          </w:tcPr>
          <w:p w14:paraId="190BD374" w14:textId="77777777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5BBCEE5" w14:textId="3521BE5D" w:rsidR="00A76D16" w:rsidRPr="00BC6553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</w:t>
            </w:r>
            <w:r w:rsidR="00767A7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renamed</w:t>
            </w:r>
          </w:p>
        </w:tc>
      </w:tr>
      <w:tr w:rsidR="00A76D16" w:rsidRPr="00D7306D" w14:paraId="142200DC" w14:textId="77777777" w:rsidTr="00BD757C">
        <w:trPr>
          <w:trHeight w:val="308"/>
        </w:trPr>
        <w:tc>
          <w:tcPr>
            <w:tcW w:w="1559" w:type="dxa"/>
            <w:vAlign w:val="center"/>
          </w:tcPr>
          <w:p w14:paraId="4B7B3866" w14:textId="77777777" w:rsidR="00A76D16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12F8BE7" w14:textId="5D3BBA17" w:rsidR="00A76D16" w:rsidRDefault="002E71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816F782" w14:textId="55329B56" w:rsidR="00A76D16" w:rsidRDefault="008A763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A76D16" w:rsidRPr="00D7306D" w14:paraId="25B53B6A" w14:textId="77777777" w:rsidTr="00BD757C">
        <w:trPr>
          <w:trHeight w:val="308"/>
        </w:trPr>
        <w:tc>
          <w:tcPr>
            <w:tcW w:w="1559" w:type="dxa"/>
            <w:vAlign w:val="center"/>
          </w:tcPr>
          <w:p w14:paraId="7787A819" w14:textId="6F75FF34" w:rsidR="00A76D16" w:rsidRDefault="00A76D1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2E718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2A48BF6B" w14:textId="5ADF1D47" w:rsidR="00A76D16" w:rsidRDefault="002E71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</w:t>
            </w:r>
            <w:r w:rsidR="00757D9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6804" w:type="dxa"/>
            <w:vAlign w:val="center"/>
          </w:tcPr>
          <w:p w14:paraId="43E43AEC" w14:textId="42CDDF2D" w:rsidR="00A76D16" w:rsidRDefault="0038794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3141C6" w:rsidRPr="00D7306D" w14:paraId="563F6B5C" w14:textId="77777777" w:rsidTr="00BD757C">
        <w:trPr>
          <w:trHeight w:val="308"/>
        </w:trPr>
        <w:tc>
          <w:tcPr>
            <w:tcW w:w="1559" w:type="dxa"/>
            <w:vAlign w:val="center"/>
          </w:tcPr>
          <w:p w14:paraId="02E2BE68" w14:textId="02BD960B" w:rsidR="003141C6" w:rsidRDefault="003141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4FAF4118" w14:textId="491B976D" w:rsidR="003141C6" w:rsidRDefault="003141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11612119" w14:textId="672BBA55" w:rsidR="003141C6" w:rsidRDefault="003141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Duplicate project name error</w:t>
            </w:r>
          </w:p>
        </w:tc>
      </w:tr>
      <w:tr w:rsidR="003679A0" w:rsidRPr="00D7306D" w14:paraId="179A56A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FF321D7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D6615C3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05DBFF8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23D5F1C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6FBEC90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9AF0F40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BE8FA45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6AD0EC0" w14:textId="5E870819" w:rsidR="00B235E5" w:rsidRDefault="00B235E5" w:rsidP="00B235E5"/>
    <w:p w14:paraId="5CE8F213" w14:textId="77777777" w:rsidR="00BE03AA" w:rsidRDefault="00BE03AA" w:rsidP="00BE03AA"/>
    <w:p w14:paraId="6F9BA3C8" w14:textId="228A7434" w:rsidR="00BE03AA" w:rsidRDefault="00BE03AA" w:rsidP="00BE03AA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79" w:name="_Publish_Project_API"/>
      <w:bookmarkStart w:id="180" w:name="_Toc49966615"/>
      <w:bookmarkEnd w:id="179"/>
      <w:r>
        <w:rPr>
          <w:rFonts w:ascii="Tahoma" w:hAnsi="Tahoma" w:cs="Tahoma"/>
          <w:b/>
          <w:bCs/>
          <w:color w:val="auto"/>
          <w:sz w:val="28"/>
          <w:szCs w:val="28"/>
        </w:rPr>
        <w:t>Publish Project API</w:t>
      </w:r>
      <w:bookmarkEnd w:id="180"/>
    </w:p>
    <w:p w14:paraId="40E72A8A" w14:textId="77777777" w:rsidR="00BE03AA" w:rsidRPr="008A6B90" w:rsidRDefault="00BE03AA" w:rsidP="00BE03AA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E03AA" w:rsidRPr="00554C13" w14:paraId="103ECCA7" w14:textId="77777777" w:rsidTr="00D2478B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F57C5C6" w14:textId="77777777" w:rsidR="00BE03AA" w:rsidRPr="00554C13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54B2E5F" w14:textId="313D8776" w:rsidR="00BE03AA" w:rsidRPr="00554C13" w:rsidRDefault="00BE03AA" w:rsidP="00D2478B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Publish Project</w:t>
            </w:r>
          </w:p>
        </w:tc>
      </w:tr>
      <w:tr w:rsidR="00BE03AA" w:rsidRPr="00554C13" w14:paraId="6A6CCA2B" w14:textId="77777777" w:rsidTr="00D2478B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43DE9D9" w14:textId="77777777" w:rsidR="00BE03AA" w:rsidRPr="00554C13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6411919" w14:textId="2FFECA45" w:rsidR="00BE03AA" w:rsidRPr="008F2A18" w:rsidRDefault="00BE03AA" w:rsidP="00D2478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</w:t>
            </w:r>
            <w:r w:rsidR="00DF6B0A">
              <w:rPr>
                <w:rFonts w:ascii="Tahoma" w:hAnsi="Tahoma" w:cs="Tahoma"/>
                <w:sz w:val="20"/>
                <w:szCs w:val="20"/>
                <w:lang w:bidi="th-TH"/>
              </w:rPr>
              <w:t>my/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{projectId}/publish</w:t>
            </w:r>
          </w:p>
        </w:tc>
      </w:tr>
      <w:tr w:rsidR="00BE03AA" w:rsidRPr="00554C13" w14:paraId="17131DA8" w14:textId="77777777" w:rsidTr="00D2478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A94B7A6" w14:textId="77777777" w:rsidR="00BE03AA" w:rsidRPr="008F502E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65647F3" w14:textId="77777777" w:rsidR="00BE03AA" w:rsidRDefault="00BE03AA" w:rsidP="00D2478B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BE03AA" w:rsidRPr="00554C13" w14:paraId="0AEABE87" w14:textId="77777777" w:rsidTr="00D2478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3656A7B" w14:textId="77777777" w:rsidR="00BE03AA" w:rsidRPr="00554C13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4B2D037" w14:textId="267F49F5" w:rsidR="00BE03AA" w:rsidRPr="008F2A18" w:rsidRDefault="00BE03AA" w:rsidP="00D2478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A9BEDEC" w14:textId="77777777" w:rsidR="00BE03AA" w:rsidRDefault="00BE03AA" w:rsidP="00BE03AA">
      <w:pPr>
        <w:rPr>
          <w:rStyle w:val="af0"/>
          <w:rFonts w:ascii="Tahoma" w:hAnsi="Tahoma" w:cs="Tahoma"/>
          <w:color w:val="auto"/>
        </w:rPr>
      </w:pPr>
    </w:p>
    <w:p w14:paraId="7B036F5E" w14:textId="77777777" w:rsidR="00BE03AA" w:rsidRPr="004D476C" w:rsidRDefault="00BE03AA" w:rsidP="00BE03A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1" w:name="_Toc4996661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81"/>
    </w:p>
    <w:p w14:paraId="4DD453EC" w14:textId="5B4EEFA7" w:rsidR="00BE03AA" w:rsidRPr="008F2A18" w:rsidRDefault="00C40F4C" w:rsidP="00BE03AA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P</w:t>
      </w:r>
      <w:r w:rsidR="00BE03AA">
        <w:rPr>
          <w:rFonts w:ascii="Tahoma" w:hAnsi="Tahoma" w:cs="Tahoma"/>
          <w:sz w:val="20"/>
          <w:szCs w:val="20"/>
          <w:lang w:bidi="th-TH"/>
        </w:rPr>
        <w:t>ublish project.</w:t>
      </w:r>
    </w:p>
    <w:p w14:paraId="65A4586D" w14:textId="77777777" w:rsidR="00BE03AA" w:rsidRPr="00B45296" w:rsidRDefault="00BE03AA" w:rsidP="00BE03AA">
      <w:pPr>
        <w:pStyle w:val="ab"/>
        <w:numPr>
          <w:ilvl w:val="0"/>
          <w:numId w:val="3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E03AA" w:rsidRPr="0031791A" w14:paraId="01F08D54" w14:textId="77777777" w:rsidTr="00D2478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CE149AD" w14:textId="316F1B48" w:rsidR="00BE03AA" w:rsidRPr="0031791A" w:rsidRDefault="00B73571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9D46A43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4FD3BEC" w14:textId="77777777" w:rsidR="00BE03AA" w:rsidRPr="008F502E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E03AA" w:rsidRPr="00D7306D" w14:paraId="36680AAD" w14:textId="77777777" w:rsidTr="00D2478B">
        <w:trPr>
          <w:trHeight w:val="382"/>
        </w:trPr>
        <w:tc>
          <w:tcPr>
            <w:tcW w:w="1701" w:type="dxa"/>
            <w:vAlign w:val="center"/>
          </w:tcPr>
          <w:p w14:paraId="046A72A9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2BD7825" w14:textId="77777777" w:rsidR="00BE03AA" w:rsidRPr="00BC6553" w:rsidRDefault="00BE03A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39B6D722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06E51D5" w14:textId="77777777" w:rsidR="00BE03AA" w:rsidRDefault="00BE03AA" w:rsidP="00BE03AA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3346410E" w14:textId="77777777" w:rsidR="00BE03AA" w:rsidRPr="00F00294" w:rsidRDefault="00BE03AA" w:rsidP="00BE03AA">
      <w:pPr>
        <w:pStyle w:val="ab"/>
        <w:numPr>
          <w:ilvl w:val="0"/>
          <w:numId w:val="3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BE03AA" w:rsidRPr="0031791A" w14:paraId="3B615253" w14:textId="77777777" w:rsidTr="00D2478B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93A8669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45433932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EF5FED8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7E3E6979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BE03AA" w:rsidRPr="00D7306D" w14:paraId="49852257" w14:textId="77777777" w:rsidTr="00D2478B">
        <w:trPr>
          <w:trHeight w:val="382"/>
        </w:trPr>
        <w:tc>
          <w:tcPr>
            <w:tcW w:w="567" w:type="dxa"/>
            <w:vAlign w:val="center"/>
          </w:tcPr>
          <w:p w14:paraId="1FA00E4D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A5152C6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7CE1559C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5953" w:type="dxa"/>
            <w:vAlign w:val="center"/>
          </w:tcPr>
          <w:p w14:paraId="6B9E4026" w14:textId="77777777" w:rsidR="00BE03AA" w:rsidRPr="009E32BC" w:rsidRDefault="00BE03AA" w:rsidP="00D2478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32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310FE306" w14:textId="77777777" w:rsidR="00BE03AA" w:rsidRPr="004626B5" w:rsidRDefault="00BE03AA" w:rsidP="00D2478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1383302F" w14:textId="77777777" w:rsidR="00BE03AA" w:rsidRDefault="00BE03AA" w:rsidP="00BE03A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ADC46FA" w14:textId="77777777" w:rsidR="00BE03AA" w:rsidRPr="00204BDE" w:rsidRDefault="00BE03AA" w:rsidP="00BE03A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BE03AA" w:rsidRPr="0031791A" w14:paraId="60778CC7" w14:textId="77777777" w:rsidTr="00D2478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F9BBEBC" w14:textId="7088596B" w:rsidR="00BE03AA" w:rsidRPr="0031791A" w:rsidRDefault="00B73571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4F10AEF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E3D6E74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75C34D40" w14:textId="77777777" w:rsidR="00BE03AA" w:rsidRPr="008F502E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E03AA" w:rsidRPr="00D7306D" w14:paraId="4EA8C0B8" w14:textId="77777777" w:rsidTr="00D2478B">
        <w:trPr>
          <w:trHeight w:val="382"/>
        </w:trPr>
        <w:tc>
          <w:tcPr>
            <w:tcW w:w="1701" w:type="dxa"/>
            <w:vAlign w:val="center"/>
          </w:tcPr>
          <w:p w14:paraId="6560AA4C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4872170D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5BEB27B6" w14:textId="77777777" w:rsidR="00BE03AA" w:rsidRPr="00BC6553" w:rsidRDefault="00BE03A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75F50B9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</w:tbl>
    <w:p w14:paraId="3AF621D2" w14:textId="77777777" w:rsidR="00BE03AA" w:rsidRPr="00F6258E" w:rsidRDefault="00BE03AA" w:rsidP="00BE03AA">
      <w:pPr>
        <w:rPr>
          <w:rStyle w:val="af0"/>
          <w:rFonts w:ascii="Tahoma" w:hAnsi="Tahoma" w:cs="Tahoma"/>
          <w:color w:val="auto"/>
          <w:lang w:eastAsia="ja-JP"/>
        </w:rPr>
      </w:pPr>
    </w:p>
    <w:p w14:paraId="0F7C3A00" w14:textId="541DA6EE" w:rsidR="00BE03AA" w:rsidRPr="0095763F" w:rsidRDefault="00D769D6" w:rsidP="00BE03AA">
      <w:pPr>
        <w:pStyle w:val="ab"/>
        <w:numPr>
          <w:ilvl w:val="0"/>
          <w:numId w:val="34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Specified Project Information</w:t>
      </w:r>
    </w:p>
    <w:p w14:paraId="594BABAB" w14:textId="2035CC50" w:rsidR="0010173B" w:rsidRPr="00F75C84" w:rsidRDefault="0010173B" w:rsidP="0046710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7059690" w14:textId="77777777" w:rsidR="0010173B" w:rsidRDefault="0010173B" w:rsidP="0046710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10173B" w:rsidRPr="0031791A" w14:paraId="1A4ADBBE" w14:textId="77777777" w:rsidTr="007C56A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C6DEB2E" w14:textId="77777777" w:rsidR="0010173B" w:rsidRPr="0031791A" w:rsidRDefault="0010173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FE40785" w14:textId="77777777" w:rsidR="0010173B" w:rsidRPr="0031791A" w:rsidRDefault="0010173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A0161EA" w14:textId="77777777" w:rsidR="0010173B" w:rsidRPr="0031791A" w:rsidRDefault="0010173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2163DBA" w14:textId="77777777" w:rsidR="0010173B" w:rsidRPr="001E796D" w:rsidRDefault="0010173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0173B" w:rsidRPr="00D7306D" w14:paraId="13C5698B" w14:textId="77777777" w:rsidTr="007C56AE">
        <w:trPr>
          <w:trHeight w:val="356"/>
        </w:trPr>
        <w:tc>
          <w:tcPr>
            <w:tcW w:w="1985" w:type="dxa"/>
            <w:vAlign w:val="center"/>
          </w:tcPr>
          <w:p w14:paraId="44DCD354" w14:textId="4B4817E3" w:rsidR="0010173B" w:rsidRPr="00BC6553" w:rsidRDefault="00AC07E0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66A4060B" w14:textId="685ED5C6" w:rsidR="0010173B" w:rsidRPr="00BC6553" w:rsidRDefault="00AC07E0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D88CD9B" w14:textId="101065CD" w:rsidR="0010173B" w:rsidRPr="00BC6553" w:rsidRDefault="00AC07E0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44448594" w14:textId="46F22B3B" w:rsidR="0010173B" w:rsidRPr="00BC6553" w:rsidRDefault="00AC07E0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D064A" w:rsidRPr="00D7306D" w14:paraId="5F38CBFB" w14:textId="77777777" w:rsidTr="007C56AE">
        <w:trPr>
          <w:trHeight w:val="356"/>
        </w:trPr>
        <w:tc>
          <w:tcPr>
            <w:tcW w:w="1985" w:type="dxa"/>
            <w:vAlign w:val="center"/>
          </w:tcPr>
          <w:p w14:paraId="58B45ACA" w14:textId="2F6A51DB" w:rsidR="003D064A" w:rsidRDefault="003D064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1A0BDDE3" w14:textId="7CF842C3" w:rsidR="003D064A" w:rsidRDefault="003D064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44C1386" w14:textId="650D4088" w:rsidR="003D064A" w:rsidRDefault="003D064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0595CF27" w14:textId="4456F2FA" w:rsidR="003D064A" w:rsidRDefault="003D064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equest parameter</w:t>
            </w:r>
          </w:p>
        </w:tc>
      </w:tr>
    </w:tbl>
    <w:p w14:paraId="26EF424B" w14:textId="77777777" w:rsidR="0010173B" w:rsidRDefault="0010173B" w:rsidP="0046710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3CEEFBE" w14:textId="77777777" w:rsidR="0010173B" w:rsidRDefault="0010173B" w:rsidP="0046710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4D02436" w14:textId="77777777" w:rsidR="0010173B" w:rsidRPr="00345109" w:rsidRDefault="0010173B" w:rsidP="0046710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BC9DB22" w14:textId="1A4E531A" w:rsidR="00BE03AA" w:rsidRDefault="00BE03AA" w:rsidP="00BE03A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985C9B">
        <w:rPr>
          <w:rFonts w:ascii="Tahoma" w:hAnsi="Tahoma" w:cs="Tahoma"/>
          <w:sz w:val="20"/>
          <w:szCs w:val="20"/>
          <w:lang w:bidi="th-TH"/>
        </w:rPr>
        <w:t xml:space="preserve">the project </w:t>
      </w:r>
      <w:r>
        <w:rPr>
          <w:rFonts w:ascii="Tahoma" w:hAnsi="Tahoma" w:cs="Tahoma"/>
          <w:sz w:val="20"/>
          <w:szCs w:val="20"/>
          <w:lang w:bidi="th-TH"/>
        </w:rPr>
        <w:t xml:space="preserve">status </w:t>
      </w:r>
      <w:r w:rsidR="00EC29B7">
        <w:rPr>
          <w:rFonts w:ascii="Tahoma" w:hAnsi="Tahoma" w:cs="Tahoma"/>
          <w:sz w:val="20"/>
          <w:szCs w:val="20"/>
          <w:lang w:bidi="th-TH"/>
        </w:rPr>
        <w:t xml:space="preserve">not </w:t>
      </w:r>
      <w:r>
        <w:rPr>
          <w:rFonts w:ascii="Tahoma" w:hAnsi="Tahoma" w:cs="Tahoma"/>
          <w:sz w:val="20"/>
          <w:szCs w:val="20"/>
          <w:lang w:bidi="th-TH"/>
        </w:rPr>
        <w:t>equal to “</w:t>
      </w:r>
      <w:r w:rsidR="000C6B9A">
        <w:rPr>
          <w:rFonts w:ascii="Tahoma" w:hAnsi="Tahoma" w:cs="Tahoma"/>
          <w:sz w:val="20"/>
          <w:szCs w:val="20"/>
          <w:lang w:bidi="th-TH"/>
        </w:rPr>
        <w:t>Draft</w:t>
      </w:r>
      <w:r>
        <w:rPr>
          <w:rFonts w:ascii="Tahoma" w:hAnsi="Tahoma" w:cs="Tahoma"/>
          <w:sz w:val="20"/>
          <w:szCs w:val="20"/>
          <w:lang w:bidi="th-TH"/>
        </w:rPr>
        <w:t xml:space="preserve">” </w:t>
      </w:r>
      <w:r w:rsidR="00EC29B7">
        <w:rPr>
          <w:rFonts w:ascii="Tahoma" w:hAnsi="Tahoma" w:cs="Tahoma"/>
          <w:sz w:val="20"/>
          <w:szCs w:val="20"/>
          <w:lang w:bidi="th-TH"/>
        </w:rPr>
        <w:t>or</w:t>
      </w:r>
      <w:r w:rsidR="000C6B9A">
        <w:rPr>
          <w:rFonts w:ascii="Tahoma" w:hAnsi="Tahoma" w:cs="Tahoma"/>
          <w:sz w:val="20"/>
          <w:szCs w:val="20"/>
          <w:lang w:bidi="th-TH"/>
        </w:rPr>
        <w:t xml:space="preserve"> </w:t>
      </w:r>
      <w:r w:rsidR="002321D8">
        <w:rPr>
          <w:rFonts w:ascii="Tahoma" w:hAnsi="Tahoma" w:cs="Tahoma"/>
          <w:sz w:val="20"/>
          <w:szCs w:val="20"/>
          <w:lang w:bidi="th-TH"/>
        </w:rPr>
        <w:t xml:space="preserve">destinationAdminId </w:t>
      </w:r>
      <w:r w:rsidR="00EC29B7">
        <w:rPr>
          <w:rFonts w:ascii="Tahoma" w:hAnsi="Tahoma" w:cs="Tahoma"/>
          <w:sz w:val="20"/>
          <w:szCs w:val="20"/>
          <w:lang w:bidi="th-TH"/>
        </w:rPr>
        <w:t>is</w:t>
      </w:r>
      <w:r w:rsidR="002321D8">
        <w:rPr>
          <w:rFonts w:ascii="Tahoma" w:hAnsi="Tahoma" w:cs="Tahoma"/>
          <w:sz w:val="20"/>
          <w:szCs w:val="20"/>
          <w:lang w:bidi="th-TH"/>
        </w:rPr>
        <w:t xml:space="preserve"> null </w:t>
      </w:r>
      <w:r>
        <w:rPr>
          <w:rFonts w:ascii="Tahoma" w:hAnsi="Tahoma" w:cs="Tahoma"/>
          <w:sz w:val="20"/>
          <w:szCs w:val="20"/>
          <w:lang w:bidi="th-TH"/>
        </w:rPr>
        <w:t xml:space="preserve">return the following </w:t>
      </w:r>
      <w:r w:rsidR="00EC29B7">
        <w:rPr>
          <w:rFonts w:ascii="Tahoma" w:hAnsi="Tahoma" w:cs="Tahoma"/>
          <w:sz w:val="20"/>
          <w:szCs w:val="20"/>
          <w:lang w:bidi="th-TH"/>
        </w:rPr>
        <w:t>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E03AA" w:rsidRPr="0031791A" w14:paraId="665B7EAE" w14:textId="77777777" w:rsidTr="00D2478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9E8659D" w14:textId="2F1C7794" w:rsidR="00BE03AA" w:rsidRPr="0031791A" w:rsidRDefault="00B73571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38F3610" w14:textId="77777777" w:rsidR="00BE03AA" w:rsidRPr="0031791A" w:rsidRDefault="00BE03A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819F1BC" w14:textId="77777777" w:rsidR="00BE03AA" w:rsidRPr="008F502E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E03AA" w:rsidRPr="00D7306D" w14:paraId="35A4D78A" w14:textId="77777777" w:rsidTr="00D2478B">
        <w:trPr>
          <w:trHeight w:val="382"/>
        </w:trPr>
        <w:tc>
          <w:tcPr>
            <w:tcW w:w="1701" w:type="dxa"/>
            <w:vAlign w:val="center"/>
          </w:tcPr>
          <w:p w14:paraId="5F17BAB1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2C61FE34" w14:textId="77777777" w:rsidR="00BE03AA" w:rsidRPr="00BC6553" w:rsidRDefault="00BE03A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946" w:type="dxa"/>
            <w:vAlign w:val="center"/>
          </w:tcPr>
          <w:p w14:paraId="4661EBEE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2F01E84" w14:textId="77777777" w:rsidR="0025125F" w:rsidRPr="001F6029" w:rsidRDefault="0025125F" w:rsidP="0025125F">
      <w:pPr>
        <w:rPr>
          <w:rStyle w:val="af0"/>
          <w:rFonts w:ascii="Tahoma" w:hAnsi="Tahoma" w:cs="Tahoma"/>
          <w:color w:val="auto"/>
          <w:lang w:eastAsia="ja-JP"/>
        </w:rPr>
      </w:pPr>
    </w:p>
    <w:p w14:paraId="50CF5571" w14:textId="30B7BD22" w:rsidR="0025125F" w:rsidRDefault="0025125F" w:rsidP="0025125F">
      <w:pPr>
        <w:pStyle w:val="ab"/>
        <w:numPr>
          <w:ilvl w:val="0"/>
          <w:numId w:val="3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Judge </w:t>
      </w:r>
      <w:r w:rsidR="00506CDA">
        <w:rPr>
          <w:rStyle w:val="af0"/>
          <w:rFonts w:ascii="Tahoma" w:hAnsi="Tahoma" w:cs="Tahoma"/>
          <w:color w:val="auto"/>
          <w:lang w:eastAsia="ja-JP"/>
        </w:rPr>
        <w:t>Next Action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3543"/>
        <w:gridCol w:w="2694"/>
        <w:gridCol w:w="1984"/>
      </w:tblGrid>
      <w:tr w:rsidR="004D4B71" w:rsidRPr="006F4165" w14:paraId="58807CE5" w14:textId="77777777" w:rsidTr="004D4B71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DA50FDC" w14:textId="77777777" w:rsidR="004D4B71" w:rsidRPr="006F4165" w:rsidRDefault="004D4B71" w:rsidP="00D2478B">
            <w:pP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Condition</w:t>
            </w:r>
          </w:p>
        </w:tc>
        <w:tc>
          <w:tcPr>
            <w:tcW w:w="3543" w:type="dxa"/>
            <w:shd w:val="clear" w:color="auto" w:fill="B4C6E7" w:themeFill="accent5" w:themeFillTint="66"/>
            <w:vAlign w:val="center"/>
          </w:tcPr>
          <w:p w14:paraId="405E5505" w14:textId="77777777" w:rsidR="004D4B71" w:rsidRPr="006F4165" w:rsidRDefault="004D4B71" w:rsidP="00D2478B">
            <w:pP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</w:p>
        </w:tc>
        <w:tc>
          <w:tcPr>
            <w:tcW w:w="4678" w:type="dxa"/>
            <w:gridSpan w:val="2"/>
            <w:shd w:val="clear" w:color="auto" w:fill="B4C6E7" w:themeFill="accent5" w:themeFillTint="66"/>
            <w:vAlign w:val="center"/>
          </w:tcPr>
          <w:p w14:paraId="1705BE59" w14:textId="77777777" w:rsidR="004D4B71" w:rsidRPr="006F4165" w:rsidRDefault="004D4B71" w:rsidP="00D2478B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Action</w:t>
            </w:r>
          </w:p>
        </w:tc>
      </w:tr>
      <w:tr w:rsidR="004D4B71" w:rsidRPr="006F4165" w14:paraId="1692ACED" w14:textId="77777777" w:rsidTr="004D4B71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4444D0F" w14:textId="5E4DB697" w:rsidR="004D4B71" w:rsidRPr="006F4165" w:rsidRDefault="004D4B71" w:rsidP="00974CD2">
            <w:pP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APPROVE_CONFIG</w:t>
            </w:r>
          </w:p>
        </w:tc>
        <w:tc>
          <w:tcPr>
            <w:tcW w:w="3543" w:type="dxa"/>
            <w:shd w:val="clear" w:color="auto" w:fill="B4C6E7" w:themeFill="accent5" w:themeFillTint="66"/>
            <w:vAlign w:val="center"/>
          </w:tcPr>
          <w:p w14:paraId="5B4D198E" w14:textId="1CF35FF5" w:rsidR="004D4B71" w:rsidRPr="006F4165" w:rsidRDefault="004D4B71" w:rsidP="00974CD2">
            <w:pP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eastAsia="ja-JP"/>
              </w:rPr>
              <w:t>Publish Date Time</w:t>
            </w:r>
          </w:p>
        </w:tc>
        <w:tc>
          <w:tcPr>
            <w:tcW w:w="2694" w:type="dxa"/>
            <w:shd w:val="clear" w:color="auto" w:fill="B4C6E7" w:themeFill="accent5" w:themeFillTint="66"/>
            <w:vAlign w:val="center"/>
          </w:tcPr>
          <w:p w14:paraId="242F9570" w14:textId="622F12A6" w:rsidR="004D4B71" w:rsidRPr="006F4165" w:rsidRDefault="004D4B71" w:rsidP="00974C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Create Approve Request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5084C074" w14:textId="5A8A641B" w:rsidR="004D4B71" w:rsidRPr="006F4165" w:rsidRDefault="004D4B71" w:rsidP="00974CD2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Launch</w:t>
            </w:r>
          </w:p>
        </w:tc>
      </w:tr>
      <w:tr w:rsidR="004D4B71" w:rsidRPr="006F4165" w14:paraId="77A4154D" w14:textId="77777777" w:rsidTr="004D4B71">
        <w:trPr>
          <w:trHeight w:val="272"/>
        </w:trPr>
        <w:tc>
          <w:tcPr>
            <w:tcW w:w="1985" w:type="dxa"/>
            <w:vAlign w:val="center"/>
          </w:tcPr>
          <w:p w14:paraId="1400C2DD" w14:textId="14C7EDD5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ON</w:t>
            </w:r>
          </w:p>
        </w:tc>
        <w:tc>
          <w:tcPr>
            <w:tcW w:w="3543" w:type="dxa"/>
          </w:tcPr>
          <w:p w14:paraId="7C4045B0" w14:textId="59A368E4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2694" w:type="dxa"/>
            <w:vAlign w:val="center"/>
          </w:tcPr>
          <w:p w14:paraId="39007150" w14:textId="212FFE30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Yes</w:t>
            </w:r>
          </w:p>
        </w:tc>
        <w:tc>
          <w:tcPr>
            <w:tcW w:w="1984" w:type="dxa"/>
            <w:vAlign w:val="center"/>
          </w:tcPr>
          <w:p w14:paraId="6107E925" w14:textId="6C12D35D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Not Yet</w:t>
            </w:r>
          </w:p>
        </w:tc>
      </w:tr>
      <w:tr w:rsidR="004D4B71" w:rsidRPr="006F4165" w14:paraId="5047F2F5" w14:textId="77777777" w:rsidTr="004D4B71">
        <w:trPr>
          <w:trHeight w:val="284"/>
        </w:trPr>
        <w:tc>
          <w:tcPr>
            <w:tcW w:w="1985" w:type="dxa"/>
            <w:vAlign w:val="center"/>
          </w:tcPr>
          <w:p w14:paraId="6CD2331D" w14:textId="0F7CF454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ff</w:t>
            </w:r>
          </w:p>
        </w:tc>
        <w:tc>
          <w:tcPr>
            <w:tcW w:w="3543" w:type="dxa"/>
          </w:tcPr>
          <w:p w14:paraId="56FFE163" w14:textId="4413C057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Null or &lt;= Current Date Time</w:t>
            </w:r>
          </w:p>
        </w:tc>
        <w:tc>
          <w:tcPr>
            <w:tcW w:w="2694" w:type="dxa"/>
            <w:vAlign w:val="center"/>
          </w:tcPr>
          <w:p w14:paraId="1F6D7A71" w14:textId="23217E3D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Yes</w:t>
            </w:r>
          </w:p>
        </w:tc>
        <w:tc>
          <w:tcPr>
            <w:tcW w:w="1984" w:type="dxa"/>
            <w:vAlign w:val="center"/>
          </w:tcPr>
          <w:p w14:paraId="45FEF7C0" w14:textId="04C4EEF9" w:rsidR="004D4B71" w:rsidRPr="006F4165" w:rsidRDefault="004D4B71" w:rsidP="00974CD2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Immediate</w:t>
            </w:r>
          </w:p>
        </w:tc>
      </w:tr>
      <w:tr w:rsidR="004D4B71" w:rsidRPr="006F4165" w14:paraId="2D444FFB" w14:textId="77777777" w:rsidTr="004D4B71">
        <w:trPr>
          <w:trHeight w:val="253"/>
        </w:trPr>
        <w:tc>
          <w:tcPr>
            <w:tcW w:w="1985" w:type="dxa"/>
            <w:vAlign w:val="center"/>
          </w:tcPr>
          <w:p w14:paraId="73406EC7" w14:textId="35954E7F" w:rsidR="004D4B71" w:rsidRPr="006F4165" w:rsidRDefault="004D4B71" w:rsidP="00D2478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</w:p>
        </w:tc>
        <w:tc>
          <w:tcPr>
            <w:tcW w:w="3543" w:type="dxa"/>
          </w:tcPr>
          <w:p w14:paraId="09E6B6F7" w14:textId="22C77242" w:rsidR="004D4B71" w:rsidRPr="006F4165" w:rsidRDefault="004D4B71" w:rsidP="00D2478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&gt;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 xml:space="preserve"> Current Date Time</w:t>
            </w:r>
          </w:p>
        </w:tc>
        <w:tc>
          <w:tcPr>
            <w:tcW w:w="2694" w:type="dxa"/>
          </w:tcPr>
          <w:p w14:paraId="61BA85FD" w14:textId="56F4B40A" w:rsidR="004D4B71" w:rsidRPr="006F4165" w:rsidRDefault="004D4B71" w:rsidP="00D2478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Yes</w:t>
            </w:r>
          </w:p>
        </w:tc>
        <w:tc>
          <w:tcPr>
            <w:tcW w:w="1984" w:type="dxa"/>
            <w:vAlign w:val="center"/>
          </w:tcPr>
          <w:p w14:paraId="4BB32B27" w14:textId="14ABA167" w:rsidR="004D4B71" w:rsidRPr="006F4165" w:rsidRDefault="004D4B71" w:rsidP="00D2478B">
            <w:pP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18"/>
                <w:szCs w:val="18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18"/>
                <w:szCs w:val="18"/>
                <w:lang w:eastAsia="ja-JP"/>
              </w:rPr>
              <w:t>chedule</w:t>
            </w:r>
          </w:p>
        </w:tc>
      </w:tr>
    </w:tbl>
    <w:p w14:paraId="206D8CE7" w14:textId="77777777" w:rsidR="00030C2B" w:rsidRDefault="00030C2B" w:rsidP="00BE03AA">
      <w:pPr>
        <w:rPr>
          <w:rFonts w:ascii="Tahoma" w:hAnsi="Tahoma" w:cs="Tahoma"/>
          <w:sz w:val="20"/>
          <w:szCs w:val="20"/>
          <w:lang w:bidi="th-TH"/>
        </w:rPr>
      </w:pPr>
    </w:p>
    <w:p w14:paraId="265EEC80" w14:textId="0517371F" w:rsidR="00BE03AA" w:rsidRDefault="002A4CAC" w:rsidP="00BE03AA">
      <w:pPr>
        <w:pStyle w:val="ab"/>
        <w:numPr>
          <w:ilvl w:val="0"/>
          <w:numId w:val="3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Approve Request Action</w:t>
      </w:r>
    </w:p>
    <w:p w14:paraId="7DFEF463" w14:textId="15FF9E1C" w:rsidR="00CE73F7" w:rsidRPr="00F75C84" w:rsidRDefault="00CE73F7" w:rsidP="00CE7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8F27C6A" w14:textId="77777777" w:rsidR="00CE73F7" w:rsidRDefault="00CE73F7" w:rsidP="00CE7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CE73F7" w:rsidRPr="0031791A" w14:paraId="1E683140" w14:textId="77777777" w:rsidTr="00DB42E6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99BD17D" w14:textId="77777777" w:rsidR="00CE73F7" w:rsidRPr="0031791A" w:rsidRDefault="00CE73F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9C08039" w14:textId="77777777" w:rsidR="00CE73F7" w:rsidRPr="0031791A" w:rsidRDefault="00CE73F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9040669" w14:textId="77777777" w:rsidR="00CE73F7" w:rsidRPr="0031791A" w:rsidRDefault="00CE73F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A76E626" w14:textId="77777777" w:rsidR="00CE73F7" w:rsidRPr="001E796D" w:rsidRDefault="00CE73F7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76989" w:rsidRPr="00D7306D" w14:paraId="0D965D1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F5812D4" w14:textId="4EF8F003" w:rsidR="00076989" w:rsidRPr="00BC6553" w:rsidRDefault="0007698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</w:t>
            </w:r>
          </w:p>
        </w:tc>
        <w:tc>
          <w:tcPr>
            <w:tcW w:w="1275" w:type="dxa"/>
            <w:vAlign w:val="center"/>
          </w:tcPr>
          <w:p w14:paraId="70D75D14" w14:textId="77777777" w:rsidR="00076989" w:rsidRPr="00BC6553" w:rsidRDefault="0007698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11AB118" w14:textId="0F506F28" w:rsidR="00076989" w:rsidRPr="00BC6553" w:rsidRDefault="0007698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3118" w:type="dxa"/>
            <w:vAlign w:val="center"/>
          </w:tcPr>
          <w:p w14:paraId="48089DB1" w14:textId="5E148984" w:rsidR="00076989" w:rsidRPr="00BC6553" w:rsidRDefault="0007698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CE73F7" w:rsidRPr="00D7306D" w14:paraId="5F8B3249" w14:textId="77777777" w:rsidTr="00DB42E6">
        <w:trPr>
          <w:trHeight w:val="356"/>
        </w:trPr>
        <w:tc>
          <w:tcPr>
            <w:tcW w:w="1985" w:type="dxa"/>
            <w:vAlign w:val="center"/>
          </w:tcPr>
          <w:p w14:paraId="1E3617E1" w14:textId="646CE696" w:rsidR="00CE73F7" w:rsidRPr="00BC6553" w:rsidRDefault="00CE73F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1C3ECBFC" w14:textId="77777777" w:rsidR="00CE73F7" w:rsidRPr="00BC6553" w:rsidRDefault="00CE73F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02453B2" w14:textId="136CF23D" w:rsidR="00CE73F7" w:rsidRPr="00BC6553" w:rsidRDefault="00CE73F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“Pending”</w:t>
            </w:r>
          </w:p>
        </w:tc>
        <w:tc>
          <w:tcPr>
            <w:tcW w:w="3118" w:type="dxa"/>
            <w:vAlign w:val="center"/>
          </w:tcPr>
          <w:p w14:paraId="7CABA2A3" w14:textId="2BB91843" w:rsidR="00CE73F7" w:rsidRPr="00BC6553" w:rsidRDefault="00CE73F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F6A87" w:rsidRPr="00D7306D" w14:paraId="6D8DAEDB" w14:textId="77777777" w:rsidTr="00DB42E6">
        <w:trPr>
          <w:trHeight w:val="356"/>
        </w:trPr>
        <w:tc>
          <w:tcPr>
            <w:tcW w:w="1985" w:type="dxa"/>
            <w:vAlign w:val="center"/>
          </w:tcPr>
          <w:p w14:paraId="5B847394" w14:textId="23890E5E" w:rsidR="00FF6A87" w:rsidRDefault="00FF6A8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0352EA68" w14:textId="784B694E" w:rsidR="00FF6A87" w:rsidRDefault="00FF6A8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EF75201" w14:textId="4583441D" w:rsidR="00FF6A87" w:rsidRDefault="002F61E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“User_Request_Publish”</w:t>
            </w:r>
          </w:p>
        </w:tc>
        <w:tc>
          <w:tcPr>
            <w:tcW w:w="3118" w:type="dxa"/>
            <w:vAlign w:val="center"/>
          </w:tcPr>
          <w:p w14:paraId="1111A904" w14:textId="77777777" w:rsidR="00FF6A87" w:rsidRPr="00BC6553" w:rsidRDefault="00FF6A8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C95890B" w14:textId="77777777" w:rsidR="00CE73F7" w:rsidRDefault="00CE73F7" w:rsidP="00CE7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FB75206" w14:textId="62B2F602" w:rsidR="00CE73F7" w:rsidRDefault="00CE73F7" w:rsidP="000B183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694A89C" w14:textId="05C8C4DD" w:rsidR="00D135BD" w:rsidRDefault="00D135BD" w:rsidP="000B183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6F9FDB6" w14:textId="77777777" w:rsidR="004C3132" w:rsidRPr="00F75C84" w:rsidRDefault="004C3132" w:rsidP="004C31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Duplicate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copy the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F8701D6" w14:textId="77777777" w:rsidR="004C3132" w:rsidRDefault="004C3132" w:rsidP="004C31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4C3132" w:rsidRPr="0031791A" w14:paraId="6D47A849" w14:textId="77777777" w:rsidTr="00094D49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95E73F6" w14:textId="77777777" w:rsidR="004C3132" w:rsidRPr="0031791A" w:rsidRDefault="004C3132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793A312" w14:textId="77777777" w:rsidR="004C3132" w:rsidRPr="0031791A" w:rsidRDefault="004C3132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5E3C960" w14:textId="77777777" w:rsidR="004C3132" w:rsidRPr="0031791A" w:rsidRDefault="004C3132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EB12790" w14:textId="77777777" w:rsidR="004C3132" w:rsidRPr="001E796D" w:rsidRDefault="004C3132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C3132" w:rsidRPr="00D7306D" w14:paraId="3583BEAD" w14:textId="77777777" w:rsidTr="00094D49">
        <w:trPr>
          <w:trHeight w:val="356"/>
        </w:trPr>
        <w:tc>
          <w:tcPr>
            <w:tcW w:w="1985" w:type="dxa"/>
            <w:vAlign w:val="center"/>
          </w:tcPr>
          <w:p w14:paraId="710FE4CA" w14:textId="77777777" w:rsidR="004C3132" w:rsidRPr="00BC6553" w:rsidRDefault="004C313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09C9055C" w14:textId="77777777" w:rsidR="004C3132" w:rsidRPr="00BC6553" w:rsidRDefault="004C313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FDF4427" w14:textId="6E171100" w:rsidR="004C3132" w:rsidRPr="00BC6553" w:rsidRDefault="004C3132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projects.websiteDataId</w:t>
            </w:r>
          </w:p>
        </w:tc>
        <w:tc>
          <w:tcPr>
            <w:tcW w:w="3118" w:type="dxa"/>
            <w:vAlign w:val="center"/>
          </w:tcPr>
          <w:p w14:paraId="3346930A" w14:textId="21840037" w:rsidR="004C3132" w:rsidRPr="00BC6553" w:rsidRDefault="00094D4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1A36B6BC" w14:textId="77777777" w:rsidR="004C3132" w:rsidRDefault="004C3132" w:rsidP="004C31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00D1381" w14:textId="77777777" w:rsidR="004C3132" w:rsidRDefault="004C3132" w:rsidP="004C313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1EE5737" w14:textId="2F9E0B67" w:rsidR="009E612A" w:rsidRDefault="009E612A" w:rsidP="00F3679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F1A8C70" w14:textId="77777777" w:rsidR="00BF0CA2" w:rsidRDefault="005876F0" w:rsidP="005021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session user additionalInfo.numberOfWeb</w:t>
      </w:r>
      <w:r w:rsidR="00BF0CA2">
        <w:rPr>
          <w:rFonts w:ascii="Tahoma" w:hAnsi="Tahoma" w:cs="Tahoma"/>
          <w:sz w:val="20"/>
          <w:szCs w:val="20"/>
          <w:lang w:eastAsia="ja-JP" w:bidi="th-TH"/>
        </w:rPr>
        <w:t xml:space="preserve">sites equal 0, </w:t>
      </w:r>
    </w:p>
    <w:p w14:paraId="698EEA01" w14:textId="73627DD8" w:rsidR="005021F7" w:rsidRPr="00F75C84" w:rsidRDefault="005021F7" w:rsidP="005021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Approve Website Owner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337C8">
        <w:rPr>
          <w:rFonts w:ascii="Tahoma" w:hAnsi="Tahoma" w:cs="Tahoma"/>
          <w:sz w:val="20"/>
          <w:szCs w:val="20"/>
          <w:lang w:eastAsia="ja-JP" w:bidi="th-TH"/>
        </w:rPr>
        <w:t>create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83A93">
        <w:rPr>
          <w:rFonts w:ascii="Tahoma" w:hAnsi="Tahoma" w:cs="Tahoma"/>
          <w:sz w:val="20"/>
          <w:szCs w:val="20"/>
          <w:lang w:eastAsia="ja-JP" w:bidi="th-TH"/>
        </w:rPr>
        <w:t>website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83A93">
        <w:rPr>
          <w:rFonts w:ascii="Tahoma" w:hAnsi="Tahoma" w:cs="Tahoma"/>
          <w:sz w:val="20"/>
          <w:szCs w:val="20"/>
          <w:lang w:eastAsia="ja-JP" w:bidi="th-TH"/>
        </w:rPr>
        <w:t>owner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AB42233" w14:textId="219A6A8A" w:rsidR="005021F7" w:rsidRDefault="005021F7" w:rsidP="005021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</w:t>
      </w:r>
      <w:r w:rsidR="00A337C8">
        <w:rPr>
          <w:rFonts w:ascii="Tahoma" w:hAnsi="Tahoma" w:cs="Tahoma"/>
          <w:sz w:val="20"/>
          <w:szCs w:val="20"/>
          <w:lang w:eastAsia="ja-JP" w:bidi="th-TH"/>
        </w:rPr>
        <w:t>l</w:t>
      </w:r>
      <w:r>
        <w:rPr>
          <w:rFonts w:ascii="Tahoma" w:hAnsi="Tahoma" w:cs="Tahoma"/>
          <w:sz w:val="20"/>
          <w:szCs w:val="20"/>
          <w:lang w:eastAsia="ja-JP" w:bidi="th-TH"/>
        </w:rPr>
        <w:t>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5021F7" w:rsidRPr="0031791A" w14:paraId="0D89C833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B90BF57" w14:textId="77777777" w:rsidR="005021F7" w:rsidRPr="0031791A" w:rsidRDefault="005021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B094B04" w14:textId="77777777" w:rsidR="005021F7" w:rsidRPr="0031791A" w:rsidRDefault="005021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E8FAD33" w14:textId="77777777" w:rsidR="005021F7" w:rsidRPr="0031791A" w:rsidRDefault="005021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8F441B6" w14:textId="77777777" w:rsidR="005021F7" w:rsidRPr="001E796D" w:rsidRDefault="005021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021F7" w:rsidRPr="00D7306D" w14:paraId="0A5B6DA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9D20146" w14:textId="534E9AED" w:rsidR="005021F7" w:rsidRPr="00BC6553" w:rsidRDefault="00F83A9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75" w:type="dxa"/>
            <w:vAlign w:val="center"/>
          </w:tcPr>
          <w:p w14:paraId="0887D5D7" w14:textId="77777777" w:rsidR="005021F7" w:rsidRPr="00BC6553" w:rsidRDefault="005021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E2352E0" w14:textId="0F8EF757" w:rsidR="005021F7" w:rsidRPr="00BC6553" w:rsidRDefault="00F83A9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0C2F36F1" w14:textId="3BA61A96" w:rsidR="005021F7" w:rsidRPr="00BC6553" w:rsidRDefault="007E35B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5021F7" w:rsidRPr="00D7306D" w14:paraId="2E62981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08B738A" w14:textId="443C552D" w:rsidR="005021F7" w:rsidRPr="00BC6553" w:rsidRDefault="002170C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275" w:type="dxa"/>
            <w:vAlign w:val="center"/>
          </w:tcPr>
          <w:p w14:paraId="30DC7257" w14:textId="77777777" w:rsidR="005021F7" w:rsidRPr="00BC6553" w:rsidRDefault="005021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41B3B2A" w14:textId="7D2F6178" w:rsidR="005021F7" w:rsidRPr="00BC6553" w:rsidRDefault="002170C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firstname</w:t>
            </w:r>
          </w:p>
        </w:tc>
        <w:tc>
          <w:tcPr>
            <w:tcW w:w="3118" w:type="dxa"/>
            <w:vAlign w:val="center"/>
          </w:tcPr>
          <w:p w14:paraId="73B97FA3" w14:textId="77777777" w:rsidR="005021F7" w:rsidRPr="00BC6553" w:rsidRDefault="005021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021F7" w:rsidRPr="00D7306D" w14:paraId="63C3BBE3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7705D6E" w14:textId="50C4CC5E" w:rsidR="005021F7" w:rsidRPr="00BC6553" w:rsidRDefault="00592DE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275" w:type="dxa"/>
            <w:vAlign w:val="center"/>
          </w:tcPr>
          <w:p w14:paraId="4CBD009A" w14:textId="77777777" w:rsidR="005021F7" w:rsidRPr="00BC6553" w:rsidRDefault="005021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9CD0444" w14:textId="7757DA62" w:rsidR="005021F7" w:rsidRPr="00BC6553" w:rsidRDefault="00592DE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lastname</w:t>
            </w:r>
          </w:p>
        </w:tc>
        <w:tc>
          <w:tcPr>
            <w:tcW w:w="3118" w:type="dxa"/>
            <w:vAlign w:val="center"/>
          </w:tcPr>
          <w:p w14:paraId="192962E5" w14:textId="77777777" w:rsidR="005021F7" w:rsidRPr="00BC6553" w:rsidRDefault="005021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E35BF" w:rsidRPr="00D7306D" w14:paraId="56CB7F4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27E85D1" w14:textId="5D96AAC6" w:rsidR="007E35BF" w:rsidRPr="00BC6553" w:rsidRDefault="007E35B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2AE0841C" w14:textId="77777777" w:rsidR="007E35BF" w:rsidRPr="00BC6553" w:rsidRDefault="007E35B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238F035" w14:textId="49D66F74" w:rsidR="007E35BF" w:rsidRPr="00BC6553" w:rsidRDefault="007E35B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username</w:t>
            </w:r>
          </w:p>
        </w:tc>
        <w:tc>
          <w:tcPr>
            <w:tcW w:w="3118" w:type="dxa"/>
            <w:vAlign w:val="center"/>
          </w:tcPr>
          <w:p w14:paraId="5D63C00C" w14:textId="77777777" w:rsidR="007E35BF" w:rsidRPr="00BC6553" w:rsidRDefault="007E35B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6145460" w14:textId="77777777" w:rsidR="005021F7" w:rsidRDefault="005021F7" w:rsidP="005021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AAE3764" w14:textId="27BA236F" w:rsidR="00AF506F" w:rsidRDefault="005021F7" w:rsidP="004948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AEE127F" w14:textId="77777777" w:rsidR="004948B2" w:rsidRPr="004948B2" w:rsidRDefault="004948B2" w:rsidP="004948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1B369A1" w14:textId="480EB573" w:rsidR="00DC33AC" w:rsidRPr="00F75C84" w:rsidRDefault="00DC33AC" w:rsidP="00DC33A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Approve Website Request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approve request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AE83880" w14:textId="773A93CD" w:rsidR="00DC33AC" w:rsidRDefault="00DC33AC" w:rsidP="00DC33A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Set the following </w:t>
      </w:r>
      <w:r w:rsidR="00473A2B">
        <w:rPr>
          <w:rFonts w:ascii="Tahoma" w:hAnsi="Tahoma" w:cs="Tahoma"/>
          <w:sz w:val="20"/>
          <w:szCs w:val="20"/>
          <w:lang w:eastAsia="ja-JP" w:bidi="th-TH"/>
        </w:rPr>
        <w:t>Request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C33AC" w:rsidRPr="0031791A" w14:paraId="792B16BD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9CC7FBB" w14:textId="77777777" w:rsidR="00DC33AC" w:rsidRPr="0031791A" w:rsidRDefault="00DC33A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54D253D" w14:textId="77777777" w:rsidR="00DC33AC" w:rsidRPr="0031791A" w:rsidRDefault="00DC33A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B9A7C1C" w14:textId="77777777" w:rsidR="00DC33AC" w:rsidRPr="0031791A" w:rsidRDefault="00DC33A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0982E0A" w14:textId="77777777" w:rsidR="00DC33AC" w:rsidRPr="001E796D" w:rsidRDefault="00DC33AC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73A2B" w:rsidRPr="00D7306D" w14:paraId="42F8666E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740876C3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3C11CD1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27B28B6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projects.projectId</w:t>
            </w:r>
          </w:p>
        </w:tc>
        <w:tc>
          <w:tcPr>
            <w:tcW w:w="3118" w:type="dxa"/>
            <w:vAlign w:val="center"/>
          </w:tcPr>
          <w:p w14:paraId="69D59D17" w14:textId="1A4F4734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73A2B" w:rsidRPr="00D7306D" w14:paraId="4FBB3D48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5B3ACCAF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79CB3135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32BC414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projects.projectName</w:t>
            </w:r>
          </w:p>
        </w:tc>
        <w:tc>
          <w:tcPr>
            <w:tcW w:w="3118" w:type="dxa"/>
            <w:vAlign w:val="center"/>
          </w:tcPr>
          <w:p w14:paraId="410DF6A0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73A2B" w:rsidRPr="00D7306D" w14:paraId="28E12269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563EAA79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275" w:type="dxa"/>
            <w:vAlign w:val="center"/>
          </w:tcPr>
          <w:p w14:paraId="3D1EBE79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F7DEB9E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projects.lastUpdated</w:t>
            </w:r>
          </w:p>
        </w:tc>
        <w:tc>
          <w:tcPr>
            <w:tcW w:w="3118" w:type="dxa"/>
            <w:vAlign w:val="center"/>
          </w:tcPr>
          <w:p w14:paraId="7CC4E70F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64DC2" w:rsidRPr="00D7306D" w14:paraId="26106BA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B23E753" w14:textId="79E8C9B4" w:rsidR="00D64DC2" w:rsidRPr="00BC6553" w:rsidRDefault="00D64DC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5" w:type="dxa"/>
            <w:vAlign w:val="center"/>
          </w:tcPr>
          <w:p w14:paraId="3B6E3D89" w14:textId="77777777" w:rsidR="00D64DC2" w:rsidRPr="00BC6553" w:rsidRDefault="00D64DC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F3B7735" w14:textId="63AE205B" w:rsidR="00D64DC2" w:rsidRPr="00BC6553" w:rsidRDefault="00D64DC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projects.thumbnail</w:t>
            </w:r>
          </w:p>
        </w:tc>
        <w:tc>
          <w:tcPr>
            <w:tcW w:w="3118" w:type="dxa"/>
            <w:vAlign w:val="center"/>
          </w:tcPr>
          <w:p w14:paraId="7758D5D6" w14:textId="77777777" w:rsidR="00D64DC2" w:rsidRPr="00BC6553" w:rsidRDefault="00D64DC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4CB9" w:rsidRPr="00D7306D" w14:paraId="011B080B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045F3492" w14:textId="39D47D34" w:rsidR="00944CB9" w:rsidRDefault="000007E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wnerId</w:t>
            </w:r>
          </w:p>
        </w:tc>
        <w:tc>
          <w:tcPr>
            <w:tcW w:w="1275" w:type="dxa"/>
            <w:vAlign w:val="center"/>
          </w:tcPr>
          <w:p w14:paraId="53708507" w14:textId="4A8B7462" w:rsidR="00944CB9" w:rsidRDefault="000007E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EAC3C08" w14:textId="4500FC86" w:rsidR="00944CB9" w:rsidRDefault="000007E4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5087B441" w14:textId="77777777" w:rsidR="00944CB9" w:rsidRPr="00BC6553" w:rsidRDefault="00944CB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F4ACE" w:rsidRPr="00D7306D" w14:paraId="76A4B098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753DB5FF" w14:textId="14E8A175" w:rsidR="004F4ACE" w:rsidRDefault="004F4AC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5B7BEA80" w14:textId="722B1504" w:rsidR="004F4ACE" w:rsidRDefault="004F4AC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BE01BDF" w14:textId="32F96C37" w:rsidR="004F4ACE" w:rsidRDefault="00B86073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“User_Request_Publish”</w:t>
            </w:r>
          </w:p>
        </w:tc>
        <w:tc>
          <w:tcPr>
            <w:tcW w:w="3118" w:type="dxa"/>
            <w:vAlign w:val="center"/>
          </w:tcPr>
          <w:p w14:paraId="1F9A1F04" w14:textId="77777777" w:rsidR="004F4ACE" w:rsidRPr="00BC6553" w:rsidRDefault="004F4AC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73A2B" w:rsidRPr="00D7306D" w14:paraId="2ED7110C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0DAFC2DF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2AD38DC6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0F2B794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projects.websiteDataId</w:t>
            </w:r>
          </w:p>
        </w:tc>
        <w:tc>
          <w:tcPr>
            <w:tcW w:w="3118" w:type="dxa"/>
            <w:vAlign w:val="center"/>
          </w:tcPr>
          <w:p w14:paraId="4A7969A7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73A2B" w:rsidRPr="00D7306D" w14:paraId="4356BBDC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074C892F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275" w:type="dxa"/>
            <w:vAlign w:val="center"/>
          </w:tcPr>
          <w:p w14:paraId="1E378BDF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3FD9B8A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projects.domain</w:t>
            </w:r>
          </w:p>
        </w:tc>
        <w:tc>
          <w:tcPr>
            <w:tcW w:w="3118" w:type="dxa"/>
            <w:vAlign w:val="center"/>
          </w:tcPr>
          <w:p w14:paraId="4344D972" w14:textId="77777777" w:rsidR="00473A2B" w:rsidRPr="00BC6553" w:rsidRDefault="00473A2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F5189" w:rsidRPr="00D7306D" w14:paraId="7D5F5A68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3F807D4D" w14:textId="062CB72F" w:rsidR="005F5189" w:rsidRDefault="005F518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3F53C086" w14:textId="0CE5A363" w:rsidR="005F5189" w:rsidRDefault="005F518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B0DAE73" w14:textId="4042C05A" w:rsidR="005F5189" w:rsidRDefault="005F518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projects.namespace</w:t>
            </w:r>
          </w:p>
        </w:tc>
        <w:tc>
          <w:tcPr>
            <w:tcW w:w="3118" w:type="dxa"/>
            <w:vAlign w:val="center"/>
          </w:tcPr>
          <w:p w14:paraId="26EA161F" w14:textId="77777777" w:rsidR="005F5189" w:rsidRPr="00BC6553" w:rsidRDefault="005F5189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6CA7" w:rsidRPr="00D7306D" w14:paraId="1F0FE377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260CC3C2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275" w:type="dxa"/>
            <w:vAlign w:val="center"/>
          </w:tcPr>
          <w:p w14:paraId="52BE9F93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5FCA9C8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projects.contextRoot</w:t>
            </w:r>
          </w:p>
        </w:tc>
        <w:tc>
          <w:tcPr>
            <w:tcW w:w="3118" w:type="dxa"/>
            <w:vAlign w:val="center"/>
          </w:tcPr>
          <w:p w14:paraId="790A669F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6CA7" w:rsidRPr="00D7306D" w14:paraId="2C83C774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2A7A9253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publishDateTime</w:t>
            </w:r>
          </w:p>
        </w:tc>
        <w:tc>
          <w:tcPr>
            <w:tcW w:w="1275" w:type="dxa"/>
            <w:vAlign w:val="center"/>
          </w:tcPr>
          <w:p w14:paraId="3B4C3951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63FB6FB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projects.publishDateTime</w:t>
            </w:r>
          </w:p>
        </w:tc>
        <w:tc>
          <w:tcPr>
            <w:tcW w:w="3118" w:type="dxa"/>
            <w:vAlign w:val="center"/>
          </w:tcPr>
          <w:p w14:paraId="055BC43B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6CA7" w:rsidRPr="00D7306D" w14:paraId="1C25DC28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5BA93416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05402A21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99CEA51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projects.websiteId</w:t>
            </w:r>
          </w:p>
        </w:tc>
        <w:tc>
          <w:tcPr>
            <w:tcW w:w="3118" w:type="dxa"/>
            <w:vAlign w:val="center"/>
          </w:tcPr>
          <w:p w14:paraId="63D5CCFC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6CA7" w:rsidRPr="00D7306D" w14:paraId="02EAE07B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51926AE0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</w:t>
            </w:r>
          </w:p>
        </w:tc>
        <w:tc>
          <w:tcPr>
            <w:tcW w:w="1275" w:type="dxa"/>
            <w:vAlign w:val="center"/>
          </w:tcPr>
          <w:p w14:paraId="791AEB56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8C34BE3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projects.version</w:t>
            </w:r>
          </w:p>
        </w:tc>
        <w:tc>
          <w:tcPr>
            <w:tcW w:w="3118" w:type="dxa"/>
            <w:vAlign w:val="center"/>
          </w:tcPr>
          <w:p w14:paraId="174310DE" w14:textId="77777777" w:rsidR="00296CA7" w:rsidRPr="00BC6553" w:rsidRDefault="00296CA7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C33AC" w:rsidRPr="00D7306D" w14:paraId="58E58DE4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05143A17" w14:textId="27D11E39" w:rsidR="00DC33AC" w:rsidRPr="00BC6553" w:rsidRDefault="00C3253E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</w:t>
            </w:r>
          </w:p>
        </w:tc>
        <w:tc>
          <w:tcPr>
            <w:tcW w:w="1275" w:type="dxa"/>
            <w:vAlign w:val="center"/>
          </w:tcPr>
          <w:p w14:paraId="74052758" w14:textId="77777777" w:rsidR="00DC33AC" w:rsidRPr="00BC6553" w:rsidRDefault="00DC33A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4C35482" w14:textId="2CE24548" w:rsidR="00DC33AC" w:rsidRPr="00BC6553" w:rsidRDefault="00DC33A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projects.</w:t>
            </w:r>
            <w:r w:rsidR="00C3253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</w:t>
            </w:r>
          </w:p>
        </w:tc>
        <w:tc>
          <w:tcPr>
            <w:tcW w:w="3118" w:type="dxa"/>
            <w:vAlign w:val="center"/>
          </w:tcPr>
          <w:p w14:paraId="548DA451" w14:textId="25612182" w:rsidR="00DC33AC" w:rsidRPr="00BC6553" w:rsidRDefault="00DC33A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9815531" w14:textId="77777777" w:rsidR="00DC33AC" w:rsidRDefault="00DC33AC" w:rsidP="00DC33A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DD9D823" w14:textId="49AF1FB2" w:rsidR="001B6625" w:rsidRDefault="00DC33AC" w:rsidP="008C7A4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5E5FD9C3" w14:textId="77777777" w:rsidR="008C7A4A" w:rsidRDefault="008C7A4A" w:rsidP="008C7A4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087830F" w14:textId="2C535C76" w:rsidR="001B6625" w:rsidRDefault="001B6625" w:rsidP="001B6625">
      <w:pPr>
        <w:pStyle w:val="ab"/>
        <w:numPr>
          <w:ilvl w:val="0"/>
          <w:numId w:val="3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Launch Immediate Action</w:t>
      </w:r>
    </w:p>
    <w:p w14:paraId="6BB53B49" w14:textId="538E4F45" w:rsidR="000D5960" w:rsidRPr="000D5960" w:rsidRDefault="000D5960" w:rsidP="000D596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AB5FDD">
        <w:rPr>
          <w:rFonts w:ascii="Tahoma" w:hAnsi="Tahoma" w:cs="Tahoma"/>
          <w:sz w:val="20"/>
          <w:szCs w:val="20"/>
          <w:lang w:eastAsia="ja-JP" w:bidi="th-TH"/>
        </w:rPr>
        <w:t>Change Approve Website Status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AB5FDD">
        <w:rPr>
          <w:rFonts w:ascii="Tahoma" w:hAnsi="Tahoma" w:cs="Tahoma"/>
          <w:sz w:val="20"/>
          <w:szCs w:val="20"/>
          <w:lang w:eastAsia="ja-JP" w:bidi="th-TH"/>
        </w:rPr>
        <w:t>change status to approve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2B04F77" w14:textId="77777777" w:rsidR="000D5960" w:rsidRDefault="000D5960" w:rsidP="000D596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0D5960" w:rsidRPr="0031791A" w14:paraId="38416751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0E54A17" w14:textId="77777777" w:rsidR="000D5960" w:rsidRPr="0031791A" w:rsidRDefault="000D596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7584798" w14:textId="77777777" w:rsidR="000D5960" w:rsidRPr="0031791A" w:rsidRDefault="000D596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0BF79FE" w14:textId="77777777" w:rsidR="000D5960" w:rsidRPr="0031791A" w:rsidRDefault="000D596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CB7F510" w14:textId="77777777" w:rsidR="000D5960" w:rsidRPr="001E796D" w:rsidRDefault="000D596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D5960" w:rsidRPr="00D7306D" w14:paraId="2A840693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02555AF" w14:textId="74C5847A" w:rsidR="000D5960" w:rsidRPr="00BC6553" w:rsidRDefault="00FD782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7354EA72" w14:textId="77777777" w:rsidR="000D5960" w:rsidRPr="00BC6553" w:rsidRDefault="000D59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BB30962" w14:textId="16115F24" w:rsidR="000D5960" w:rsidRPr="00BC6553" w:rsidRDefault="00FD782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 received above</w:t>
            </w:r>
          </w:p>
        </w:tc>
        <w:tc>
          <w:tcPr>
            <w:tcW w:w="3118" w:type="dxa"/>
            <w:vAlign w:val="center"/>
          </w:tcPr>
          <w:p w14:paraId="3E7BB2B8" w14:textId="77777777" w:rsidR="000D5960" w:rsidRPr="00BC6553" w:rsidRDefault="000D59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0D5960" w:rsidRPr="00D7306D" w14:paraId="4660281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5FD050E" w14:textId="0191DDE8" w:rsidR="000D5960" w:rsidRPr="00BC6553" w:rsidRDefault="00FD782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76B7A0C8" w14:textId="77777777" w:rsidR="000D5960" w:rsidRPr="00BC6553" w:rsidRDefault="000D59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DA0096B" w14:textId="486DA8C8" w:rsidR="000D5960" w:rsidRPr="00BC6553" w:rsidRDefault="00FD782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“Approve”</w:t>
            </w:r>
          </w:p>
        </w:tc>
        <w:tc>
          <w:tcPr>
            <w:tcW w:w="3118" w:type="dxa"/>
            <w:vAlign w:val="center"/>
          </w:tcPr>
          <w:p w14:paraId="7F965C4E" w14:textId="77777777" w:rsidR="000D5960" w:rsidRPr="00BC6553" w:rsidRDefault="000D59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D5960" w:rsidRPr="00D7306D" w14:paraId="45D554D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0F9CC6A" w14:textId="30F8BF82" w:rsidR="000D5960" w:rsidRPr="00BC6553" w:rsidRDefault="00FD782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4A23E10A" w14:textId="77777777" w:rsidR="000D5960" w:rsidRPr="00BC6553" w:rsidRDefault="000D59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D7D1100" w14:textId="00A773A4" w:rsidR="000D5960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</w:t>
            </w:r>
            <w:r w:rsidR="00D45DB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22021B12" w14:textId="77777777" w:rsidR="000D5960" w:rsidRPr="00BC6553" w:rsidRDefault="000D59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5C8EC04" w14:textId="77777777" w:rsidR="00233C2B" w:rsidRDefault="00233C2B" w:rsidP="00233C2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CA3E578" w14:textId="5B058732" w:rsidR="000D5960" w:rsidRPr="00C45FB7" w:rsidRDefault="00233C2B" w:rsidP="00C45FB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4A8B73B" w14:textId="77777777" w:rsidR="00143044" w:rsidRPr="00C45FB7" w:rsidRDefault="00143044" w:rsidP="00C45FB7">
      <w:pPr>
        <w:pStyle w:val="ab"/>
        <w:ind w:left="360"/>
        <w:rPr>
          <w:lang w:eastAsia="ja-JP" w:bidi="th-TH"/>
        </w:rPr>
      </w:pPr>
    </w:p>
    <w:p w14:paraId="7C54145B" w14:textId="73F69B56" w:rsidR="00D00C3F" w:rsidRDefault="00D00C3F" w:rsidP="00D00C3F">
      <w:pPr>
        <w:pStyle w:val="ab"/>
        <w:numPr>
          <w:ilvl w:val="0"/>
          <w:numId w:val="3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Launch Schedule Action</w:t>
      </w:r>
    </w:p>
    <w:p w14:paraId="0E67B007" w14:textId="77777777" w:rsidR="001868AF" w:rsidRPr="000D5960" w:rsidRDefault="001868AF" w:rsidP="001868A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Approve Website Status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 status to approve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AD8A8E7" w14:textId="77777777" w:rsidR="001868AF" w:rsidRDefault="001868AF" w:rsidP="001868A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1868AF" w:rsidRPr="0031791A" w14:paraId="03ADC187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4D46DC7" w14:textId="77777777" w:rsidR="001868AF" w:rsidRPr="0031791A" w:rsidRDefault="001868A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4842631" w14:textId="77777777" w:rsidR="001868AF" w:rsidRPr="0031791A" w:rsidRDefault="001868A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CB9D06F" w14:textId="77777777" w:rsidR="001868AF" w:rsidRPr="0031791A" w:rsidRDefault="001868A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F7E19B9" w14:textId="77777777" w:rsidR="001868AF" w:rsidRPr="001E796D" w:rsidRDefault="001868A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868AF" w:rsidRPr="00D7306D" w14:paraId="38823FC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BE5FA10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00B6FD20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71968C7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 received above</w:t>
            </w:r>
          </w:p>
        </w:tc>
        <w:tc>
          <w:tcPr>
            <w:tcW w:w="3118" w:type="dxa"/>
            <w:vAlign w:val="center"/>
          </w:tcPr>
          <w:p w14:paraId="74D55DF4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1868AF" w:rsidRPr="00D7306D" w14:paraId="0D54697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7D6A21E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00164267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0FE134D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“Approve”</w:t>
            </w:r>
          </w:p>
        </w:tc>
        <w:tc>
          <w:tcPr>
            <w:tcW w:w="3118" w:type="dxa"/>
            <w:vAlign w:val="center"/>
          </w:tcPr>
          <w:p w14:paraId="5E375F6B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868AF" w:rsidRPr="00D7306D" w14:paraId="192341B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A5E8252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16BA754F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A33125F" w14:textId="2A2A3745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</w:t>
            </w:r>
            <w:r w:rsidR="00D45DB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6454829A" w14:textId="77777777" w:rsidR="001868AF" w:rsidRPr="00BC6553" w:rsidRDefault="001868A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BCEE91D" w14:textId="77777777" w:rsidR="00DF4CB4" w:rsidRDefault="00DF4CB4" w:rsidP="00DF4CB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6CA55B0" w14:textId="36BDDCED" w:rsidR="00D00C3F" w:rsidRPr="00DC6A56" w:rsidRDefault="00DF4CB4" w:rsidP="00C45FB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  <w:r w:rsidR="00C45FB7">
        <w:rPr>
          <w:rFonts w:ascii="Tahoma" w:hAnsi="Tahoma" w:cs="Tahoma"/>
          <w:sz w:val="20"/>
          <w:szCs w:val="20"/>
          <w:lang w:eastAsia="ja-JP" w:bidi="th-TH"/>
        </w:rPr>
        <w:br/>
      </w:r>
    </w:p>
    <w:p w14:paraId="570A23C8" w14:textId="77777777" w:rsidR="00ED25FF" w:rsidRPr="00D00C3F" w:rsidRDefault="00ED25FF" w:rsidP="00ED25F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08F136F" w14:textId="77777777" w:rsidR="0044161E" w:rsidRPr="00BF090A" w:rsidRDefault="0044161E" w:rsidP="0044161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1C3D92B" w14:textId="77777777" w:rsidR="00BE03AA" w:rsidRDefault="00BE03AA" w:rsidP="00BE03AA">
      <w:pPr>
        <w:pStyle w:val="ab"/>
        <w:numPr>
          <w:ilvl w:val="0"/>
          <w:numId w:val="34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16F003E" w14:textId="77777777" w:rsidR="00BE03AA" w:rsidRDefault="00BE03AA" w:rsidP="00BE03AA">
      <w:pPr>
        <w:rPr>
          <w:rStyle w:val="af0"/>
          <w:rFonts w:ascii="Tahoma" w:hAnsi="Tahoma" w:cs="Tahoma"/>
          <w:color w:val="auto"/>
        </w:rPr>
      </w:pPr>
    </w:p>
    <w:p w14:paraId="3A691826" w14:textId="77777777" w:rsidR="00BE03AA" w:rsidRPr="004D476C" w:rsidRDefault="00BE03AA" w:rsidP="00BE03AA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2" w:name="_Toc49966617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8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E03AA" w:rsidRPr="000253E8" w14:paraId="76566C8E" w14:textId="77777777" w:rsidTr="00D2478B">
        <w:tc>
          <w:tcPr>
            <w:tcW w:w="2523" w:type="dxa"/>
          </w:tcPr>
          <w:p w14:paraId="6CD04A89" w14:textId="77777777" w:rsidR="00BE03AA" w:rsidRPr="000253E8" w:rsidRDefault="00BE03AA" w:rsidP="00D2478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DC856B8" w14:textId="77777777" w:rsidR="00BE03AA" w:rsidRPr="000253E8" w:rsidRDefault="00BE03AA" w:rsidP="00D2478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9B38884" w14:textId="77777777" w:rsidR="00BE03AA" w:rsidRPr="000253E8" w:rsidRDefault="00BE03AA" w:rsidP="00D2478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7890838" w14:textId="77777777" w:rsidR="00BE03AA" w:rsidRPr="000253E8" w:rsidRDefault="00BE03AA" w:rsidP="00D2478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F0D2522" w14:textId="77777777" w:rsidR="00BE03AA" w:rsidRPr="000253E8" w:rsidRDefault="00BE03AA" w:rsidP="00D2478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E03AA" w:rsidRPr="004A49C9" w14:paraId="225E82E9" w14:textId="77777777" w:rsidTr="00D2478B">
        <w:tc>
          <w:tcPr>
            <w:tcW w:w="2523" w:type="dxa"/>
          </w:tcPr>
          <w:p w14:paraId="6C8F704E" w14:textId="77777777" w:rsidR="00BE03AA" w:rsidRPr="004A49C9" w:rsidRDefault="00BE03AA" w:rsidP="00D2478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5D44FC1" w14:textId="77777777" w:rsidR="00BE03AA" w:rsidRPr="004A49C9" w:rsidRDefault="00BE03AA" w:rsidP="00D2478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D047CD9" w14:textId="77777777" w:rsidR="00BE03AA" w:rsidRPr="004A49C9" w:rsidRDefault="00BE03AA" w:rsidP="00D2478B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0367396" w14:textId="77777777" w:rsidR="00BE03AA" w:rsidRPr="004A49C9" w:rsidRDefault="00BE03AA" w:rsidP="00D2478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3FD2AC5" w14:textId="77777777" w:rsidR="00BE03AA" w:rsidRPr="00E2590C" w:rsidRDefault="00BE03AA" w:rsidP="00D2478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ED0F917" w14:textId="77777777" w:rsidR="00BE03AA" w:rsidRPr="00D46019" w:rsidRDefault="00BE03AA" w:rsidP="00BE03AA"/>
    <w:p w14:paraId="51F0B608" w14:textId="77777777" w:rsidR="00BE03AA" w:rsidRPr="004D476C" w:rsidRDefault="00BE03AA" w:rsidP="00BE03A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3" w:name="_Toc49966618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8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E03AA" w:rsidRPr="0031791A" w14:paraId="120D1EE3" w14:textId="77777777" w:rsidTr="00D2478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A84201C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9D0856C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F9B635E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73FCC89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596973B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D34AF30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931AED6" w14:textId="77777777" w:rsidR="00BE03AA" w:rsidRPr="00B274A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274AA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E03AA" w:rsidRPr="00D7306D" w14:paraId="275F4A69" w14:textId="77777777" w:rsidTr="00D2478B">
        <w:trPr>
          <w:trHeight w:val="378"/>
        </w:trPr>
        <w:tc>
          <w:tcPr>
            <w:tcW w:w="1559" w:type="dxa"/>
            <w:vAlign w:val="center"/>
          </w:tcPr>
          <w:p w14:paraId="1C66A775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080" w:type="dxa"/>
            <w:vAlign w:val="center"/>
          </w:tcPr>
          <w:p w14:paraId="293307CD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25BF0436" w14:textId="77777777" w:rsidR="00BE03AA" w:rsidRPr="00BC6553" w:rsidRDefault="00BE03A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C11630F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20F51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9E25A3C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BAC9865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DB67165" w14:textId="77777777" w:rsidR="00BE03AA" w:rsidRDefault="00BE03AA" w:rsidP="00BE03AA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B28DB9A" w14:textId="77777777" w:rsidR="00BE03AA" w:rsidRPr="004D476C" w:rsidRDefault="00BE03AA" w:rsidP="00BE03AA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4" w:name="_Toc49966619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8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E03AA" w:rsidRPr="000253E8" w14:paraId="1AEB7244" w14:textId="77777777" w:rsidTr="00D2478B">
        <w:trPr>
          <w:trHeight w:val="379"/>
        </w:trPr>
        <w:tc>
          <w:tcPr>
            <w:tcW w:w="1843" w:type="dxa"/>
          </w:tcPr>
          <w:p w14:paraId="597D675B" w14:textId="77777777" w:rsidR="00BE03AA" w:rsidRPr="000253E8" w:rsidRDefault="00BE03AA" w:rsidP="00D2478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AF2E1AE" w14:textId="77777777" w:rsidR="00BE03AA" w:rsidRPr="000253E8" w:rsidRDefault="00BE03AA" w:rsidP="00D2478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2C89EF7" w14:textId="77777777" w:rsidR="00BE03AA" w:rsidRPr="000253E8" w:rsidRDefault="00BE03AA" w:rsidP="00D2478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35871989" w14:textId="77777777" w:rsidR="00BE03AA" w:rsidRPr="000253E8" w:rsidRDefault="00BE03AA" w:rsidP="00D2478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E03AA" w:rsidRPr="004A49C9" w14:paraId="07502ADB" w14:textId="77777777" w:rsidTr="00D2478B">
        <w:tc>
          <w:tcPr>
            <w:tcW w:w="1843" w:type="dxa"/>
          </w:tcPr>
          <w:p w14:paraId="558B57D8" w14:textId="77777777" w:rsidR="00BE03AA" w:rsidRPr="004A49C9" w:rsidRDefault="00BE03AA" w:rsidP="00D2478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DB5DBB3" w14:textId="77777777" w:rsidR="00BE03AA" w:rsidRPr="004A49C9" w:rsidRDefault="00BE03AA" w:rsidP="00D2478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4BA40E3" w14:textId="77777777" w:rsidR="00BE03AA" w:rsidRPr="004A49C9" w:rsidRDefault="00BE03AA" w:rsidP="00D2478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18581CA8" w14:textId="77777777" w:rsidR="00BE03AA" w:rsidRPr="00E2590C" w:rsidRDefault="00BE03AA" w:rsidP="00D2478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DE51BAF" w14:textId="77777777" w:rsidR="00BE03AA" w:rsidRPr="00F546CD" w:rsidRDefault="00BE03AA" w:rsidP="00BE03AA">
      <w:pPr>
        <w:rPr>
          <w:lang w:eastAsia="ja-JP"/>
        </w:rPr>
      </w:pPr>
    </w:p>
    <w:p w14:paraId="1963D23B" w14:textId="77777777" w:rsidR="00BE03AA" w:rsidRPr="008616D0" w:rsidRDefault="00BE03AA" w:rsidP="00BE03A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5" w:name="_Toc49966620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8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E03AA" w:rsidRPr="0031791A" w14:paraId="2B6094A1" w14:textId="77777777" w:rsidTr="00D2478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584EA1E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7163BB7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AFDCBE0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5831588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0DDF558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E1A233D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BC68ECA" w14:textId="77777777" w:rsidR="00BE03AA" w:rsidRPr="00B274A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274AA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E03AA" w:rsidRPr="00D7306D" w14:paraId="50BB5B37" w14:textId="77777777" w:rsidTr="00D2478B">
        <w:trPr>
          <w:trHeight w:val="584"/>
        </w:trPr>
        <w:tc>
          <w:tcPr>
            <w:tcW w:w="1559" w:type="dxa"/>
            <w:vAlign w:val="center"/>
          </w:tcPr>
          <w:p w14:paraId="3332B5A3" w14:textId="1549535C" w:rsidR="00BE03AA" w:rsidRPr="00BC6553" w:rsidRDefault="00EB6FA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aunch</w:t>
            </w:r>
          </w:p>
        </w:tc>
        <w:tc>
          <w:tcPr>
            <w:tcW w:w="1080" w:type="dxa"/>
            <w:vAlign w:val="center"/>
          </w:tcPr>
          <w:p w14:paraId="3B6EFD31" w14:textId="49C9CF84" w:rsidR="00BE03AA" w:rsidRPr="00BC6553" w:rsidRDefault="00EB6FA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BF40583" w14:textId="5E2AD205" w:rsidR="00BE03AA" w:rsidRPr="00BC6553" w:rsidRDefault="00EB6FA5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B843BB8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F3E679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749F4F5" w14:textId="77777777" w:rsidR="00BE03AA" w:rsidRDefault="00EB6FA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Not Yet</w:t>
            </w:r>
          </w:p>
          <w:p w14:paraId="3BF78A8A" w14:textId="77777777" w:rsidR="00EB6FA5" w:rsidRDefault="00EB6FA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 Immediate</w:t>
            </w:r>
          </w:p>
          <w:p w14:paraId="69DD879F" w14:textId="35780E0C" w:rsidR="00EB6FA5" w:rsidRPr="00BC6553" w:rsidRDefault="00EB6FA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Schedule</w:t>
            </w:r>
          </w:p>
        </w:tc>
        <w:tc>
          <w:tcPr>
            <w:tcW w:w="2977" w:type="dxa"/>
            <w:vAlign w:val="center"/>
          </w:tcPr>
          <w:p w14:paraId="72A8CC87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EA736B4" w14:textId="77777777" w:rsidR="00BE03AA" w:rsidRPr="00A31217" w:rsidRDefault="00BE03AA" w:rsidP="00BE03AA"/>
    <w:p w14:paraId="2FEA7C8C" w14:textId="77777777" w:rsidR="00BE03AA" w:rsidRPr="008616D0" w:rsidRDefault="00BE03AA" w:rsidP="00BE03A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6" w:name="_Toc49966621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8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E03AA" w:rsidRPr="0031791A" w14:paraId="48088595" w14:textId="77777777" w:rsidTr="00D2478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1B8C294" w14:textId="745E2301" w:rsidR="00BE03AA" w:rsidRPr="0031791A" w:rsidRDefault="00B73571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80D78B0" w14:textId="77777777" w:rsidR="00BE03AA" w:rsidRPr="0031791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7DBD85E" w14:textId="77777777" w:rsidR="00BE03AA" w:rsidRPr="00B274AA" w:rsidRDefault="00BE03A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274AA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BE03AA" w:rsidRPr="00D7306D" w14:paraId="47ECEE68" w14:textId="77777777" w:rsidTr="00D2478B">
        <w:trPr>
          <w:trHeight w:val="308"/>
        </w:trPr>
        <w:tc>
          <w:tcPr>
            <w:tcW w:w="1559" w:type="dxa"/>
            <w:vAlign w:val="center"/>
          </w:tcPr>
          <w:p w14:paraId="09F993A7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6A21E12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4687F6A" w14:textId="77777777" w:rsidR="00BE03AA" w:rsidRPr="00BC6553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renamed</w:t>
            </w:r>
          </w:p>
        </w:tc>
      </w:tr>
      <w:tr w:rsidR="008F74CD" w:rsidRPr="00D7306D" w14:paraId="28DDE959" w14:textId="77777777" w:rsidTr="00D2478B">
        <w:trPr>
          <w:trHeight w:val="308"/>
        </w:trPr>
        <w:tc>
          <w:tcPr>
            <w:tcW w:w="1559" w:type="dxa"/>
            <w:vAlign w:val="center"/>
          </w:tcPr>
          <w:p w14:paraId="34BCC5FB" w14:textId="51B33C34" w:rsidR="008F74CD" w:rsidRDefault="008F74CD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90402B4" w14:textId="7FC27C46" w:rsidR="008F74CD" w:rsidRDefault="008F74CD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39E88909" w14:textId="53066A5B" w:rsidR="008F74CD" w:rsidRDefault="008F74CD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BE03AA" w:rsidRPr="00D7306D" w14:paraId="4A7C8E87" w14:textId="77777777" w:rsidTr="00D2478B">
        <w:trPr>
          <w:trHeight w:val="308"/>
        </w:trPr>
        <w:tc>
          <w:tcPr>
            <w:tcW w:w="1559" w:type="dxa"/>
            <w:vAlign w:val="center"/>
          </w:tcPr>
          <w:p w14:paraId="6782F102" w14:textId="77777777" w:rsidR="00BE03AA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564C2C7" w14:textId="77777777" w:rsidR="00BE03AA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5911919" w14:textId="77777777" w:rsidR="00BE03AA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BE03AA" w:rsidRPr="00D7306D" w14:paraId="1457C0C3" w14:textId="77777777" w:rsidTr="00D2478B">
        <w:trPr>
          <w:trHeight w:val="308"/>
        </w:trPr>
        <w:tc>
          <w:tcPr>
            <w:tcW w:w="1559" w:type="dxa"/>
            <w:vAlign w:val="center"/>
          </w:tcPr>
          <w:p w14:paraId="27749E98" w14:textId="77777777" w:rsidR="00BE03AA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FF506FC" w14:textId="77777777" w:rsidR="00BE03AA" w:rsidRDefault="00BE03A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3619BC40" w14:textId="4A6E4D9B" w:rsidR="00BE03AA" w:rsidRDefault="00820A3B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4B4CC1" w:rsidRPr="00D7306D" w14:paraId="4BF203C0" w14:textId="77777777" w:rsidTr="00D2478B">
        <w:trPr>
          <w:trHeight w:val="308"/>
        </w:trPr>
        <w:tc>
          <w:tcPr>
            <w:tcW w:w="1559" w:type="dxa"/>
            <w:vAlign w:val="center"/>
          </w:tcPr>
          <w:p w14:paraId="01955502" w14:textId="68959CD5" w:rsidR="004B4CC1" w:rsidRDefault="004B4CC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58EACFAB" w14:textId="561DC4E9" w:rsidR="004B4CC1" w:rsidRDefault="004B4CC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404005</w:t>
            </w:r>
          </w:p>
        </w:tc>
        <w:tc>
          <w:tcPr>
            <w:tcW w:w="6804" w:type="dxa"/>
            <w:vAlign w:val="center"/>
          </w:tcPr>
          <w:p w14:paraId="432DB7D3" w14:textId="23611571" w:rsidR="004B4CC1" w:rsidRDefault="004B4CC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 not found</w:t>
            </w:r>
          </w:p>
        </w:tc>
      </w:tr>
      <w:tr w:rsidR="003679A0" w:rsidRPr="00D7306D" w14:paraId="4DD91F2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473EB28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E1108FD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E92B93D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15AD00EB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D8C9AF2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620FAD9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A4434DE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59A7B5B6" w14:textId="77777777" w:rsidR="00BE03AA" w:rsidRDefault="00BE03AA" w:rsidP="00BE03AA"/>
    <w:p w14:paraId="3276527D" w14:textId="77777777" w:rsidR="00BE03AA" w:rsidRDefault="00BE03AA" w:rsidP="00B235E5"/>
    <w:p w14:paraId="581B9811" w14:textId="6B357354" w:rsidR="00B235E5" w:rsidRDefault="00AE522C" w:rsidP="00B235E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87" w:name="_Unpublish_Project_API"/>
      <w:bookmarkStart w:id="188" w:name="_Toc49966622"/>
      <w:bookmarkEnd w:id="187"/>
      <w:r>
        <w:rPr>
          <w:rFonts w:ascii="Tahoma" w:hAnsi="Tahoma" w:cs="Tahoma"/>
          <w:b/>
          <w:bCs/>
          <w:color w:val="auto"/>
          <w:sz w:val="28"/>
          <w:szCs w:val="28"/>
        </w:rPr>
        <w:t>Unp</w:t>
      </w:r>
      <w:r w:rsidR="00B235E5">
        <w:rPr>
          <w:rFonts w:ascii="Tahoma" w:hAnsi="Tahoma" w:cs="Tahoma"/>
          <w:b/>
          <w:bCs/>
          <w:color w:val="auto"/>
          <w:sz w:val="28"/>
          <w:szCs w:val="28"/>
        </w:rPr>
        <w:t>ublish Project API</w:t>
      </w:r>
      <w:bookmarkEnd w:id="188"/>
    </w:p>
    <w:p w14:paraId="35A5A67C" w14:textId="77777777" w:rsidR="00B235E5" w:rsidRPr="008A6B90" w:rsidRDefault="00B235E5" w:rsidP="00B235E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235E5" w:rsidRPr="00554C13" w14:paraId="27D7D898" w14:textId="77777777" w:rsidTr="00E57F7F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EF0A283" w14:textId="77777777" w:rsidR="00B235E5" w:rsidRPr="00554C13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0974FA8" w14:textId="703BD9A3" w:rsidR="00B235E5" w:rsidRPr="00554C13" w:rsidRDefault="00B235E5" w:rsidP="00E57F7F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Unpublish Project</w:t>
            </w:r>
          </w:p>
        </w:tc>
      </w:tr>
      <w:tr w:rsidR="00B235E5" w:rsidRPr="00554C13" w14:paraId="159F8818" w14:textId="77777777" w:rsidTr="00E57F7F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E9CFCAA" w14:textId="77777777" w:rsidR="00B235E5" w:rsidRPr="00554C13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795B724" w14:textId="3AAB797A" w:rsidR="00B235E5" w:rsidRPr="008F2A18" w:rsidRDefault="00B235E5" w:rsidP="00E57F7F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/vms/v1/projects/{projectId}/unpublish</w:t>
            </w:r>
          </w:p>
        </w:tc>
      </w:tr>
      <w:tr w:rsidR="00B235E5" w:rsidRPr="00554C13" w14:paraId="3B001E5A" w14:textId="77777777" w:rsidTr="00E57F7F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434B40C" w14:textId="77777777" w:rsidR="00B235E5" w:rsidRPr="00B274A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274AA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4EBF419" w14:textId="77777777" w:rsidR="00B235E5" w:rsidRDefault="00B235E5" w:rsidP="00E57F7F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B235E5" w:rsidRPr="00554C13" w14:paraId="31AAF97B" w14:textId="77777777" w:rsidTr="00E57F7F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E99302D" w14:textId="77777777" w:rsidR="00B235E5" w:rsidRPr="00554C13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5D9DAC8" w14:textId="7354FAC7" w:rsidR="00B235E5" w:rsidRPr="008F2A18" w:rsidRDefault="00B235E5" w:rsidP="00E57F7F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731C0D3" w14:textId="77777777" w:rsidR="00B235E5" w:rsidRDefault="00B235E5" w:rsidP="00B235E5">
      <w:pPr>
        <w:rPr>
          <w:rStyle w:val="af0"/>
          <w:rFonts w:ascii="Tahoma" w:hAnsi="Tahoma" w:cs="Tahoma"/>
          <w:color w:val="auto"/>
        </w:rPr>
      </w:pPr>
    </w:p>
    <w:p w14:paraId="1ABF09AA" w14:textId="77777777" w:rsidR="00B235E5" w:rsidRPr="004D476C" w:rsidRDefault="00B235E5" w:rsidP="00B235E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89" w:name="_Toc49966623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89"/>
    </w:p>
    <w:p w14:paraId="2DE27C46" w14:textId="5C77ADB6" w:rsidR="00B235E5" w:rsidRPr="008F2A18" w:rsidRDefault="00B235E5" w:rsidP="00B235E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Unpublish project.</w:t>
      </w:r>
    </w:p>
    <w:p w14:paraId="64C66823" w14:textId="77777777" w:rsidR="00B235E5" w:rsidRPr="00B45296" w:rsidRDefault="00B235E5" w:rsidP="000D494D">
      <w:pPr>
        <w:pStyle w:val="ab"/>
        <w:numPr>
          <w:ilvl w:val="0"/>
          <w:numId w:val="5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235E5" w:rsidRPr="0031791A" w14:paraId="6A32CC03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A95F755" w14:textId="5A8AB53C" w:rsidR="00B235E5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63E51F1" w14:textId="77777777" w:rsidR="00B235E5" w:rsidRPr="0031791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FDA7121" w14:textId="77777777" w:rsidR="00B235E5" w:rsidRPr="00E63343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235E5" w:rsidRPr="00D7306D" w14:paraId="4024C3AE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39C984CE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2F89407" w14:textId="77777777" w:rsidR="00B235E5" w:rsidRPr="00BC6553" w:rsidRDefault="00B235E5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5538512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D73C745" w14:textId="77777777" w:rsidR="00B235E5" w:rsidRDefault="00B235E5" w:rsidP="00B235E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3DB092D5" w14:textId="77777777" w:rsidR="00B235E5" w:rsidRPr="00F00294" w:rsidRDefault="00B235E5" w:rsidP="000D494D">
      <w:pPr>
        <w:pStyle w:val="ab"/>
        <w:numPr>
          <w:ilvl w:val="0"/>
          <w:numId w:val="5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B235E5" w:rsidRPr="0031791A" w14:paraId="3EA90428" w14:textId="77777777" w:rsidTr="00E57F7F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9FDDD61" w14:textId="77777777" w:rsidR="00B235E5" w:rsidRPr="0031791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B22B092" w14:textId="77777777" w:rsidR="00B235E5" w:rsidRPr="0031791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5CDCC52D" w14:textId="77777777" w:rsidR="00B235E5" w:rsidRPr="0031791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C853E05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B235E5" w:rsidRPr="00D7306D" w14:paraId="1A36871E" w14:textId="77777777" w:rsidTr="00E57F7F">
        <w:trPr>
          <w:trHeight w:val="382"/>
        </w:trPr>
        <w:tc>
          <w:tcPr>
            <w:tcW w:w="567" w:type="dxa"/>
            <w:vAlign w:val="center"/>
          </w:tcPr>
          <w:p w14:paraId="7511512A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3463A1E8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6D471F9D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5953" w:type="dxa"/>
            <w:vAlign w:val="center"/>
          </w:tcPr>
          <w:p w14:paraId="5C94BE2C" w14:textId="77777777" w:rsidR="00B235E5" w:rsidRPr="009E32BC" w:rsidRDefault="00B235E5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32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51508CCD" w14:textId="77777777" w:rsidR="00B235E5" w:rsidRPr="004626B5" w:rsidRDefault="00B235E5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38EA39EE" w14:textId="77777777" w:rsidR="00B235E5" w:rsidRDefault="00B235E5" w:rsidP="00B235E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0CBD2380" w14:textId="77777777" w:rsidR="00B235E5" w:rsidRPr="00204BDE" w:rsidRDefault="00B235E5" w:rsidP="00B235E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B235E5" w:rsidRPr="0031791A" w14:paraId="51B95F63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F079647" w14:textId="3CF42F71" w:rsidR="00B235E5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11D0525" w14:textId="77777777" w:rsidR="00B235E5" w:rsidRPr="0031791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15B571A" w14:textId="77777777" w:rsidR="00B235E5" w:rsidRPr="0031791A" w:rsidRDefault="00B235E5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8294143" w14:textId="77777777" w:rsidR="00B235E5" w:rsidRPr="00E63343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235E5" w:rsidRPr="00D7306D" w14:paraId="6B2CA0E5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4F8D3936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7D89F7C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4C6B5434" w14:textId="77777777" w:rsidR="00B235E5" w:rsidRPr="00BC6553" w:rsidRDefault="00B235E5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C8A27FB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</w:tbl>
    <w:p w14:paraId="0EAD394E" w14:textId="77777777" w:rsidR="00837541" w:rsidRPr="00F6258E" w:rsidRDefault="00837541" w:rsidP="00837541">
      <w:pPr>
        <w:rPr>
          <w:rStyle w:val="af0"/>
          <w:rFonts w:ascii="Tahoma" w:hAnsi="Tahoma" w:cs="Tahoma"/>
          <w:color w:val="auto"/>
          <w:lang w:eastAsia="ja-JP"/>
        </w:rPr>
      </w:pPr>
    </w:p>
    <w:p w14:paraId="267C0DCD" w14:textId="77777777" w:rsidR="00837541" w:rsidRPr="0095763F" w:rsidRDefault="00837541" w:rsidP="000D494D">
      <w:pPr>
        <w:pStyle w:val="ab"/>
        <w:numPr>
          <w:ilvl w:val="0"/>
          <w:numId w:val="55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Specified Project Information</w:t>
      </w:r>
    </w:p>
    <w:p w14:paraId="002A2840" w14:textId="77777777" w:rsidR="00837541" w:rsidRPr="00F75C84" w:rsidRDefault="00837541" w:rsidP="0083754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C56CA42" w14:textId="77777777" w:rsidR="00837541" w:rsidRDefault="00837541" w:rsidP="0083754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837541" w:rsidRPr="0031791A" w14:paraId="684E91E7" w14:textId="77777777" w:rsidTr="00981E1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89A29DB" w14:textId="77777777" w:rsidR="00837541" w:rsidRPr="0031791A" w:rsidRDefault="00837541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D44A3BB" w14:textId="77777777" w:rsidR="00837541" w:rsidRPr="0031791A" w:rsidRDefault="00837541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3D4A095C" w14:textId="77777777" w:rsidR="00837541" w:rsidRPr="0031791A" w:rsidRDefault="00837541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C55F2C0" w14:textId="77777777" w:rsidR="00837541" w:rsidRPr="001E796D" w:rsidRDefault="00837541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37541" w:rsidRPr="00D7306D" w14:paraId="5B153C69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2940492D" w14:textId="77777777" w:rsidR="00837541" w:rsidRPr="00BC6553" w:rsidRDefault="008375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2243F94C" w14:textId="77777777" w:rsidR="00837541" w:rsidRPr="00BC6553" w:rsidRDefault="008375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4BFAA0F" w14:textId="77777777" w:rsidR="00837541" w:rsidRPr="00BC6553" w:rsidRDefault="008375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67EBC5EE" w14:textId="77777777" w:rsidR="00837541" w:rsidRPr="00BC6553" w:rsidRDefault="008375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FE7F1C" w:rsidRPr="00D7306D" w14:paraId="2615C6A8" w14:textId="77777777" w:rsidTr="00981E1E">
        <w:trPr>
          <w:trHeight w:val="356"/>
        </w:trPr>
        <w:tc>
          <w:tcPr>
            <w:tcW w:w="1985" w:type="dxa"/>
            <w:vAlign w:val="center"/>
          </w:tcPr>
          <w:p w14:paraId="716FB258" w14:textId="685CF7CB" w:rsidR="00FE7F1C" w:rsidRDefault="00FE7F1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6519C1E4" w14:textId="13A1FC57" w:rsidR="00FE7F1C" w:rsidRDefault="00FE7F1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83045A2" w14:textId="47F917E2" w:rsidR="00FE7F1C" w:rsidRDefault="00FE7F1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5EEC30B7" w14:textId="77777777" w:rsidR="00FE7F1C" w:rsidRDefault="00FE7F1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8BB7923" w14:textId="77777777" w:rsidR="00837541" w:rsidRDefault="00837541" w:rsidP="0083754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B230A42" w14:textId="77777777" w:rsidR="00837541" w:rsidRDefault="00837541" w:rsidP="0083754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A4D57F2" w14:textId="77777777" w:rsidR="00837541" w:rsidRPr="00345109" w:rsidRDefault="00837541" w:rsidP="0083754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0433D42E" w14:textId="2939D694" w:rsidR="00837541" w:rsidRDefault="00837541" w:rsidP="0083754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F9388C">
        <w:rPr>
          <w:rFonts w:ascii="Tahoma" w:hAnsi="Tahoma" w:cs="Tahoma"/>
          <w:sz w:val="20"/>
          <w:szCs w:val="20"/>
          <w:lang w:bidi="th-TH"/>
        </w:rPr>
        <w:t xml:space="preserve">project </w:t>
      </w:r>
      <w:r>
        <w:rPr>
          <w:rFonts w:ascii="Tahoma" w:hAnsi="Tahoma" w:cs="Tahoma"/>
          <w:sz w:val="20"/>
          <w:szCs w:val="20"/>
          <w:lang w:bidi="th-TH"/>
        </w:rPr>
        <w:t>status not equal to “</w:t>
      </w:r>
      <w:r w:rsidR="003E4FA1">
        <w:rPr>
          <w:rFonts w:ascii="Tahoma" w:hAnsi="Tahoma" w:cs="Tahoma"/>
          <w:sz w:val="20"/>
          <w:szCs w:val="20"/>
          <w:lang w:bidi="th-TH"/>
        </w:rPr>
        <w:t>Pending</w:t>
      </w:r>
      <w:r>
        <w:rPr>
          <w:rFonts w:ascii="Tahoma" w:hAnsi="Tahoma" w:cs="Tahoma"/>
          <w:sz w:val="20"/>
          <w:szCs w:val="20"/>
          <w:lang w:bidi="th-TH"/>
        </w:rPr>
        <w:t>” return the following 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37541" w:rsidRPr="0031791A" w14:paraId="6BC40484" w14:textId="77777777" w:rsidTr="00981E1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35FA687" w14:textId="77777777" w:rsidR="00837541" w:rsidRPr="0031791A" w:rsidRDefault="00837541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7845D44" w14:textId="77777777" w:rsidR="00837541" w:rsidRPr="0031791A" w:rsidRDefault="00837541" w:rsidP="00981E1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BFAB379" w14:textId="77777777" w:rsidR="00837541" w:rsidRPr="008F502E" w:rsidRDefault="00837541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50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37541" w:rsidRPr="00D7306D" w14:paraId="5EB46E9F" w14:textId="77777777" w:rsidTr="00981E1E">
        <w:trPr>
          <w:trHeight w:val="382"/>
        </w:trPr>
        <w:tc>
          <w:tcPr>
            <w:tcW w:w="1701" w:type="dxa"/>
            <w:vAlign w:val="center"/>
          </w:tcPr>
          <w:p w14:paraId="59EE3ACE" w14:textId="77777777" w:rsidR="00837541" w:rsidRPr="00BC6553" w:rsidRDefault="008375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2352DE9C" w14:textId="77777777" w:rsidR="00837541" w:rsidRPr="00BC6553" w:rsidRDefault="00837541" w:rsidP="00981E1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946" w:type="dxa"/>
            <w:vAlign w:val="center"/>
          </w:tcPr>
          <w:p w14:paraId="3D32BE1F" w14:textId="77777777" w:rsidR="00837541" w:rsidRPr="00BC6553" w:rsidRDefault="00837541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2A02261" w14:textId="77777777" w:rsidR="00C15FA7" w:rsidRDefault="00C15FA7" w:rsidP="007B46AD">
      <w:pPr>
        <w:rPr>
          <w:rFonts w:ascii="Tahoma" w:hAnsi="Tahoma" w:cs="Tahoma"/>
          <w:sz w:val="20"/>
          <w:szCs w:val="20"/>
          <w:lang w:bidi="th-TH"/>
        </w:rPr>
      </w:pPr>
    </w:p>
    <w:p w14:paraId="56D19D35" w14:textId="749DBCFD" w:rsidR="007B46AD" w:rsidRDefault="003754DC" w:rsidP="000D494D">
      <w:pPr>
        <w:pStyle w:val="ab"/>
        <w:numPr>
          <w:ilvl w:val="0"/>
          <w:numId w:val="5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Cancel</w:t>
      </w:r>
      <w:r w:rsidR="007B46AD">
        <w:rPr>
          <w:rStyle w:val="af0"/>
          <w:rFonts w:ascii="Tahoma" w:hAnsi="Tahoma" w:cs="Tahoma"/>
          <w:color w:val="auto"/>
          <w:lang w:eastAsia="ja-JP"/>
        </w:rPr>
        <w:t xml:space="preserve"> Approve Website</w:t>
      </w:r>
      <w:r>
        <w:rPr>
          <w:rStyle w:val="af0"/>
          <w:rFonts w:ascii="Tahoma" w:hAnsi="Tahoma" w:cs="Tahoma"/>
          <w:color w:val="auto"/>
          <w:lang w:eastAsia="ja-JP"/>
        </w:rPr>
        <w:t xml:space="preserve"> Request</w:t>
      </w:r>
    </w:p>
    <w:p w14:paraId="0916F83F" w14:textId="54C4F474" w:rsidR="008B53FB" w:rsidRPr="00F75C84" w:rsidRDefault="008B53FB" w:rsidP="008B53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B207D7">
        <w:rPr>
          <w:rFonts w:ascii="Tahoma" w:hAnsi="Tahoma" w:cs="Tahoma"/>
          <w:sz w:val="20"/>
          <w:szCs w:val="20"/>
          <w:lang w:eastAsia="ja-JP" w:bidi="th-TH"/>
        </w:rPr>
        <w:t>Cancel Approve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207D7">
        <w:rPr>
          <w:rFonts w:ascii="Tahoma" w:hAnsi="Tahoma" w:cs="Tahoma"/>
          <w:sz w:val="20"/>
          <w:szCs w:val="20"/>
          <w:lang w:eastAsia="ja-JP" w:bidi="th-TH"/>
        </w:rPr>
        <w:t>Website Request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207D7">
        <w:rPr>
          <w:rFonts w:ascii="Tahoma" w:hAnsi="Tahoma" w:cs="Tahoma"/>
          <w:sz w:val="20"/>
          <w:szCs w:val="20"/>
          <w:lang w:eastAsia="ja-JP" w:bidi="th-TH"/>
        </w:rPr>
        <w:t>cancel approve request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13E32B2" w14:textId="77777777" w:rsidR="008B53FB" w:rsidRDefault="008B53FB" w:rsidP="008B53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536"/>
        <w:gridCol w:w="2410"/>
      </w:tblGrid>
      <w:tr w:rsidR="008B53FB" w:rsidRPr="0031791A" w14:paraId="70FC6C52" w14:textId="77777777" w:rsidTr="00AA6418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A2BBE24" w14:textId="77777777" w:rsidR="008B53FB" w:rsidRPr="0031791A" w:rsidRDefault="008B53F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B2A3EFF" w14:textId="77777777" w:rsidR="008B53FB" w:rsidRPr="0031791A" w:rsidRDefault="008B53F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536" w:type="dxa"/>
            <w:shd w:val="clear" w:color="auto" w:fill="B4C6E7" w:themeFill="accent5" w:themeFillTint="66"/>
            <w:vAlign w:val="center"/>
          </w:tcPr>
          <w:p w14:paraId="7EBFA742" w14:textId="77777777" w:rsidR="008B53FB" w:rsidRPr="0031791A" w:rsidRDefault="008B53F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19807B07" w14:textId="77777777" w:rsidR="008B53FB" w:rsidRPr="001E796D" w:rsidRDefault="008B53FB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53FB" w:rsidRPr="00D7306D" w14:paraId="6B33A068" w14:textId="77777777" w:rsidTr="00AA6418">
        <w:trPr>
          <w:trHeight w:val="356"/>
        </w:trPr>
        <w:tc>
          <w:tcPr>
            <w:tcW w:w="1985" w:type="dxa"/>
            <w:vAlign w:val="center"/>
          </w:tcPr>
          <w:p w14:paraId="1ED46925" w14:textId="0A547145" w:rsidR="008B53FB" w:rsidRPr="00BC6553" w:rsidRDefault="0031768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55D284E2" w14:textId="77777777" w:rsidR="008B53FB" w:rsidRPr="00BC6553" w:rsidRDefault="008B53FB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0840C725" w14:textId="24FEA4B8" w:rsidR="008B53FB" w:rsidRPr="00BC6553" w:rsidRDefault="00C57FA6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pecified projectId</w:t>
            </w:r>
          </w:p>
        </w:tc>
        <w:tc>
          <w:tcPr>
            <w:tcW w:w="2410" w:type="dxa"/>
            <w:vAlign w:val="center"/>
          </w:tcPr>
          <w:p w14:paraId="38247F47" w14:textId="5280E153" w:rsidR="008B53FB" w:rsidRPr="00BC6553" w:rsidRDefault="00AE389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E76275" w:rsidRPr="00D7306D" w14:paraId="535BF05D" w14:textId="77777777" w:rsidTr="00AA6418">
        <w:trPr>
          <w:trHeight w:val="356"/>
        </w:trPr>
        <w:tc>
          <w:tcPr>
            <w:tcW w:w="1985" w:type="dxa"/>
            <w:vAlign w:val="center"/>
          </w:tcPr>
          <w:p w14:paraId="34EAC198" w14:textId="5CB22A4B" w:rsidR="00E76275" w:rsidRDefault="00E7627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2D11BA8A" w14:textId="4139DE56" w:rsidR="00E76275" w:rsidRDefault="00E7627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1C2DFD34" w14:textId="738E3341" w:rsidR="00E76275" w:rsidRDefault="000B178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“User_Request_Unpublish”</w:t>
            </w:r>
          </w:p>
        </w:tc>
        <w:tc>
          <w:tcPr>
            <w:tcW w:w="2410" w:type="dxa"/>
            <w:vAlign w:val="center"/>
          </w:tcPr>
          <w:p w14:paraId="2B5768CB" w14:textId="77777777" w:rsidR="00E76275" w:rsidRDefault="00E76275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7EDEEF9" w14:textId="77777777" w:rsidR="008B53FB" w:rsidRDefault="008B53FB" w:rsidP="008B53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DF594D5" w14:textId="77777777" w:rsidR="008B53FB" w:rsidRPr="00C15FA7" w:rsidRDefault="008B53FB" w:rsidP="008B53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3857062" w14:textId="1ED1FD95" w:rsidR="007B46AD" w:rsidRDefault="007B46AD" w:rsidP="00B235E5">
      <w:pPr>
        <w:rPr>
          <w:rFonts w:ascii="Tahoma" w:hAnsi="Tahoma" w:cs="Tahoma"/>
          <w:sz w:val="20"/>
          <w:szCs w:val="20"/>
          <w:lang w:bidi="th-TH"/>
        </w:rPr>
      </w:pPr>
    </w:p>
    <w:p w14:paraId="2864F269" w14:textId="77777777" w:rsidR="004D728F" w:rsidRDefault="004D728F" w:rsidP="000D494D">
      <w:pPr>
        <w:pStyle w:val="ab"/>
        <w:numPr>
          <w:ilvl w:val="0"/>
          <w:numId w:val="5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Change The Project Status</w:t>
      </w:r>
    </w:p>
    <w:p w14:paraId="43B4817B" w14:textId="77777777" w:rsidR="004D728F" w:rsidRPr="00F75C84" w:rsidRDefault="004D728F" w:rsidP="004D728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ED835A1" w14:textId="77777777" w:rsidR="004D728F" w:rsidRDefault="004D728F" w:rsidP="004D728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3686"/>
        <w:gridCol w:w="3260"/>
      </w:tblGrid>
      <w:tr w:rsidR="004D728F" w:rsidRPr="0031791A" w14:paraId="5F479B25" w14:textId="77777777" w:rsidTr="006C44BA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78E5B8C" w14:textId="77777777" w:rsidR="004D728F" w:rsidRPr="0031791A" w:rsidRDefault="004D728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B5ADFA7" w14:textId="77777777" w:rsidR="004D728F" w:rsidRPr="0031791A" w:rsidRDefault="004D728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2842E2AF" w14:textId="77777777" w:rsidR="004D728F" w:rsidRPr="0031791A" w:rsidRDefault="004D728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28FF2553" w14:textId="77777777" w:rsidR="004D728F" w:rsidRPr="001E796D" w:rsidRDefault="004D728F" w:rsidP="00981E1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C44BA" w:rsidRPr="00D7306D" w14:paraId="585BB92C" w14:textId="77777777" w:rsidTr="006C44BA">
        <w:trPr>
          <w:trHeight w:val="356"/>
        </w:trPr>
        <w:tc>
          <w:tcPr>
            <w:tcW w:w="1701" w:type="dxa"/>
            <w:vAlign w:val="center"/>
          </w:tcPr>
          <w:p w14:paraId="0C656051" w14:textId="6AEF6BF0" w:rsidR="006C44BA" w:rsidRPr="00BC6553" w:rsidRDefault="006C44B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282CBDF2" w14:textId="77777777" w:rsidR="006C44BA" w:rsidRPr="00BC6553" w:rsidRDefault="006C44B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577FC16F" w14:textId="1DD7135D" w:rsidR="006C44BA" w:rsidRPr="00BC6553" w:rsidRDefault="006C44B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3260" w:type="dxa"/>
            <w:vAlign w:val="center"/>
          </w:tcPr>
          <w:p w14:paraId="5B2C94F7" w14:textId="486AE35D" w:rsidR="006C44BA" w:rsidRPr="00BC6553" w:rsidRDefault="006C44B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4D728F" w:rsidRPr="00D7306D" w14:paraId="24F59262" w14:textId="77777777" w:rsidTr="006C44BA">
        <w:trPr>
          <w:trHeight w:val="356"/>
        </w:trPr>
        <w:tc>
          <w:tcPr>
            <w:tcW w:w="1701" w:type="dxa"/>
            <w:vAlign w:val="center"/>
          </w:tcPr>
          <w:p w14:paraId="5917CAE8" w14:textId="77777777" w:rsidR="004D728F" w:rsidRPr="00BC6553" w:rsidRDefault="004D728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559" w:type="dxa"/>
            <w:vAlign w:val="center"/>
          </w:tcPr>
          <w:p w14:paraId="00D018C7" w14:textId="77777777" w:rsidR="004D728F" w:rsidRPr="00BC6553" w:rsidRDefault="004D728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4A532C63" w14:textId="2E2E9C1B" w:rsidR="004D728F" w:rsidRPr="00BC6553" w:rsidRDefault="004D728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“Draft”</w:t>
            </w:r>
          </w:p>
        </w:tc>
        <w:tc>
          <w:tcPr>
            <w:tcW w:w="3260" w:type="dxa"/>
            <w:vAlign w:val="center"/>
          </w:tcPr>
          <w:p w14:paraId="73DA9E3D" w14:textId="77777777" w:rsidR="004D728F" w:rsidRPr="00BC6553" w:rsidRDefault="004D728F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507C" w:rsidRPr="00D7306D" w14:paraId="249FD3B1" w14:textId="77777777" w:rsidTr="006C44BA">
        <w:trPr>
          <w:trHeight w:val="356"/>
        </w:trPr>
        <w:tc>
          <w:tcPr>
            <w:tcW w:w="1701" w:type="dxa"/>
            <w:vAlign w:val="center"/>
          </w:tcPr>
          <w:p w14:paraId="4E1B8044" w14:textId="20EE719B" w:rsidR="00AA507C" w:rsidRDefault="0098670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559" w:type="dxa"/>
            <w:vAlign w:val="center"/>
          </w:tcPr>
          <w:p w14:paraId="101494A9" w14:textId="7373A0A4" w:rsidR="00AA507C" w:rsidRDefault="0098670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0097D6B7" w14:textId="2969E611" w:rsidR="00AA507C" w:rsidRDefault="0098670A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“User_Request_Unpublish”</w:t>
            </w:r>
          </w:p>
        </w:tc>
        <w:tc>
          <w:tcPr>
            <w:tcW w:w="3260" w:type="dxa"/>
            <w:vAlign w:val="center"/>
          </w:tcPr>
          <w:p w14:paraId="5C14CA40" w14:textId="77777777" w:rsidR="00AA507C" w:rsidRPr="00BC6553" w:rsidRDefault="00AA507C" w:rsidP="00981E1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9B9213" w14:textId="77777777" w:rsidR="004D728F" w:rsidRDefault="004D728F" w:rsidP="004D728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8F9F625" w14:textId="32EBC30C" w:rsidR="004D728F" w:rsidRDefault="004D728F" w:rsidP="004D728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4CB44404" w14:textId="77777777" w:rsidR="004D728F" w:rsidRPr="00BF090A" w:rsidRDefault="004D728F" w:rsidP="00B235E5">
      <w:pPr>
        <w:rPr>
          <w:rFonts w:ascii="Tahoma" w:hAnsi="Tahoma" w:cs="Tahoma"/>
          <w:sz w:val="20"/>
          <w:szCs w:val="20"/>
          <w:lang w:bidi="th-TH"/>
        </w:rPr>
      </w:pPr>
    </w:p>
    <w:p w14:paraId="52B2E22F" w14:textId="77777777" w:rsidR="00B235E5" w:rsidRDefault="00B235E5" w:rsidP="000D494D">
      <w:pPr>
        <w:pStyle w:val="ab"/>
        <w:numPr>
          <w:ilvl w:val="0"/>
          <w:numId w:val="55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39C09B4" w14:textId="77777777" w:rsidR="00B235E5" w:rsidRDefault="00B235E5" w:rsidP="00B235E5">
      <w:pPr>
        <w:rPr>
          <w:rStyle w:val="af0"/>
          <w:rFonts w:ascii="Tahoma" w:hAnsi="Tahoma" w:cs="Tahoma"/>
          <w:color w:val="auto"/>
        </w:rPr>
      </w:pPr>
    </w:p>
    <w:p w14:paraId="042D1610" w14:textId="77777777" w:rsidR="00B235E5" w:rsidRPr="004D476C" w:rsidRDefault="00B235E5" w:rsidP="00B235E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0" w:name="_Toc49966624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9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235E5" w:rsidRPr="000253E8" w14:paraId="6137A888" w14:textId="77777777" w:rsidTr="00E57F7F">
        <w:tc>
          <w:tcPr>
            <w:tcW w:w="2523" w:type="dxa"/>
          </w:tcPr>
          <w:p w14:paraId="50B404DB" w14:textId="77777777" w:rsidR="00B235E5" w:rsidRPr="000253E8" w:rsidRDefault="00B235E5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52B235F" w14:textId="77777777" w:rsidR="00B235E5" w:rsidRPr="000253E8" w:rsidRDefault="00B235E5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02F8B6E0" w14:textId="77777777" w:rsidR="00B235E5" w:rsidRPr="000253E8" w:rsidRDefault="00B235E5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A8C6E2B" w14:textId="77777777" w:rsidR="00B235E5" w:rsidRPr="000253E8" w:rsidRDefault="00B235E5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86B2358" w14:textId="77777777" w:rsidR="00B235E5" w:rsidRPr="000253E8" w:rsidRDefault="00B235E5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235E5" w:rsidRPr="004A49C9" w14:paraId="5034DA91" w14:textId="77777777" w:rsidTr="00E57F7F">
        <w:tc>
          <w:tcPr>
            <w:tcW w:w="2523" w:type="dxa"/>
          </w:tcPr>
          <w:p w14:paraId="2F4940C6" w14:textId="77777777" w:rsidR="00B235E5" w:rsidRPr="004A49C9" w:rsidRDefault="00B235E5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846BDD4" w14:textId="77777777" w:rsidR="00B235E5" w:rsidRPr="004A49C9" w:rsidRDefault="00B235E5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CED35F3" w14:textId="77777777" w:rsidR="00B235E5" w:rsidRPr="004A49C9" w:rsidRDefault="00B235E5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33B6D23" w14:textId="77777777" w:rsidR="00B235E5" w:rsidRPr="004A49C9" w:rsidRDefault="00B235E5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9D6CAF4" w14:textId="77777777" w:rsidR="00B235E5" w:rsidRPr="00E2590C" w:rsidRDefault="00B235E5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6B1C40C" w14:textId="77777777" w:rsidR="00B235E5" w:rsidRPr="00D46019" w:rsidRDefault="00B235E5" w:rsidP="00B235E5"/>
    <w:p w14:paraId="3CBAABE5" w14:textId="77777777" w:rsidR="00B235E5" w:rsidRPr="004D476C" w:rsidRDefault="00B235E5" w:rsidP="00B235E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1" w:name="_Toc49966625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9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235E5" w:rsidRPr="0031791A" w14:paraId="00214772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061381F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CB2E57E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61AB949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A430D4C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961E60A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BC2E7C5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F425E1D" w14:textId="77777777" w:rsidR="00B235E5" w:rsidRPr="00E63343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235E5" w:rsidRPr="00D7306D" w14:paraId="185D2BDA" w14:textId="77777777" w:rsidTr="00E57F7F">
        <w:trPr>
          <w:trHeight w:val="378"/>
        </w:trPr>
        <w:tc>
          <w:tcPr>
            <w:tcW w:w="1559" w:type="dxa"/>
            <w:vAlign w:val="center"/>
          </w:tcPr>
          <w:p w14:paraId="17BE89C7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080" w:type="dxa"/>
            <w:vAlign w:val="center"/>
          </w:tcPr>
          <w:p w14:paraId="03B854F7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51A03604" w14:textId="77777777" w:rsidR="00B235E5" w:rsidRPr="00BC6553" w:rsidRDefault="00B235E5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A4522E3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580595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0DAD18F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5A65023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9681B91" w14:textId="77777777" w:rsidR="00B235E5" w:rsidRDefault="00B235E5" w:rsidP="00B235E5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9F66D8E" w14:textId="77777777" w:rsidR="00B235E5" w:rsidRPr="004D476C" w:rsidRDefault="00B235E5" w:rsidP="00B235E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2" w:name="_Toc49966626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19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235E5" w:rsidRPr="000253E8" w14:paraId="04CA0BAD" w14:textId="77777777" w:rsidTr="00E57F7F">
        <w:trPr>
          <w:trHeight w:val="379"/>
        </w:trPr>
        <w:tc>
          <w:tcPr>
            <w:tcW w:w="1843" w:type="dxa"/>
          </w:tcPr>
          <w:p w14:paraId="3DD5BF4C" w14:textId="77777777" w:rsidR="00B235E5" w:rsidRPr="000253E8" w:rsidRDefault="00B235E5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C1890DD" w14:textId="77777777" w:rsidR="00B235E5" w:rsidRPr="000253E8" w:rsidRDefault="00B235E5" w:rsidP="00E57F7F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57A4859" w14:textId="77777777" w:rsidR="00B235E5" w:rsidRPr="000253E8" w:rsidRDefault="00B235E5" w:rsidP="00E57F7F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F3664E9" w14:textId="77777777" w:rsidR="00B235E5" w:rsidRPr="000253E8" w:rsidRDefault="00B235E5" w:rsidP="00E57F7F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235E5" w:rsidRPr="004A49C9" w14:paraId="7A68FECC" w14:textId="77777777" w:rsidTr="00E57F7F">
        <w:tc>
          <w:tcPr>
            <w:tcW w:w="1843" w:type="dxa"/>
          </w:tcPr>
          <w:p w14:paraId="562E94D5" w14:textId="77777777" w:rsidR="00B235E5" w:rsidRPr="004A49C9" w:rsidRDefault="00B235E5" w:rsidP="00E57F7F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41096EE" w14:textId="77777777" w:rsidR="00B235E5" w:rsidRPr="004A49C9" w:rsidRDefault="00B235E5" w:rsidP="00E57F7F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B7B035A" w14:textId="77777777" w:rsidR="00B235E5" w:rsidRPr="004A49C9" w:rsidRDefault="00B235E5" w:rsidP="00E57F7F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93C53D5" w14:textId="77777777" w:rsidR="00B235E5" w:rsidRPr="00E2590C" w:rsidRDefault="00B235E5" w:rsidP="00E57F7F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2736EC3" w14:textId="77777777" w:rsidR="00B235E5" w:rsidRPr="00F546CD" w:rsidRDefault="00B235E5" w:rsidP="00B235E5">
      <w:pPr>
        <w:rPr>
          <w:lang w:eastAsia="ja-JP"/>
        </w:rPr>
      </w:pPr>
    </w:p>
    <w:p w14:paraId="216CE0BF" w14:textId="77777777" w:rsidR="00B235E5" w:rsidRPr="008616D0" w:rsidRDefault="00B235E5" w:rsidP="00B235E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3" w:name="_Toc49966627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19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235E5" w:rsidRPr="0031791A" w14:paraId="69E60707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8F6B1D0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B1072C5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10FD339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726FB82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D8BA735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19A7531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D8EC9F0" w14:textId="77777777" w:rsidR="00B235E5" w:rsidRPr="00E63343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235E5" w:rsidRPr="00D7306D" w14:paraId="2C474D4B" w14:textId="77777777" w:rsidTr="0091238E">
        <w:trPr>
          <w:trHeight w:val="393"/>
        </w:trPr>
        <w:tc>
          <w:tcPr>
            <w:tcW w:w="1559" w:type="dxa"/>
            <w:vAlign w:val="center"/>
          </w:tcPr>
          <w:p w14:paraId="38A887B6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346B27BC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DE0303D" w14:textId="77777777" w:rsidR="00B235E5" w:rsidRPr="00BC6553" w:rsidRDefault="00B235E5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CA75EF0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F201AA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E36C6ED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67A48CA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66CFCE7" w14:textId="77777777" w:rsidR="00B235E5" w:rsidRPr="00A31217" w:rsidRDefault="00B235E5" w:rsidP="00B235E5"/>
    <w:p w14:paraId="5E2F0EC5" w14:textId="77777777" w:rsidR="00B235E5" w:rsidRPr="008616D0" w:rsidRDefault="00B235E5" w:rsidP="00B235E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4" w:name="_Toc49966628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19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235E5" w:rsidRPr="0031791A" w14:paraId="46D51953" w14:textId="77777777" w:rsidTr="00E57F7F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E568823" w14:textId="442E8E3E" w:rsidR="00B235E5" w:rsidRPr="0031791A" w:rsidRDefault="00B73571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8B1881F" w14:textId="77777777" w:rsidR="00B235E5" w:rsidRPr="0031791A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7DBFEC31" w14:textId="77777777" w:rsidR="00B235E5" w:rsidRPr="00E63343" w:rsidRDefault="00B235E5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B235E5" w:rsidRPr="00D7306D" w14:paraId="253025DD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78395300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A321CA3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F8179F2" w14:textId="77777777" w:rsidR="00B235E5" w:rsidRPr="00BC6553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renamed</w:t>
            </w:r>
          </w:p>
        </w:tc>
      </w:tr>
      <w:tr w:rsidR="006A7898" w:rsidRPr="00D7306D" w14:paraId="75824197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61EDE6B9" w14:textId="5C2B5BBF" w:rsidR="006A7898" w:rsidRDefault="006A7898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EB9405D" w14:textId="6EE0F3BE" w:rsidR="006A7898" w:rsidRDefault="006A7898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23E724FA" w14:textId="17343940" w:rsidR="006A7898" w:rsidRDefault="006A7898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</w:t>
            </w:r>
          </w:p>
        </w:tc>
      </w:tr>
      <w:tr w:rsidR="00B235E5" w:rsidRPr="00D7306D" w14:paraId="458E6CC3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432946F5" w14:textId="77777777" w:rsidR="00B235E5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193FD46" w14:textId="77777777" w:rsidR="00B235E5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56818DB" w14:textId="77777777" w:rsidR="00B235E5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B235E5" w:rsidRPr="00D7306D" w14:paraId="1FDAA819" w14:textId="77777777" w:rsidTr="00E57F7F">
        <w:trPr>
          <w:trHeight w:val="308"/>
        </w:trPr>
        <w:tc>
          <w:tcPr>
            <w:tcW w:w="1559" w:type="dxa"/>
            <w:vAlign w:val="center"/>
          </w:tcPr>
          <w:p w14:paraId="03EF6191" w14:textId="77777777" w:rsidR="00B235E5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117E9A4C" w14:textId="77777777" w:rsidR="00B235E5" w:rsidRDefault="00B235E5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40F205F0" w14:textId="081E735F" w:rsidR="00B235E5" w:rsidRDefault="004D728F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3679A0" w:rsidRPr="00D7306D" w14:paraId="5A52A95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A71A5F6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4F8B086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398DC92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5E4ED69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037B325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3E056ED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0739CB0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9DE44E8" w14:textId="77777777" w:rsidR="00B235E5" w:rsidRDefault="00B235E5" w:rsidP="00B235E5"/>
    <w:p w14:paraId="45F6D1DE" w14:textId="77777777" w:rsidR="007118E0" w:rsidRDefault="007118E0" w:rsidP="002F7DF3"/>
    <w:p w14:paraId="330090F9" w14:textId="101C8A1F" w:rsidR="002F7DF3" w:rsidRDefault="006E6D94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195" w:name="_Get_Publish_Domain"/>
      <w:bookmarkStart w:id="196" w:name="_Toc49966629"/>
      <w:bookmarkEnd w:id="195"/>
      <w:r>
        <w:rPr>
          <w:rFonts w:ascii="Tahoma" w:hAnsi="Tahoma" w:cs="Tahoma"/>
          <w:b/>
          <w:bCs/>
          <w:color w:val="auto"/>
          <w:sz w:val="28"/>
          <w:szCs w:val="28"/>
        </w:rPr>
        <w:t>Get Publish</w:t>
      </w:r>
      <w:r w:rsidR="002F7DF3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color w:val="auto"/>
          <w:sz w:val="28"/>
          <w:szCs w:val="28"/>
        </w:rPr>
        <w:t>Domain</w:t>
      </w:r>
      <w:r w:rsidR="002F7DF3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196"/>
    </w:p>
    <w:p w14:paraId="37C66B03" w14:textId="77777777" w:rsidR="002F7DF3" w:rsidRPr="008A6B90" w:rsidRDefault="002F7DF3" w:rsidP="002F7DF3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2F7DF3" w:rsidRPr="00554C13" w14:paraId="386D15B9" w14:textId="77777777" w:rsidTr="00CF55F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20421AA" w14:textId="77777777" w:rsidR="002F7DF3" w:rsidRPr="00554C13" w:rsidRDefault="002F7DF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38C4CDB" w14:textId="6CD9D863" w:rsidR="002F7DF3" w:rsidRPr="00554C13" w:rsidRDefault="00FE212D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Publish Domain</w:t>
            </w:r>
          </w:p>
        </w:tc>
      </w:tr>
      <w:tr w:rsidR="002F7DF3" w:rsidRPr="00554C13" w14:paraId="66859A28" w14:textId="77777777" w:rsidTr="00CF55F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BE71B78" w14:textId="77777777" w:rsidR="002F7DF3" w:rsidRPr="00554C13" w:rsidRDefault="002F7DF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C15AC72" w14:textId="5B52379E" w:rsidR="002F7DF3" w:rsidRPr="008F2A18" w:rsidRDefault="002F7DF3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</w:t>
            </w:r>
            <w:r w:rsidR="000F265E">
              <w:rPr>
                <w:rFonts w:ascii="Tahoma" w:hAnsi="Tahoma" w:cs="Tahoma"/>
                <w:sz w:val="20"/>
                <w:szCs w:val="20"/>
                <w:lang w:bidi="th-TH"/>
              </w:rPr>
              <w:t>/{projectId}</w:t>
            </w:r>
            <w:r w:rsidR="00C24241">
              <w:rPr>
                <w:rFonts w:ascii="Tahoma" w:hAnsi="Tahoma" w:cs="Tahoma"/>
                <w:sz w:val="20"/>
                <w:szCs w:val="20"/>
                <w:lang w:bidi="th-TH"/>
              </w:rPr>
              <w:t>/domain</w:t>
            </w:r>
          </w:p>
        </w:tc>
      </w:tr>
      <w:tr w:rsidR="002F7DF3" w:rsidRPr="00554C13" w14:paraId="0408A4B2" w14:textId="77777777" w:rsidTr="00CF55F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E77DD67" w14:textId="77777777" w:rsidR="002F7DF3" w:rsidRPr="009C2A15" w:rsidRDefault="002F7DF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C2A15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7758F56" w14:textId="541E598D" w:rsidR="002F7DF3" w:rsidRDefault="000B126B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GET</w:t>
            </w:r>
          </w:p>
        </w:tc>
      </w:tr>
      <w:tr w:rsidR="002F7DF3" w:rsidRPr="00554C13" w14:paraId="5BE87530" w14:textId="77777777" w:rsidTr="00CF55F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A2FAF5" w14:textId="77777777" w:rsidR="002F7DF3" w:rsidRPr="00554C13" w:rsidRDefault="002F7DF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39826EFB" w14:textId="788AD4A1" w:rsidR="002F7DF3" w:rsidRPr="008F2A18" w:rsidRDefault="002F7DF3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9C53BB6" w14:textId="77777777" w:rsidR="0070776A" w:rsidRDefault="0070776A" w:rsidP="0070776A">
      <w:pPr>
        <w:rPr>
          <w:rStyle w:val="af0"/>
          <w:rFonts w:ascii="Tahoma" w:hAnsi="Tahoma" w:cs="Tahoma"/>
          <w:color w:val="auto"/>
        </w:rPr>
      </w:pPr>
    </w:p>
    <w:p w14:paraId="3E907B1A" w14:textId="77777777" w:rsidR="0070776A" w:rsidRPr="004D476C" w:rsidRDefault="0070776A" w:rsidP="0070776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7" w:name="_Toc49966630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197"/>
    </w:p>
    <w:p w14:paraId="47CF60F2" w14:textId="0251F6C9" w:rsidR="0070776A" w:rsidRPr="008F2A18" w:rsidRDefault="0070776A" w:rsidP="0070776A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Publish Domain project.</w:t>
      </w:r>
    </w:p>
    <w:p w14:paraId="79C70F35" w14:textId="77777777" w:rsidR="0070776A" w:rsidRPr="00B45296" w:rsidRDefault="0070776A" w:rsidP="00767017">
      <w:pPr>
        <w:pStyle w:val="ab"/>
        <w:numPr>
          <w:ilvl w:val="0"/>
          <w:numId w:val="3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70776A" w:rsidRPr="0031791A" w14:paraId="432C8F22" w14:textId="77777777" w:rsidTr="00D2478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49F68A6" w14:textId="14B35587" w:rsidR="0070776A" w:rsidRPr="0031791A" w:rsidRDefault="00B73571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27EA702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FD9D77C" w14:textId="77777777" w:rsidR="0070776A" w:rsidRPr="00E63343" w:rsidRDefault="0070776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0776A" w:rsidRPr="00D7306D" w14:paraId="29061A01" w14:textId="77777777" w:rsidTr="00D2478B">
        <w:trPr>
          <w:trHeight w:val="382"/>
        </w:trPr>
        <w:tc>
          <w:tcPr>
            <w:tcW w:w="1701" w:type="dxa"/>
            <w:vAlign w:val="center"/>
          </w:tcPr>
          <w:p w14:paraId="1F7BD216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C375B73" w14:textId="77777777" w:rsidR="0070776A" w:rsidRPr="00BC6553" w:rsidRDefault="0070776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2BC333B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A205B59" w14:textId="77777777" w:rsidR="0070776A" w:rsidRDefault="0070776A" w:rsidP="0070776A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765D4E01" w14:textId="77777777" w:rsidR="0070776A" w:rsidRPr="00F00294" w:rsidRDefault="0070776A" w:rsidP="00767017">
      <w:pPr>
        <w:pStyle w:val="ab"/>
        <w:numPr>
          <w:ilvl w:val="0"/>
          <w:numId w:val="3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70776A" w:rsidRPr="0031791A" w14:paraId="7559EA1A" w14:textId="77777777" w:rsidTr="00D2478B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486730C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4F888C5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DA3DFAF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02C9088E" w14:textId="77777777" w:rsidR="0070776A" w:rsidRPr="0031791A" w:rsidRDefault="0070776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70776A" w:rsidRPr="00D7306D" w14:paraId="0C8BC0DA" w14:textId="77777777" w:rsidTr="00D2478B">
        <w:trPr>
          <w:trHeight w:val="382"/>
        </w:trPr>
        <w:tc>
          <w:tcPr>
            <w:tcW w:w="567" w:type="dxa"/>
            <w:vAlign w:val="center"/>
          </w:tcPr>
          <w:p w14:paraId="1576E255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CD59D3D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79FDF623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5953" w:type="dxa"/>
            <w:vAlign w:val="center"/>
          </w:tcPr>
          <w:p w14:paraId="1ED899C6" w14:textId="77777777" w:rsidR="0070776A" w:rsidRPr="009E32BC" w:rsidRDefault="0070776A" w:rsidP="00D2478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32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68FFA8C" w14:textId="77777777" w:rsidR="0070776A" w:rsidRPr="004626B5" w:rsidRDefault="0070776A" w:rsidP="00D2478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68722590" w14:textId="77777777" w:rsidR="0070776A" w:rsidRDefault="0070776A" w:rsidP="0070776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E17F241" w14:textId="77777777" w:rsidR="0070776A" w:rsidRPr="00204BDE" w:rsidRDefault="0070776A" w:rsidP="0070776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70776A" w:rsidRPr="0031791A" w14:paraId="44478F59" w14:textId="77777777" w:rsidTr="00D2478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7B5ABDC" w14:textId="6F0A842B" w:rsidR="0070776A" w:rsidRPr="0031791A" w:rsidRDefault="00B73571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F8F07B1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D26D302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579FF64" w14:textId="77777777" w:rsidR="0070776A" w:rsidRPr="00E63343" w:rsidRDefault="0070776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0776A" w:rsidRPr="00D7306D" w14:paraId="0CFA1220" w14:textId="77777777" w:rsidTr="00D2478B">
        <w:trPr>
          <w:trHeight w:val="382"/>
        </w:trPr>
        <w:tc>
          <w:tcPr>
            <w:tcW w:w="1701" w:type="dxa"/>
            <w:vAlign w:val="center"/>
          </w:tcPr>
          <w:p w14:paraId="08531204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5E6DE45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34E9ED76" w14:textId="77777777" w:rsidR="0070776A" w:rsidRPr="00BC6553" w:rsidRDefault="0070776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D478D08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</w:tbl>
    <w:p w14:paraId="7095FB29" w14:textId="77777777" w:rsidR="0070776A" w:rsidRPr="00F6258E" w:rsidRDefault="0070776A" w:rsidP="0070776A">
      <w:pPr>
        <w:rPr>
          <w:rStyle w:val="af0"/>
          <w:rFonts w:ascii="Tahoma" w:hAnsi="Tahoma" w:cs="Tahoma"/>
          <w:color w:val="auto"/>
          <w:lang w:eastAsia="ja-JP"/>
        </w:rPr>
      </w:pPr>
    </w:p>
    <w:p w14:paraId="44D1542C" w14:textId="77777777" w:rsidR="0070776A" w:rsidRPr="0095763F" w:rsidRDefault="0070776A" w:rsidP="00767017">
      <w:pPr>
        <w:pStyle w:val="ab"/>
        <w:numPr>
          <w:ilvl w:val="0"/>
          <w:numId w:val="37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The Specified Project Exists</w:t>
      </w:r>
    </w:p>
    <w:p w14:paraId="158CCAD5" w14:textId="77777777" w:rsidR="00133199" w:rsidRPr="00F75C84" w:rsidRDefault="00133199" w:rsidP="001331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54E0739" w14:textId="77777777" w:rsidR="00133199" w:rsidRDefault="00133199" w:rsidP="001331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133199" w:rsidRPr="0031791A" w14:paraId="5904AAAC" w14:textId="77777777" w:rsidTr="004F2E5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D77F83D" w14:textId="77777777" w:rsidR="00133199" w:rsidRPr="0031791A" w:rsidRDefault="00133199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E7B1087" w14:textId="77777777" w:rsidR="00133199" w:rsidRPr="0031791A" w:rsidRDefault="00133199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0235F91E" w14:textId="77777777" w:rsidR="00133199" w:rsidRPr="0031791A" w:rsidRDefault="00133199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6BA2A0EE" w14:textId="77777777" w:rsidR="00133199" w:rsidRPr="001E796D" w:rsidRDefault="00133199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33199" w:rsidRPr="00D7306D" w14:paraId="6C1DF0FD" w14:textId="77777777" w:rsidTr="004F2E5E">
        <w:trPr>
          <w:trHeight w:val="356"/>
        </w:trPr>
        <w:tc>
          <w:tcPr>
            <w:tcW w:w="1985" w:type="dxa"/>
            <w:vAlign w:val="center"/>
          </w:tcPr>
          <w:p w14:paraId="23145BBB" w14:textId="77777777" w:rsidR="00133199" w:rsidRPr="00BC6553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5F0FE734" w14:textId="77777777" w:rsidR="00133199" w:rsidRPr="00BC6553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025A0AB" w14:textId="77777777" w:rsidR="00133199" w:rsidRPr="00BC6553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3E916D61" w14:textId="77777777" w:rsidR="00133199" w:rsidRPr="00BC6553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133199" w:rsidRPr="00D7306D" w14:paraId="07F07CA0" w14:textId="77777777" w:rsidTr="004F2E5E">
        <w:trPr>
          <w:trHeight w:val="356"/>
        </w:trPr>
        <w:tc>
          <w:tcPr>
            <w:tcW w:w="1985" w:type="dxa"/>
            <w:vAlign w:val="center"/>
          </w:tcPr>
          <w:p w14:paraId="53B2FE77" w14:textId="77777777" w:rsidR="00133199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14D8EC15" w14:textId="77777777" w:rsidR="00133199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0E594BA" w14:textId="77777777" w:rsidR="00133199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62879F20" w14:textId="77777777" w:rsidR="00133199" w:rsidRDefault="001331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FE9AC1D" w14:textId="77777777" w:rsidR="00133199" w:rsidRDefault="00133199" w:rsidP="001331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27CB1E6" w14:textId="77777777" w:rsidR="00133199" w:rsidRDefault="00133199" w:rsidP="001331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4C18477" w14:textId="77777777" w:rsidR="00133199" w:rsidRPr="00345109" w:rsidRDefault="00133199" w:rsidP="0013319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D96F4A0" w14:textId="35746DF7" w:rsidR="0070776A" w:rsidRDefault="0070776A" w:rsidP="0070776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the project </w:t>
      </w:r>
      <w:r w:rsidR="008F11FD">
        <w:rPr>
          <w:rFonts w:ascii="Tahoma" w:hAnsi="Tahoma" w:cs="Tahoma"/>
          <w:sz w:val="20"/>
          <w:szCs w:val="20"/>
          <w:lang w:bidi="th-TH"/>
        </w:rPr>
        <w:t xml:space="preserve">not found or </w:t>
      </w:r>
      <w:r>
        <w:rPr>
          <w:rFonts w:ascii="Tahoma" w:hAnsi="Tahoma" w:cs="Tahoma"/>
          <w:sz w:val="20"/>
          <w:szCs w:val="20"/>
          <w:lang w:bidi="th-TH"/>
        </w:rPr>
        <w:t xml:space="preserve">status </w:t>
      </w:r>
      <w:r w:rsidR="008F11FD">
        <w:rPr>
          <w:rFonts w:ascii="Tahoma" w:hAnsi="Tahoma" w:cs="Tahoma"/>
          <w:sz w:val="20"/>
          <w:szCs w:val="20"/>
          <w:lang w:bidi="th-TH"/>
        </w:rPr>
        <w:t xml:space="preserve">does not </w:t>
      </w:r>
      <w:r>
        <w:rPr>
          <w:rFonts w:ascii="Tahoma" w:hAnsi="Tahoma" w:cs="Tahoma"/>
          <w:sz w:val="20"/>
          <w:szCs w:val="20"/>
          <w:lang w:bidi="th-TH"/>
        </w:rPr>
        <w:t xml:space="preserve">equal to “Pending” , return the following </w:t>
      </w:r>
      <w:r w:rsidR="008F11FD">
        <w:rPr>
          <w:rFonts w:ascii="Tahoma" w:hAnsi="Tahoma" w:cs="Tahoma"/>
          <w:sz w:val="20"/>
          <w:szCs w:val="20"/>
          <w:lang w:bidi="th-TH"/>
        </w:rPr>
        <w:t>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70776A" w:rsidRPr="0031791A" w14:paraId="174D6F0F" w14:textId="77777777" w:rsidTr="00D2478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3337365" w14:textId="434D9AAD" w:rsidR="0070776A" w:rsidRPr="0031791A" w:rsidRDefault="00B73571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7DEB84B" w14:textId="77777777" w:rsidR="0070776A" w:rsidRPr="0031791A" w:rsidRDefault="0070776A" w:rsidP="00D2478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650DD79" w14:textId="77777777" w:rsidR="0070776A" w:rsidRPr="00E63343" w:rsidRDefault="0070776A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0776A" w:rsidRPr="00D7306D" w14:paraId="7A3E59A2" w14:textId="77777777" w:rsidTr="00D2478B">
        <w:trPr>
          <w:trHeight w:val="382"/>
        </w:trPr>
        <w:tc>
          <w:tcPr>
            <w:tcW w:w="1701" w:type="dxa"/>
            <w:vAlign w:val="center"/>
          </w:tcPr>
          <w:p w14:paraId="10AA4EEB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70A2573F" w14:textId="77777777" w:rsidR="0070776A" w:rsidRPr="00BC6553" w:rsidRDefault="0070776A" w:rsidP="00D2478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946" w:type="dxa"/>
            <w:vAlign w:val="center"/>
          </w:tcPr>
          <w:p w14:paraId="1EFA0FD6" w14:textId="77777777" w:rsidR="0070776A" w:rsidRPr="00BC6553" w:rsidRDefault="0070776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5019456" w14:textId="77777777" w:rsidR="0070776A" w:rsidRDefault="0070776A" w:rsidP="0070776A">
      <w:pPr>
        <w:rPr>
          <w:rFonts w:ascii="Tahoma" w:hAnsi="Tahoma" w:cs="Tahoma"/>
          <w:sz w:val="20"/>
          <w:szCs w:val="20"/>
          <w:lang w:bidi="th-TH"/>
        </w:rPr>
      </w:pPr>
    </w:p>
    <w:p w14:paraId="68A48414" w14:textId="4EAB730C" w:rsidR="0070776A" w:rsidRDefault="00BE1081" w:rsidP="00767017">
      <w:pPr>
        <w:pStyle w:val="ab"/>
        <w:numPr>
          <w:ilvl w:val="0"/>
          <w:numId w:val="3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If project still does not have</w:t>
      </w:r>
      <w:r w:rsidR="00385F60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01723E">
        <w:rPr>
          <w:rStyle w:val="af0"/>
          <w:rFonts w:ascii="Tahoma" w:hAnsi="Tahoma" w:cs="Tahoma"/>
          <w:color w:val="auto"/>
          <w:lang w:eastAsia="ja-JP"/>
        </w:rPr>
        <w:t>ContextRoot</w:t>
      </w:r>
      <w:r w:rsidR="00465A65">
        <w:rPr>
          <w:rStyle w:val="af0"/>
          <w:rFonts w:ascii="Tahoma" w:hAnsi="Tahoma" w:cs="Tahoma"/>
          <w:color w:val="auto"/>
          <w:lang w:eastAsia="ja-JP"/>
        </w:rPr>
        <w:t>, Get suggestion value.</w:t>
      </w:r>
    </w:p>
    <w:p w14:paraId="755B7911" w14:textId="5656B467" w:rsidR="00E82006" w:rsidRPr="00F75C84" w:rsidRDefault="00E82006" w:rsidP="00E820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F04803">
        <w:rPr>
          <w:rFonts w:ascii="Tahoma" w:hAnsi="Tahoma" w:cs="Tahoma"/>
          <w:sz w:val="20"/>
          <w:szCs w:val="20"/>
          <w:lang w:eastAsia="ja-JP" w:bidi="th-TH"/>
        </w:rPr>
        <w:t>Generate</w:t>
      </w:r>
      <w:r w:rsidR="00FF501F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634058">
        <w:rPr>
          <w:rFonts w:ascii="Tahoma" w:hAnsi="Tahoma" w:cs="Tahoma"/>
          <w:sz w:val="20"/>
          <w:szCs w:val="20"/>
          <w:lang w:eastAsia="ja-JP" w:bidi="th-TH"/>
        </w:rPr>
        <w:t>Suggestion</w:t>
      </w:r>
      <w:r w:rsidR="00BC6469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242B1">
        <w:rPr>
          <w:rFonts w:ascii="Tahoma" w:hAnsi="Tahoma" w:cs="Tahoma"/>
          <w:sz w:val="20"/>
          <w:szCs w:val="20"/>
          <w:lang w:eastAsia="ja-JP" w:bidi="th-TH"/>
        </w:rPr>
        <w:t>Context</w:t>
      </w:r>
      <w:r w:rsidR="00AB56F9">
        <w:rPr>
          <w:rFonts w:ascii="Tahoma" w:hAnsi="Tahoma" w:cs="Tahoma"/>
          <w:sz w:val="20"/>
          <w:szCs w:val="20"/>
          <w:lang w:eastAsia="ja-JP" w:bidi="th-TH"/>
        </w:rPr>
        <w:t>Root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B56F9">
        <w:rPr>
          <w:rFonts w:ascii="Tahoma" w:hAnsi="Tahoma" w:cs="Tahoma"/>
          <w:sz w:val="20"/>
          <w:szCs w:val="20"/>
          <w:lang w:eastAsia="ja-JP" w:bidi="th-TH"/>
        </w:rPr>
        <w:t xml:space="preserve">generate context root </w:t>
      </w:r>
      <w:r>
        <w:rPr>
          <w:rFonts w:ascii="Tahoma" w:hAnsi="Tahoma" w:cs="Tahoma"/>
          <w:sz w:val="20"/>
          <w:szCs w:val="20"/>
          <w:lang w:eastAsia="ja-JP" w:bidi="th-TH"/>
        </w:rPr>
        <w:t>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1406C79" w14:textId="77777777" w:rsidR="00E82006" w:rsidRDefault="00E82006" w:rsidP="00E820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E82006" w:rsidRPr="0031791A" w14:paraId="1E94ECC8" w14:textId="77777777" w:rsidTr="004F2E5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F8E3BFE" w14:textId="77777777" w:rsidR="00E82006" w:rsidRPr="0031791A" w:rsidRDefault="00E82006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EA05789" w14:textId="77777777" w:rsidR="00E82006" w:rsidRPr="0031791A" w:rsidRDefault="00E82006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84B21EC" w14:textId="77777777" w:rsidR="00E82006" w:rsidRPr="0031791A" w:rsidRDefault="00E82006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5613E04" w14:textId="77777777" w:rsidR="00E82006" w:rsidRPr="001E796D" w:rsidRDefault="00E82006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82006" w:rsidRPr="00D7306D" w14:paraId="5F68AB92" w14:textId="77777777" w:rsidTr="004F2E5E">
        <w:trPr>
          <w:trHeight w:val="356"/>
        </w:trPr>
        <w:tc>
          <w:tcPr>
            <w:tcW w:w="1985" w:type="dxa"/>
            <w:vAlign w:val="center"/>
          </w:tcPr>
          <w:p w14:paraId="3059F6C7" w14:textId="77777777" w:rsidR="00E82006" w:rsidRDefault="00E82006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065CF767" w14:textId="77777777" w:rsidR="00E82006" w:rsidRDefault="00E82006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78BEC5B" w14:textId="77777777" w:rsidR="00E82006" w:rsidRDefault="00E82006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0DF732E8" w14:textId="77777777" w:rsidR="00E82006" w:rsidRDefault="00E82006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B56F9" w:rsidRPr="00D7306D" w14:paraId="3E9D646D" w14:textId="77777777" w:rsidTr="004F2E5E">
        <w:trPr>
          <w:trHeight w:val="356"/>
        </w:trPr>
        <w:tc>
          <w:tcPr>
            <w:tcW w:w="1985" w:type="dxa"/>
            <w:vAlign w:val="center"/>
          </w:tcPr>
          <w:p w14:paraId="0ACE3B93" w14:textId="733E9731" w:rsidR="00AB56F9" w:rsidRDefault="00FF501F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275" w:type="dxa"/>
            <w:vAlign w:val="center"/>
          </w:tcPr>
          <w:p w14:paraId="24D0357E" w14:textId="4AA5CB1E" w:rsidR="00AB56F9" w:rsidRDefault="00FF501F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2A0FA5D" w14:textId="47F8302D" w:rsidR="00AB56F9" w:rsidRDefault="000A58C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email</w:t>
            </w:r>
            <w:r w:rsidR="005D48C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(username)</w:t>
            </w:r>
          </w:p>
        </w:tc>
        <w:tc>
          <w:tcPr>
            <w:tcW w:w="2551" w:type="dxa"/>
            <w:vAlign w:val="center"/>
          </w:tcPr>
          <w:p w14:paraId="54B1A896" w14:textId="77777777" w:rsidR="00AB56F9" w:rsidRPr="000A58C3" w:rsidRDefault="00AB56F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A58C3" w:rsidRPr="00D7306D" w14:paraId="225A7418" w14:textId="77777777" w:rsidTr="004F2E5E">
        <w:trPr>
          <w:trHeight w:val="356"/>
        </w:trPr>
        <w:tc>
          <w:tcPr>
            <w:tcW w:w="1985" w:type="dxa"/>
            <w:vAlign w:val="center"/>
          </w:tcPr>
          <w:p w14:paraId="4D2A550C" w14:textId="06560902" w:rsidR="000A58C3" w:rsidRDefault="00A020F4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275" w:type="dxa"/>
            <w:vAlign w:val="center"/>
          </w:tcPr>
          <w:p w14:paraId="6C0D85FF" w14:textId="25AF3B37" w:rsidR="000A58C3" w:rsidRDefault="00A020F4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DDA8344" w14:textId="496EFDC5" w:rsidR="000A58C3" w:rsidRDefault="00930E2E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 received above</w:t>
            </w:r>
          </w:p>
        </w:tc>
        <w:tc>
          <w:tcPr>
            <w:tcW w:w="2551" w:type="dxa"/>
            <w:vAlign w:val="center"/>
          </w:tcPr>
          <w:p w14:paraId="22EABCD1" w14:textId="77777777" w:rsidR="000A58C3" w:rsidRPr="000A58C3" w:rsidRDefault="000A58C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D8AF035" w14:textId="77777777" w:rsidR="00E82006" w:rsidRDefault="00E82006" w:rsidP="00E820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C8AFEF4" w14:textId="35F37188" w:rsidR="00E82006" w:rsidRPr="006B39AD" w:rsidRDefault="00E82006" w:rsidP="006B39A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71DFC89" w14:textId="77777777" w:rsidR="008615FC" w:rsidRDefault="008615FC" w:rsidP="008615FC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3EE16B7C" w14:textId="77777777" w:rsidR="00E84354" w:rsidRDefault="00E84354" w:rsidP="00767017">
      <w:pPr>
        <w:pStyle w:val="ab"/>
        <w:numPr>
          <w:ilvl w:val="0"/>
          <w:numId w:val="3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68E53F59" w14:textId="77777777" w:rsidR="00E84354" w:rsidRDefault="00E84354" w:rsidP="00E8435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4110"/>
        <w:gridCol w:w="2977"/>
      </w:tblGrid>
      <w:tr w:rsidR="00E84354" w:rsidRPr="0031791A" w14:paraId="14A8D00D" w14:textId="77777777" w:rsidTr="00D2478B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3DBC283A" w14:textId="77777777" w:rsidR="00E84354" w:rsidRDefault="00E84354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76600C50" w14:textId="77777777" w:rsidR="00E84354" w:rsidRPr="0031791A" w:rsidRDefault="00E84354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110" w:type="dxa"/>
            <w:shd w:val="clear" w:color="auto" w:fill="B4C6E7" w:themeFill="accent5" w:themeFillTint="66"/>
            <w:vAlign w:val="center"/>
          </w:tcPr>
          <w:p w14:paraId="5DC551B2" w14:textId="77777777" w:rsidR="00E84354" w:rsidRPr="0031791A" w:rsidRDefault="00E84354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5DC0495" w14:textId="77777777" w:rsidR="00E84354" w:rsidRPr="00E63343" w:rsidRDefault="00E84354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84354" w:rsidRPr="00D7306D" w14:paraId="5DE871CC" w14:textId="77777777" w:rsidTr="00D16380">
        <w:trPr>
          <w:trHeight w:val="430"/>
        </w:trPr>
        <w:tc>
          <w:tcPr>
            <w:tcW w:w="1843" w:type="dxa"/>
            <w:vAlign w:val="center"/>
          </w:tcPr>
          <w:p w14:paraId="2B424962" w14:textId="793D66F0" w:rsidR="00E84354" w:rsidRDefault="004A2E5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276" w:type="dxa"/>
            <w:vAlign w:val="center"/>
          </w:tcPr>
          <w:p w14:paraId="2905F318" w14:textId="77777777" w:rsidR="00E84354" w:rsidRDefault="00E84354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110" w:type="dxa"/>
            <w:vAlign w:val="center"/>
          </w:tcPr>
          <w:p w14:paraId="644BA5ED" w14:textId="09DC43E3" w:rsidR="00E84354" w:rsidRPr="00BC6553" w:rsidRDefault="00191BE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domain received </w:t>
            </w:r>
          </w:p>
        </w:tc>
        <w:tc>
          <w:tcPr>
            <w:tcW w:w="2977" w:type="dxa"/>
            <w:vAlign w:val="center"/>
          </w:tcPr>
          <w:p w14:paraId="45295681" w14:textId="77777777" w:rsidR="00E84354" w:rsidRPr="00BC6553" w:rsidRDefault="00E84354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908D1" w:rsidRPr="00D7306D" w14:paraId="5BD3DEB9" w14:textId="77777777" w:rsidTr="00D16380">
        <w:trPr>
          <w:trHeight w:val="430"/>
        </w:trPr>
        <w:tc>
          <w:tcPr>
            <w:tcW w:w="1843" w:type="dxa"/>
            <w:vAlign w:val="center"/>
          </w:tcPr>
          <w:p w14:paraId="029A7535" w14:textId="0ABDBE30" w:rsidR="007908D1" w:rsidRDefault="007908D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6" w:type="dxa"/>
            <w:vAlign w:val="center"/>
          </w:tcPr>
          <w:p w14:paraId="7A8F2DF8" w14:textId="4FA90AA9" w:rsidR="007908D1" w:rsidRDefault="007908D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61E37A61" w14:textId="320DDDFF" w:rsidR="007908D1" w:rsidRDefault="00E030E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 received</w:t>
            </w:r>
          </w:p>
        </w:tc>
        <w:tc>
          <w:tcPr>
            <w:tcW w:w="2977" w:type="dxa"/>
            <w:vAlign w:val="center"/>
          </w:tcPr>
          <w:p w14:paraId="6EDAD2BF" w14:textId="77777777" w:rsidR="007908D1" w:rsidRPr="00BC6553" w:rsidRDefault="007908D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84354" w:rsidRPr="00D7306D" w14:paraId="4EDE8D48" w14:textId="77777777" w:rsidTr="00D16380">
        <w:trPr>
          <w:trHeight w:val="408"/>
        </w:trPr>
        <w:tc>
          <w:tcPr>
            <w:tcW w:w="1843" w:type="dxa"/>
            <w:vAlign w:val="center"/>
          </w:tcPr>
          <w:p w14:paraId="39627E45" w14:textId="4C776685" w:rsidR="00E84354" w:rsidRDefault="004A2E55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276" w:type="dxa"/>
            <w:vAlign w:val="center"/>
          </w:tcPr>
          <w:p w14:paraId="1292EAC5" w14:textId="77777777" w:rsidR="00E84354" w:rsidRDefault="00E84354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294548E8" w14:textId="40F4D9A8" w:rsidR="00E84354" w:rsidRPr="00BC6553" w:rsidRDefault="00265C31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contextRoot </w:t>
            </w:r>
            <w:r w:rsidR="00191BE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received</w:t>
            </w:r>
          </w:p>
        </w:tc>
        <w:tc>
          <w:tcPr>
            <w:tcW w:w="2977" w:type="dxa"/>
            <w:vAlign w:val="center"/>
          </w:tcPr>
          <w:p w14:paraId="620AAEBE" w14:textId="77777777" w:rsidR="00E84354" w:rsidRPr="00BC6553" w:rsidRDefault="00E84354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E6BB91" w14:textId="77777777" w:rsidR="0070776A" w:rsidRPr="00BF090A" w:rsidRDefault="0070776A" w:rsidP="0070776A">
      <w:pPr>
        <w:rPr>
          <w:rFonts w:ascii="Tahoma" w:hAnsi="Tahoma" w:cs="Tahoma"/>
          <w:sz w:val="20"/>
          <w:szCs w:val="20"/>
          <w:lang w:bidi="th-TH"/>
        </w:rPr>
      </w:pPr>
    </w:p>
    <w:p w14:paraId="54B6938C" w14:textId="77777777" w:rsidR="0070776A" w:rsidRDefault="0070776A" w:rsidP="00767017">
      <w:pPr>
        <w:pStyle w:val="ab"/>
        <w:numPr>
          <w:ilvl w:val="0"/>
          <w:numId w:val="37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7635BCA" w14:textId="77777777" w:rsidR="0070776A" w:rsidRDefault="0070776A" w:rsidP="002F7DF3">
      <w:pPr>
        <w:rPr>
          <w:rStyle w:val="af0"/>
          <w:rFonts w:ascii="Tahoma" w:hAnsi="Tahoma" w:cs="Tahoma"/>
          <w:color w:val="auto"/>
        </w:rPr>
      </w:pPr>
    </w:p>
    <w:p w14:paraId="0144AAAC" w14:textId="77777777" w:rsidR="002F7DF3" w:rsidRPr="004D476C" w:rsidRDefault="002F7DF3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8" w:name="_Toc49966631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19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F7DF3" w:rsidRPr="000253E8" w14:paraId="614391DE" w14:textId="77777777" w:rsidTr="00CF55FC">
        <w:tc>
          <w:tcPr>
            <w:tcW w:w="2523" w:type="dxa"/>
          </w:tcPr>
          <w:p w14:paraId="425432F8" w14:textId="77777777" w:rsidR="002F7DF3" w:rsidRPr="000253E8" w:rsidRDefault="002F7DF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3342D8F" w14:textId="77777777" w:rsidR="002F7DF3" w:rsidRPr="000253E8" w:rsidRDefault="002F7DF3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3C4A79B" w14:textId="77777777" w:rsidR="002F7DF3" w:rsidRPr="000253E8" w:rsidRDefault="002F7DF3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A5ECB49" w14:textId="77777777" w:rsidR="002F7DF3" w:rsidRPr="000253E8" w:rsidRDefault="002F7DF3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1A9919B" w14:textId="77777777" w:rsidR="002F7DF3" w:rsidRPr="000253E8" w:rsidRDefault="002F7DF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F7DF3" w:rsidRPr="004A49C9" w14:paraId="72652B27" w14:textId="77777777" w:rsidTr="00CF55FC">
        <w:tc>
          <w:tcPr>
            <w:tcW w:w="2523" w:type="dxa"/>
          </w:tcPr>
          <w:p w14:paraId="783FD214" w14:textId="77777777" w:rsidR="002F7DF3" w:rsidRPr="004A49C9" w:rsidRDefault="002F7DF3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36B4C2A" w14:textId="77777777" w:rsidR="002F7DF3" w:rsidRPr="004A49C9" w:rsidRDefault="002F7DF3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655CDB0" w14:textId="77777777" w:rsidR="002F7DF3" w:rsidRPr="004A49C9" w:rsidRDefault="002F7DF3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4C09807" w14:textId="77777777" w:rsidR="002F7DF3" w:rsidRPr="004A49C9" w:rsidRDefault="002F7DF3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B951C23" w14:textId="77777777" w:rsidR="002F7DF3" w:rsidRPr="00E2590C" w:rsidRDefault="002F7DF3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E35591A" w14:textId="77777777" w:rsidR="002F7DF3" w:rsidRPr="00D46019" w:rsidRDefault="002F7DF3" w:rsidP="002F7DF3"/>
    <w:p w14:paraId="4FA7FD81" w14:textId="77777777" w:rsidR="002F7DF3" w:rsidRPr="004D476C" w:rsidRDefault="002F7DF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199" w:name="_Toc49966632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19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F7DF3" w:rsidRPr="0031791A" w14:paraId="0499E898" w14:textId="77777777" w:rsidTr="00CF55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AB52D81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39FA06F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DDA6B75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595CFD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2514EEB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44D74B3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A82BD02" w14:textId="77777777" w:rsidR="002F7DF3" w:rsidRPr="00E63343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F7DF3" w:rsidRPr="00D7306D" w14:paraId="66952403" w14:textId="77777777" w:rsidTr="00CF55FC">
        <w:trPr>
          <w:trHeight w:val="378"/>
        </w:trPr>
        <w:tc>
          <w:tcPr>
            <w:tcW w:w="1559" w:type="dxa"/>
            <w:vAlign w:val="center"/>
          </w:tcPr>
          <w:p w14:paraId="1F7CD43B" w14:textId="17BEA28B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12E69A14" w14:textId="1E5E03A5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33B19F0C" w14:textId="7F7DF647" w:rsidR="002F7DF3" w:rsidRPr="00BC6553" w:rsidRDefault="002F7DF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02F6886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C9BC5C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74C13E6" w14:textId="66950F6F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CA44FC6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6C0528D" w14:textId="77777777" w:rsidR="002F7DF3" w:rsidRDefault="002F7DF3" w:rsidP="002F7DF3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B2BA37E" w14:textId="77777777" w:rsidR="002F7DF3" w:rsidRPr="004D476C" w:rsidRDefault="002F7DF3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0" w:name="_Toc49966633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0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2F7DF3" w:rsidRPr="000253E8" w14:paraId="0E1CAF24" w14:textId="77777777" w:rsidTr="00CF55FC">
        <w:trPr>
          <w:trHeight w:val="379"/>
        </w:trPr>
        <w:tc>
          <w:tcPr>
            <w:tcW w:w="1843" w:type="dxa"/>
          </w:tcPr>
          <w:p w14:paraId="042C026D" w14:textId="77777777" w:rsidR="002F7DF3" w:rsidRPr="000253E8" w:rsidRDefault="002F7DF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765C792" w14:textId="77777777" w:rsidR="002F7DF3" w:rsidRPr="000253E8" w:rsidRDefault="002F7DF3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6A5F9D2" w14:textId="77777777" w:rsidR="002F7DF3" w:rsidRPr="000253E8" w:rsidRDefault="002F7DF3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86D8F3C" w14:textId="77777777" w:rsidR="002F7DF3" w:rsidRPr="000253E8" w:rsidRDefault="002F7DF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F7DF3" w:rsidRPr="004A49C9" w14:paraId="42930AE5" w14:textId="77777777" w:rsidTr="00CF55FC">
        <w:tc>
          <w:tcPr>
            <w:tcW w:w="1843" w:type="dxa"/>
          </w:tcPr>
          <w:p w14:paraId="7D77B059" w14:textId="77777777" w:rsidR="002F7DF3" w:rsidRPr="004A49C9" w:rsidRDefault="002F7DF3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3B52FFA" w14:textId="77777777" w:rsidR="002F7DF3" w:rsidRPr="004A49C9" w:rsidRDefault="002F7DF3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8FE8E86" w14:textId="77777777" w:rsidR="002F7DF3" w:rsidRPr="004A49C9" w:rsidRDefault="002F7DF3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28AE522B" w14:textId="77777777" w:rsidR="002F7DF3" w:rsidRPr="00E2590C" w:rsidRDefault="002F7DF3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185EACF" w14:textId="77777777" w:rsidR="002F7DF3" w:rsidRPr="00F546CD" w:rsidRDefault="002F7DF3" w:rsidP="002F7DF3">
      <w:pPr>
        <w:rPr>
          <w:lang w:eastAsia="ja-JP"/>
        </w:rPr>
      </w:pPr>
    </w:p>
    <w:p w14:paraId="598DCF94" w14:textId="77777777" w:rsidR="002F7DF3" w:rsidRPr="008616D0" w:rsidRDefault="002F7DF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1" w:name="_Toc49966634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0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F7DF3" w:rsidRPr="0031791A" w14:paraId="3C1294D2" w14:textId="77777777" w:rsidTr="00CF55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0614C70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FBE3F34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08B718D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09008E2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0B1BE11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DD53E3D" w14:textId="77777777" w:rsidR="002F7DF3" w:rsidRPr="0031791A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8C15625" w14:textId="77777777" w:rsidR="002F7DF3" w:rsidRPr="00E63343" w:rsidRDefault="002F7DF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F7DF3" w:rsidRPr="00D7306D" w14:paraId="7BCD5F9D" w14:textId="77777777" w:rsidTr="00E37AD8">
        <w:trPr>
          <w:trHeight w:val="392"/>
        </w:trPr>
        <w:tc>
          <w:tcPr>
            <w:tcW w:w="1559" w:type="dxa"/>
            <w:vAlign w:val="center"/>
          </w:tcPr>
          <w:p w14:paraId="2FE40BCA" w14:textId="067B8B5B" w:rsidR="002F7DF3" w:rsidRPr="00BC6553" w:rsidRDefault="00C97E8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080" w:type="dxa"/>
            <w:vAlign w:val="center"/>
          </w:tcPr>
          <w:p w14:paraId="5AA51381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9EA34E0" w14:textId="77777777" w:rsidR="002F7DF3" w:rsidRPr="00BC6553" w:rsidRDefault="002F7DF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8FB3642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5D8DB7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8129C8B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D0C4C07" w14:textId="77777777" w:rsidR="002F7DF3" w:rsidRPr="00BC6553" w:rsidRDefault="002F7DF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75042" w:rsidRPr="00D7306D" w14:paraId="1E8EEA6E" w14:textId="77777777" w:rsidTr="00E37AD8">
        <w:trPr>
          <w:trHeight w:val="392"/>
        </w:trPr>
        <w:tc>
          <w:tcPr>
            <w:tcW w:w="1559" w:type="dxa"/>
            <w:vAlign w:val="center"/>
          </w:tcPr>
          <w:p w14:paraId="47D74EF8" w14:textId="1FAA7033" w:rsidR="00575042" w:rsidRDefault="005750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080" w:type="dxa"/>
            <w:vAlign w:val="center"/>
          </w:tcPr>
          <w:p w14:paraId="29FD665F" w14:textId="131B92F4" w:rsidR="00575042" w:rsidRDefault="005750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94D2206" w14:textId="23E163FF" w:rsidR="00575042" w:rsidRDefault="0057504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F1F4661" w14:textId="77777777" w:rsidR="00575042" w:rsidRPr="00BC6553" w:rsidRDefault="0057504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DBB701" w14:textId="77777777" w:rsidR="00575042" w:rsidRPr="00BC6553" w:rsidRDefault="005750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1086AF1" w14:textId="77777777" w:rsidR="00575042" w:rsidRPr="00BC6553" w:rsidRDefault="005750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AFB879F" w14:textId="77777777" w:rsidR="00575042" w:rsidRPr="00BC6553" w:rsidRDefault="0057504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3522C" w:rsidRPr="00D7306D" w14:paraId="392E3E0E" w14:textId="77777777" w:rsidTr="000510DE">
        <w:trPr>
          <w:trHeight w:val="426"/>
        </w:trPr>
        <w:tc>
          <w:tcPr>
            <w:tcW w:w="1559" w:type="dxa"/>
            <w:vAlign w:val="center"/>
          </w:tcPr>
          <w:p w14:paraId="0AA08C6A" w14:textId="01054083" w:rsidR="0003522C" w:rsidRDefault="0003522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</w:t>
            </w:r>
            <w:r w:rsidR="0056209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Root</w:t>
            </w:r>
          </w:p>
        </w:tc>
        <w:tc>
          <w:tcPr>
            <w:tcW w:w="1080" w:type="dxa"/>
            <w:vAlign w:val="center"/>
          </w:tcPr>
          <w:p w14:paraId="4C377B59" w14:textId="12A2BA3B" w:rsidR="0003522C" w:rsidRDefault="0003522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783F20F" w14:textId="07CF1412" w:rsidR="0003522C" w:rsidRDefault="0003522C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BE9CC10" w14:textId="77777777" w:rsidR="0003522C" w:rsidRPr="00BC6553" w:rsidRDefault="0003522C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7EDF" w14:textId="77777777" w:rsidR="0003522C" w:rsidRPr="00BC6553" w:rsidRDefault="0003522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27DEAA2" w14:textId="77777777" w:rsidR="0003522C" w:rsidRPr="00BC6553" w:rsidRDefault="0003522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39F167A" w14:textId="77777777" w:rsidR="0003522C" w:rsidRPr="00BC6553" w:rsidRDefault="0003522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2FF4044" w14:textId="77777777" w:rsidR="00026EE5" w:rsidRPr="00A31217" w:rsidRDefault="00026EE5" w:rsidP="00026EE5"/>
    <w:p w14:paraId="7551618B" w14:textId="77777777" w:rsidR="00026EE5" w:rsidRPr="008616D0" w:rsidRDefault="00026EE5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2" w:name="_Toc49966635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0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026EE5" w:rsidRPr="0031791A" w14:paraId="1CB8C75A" w14:textId="77777777" w:rsidTr="00CF55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E180077" w14:textId="3FDCD09F" w:rsidR="00026EE5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09D6AF86" w14:textId="77777777" w:rsidR="00026EE5" w:rsidRPr="0031791A" w:rsidRDefault="00026EE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C185670" w14:textId="77777777" w:rsidR="00026EE5" w:rsidRPr="00E63343" w:rsidRDefault="00026EE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026EE5" w:rsidRPr="00D7306D" w14:paraId="3EE221CD" w14:textId="77777777" w:rsidTr="00CF55FC">
        <w:trPr>
          <w:trHeight w:val="308"/>
        </w:trPr>
        <w:tc>
          <w:tcPr>
            <w:tcW w:w="1559" w:type="dxa"/>
            <w:vAlign w:val="center"/>
          </w:tcPr>
          <w:p w14:paraId="77C4982A" w14:textId="77777777" w:rsidR="00026EE5" w:rsidRPr="00BC6553" w:rsidRDefault="00026E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C0E869B" w14:textId="77777777" w:rsidR="00026EE5" w:rsidRPr="00BC6553" w:rsidRDefault="00026E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644ED22E" w14:textId="77777777" w:rsidR="00026EE5" w:rsidRPr="00BC6553" w:rsidRDefault="00026E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026EE5" w:rsidRPr="00D7306D" w14:paraId="3229882A" w14:textId="77777777" w:rsidTr="00CF55FC">
        <w:trPr>
          <w:trHeight w:val="308"/>
        </w:trPr>
        <w:tc>
          <w:tcPr>
            <w:tcW w:w="1559" w:type="dxa"/>
            <w:vAlign w:val="center"/>
          </w:tcPr>
          <w:p w14:paraId="04378F51" w14:textId="77777777" w:rsidR="00026EE5" w:rsidRDefault="00026EE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6281C1BC" w14:textId="309429DA" w:rsidR="00026EE5" w:rsidRDefault="0013720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6F222B0" w14:textId="3BD0F77E" w:rsidR="00026EE5" w:rsidRDefault="00567B8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3679A0" w:rsidRPr="00D7306D" w14:paraId="72C0519B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FEF043A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F81F625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7CCB173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3679A0" w:rsidRPr="00D7306D" w14:paraId="3779D4D2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707966D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922BBD2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48C5A88" w14:textId="77777777" w:rsidR="003679A0" w:rsidRDefault="003679A0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C49FA89" w14:textId="524D9358" w:rsidR="002F73DE" w:rsidRDefault="002F73DE" w:rsidP="002F73DE"/>
    <w:p w14:paraId="051A747C" w14:textId="77777777" w:rsidR="000F46EC" w:rsidRDefault="000F46EC" w:rsidP="002F73DE"/>
    <w:p w14:paraId="3D1D4C56" w14:textId="27371050" w:rsidR="002F73DE" w:rsidRDefault="000D6868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03" w:name="_Update_Publish_Domain"/>
      <w:bookmarkStart w:id="204" w:name="_Toc49966636"/>
      <w:bookmarkEnd w:id="203"/>
      <w:r>
        <w:rPr>
          <w:rFonts w:ascii="Tahoma" w:hAnsi="Tahoma" w:cs="Tahoma"/>
          <w:b/>
          <w:bCs/>
          <w:color w:val="auto"/>
          <w:sz w:val="28"/>
          <w:szCs w:val="28"/>
        </w:rPr>
        <w:t>Update</w:t>
      </w:r>
      <w:r w:rsidR="002F73DE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7945B0">
        <w:rPr>
          <w:rFonts w:ascii="Tahoma" w:hAnsi="Tahoma" w:cs="Tahoma"/>
          <w:b/>
          <w:bCs/>
          <w:color w:val="auto"/>
          <w:sz w:val="28"/>
          <w:szCs w:val="28"/>
        </w:rPr>
        <w:t xml:space="preserve">Project </w:t>
      </w:r>
      <w:r w:rsidR="002F73DE">
        <w:rPr>
          <w:rFonts w:ascii="Tahoma" w:hAnsi="Tahoma" w:cs="Tahoma"/>
          <w:b/>
          <w:bCs/>
          <w:color w:val="auto"/>
          <w:sz w:val="28"/>
          <w:szCs w:val="28"/>
        </w:rPr>
        <w:t>Publish Domain API</w:t>
      </w:r>
      <w:bookmarkEnd w:id="204"/>
    </w:p>
    <w:p w14:paraId="28064EBE" w14:textId="77777777" w:rsidR="002F73DE" w:rsidRPr="008A6B90" w:rsidRDefault="002F73DE" w:rsidP="002F73DE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410"/>
        <w:gridCol w:w="7796"/>
      </w:tblGrid>
      <w:tr w:rsidR="002F73DE" w:rsidRPr="00554C13" w14:paraId="35112508" w14:textId="77777777" w:rsidTr="00AB5F7C">
        <w:trPr>
          <w:trHeight w:val="433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15079E27" w14:textId="77777777" w:rsidR="002F73DE" w:rsidRPr="00554C13" w:rsidRDefault="002F73DE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7796" w:type="dxa"/>
            <w:vAlign w:val="center"/>
          </w:tcPr>
          <w:p w14:paraId="604AEA73" w14:textId="789F29FB" w:rsidR="002F73DE" w:rsidRPr="00554C13" w:rsidRDefault="000D6868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</w:t>
            </w:r>
            <w:r w:rsidR="002F73DE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7945B0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Project </w:t>
            </w:r>
            <w:r w:rsidR="002F73DE">
              <w:rPr>
                <w:rFonts w:ascii="Tahoma" w:hAnsi="Tahoma" w:cs="Tahoma"/>
                <w:sz w:val="20"/>
                <w:szCs w:val="20"/>
                <w:lang w:eastAsia="ja-JP"/>
              </w:rPr>
              <w:t>Publish Domain</w:t>
            </w:r>
          </w:p>
        </w:tc>
      </w:tr>
      <w:tr w:rsidR="002F73DE" w:rsidRPr="00554C13" w14:paraId="678C35FB" w14:textId="77777777" w:rsidTr="00AB5F7C">
        <w:trPr>
          <w:trHeight w:val="412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6DC662EB" w14:textId="77777777" w:rsidR="002F73DE" w:rsidRPr="00554C13" w:rsidRDefault="002F73DE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6ECDC85B" w14:textId="77777777" w:rsidR="002F73DE" w:rsidRPr="008F2A18" w:rsidRDefault="002F73DE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/vms/v1/projects/{projectId}/domain</w:t>
            </w:r>
          </w:p>
        </w:tc>
      </w:tr>
      <w:tr w:rsidR="002F73DE" w:rsidRPr="00554C13" w14:paraId="688D7C36" w14:textId="77777777" w:rsidTr="00AB5F7C">
        <w:trPr>
          <w:trHeight w:val="418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08FFBFD2" w14:textId="77777777" w:rsidR="002F73DE" w:rsidRPr="00E63343" w:rsidRDefault="002F73DE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63343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7796" w:type="dxa"/>
            <w:shd w:val="clear" w:color="auto" w:fill="FFFFFF" w:themeFill="background1"/>
            <w:vAlign w:val="center"/>
          </w:tcPr>
          <w:p w14:paraId="566E8267" w14:textId="36E8C9EB" w:rsidR="002F73DE" w:rsidRDefault="000D6868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</w:t>
            </w:r>
            <w:r w:rsidR="001F1F64">
              <w:rPr>
                <w:rFonts w:ascii="Tahoma" w:hAnsi="Tahoma" w:cs="Tahoma"/>
                <w:sz w:val="20"/>
                <w:szCs w:val="20"/>
                <w:lang w:bidi="th-TH"/>
              </w:rPr>
              <w:t>ATCH</w:t>
            </w:r>
          </w:p>
        </w:tc>
      </w:tr>
      <w:tr w:rsidR="002F73DE" w:rsidRPr="00554C13" w14:paraId="00DCE8D5" w14:textId="77777777" w:rsidTr="00AB5F7C">
        <w:trPr>
          <w:trHeight w:val="424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16E318CF" w14:textId="77777777" w:rsidR="002F73DE" w:rsidRPr="00554C13" w:rsidRDefault="002F73DE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7796" w:type="dxa"/>
            <w:vAlign w:val="center"/>
          </w:tcPr>
          <w:p w14:paraId="213B73F9" w14:textId="25823C3F" w:rsidR="002F73DE" w:rsidRPr="008F2A18" w:rsidRDefault="002F73DE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5195F08" w14:textId="77777777" w:rsidR="000F46EC" w:rsidRDefault="000F46EC" w:rsidP="000F46EC">
      <w:pPr>
        <w:rPr>
          <w:rStyle w:val="af0"/>
          <w:rFonts w:ascii="Tahoma" w:hAnsi="Tahoma" w:cs="Tahoma"/>
          <w:color w:val="auto"/>
        </w:rPr>
      </w:pPr>
    </w:p>
    <w:p w14:paraId="695FB8E1" w14:textId="77777777" w:rsidR="000F46EC" w:rsidRPr="004D476C" w:rsidRDefault="000F46E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5" w:name="_Toc4996663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05"/>
    </w:p>
    <w:p w14:paraId="18447D10" w14:textId="55D00677" w:rsidR="000F46EC" w:rsidRPr="008F2A18" w:rsidRDefault="000F46EC" w:rsidP="000F46EC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Update </w:t>
      </w:r>
      <w:r w:rsidR="00F85D31">
        <w:rPr>
          <w:rFonts w:ascii="Tahoma" w:hAnsi="Tahoma" w:cs="Tahoma"/>
          <w:sz w:val="20"/>
          <w:szCs w:val="20"/>
          <w:lang w:bidi="th-TH"/>
        </w:rPr>
        <w:t xml:space="preserve">Project </w:t>
      </w:r>
      <w:r>
        <w:rPr>
          <w:rFonts w:ascii="Tahoma" w:hAnsi="Tahoma" w:cs="Tahoma"/>
          <w:sz w:val="20"/>
          <w:szCs w:val="20"/>
          <w:lang w:bidi="th-TH"/>
        </w:rPr>
        <w:t>Publish Domain.</w:t>
      </w:r>
    </w:p>
    <w:p w14:paraId="167E82D1" w14:textId="77777777" w:rsidR="000F46EC" w:rsidRPr="00B45296" w:rsidRDefault="000F46EC" w:rsidP="00767017">
      <w:pPr>
        <w:pStyle w:val="ab"/>
        <w:numPr>
          <w:ilvl w:val="0"/>
          <w:numId w:val="1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F46EC" w:rsidRPr="0031791A" w14:paraId="70AE56B1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E6D41A7" w14:textId="411FE51F" w:rsidR="000F46EC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07C6037" w14:textId="77777777" w:rsidR="000F46EC" w:rsidRPr="0031791A" w:rsidRDefault="000F46EC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E83C878" w14:textId="77777777" w:rsidR="000F46EC" w:rsidRPr="00EF302C" w:rsidRDefault="000F46EC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F46EC" w:rsidRPr="00D7306D" w14:paraId="2C16B750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6B40BFDB" w14:textId="77777777" w:rsidR="000F46EC" w:rsidRPr="00BC6553" w:rsidRDefault="000F46E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2E0D22A1" w14:textId="578C281E" w:rsidR="000F46EC" w:rsidRPr="00BC6553" w:rsidRDefault="00B132F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48F64DE2" w14:textId="77777777" w:rsidR="000F46EC" w:rsidRPr="00BC6553" w:rsidRDefault="000F46E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83343A" w14:textId="77777777" w:rsidR="000F46EC" w:rsidRDefault="000F46EC" w:rsidP="000F46EC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0A778FCE" w14:textId="77777777" w:rsidR="000F46EC" w:rsidRPr="00F00294" w:rsidRDefault="000F46EC" w:rsidP="00767017">
      <w:pPr>
        <w:pStyle w:val="ab"/>
        <w:numPr>
          <w:ilvl w:val="0"/>
          <w:numId w:val="1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0F46EC" w:rsidRPr="0031791A" w14:paraId="035D2962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7D499B2" w14:textId="77777777" w:rsidR="000F46EC" w:rsidRPr="0031791A" w:rsidRDefault="000F46EC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2218FC8F" w14:textId="77777777" w:rsidR="000F46EC" w:rsidRPr="0031791A" w:rsidRDefault="000F46EC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39DCAF3" w14:textId="77777777" w:rsidR="000F46EC" w:rsidRPr="0031791A" w:rsidRDefault="000F46EC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477F8D51" w14:textId="77777777" w:rsidR="000F46EC" w:rsidRPr="0031791A" w:rsidRDefault="000F46EC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7256B1" w:rsidRPr="00D7306D" w14:paraId="7BD0316F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3C9C4B8D" w14:textId="021CFE16" w:rsidR="007256B1" w:rsidRDefault="007256B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30B23A8" w14:textId="77777777" w:rsidR="007256B1" w:rsidRDefault="007256B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6D63D026" w14:textId="77777777" w:rsidR="007256B1" w:rsidRDefault="007256B1" w:rsidP="0059049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5953" w:type="dxa"/>
            <w:vAlign w:val="center"/>
          </w:tcPr>
          <w:p w14:paraId="6C397861" w14:textId="3D63CBB3" w:rsidR="007256B1" w:rsidRPr="007C64C7" w:rsidRDefault="00F76B9C" w:rsidP="007C64C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7C64C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29354621" w14:textId="0C16DFFE" w:rsidR="007256B1" w:rsidRDefault="007256B1" w:rsidP="007256B1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Max </w:t>
            </w:r>
            <w:r w:rsidR="001F1F6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length?</w:t>
            </w:r>
          </w:p>
        </w:tc>
      </w:tr>
      <w:tr w:rsidR="000F46EC" w:rsidRPr="00D7306D" w14:paraId="6A12D840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2809369F" w14:textId="6395ECCF" w:rsidR="000F46EC" w:rsidRPr="00BC6553" w:rsidRDefault="007256B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04813713" w14:textId="71B9D4FA" w:rsidR="000F46EC" w:rsidRPr="00BC6553" w:rsidRDefault="00200F9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  <w:r w:rsidR="000F46E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6C2A880D" w14:textId="3142BC19" w:rsidR="000F46EC" w:rsidRPr="00BC6553" w:rsidRDefault="00813D29" w:rsidP="0059049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  <w:r w:rsidR="00200F9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5953" w:type="dxa"/>
            <w:vAlign w:val="center"/>
          </w:tcPr>
          <w:p w14:paraId="6B6A5A30" w14:textId="0FCE3648" w:rsidR="000F46EC" w:rsidRPr="00B40BBD" w:rsidRDefault="000F46EC" w:rsidP="00B40BB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6043E8" w:rsidRPr="00D7306D" w14:paraId="5EF7B631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00028426" w14:textId="60154EBD" w:rsidR="006043E8" w:rsidRDefault="006043E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7B9454EE" w14:textId="5A73BB14" w:rsidR="006043E8" w:rsidRDefault="00BE7F2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Namespace format</w:t>
            </w:r>
          </w:p>
        </w:tc>
        <w:tc>
          <w:tcPr>
            <w:tcW w:w="1560" w:type="dxa"/>
            <w:vAlign w:val="center"/>
          </w:tcPr>
          <w:p w14:paraId="048B3856" w14:textId="567E2983" w:rsidR="006043E8" w:rsidRDefault="00BE7F20" w:rsidP="0059049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5953" w:type="dxa"/>
            <w:vAlign w:val="center"/>
          </w:tcPr>
          <w:p w14:paraId="6BFCDEAE" w14:textId="777B3035" w:rsidR="006043E8" w:rsidRDefault="00BE7F20" w:rsidP="00B40BB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</w:tbl>
    <w:p w14:paraId="6FFEEFFB" w14:textId="77777777" w:rsidR="000F46EC" w:rsidRDefault="000F46EC" w:rsidP="000F46E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2495D22" w14:textId="77777777" w:rsidR="000F46EC" w:rsidRPr="00204BDE" w:rsidRDefault="000F46EC" w:rsidP="000F46E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F46EC" w:rsidRPr="0031791A" w14:paraId="4B510C38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3869905" w14:textId="108A3C54" w:rsidR="000F46EC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DA95373" w14:textId="77777777" w:rsidR="000F46EC" w:rsidRPr="0031791A" w:rsidRDefault="000F46EC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3F3155B" w14:textId="77777777" w:rsidR="000F46EC" w:rsidRPr="0031791A" w:rsidRDefault="000F46EC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0F870ED7" w14:textId="77777777" w:rsidR="000F46EC" w:rsidRPr="00EF302C" w:rsidRDefault="000F46EC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E528E" w:rsidRPr="00D7306D" w14:paraId="7EEFA666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6D207D44" w14:textId="1808E310" w:rsidR="002E528E" w:rsidRPr="00BC6553" w:rsidRDefault="002E528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2728B99" w14:textId="2C049E11" w:rsidR="002E528E" w:rsidRPr="00BC6553" w:rsidRDefault="002E528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Merge w:val="restart"/>
            <w:vAlign w:val="center"/>
          </w:tcPr>
          <w:p w14:paraId="4F6223A7" w14:textId="19B64EAF" w:rsidR="002E528E" w:rsidRPr="00BC6553" w:rsidRDefault="00B132F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2FEAAEB" w14:textId="793E4F0A" w:rsidR="002E528E" w:rsidRPr="00BC6553" w:rsidRDefault="00B132F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  <w:tr w:rsidR="002E528E" w:rsidRPr="00D7306D" w14:paraId="13C95E8E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7F4EB06F" w14:textId="6E0E956F" w:rsidR="002E528E" w:rsidRPr="00BC6553" w:rsidRDefault="002E528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8D38857" w14:textId="4393EA19" w:rsidR="002E528E" w:rsidRPr="00BC6553" w:rsidRDefault="00EE1F4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559" w:type="dxa"/>
            <w:vMerge/>
            <w:vAlign w:val="center"/>
          </w:tcPr>
          <w:p w14:paraId="36222861" w14:textId="4830BCE1" w:rsidR="002E528E" w:rsidRPr="00BC6553" w:rsidRDefault="002E528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773E29C" w14:textId="26C8E007" w:rsidR="002E528E" w:rsidRPr="00BC6553" w:rsidRDefault="00EE1F4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</w:tr>
      <w:tr w:rsidR="00BE7F20" w:rsidRPr="00D7306D" w14:paraId="2839AA8F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74AD38F5" w14:textId="77777777" w:rsidR="00BE7F20" w:rsidRPr="00BC6553" w:rsidRDefault="00BE7F2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46F1580" w14:textId="30D0B148" w:rsidR="00BE7F20" w:rsidRDefault="00BE7F2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559" w:type="dxa"/>
            <w:vAlign w:val="center"/>
          </w:tcPr>
          <w:p w14:paraId="2498AB24" w14:textId="77777777" w:rsidR="00BE7F20" w:rsidRPr="00BC6553" w:rsidRDefault="00BE7F20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FEA3D2D" w14:textId="77777777" w:rsidR="00BE7F20" w:rsidRDefault="00BE7F2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C176680" w14:textId="77777777" w:rsidR="00A37C21" w:rsidRPr="00F6258E" w:rsidRDefault="00A37C21" w:rsidP="00A37C21">
      <w:pPr>
        <w:rPr>
          <w:rStyle w:val="af0"/>
          <w:rFonts w:ascii="Tahoma" w:hAnsi="Tahoma" w:cs="Tahoma"/>
          <w:color w:val="auto"/>
          <w:lang w:eastAsia="ja-JP"/>
        </w:rPr>
      </w:pPr>
    </w:p>
    <w:p w14:paraId="4704B0F4" w14:textId="77777777" w:rsidR="00A37C21" w:rsidRDefault="00A37C21" w:rsidP="000F46EC">
      <w:pPr>
        <w:rPr>
          <w:rFonts w:ascii="Tahoma" w:hAnsi="Tahoma" w:cs="Tahoma"/>
          <w:sz w:val="20"/>
          <w:szCs w:val="20"/>
          <w:lang w:bidi="th-TH"/>
        </w:rPr>
      </w:pPr>
    </w:p>
    <w:p w14:paraId="17EE5924" w14:textId="7BC25F2C" w:rsidR="000F46EC" w:rsidRDefault="0070689F" w:rsidP="00767017">
      <w:pPr>
        <w:pStyle w:val="ab"/>
        <w:numPr>
          <w:ilvl w:val="0"/>
          <w:numId w:val="1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</w:t>
      </w:r>
      <w:r w:rsidR="000F46EC">
        <w:rPr>
          <w:rStyle w:val="af0"/>
          <w:rFonts w:ascii="Tahoma" w:hAnsi="Tahoma" w:cs="Tahoma"/>
          <w:color w:val="auto"/>
          <w:lang w:eastAsia="ja-JP"/>
        </w:rPr>
        <w:t xml:space="preserve"> Project </w:t>
      </w:r>
      <w:r>
        <w:rPr>
          <w:rStyle w:val="af0"/>
          <w:rFonts w:ascii="Tahoma" w:hAnsi="Tahoma" w:cs="Tahoma"/>
          <w:color w:val="auto"/>
          <w:lang w:eastAsia="ja-JP"/>
        </w:rPr>
        <w:t xml:space="preserve">Publish </w:t>
      </w:r>
      <w:r w:rsidR="000F46EC">
        <w:rPr>
          <w:rStyle w:val="af0"/>
          <w:rFonts w:ascii="Tahoma" w:hAnsi="Tahoma" w:cs="Tahoma"/>
          <w:color w:val="auto"/>
          <w:lang w:eastAsia="ja-JP"/>
        </w:rPr>
        <w:t>Information</w:t>
      </w:r>
    </w:p>
    <w:p w14:paraId="57F15FD9" w14:textId="77777777" w:rsidR="00F47FEF" w:rsidRPr="00F75C84" w:rsidRDefault="00F47FEF" w:rsidP="00F47F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Project Publish Domain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1F6F97F" w14:textId="77777777" w:rsidR="00F47FEF" w:rsidRDefault="00F47FEF" w:rsidP="00F47F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F47FEF" w:rsidRPr="0031791A" w14:paraId="5A944D7C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ACE6C07" w14:textId="77777777" w:rsidR="00F47FEF" w:rsidRPr="0031791A" w:rsidRDefault="00F47F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C134227" w14:textId="77777777" w:rsidR="00F47FEF" w:rsidRPr="0031791A" w:rsidRDefault="00F47F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9DDA470" w14:textId="77777777" w:rsidR="00F47FEF" w:rsidRPr="0031791A" w:rsidRDefault="00F47F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6FA4776" w14:textId="77777777" w:rsidR="00F47FEF" w:rsidRPr="001E796D" w:rsidRDefault="00F47F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47FEF" w:rsidRPr="00D7306D" w14:paraId="0704AE5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66D832A" w14:textId="77777777" w:rsidR="00F47FEF" w:rsidRPr="00BC6553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324D9210" w14:textId="77777777" w:rsidR="00F47FEF" w:rsidRPr="00BC6553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4E9454E" w14:textId="77777777" w:rsidR="00F47FEF" w:rsidRPr="00BC6553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6414A4D7" w14:textId="77777777" w:rsidR="00F47FEF" w:rsidRPr="00BC6553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F47FEF" w:rsidRPr="00D7306D" w14:paraId="2FC09391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9A0F81A" w14:textId="01516940" w:rsidR="00F47FEF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275" w:type="dxa"/>
            <w:vAlign w:val="center"/>
          </w:tcPr>
          <w:p w14:paraId="0F5AD5A4" w14:textId="1E703640" w:rsidR="00F47FEF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AC2A00A" w14:textId="76127197" w:rsidR="00F47FEF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domain</w:t>
            </w:r>
          </w:p>
        </w:tc>
        <w:tc>
          <w:tcPr>
            <w:tcW w:w="2551" w:type="dxa"/>
            <w:vAlign w:val="center"/>
          </w:tcPr>
          <w:p w14:paraId="07826099" w14:textId="77777777" w:rsidR="00F47FEF" w:rsidRDefault="00F47F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3017E" w:rsidRPr="00D7306D" w14:paraId="0B88F90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DB46179" w14:textId="3B9AFEED" w:rsidR="00C3017E" w:rsidRDefault="00C3017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6C0C5112" w14:textId="43B7942D" w:rsidR="00C3017E" w:rsidRDefault="00C3017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F8F11E2" w14:textId="01DE00B6" w:rsidR="00C3017E" w:rsidRDefault="00C3017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namespace</w:t>
            </w:r>
          </w:p>
        </w:tc>
        <w:tc>
          <w:tcPr>
            <w:tcW w:w="2551" w:type="dxa"/>
            <w:vAlign w:val="center"/>
          </w:tcPr>
          <w:p w14:paraId="1EADC5C6" w14:textId="77777777" w:rsidR="00C3017E" w:rsidRDefault="00C3017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977FF" w:rsidRPr="00D7306D" w14:paraId="73ED8BD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BB0D1E3" w14:textId="543E0867" w:rsidR="00D977FF" w:rsidRDefault="00D977F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5970D9FD" w14:textId="13B2F69A" w:rsidR="00D977FF" w:rsidRDefault="00D977F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967A7A9" w14:textId="26A630BC" w:rsidR="00D977FF" w:rsidRDefault="00D977F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7897D5AF" w14:textId="77777777" w:rsidR="00D977FF" w:rsidRDefault="00D977F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8D68E3E" w14:textId="77777777" w:rsidR="0056766B" w:rsidRPr="00BF090A" w:rsidRDefault="0056766B" w:rsidP="000F46EC">
      <w:pPr>
        <w:rPr>
          <w:rFonts w:ascii="Tahoma" w:hAnsi="Tahoma" w:cs="Tahoma"/>
          <w:sz w:val="20"/>
          <w:szCs w:val="20"/>
          <w:lang w:bidi="th-TH"/>
        </w:rPr>
      </w:pPr>
    </w:p>
    <w:p w14:paraId="525998F3" w14:textId="77777777" w:rsidR="000F46EC" w:rsidRDefault="000F46EC" w:rsidP="00767017">
      <w:pPr>
        <w:pStyle w:val="ab"/>
        <w:numPr>
          <w:ilvl w:val="0"/>
          <w:numId w:val="19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5DCF0E5" w14:textId="77777777" w:rsidR="002F73DE" w:rsidRDefault="002F73DE" w:rsidP="002F73DE">
      <w:pPr>
        <w:rPr>
          <w:rStyle w:val="af0"/>
          <w:rFonts w:ascii="Tahoma" w:hAnsi="Tahoma" w:cs="Tahoma"/>
          <w:color w:val="auto"/>
        </w:rPr>
      </w:pPr>
    </w:p>
    <w:p w14:paraId="78125FE6" w14:textId="77777777" w:rsidR="002F73DE" w:rsidRPr="004D476C" w:rsidRDefault="002F73DE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6" w:name="_Toc49966638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0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F73DE" w:rsidRPr="000253E8" w14:paraId="036B82F5" w14:textId="77777777" w:rsidTr="00AB5F7C">
        <w:tc>
          <w:tcPr>
            <w:tcW w:w="2523" w:type="dxa"/>
          </w:tcPr>
          <w:p w14:paraId="73F5F6A2" w14:textId="77777777" w:rsidR="002F73DE" w:rsidRPr="000253E8" w:rsidRDefault="002F73DE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E039D43" w14:textId="77777777" w:rsidR="002F73DE" w:rsidRPr="000253E8" w:rsidRDefault="002F73DE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BB4E949" w14:textId="77777777" w:rsidR="002F73DE" w:rsidRPr="000253E8" w:rsidRDefault="002F73DE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666561B" w14:textId="77777777" w:rsidR="002F73DE" w:rsidRPr="000253E8" w:rsidRDefault="002F73DE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F0239AE" w14:textId="77777777" w:rsidR="002F73DE" w:rsidRPr="000253E8" w:rsidRDefault="002F73DE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F73DE" w:rsidRPr="004A49C9" w14:paraId="7B1DEB7D" w14:textId="77777777" w:rsidTr="00AB5F7C">
        <w:tc>
          <w:tcPr>
            <w:tcW w:w="2523" w:type="dxa"/>
          </w:tcPr>
          <w:p w14:paraId="4E8BB410" w14:textId="77777777" w:rsidR="002F73DE" w:rsidRPr="004A49C9" w:rsidRDefault="002F73DE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087B974" w14:textId="77777777" w:rsidR="002F73DE" w:rsidRPr="004A49C9" w:rsidRDefault="002F73DE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51E289B5" w14:textId="77777777" w:rsidR="002F73DE" w:rsidRPr="004A49C9" w:rsidRDefault="002F73DE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AC9B42D" w14:textId="77777777" w:rsidR="002F73DE" w:rsidRPr="004A49C9" w:rsidRDefault="002F73DE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71210DE" w14:textId="77777777" w:rsidR="002F73DE" w:rsidRPr="00E2590C" w:rsidRDefault="002F73DE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5E00841" w14:textId="77777777" w:rsidR="002F73DE" w:rsidRPr="00D46019" w:rsidRDefault="002F73DE" w:rsidP="002F73DE"/>
    <w:p w14:paraId="3EA98A8B" w14:textId="77777777" w:rsidR="002F73DE" w:rsidRPr="004D476C" w:rsidRDefault="002F73D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7" w:name="_Toc49966639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0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F73DE" w:rsidRPr="0031791A" w14:paraId="4B36A675" w14:textId="77777777" w:rsidTr="00AB5F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934C3AD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8437AC5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FC9B6E0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8798B03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9D6D18C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131D16F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F3C668A" w14:textId="77777777" w:rsidR="002F73DE" w:rsidRPr="00EF302C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F73DE" w:rsidRPr="00D7306D" w14:paraId="4F651635" w14:textId="77777777" w:rsidTr="00AB5F7C">
        <w:trPr>
          <w:trHeight w:val="378"/>
        </w:trPr>
        <w:tc>
          <w:tcPr>
            <w:tcW w:w="1559" w:type="dxa"/>
            <w:vAlign w:val="center"/>
          </w:tcPr>
          <w:p w14:paraId="0A9CA6C1" w14:textId="08A792D3" w:rsidR="002F73DE" w:rsidRPr="00BC6553" w:rsidRDefault="007444E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  <w:r w:rsidR="003D49C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080" w:type="dxa"/>
            <w:vAlign w:val="center"/>
          </w:tcPr>
          <w:p w14:paraId="36B60232" w14:textId="228ACAE0" w:rsidR="002F73DE" w:rsidRPr="00BC6553" w:rsidRDefault="003D49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F7F07F6" w14:textId="4195C918" w:rsidR="002F73DE" w:rsidRPr="00BC6553" w:rsidRDefault="003D49C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761535D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7FF4F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29A6273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7BFAD38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04A9B" w:rsidRPr="00D7306D" w14:paraId="47713631" w14:textId="77777777" w:rsidTr="00AB5F7C">
        <w:trPr>
          <w:trHeight w:val="378"/>
        </w:trPr>
        <w:tc>
          <w:tcPr>
            <w:tcW w:w="1559" w:type="dxa"/>
            <w:vAlign w:val="center"/>
          </w:tcPr>
          <w:p w14:paraId="62E3979A" w14:textId="422DC8C6" w:rsidR="00004A9B" w:rsidRDefault="00004A9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080" w:type="dxa"/>
            <w:vAlign w:val="center"/>
          </w:tcPr>
          <w:p w14:paraId="503BC9E8" w14:textId="0ECFD9B8" w:rsidR="00004A9B" w:rsidRDefault="00004A9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0BDB6C1" w14:textId="56E01087" w:rsidR="00004A9B" w:rsidRDefault="00004A9B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918CC0D" w14:textId="77777777" w:rsidR="00004A9B" w:rsidRPr="00BC6553" w:rsidRDefault="00004A9B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58E291" w14:textId="77777777" w:rsidR="00004A9B" w:rsidRPr="00BC6553" w:rsidRDefault="00004A9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7F8B854" w14:textId="77777777" w:rsidR="00004A9B" w:rsidRPr="00BC6553" w:rsidRDefault="00004A9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BC45EAF" w14:textId="77777777" w:rsidR="00004A9B" w:rsidRPr="00BC6553" w:rsidRDefault="00004A9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411D96D" w14:textId="77777777" w:rsidR="002F73DE" w:rsidRDefault="002F73DE" w:rsidP="002F73DE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BCF1332" w14:textId="77777777" w:rsidR="002F73DE" w:rsidRPr="004D476C" w:rsidRDefault="002F73DE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8" w:name="_Toc49966640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0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2F73DE" w:rsidRPr="000253E8" w14:paraId="64D595C2" w14:textId="77777777" w:rsidTr="00AB5F7C">
        <w:trPr>
          <w:trHeight w:val="379"/>
        </w:trPr>
        <w:tc>
          <w:tcPr>
            <w:tcW w:w="1843" w:type="dxa"/>
          </w:tcPr>
          <w:p w14:paraId="022054E3" w14:textId="77777777" w:rsidR="002F73DE" w:rsidRPr="000253E8" w:rsidRDefault="002F73DE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D653559" w14:textId="77777777" w:rsidR="002F73DE" w:rsidRPr="000253E8" w:rsidRDefault="002F73DE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EBC699C" w14:textId="77777777" w:rsidR="002F73DE" w:rsidRPr="000253E8" w:rsidRDefault="002F73DE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3D2C3AB9" w14:textId="77777777" w:rsidR="002F73DE" w:rsidRPr="000253E8" w:rsidRDefault="002F73DE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F73DE" w:rsidRPr="004A49C9" w14:paraId="134BAA18" w14:textId="77777777" w:rsidTr="00AB5F7C">
        <w:tc>
          <w:tcPr>
            <w:tcW w:w="1843" w:type="dxa"/>
          </w:tcPr>
          <w:p w14:paraId="70DF2969" w14:textId="77777777" w:rsidR="002F73DE" w:rsidRPr="004A49C9" w:rsidRDefault="002F73DE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C449D9A" w14:textId="77777777" w:rsidR="002F73DE" w:rsidRPr="004A49C9" w:rsidRDefault="002F73DE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F5EEB8C" w14:textId="77777777" w:rsidR="002F73DE" w:rsidRPr="004A49C9" w:rsidRDefault="002F73DE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77F2217" w14:textId="77777777" w:rsidR="002F73DE" w:rsidRPr="00E2590C" w:rsidRDefault="002F73DE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56FEB29" w14:textId="77777777" w:rsidR="002F73DE" w:rsidRPr="00F546CD" w:rsidRDefault="002F73DE" w:rsidP="002F73DE">
      <w:pPr>
        <w:rPr>
          <w:lang w:eastAsia="ja-JP"/>
        </w:rPr>
      </w:pPr>
    </w:p>
    <w:p w14:paraId="219D5D83" w14:textId="77777777" w:rsidR="002F73DE" w:rsidRPr="008616D0" w:rsidRDefault="002F73D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09" w:name="_Toc49966641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0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F73DE" w:rsidRPr="0031791A" w14:paraId="6A5EA643" w14:textId="77777777" w:rsidTr="00AB5F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D19275C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907B3D0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789FFA9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421F314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5770356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1C7AF24" w14:textId="77777777" w:rsidR="002F73DE" w:rsidRPr="0031791A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496DB0F" w14:textId="77777777" w:rsidR="002F73DE" w:rsidRPr="00EF302C" w:rsidRDefault="002F73DE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F73DE" w:rsidRPr="00D7306D" w14:paraId="05C53851" w14:textId="77777777" w:rsidTr="009C2A15">
        <w:trPr>
          <w:trHeight w:val="426"/>
        </w:trPr>
        <w:tc>
          <w:tcPr>
            <w:tcW w:w="1559" w:type="dxa"/>
            <w:vAlign w:val="center"/>
          </w:tcPr>
          <w:p w14:paraId="4C1D540C" w14:textId="6348F5A6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1C2E25EE" w14:textId="745E5DFF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3171DF92" w14:textId="748D8619" w:rsidR="002F73DE" w:rsidRPr="00BC6553" w:rsidRDefault="002F73DE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89AC225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170B09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30F5360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DFE746C" w14:textId="77777777" w:rsidR="002F73DE" w:rsidRPr="00BC6553" w:rsidRDefault="002F73D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69B3596" w14:textId="77777777" w:rsidR="006E6E10" w:rsidRPr="00A31217" w:rsidRDefault="006E6E10" w:rsidP="006E6E10"/>
    <w:p w14:paraId="2B6392EF" w14:textId="77777777" w:rsidR="006E6E10" w:rsidRPr="008616D0" w:rsidRDefault="006E6E10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0" w:name="_Toc49966642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1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6E6E10" w:rsidRPr="0031791A" w14:paraId="16BB804A" w14:textId="77777777" w:rsidTr="00AB5F7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608B3B1" w14:textId="25A163F7" w:rsidR="006E6E10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6E2511D" w14:textId="77777777" w:rsidR="006E6E10" w:rsidRPr="0031791A" w:rsidRDefault="006E6E1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34E87C6" w14:textId="77777777" w:rsidR="006E6E10" w:rsidRPr="00EF302C" w:rsidRDefault="006E6E1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6E6E10" w:rsidRPr="00D7306D" w14:paraId="679BAD59" w14:textId="77777777" w:rsidTr="00AB5F7C">
        <w:trPr>
          <w:trHeight w:val="308"/>
        </w:trPr>
        <w:tc>
          <w:tcPr>
            <w:tcW w:w="1559" w:type="dxa"/>
            <w:vAlign w:val="center"/>
          </w:tcPr>
          <w:p w14:paraId="323543B1" w14:textId="77777777" w:rsidR="006E6E10" w:rsidRPr="00BC6553" w:rsidRDefault="006E6E1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072A89B" w14:textId="77777777" w:rsidR="006E6E10" w:rsidRPr="00BC6553" w:rsidRDefault="006E6E1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9BB0AD8" w14:textId="77777777" w:rsidR="006E6E10" w:rsidRPr="00BC6553" w:rsidRDefault="006E6E1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9F0EFA" w:rsidRPr="00D7306D" w14:paraId="73192E9D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FB302E5" w14:textId="77777777" w:rsidR="009F0EFA" w:rsidRDefault="009F0EF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182D2E7" w14:textId="77B0E4E7" w:rsidR="009F0EFA" w:rsidRDefault="00E020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12E194E1" w14:textId="77777777" w:rsidR="009F0EFA" w:rsidRDefault="009F0EF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9F0EFA" w:rsidRPr="00D7306D" w14:paraId="20A18CB8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81E2F31" w14:textId="77777777" w:rsidR="009F0EFA" w:rsidRDefault="009F0EF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905271F" w14:textId="37C5D80E" w:rsidR="009F0EFA" w:rsidRDefault="00E020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5BA8C34" w14:textId="77777777" w:rsidR="009F0EFA" w:rsidRDefault="009F0EF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6E6E10" w:rsidRPr="00D7306D" w14:paraId="74010147" w14:textId="77777777" w:rsidTr="00AB5F7C">
        <w:trPr>
          <w:trHeight w:val="308"/>
        </w:trPr>
        <w:tc>
          <w:tcPr>
            <w:tcW w:w="1559" w:type="dxa"/>
            <w:vAlign w:val="center"/>
          </w:tcPr>
          <w:p w14:paraId="7DFC4446" w14:textId="28A9AB2C" w:rsidR="006E6E10" w:rsidRDefault="006E6E1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E0209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51D42D49" w14:textId="14FA7317" w:rsidR="006E6E10" w:rsidRDefault="00E0209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53DA2D19" w14:textId="22BCEDF9" w:rsidR="006E6E10" w:rsidRDefault="0084727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EA67BB" w:rsidRPr="00D7306D" w14:paraId="095BEDE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ABDF1E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3F51E0D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1D8EC65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238EDAF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6C322F2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72057D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ED66FE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FEE81F8" w14:textId="25BE7DD5" w:rsidR="00DD0D44" w:rsidRDefault="00DD0D44" w:rsidP="00DD0D44"/>
    <w:p w14:paraId="17EE28AD" w14:textId="77777777" w:rsidR="006E6E10" w:rsidRDefault="006E6E10" w:rsidP="00DD0D44"/>
    <w:p w14:paraId="6BFCD23F" w14:textId="75BE18D5" w:rsidR="00DD0D44" w:rsidRDefault="00DD0D44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11" w:name="_Update_Project_Publish"/>
      <w:bookmarkStart w:id="212" w:name="_Toc49966643"/>
      <w:bookmarkEnd w:id="211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Update </w:t>
      </w:r>
      <w:r w:rsidR="008469D8">
        <w:rPr>
          <w:rFonts w:ascii="Tahoma" w:hAnsi="Tahoma" w:cs="Tahoma"/>
          <w:b/>
          <w:bCs/>
          <w:color w:val="auto"/>
          <w:sz w:val="28"/>
          <w:szCs w:val="28"/>
        </w:rPr>
        <w:t xml:space="preserve">Project 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Publish </w:t>
      </w:r>
      <w:r w:rsidR="00352254">
        <w:rPr>
          <w:rFonts w:ascii="Tahoma" w:hAnsi="Tahoma" w:cs="Tahoma"/>
          <w:b/>
          <w:bCs/>
          <w:color w:val="auto"/>
          <w:sz w:val="28"/>
          <w:szCs w:val="28"/>
        </w:rPr>
        <w:t>Info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212"/>
    </w:p>
    <w:p w14:paraId="5D1A9BD8" w14:textId="77777777" w:rsidR="00DD0D44" w:rsidRPr="008A6B90" w:rsidRDefault="00DD0D44" w:rsidP="00DD0D4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DD0D44" w:rsidRPr="00554C13" w14:paraId="4F100A47" w14:textId="77777777" w:rsidTr="00013821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0D9891B" w14:textId="77777777" w:rsidR="00DD0D44" w:rsidRPr="00554C13" w:rsidRDefault="00DD0D44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146DB045" w14:textId="396AF6B4" w:rsidR="00DD0D44" w:rsidRPr="00554C13" w:rsidRDefault="00DD0D44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Update </w:t>
            </w:r>
            <w:r w:rsidR="008469D8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Project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Publish </w:t>
            </w:r>
            <w:r w:rsidR="001D4FA7">
              <w:rPr>
                <w:rFonts w:ascii="Tahoma" w:hAnsi="Tahoma" w:cs="Tahoma"/>
                <w:sz w:val="20"/>
                <w:szCs w:val="20"/>
                <w:lang w:eastAsia="ja-JP"/>
              </w:rPr>
              <w:t>Info</w:t>
            </w:r>
          </w:p>
        </w:tc>
      </w:tr>
      <w:tr w:rsidR="00DD0D44" w:rsidRPr="00554C13" w14:paraId="166482E6" w14:textId="77777777" w:rsidTr="00013821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5671D03" w14:textId="77777777" w:rsidR="00DD0D44" w:rsidRPr="00554C13" w:rsidRDefault="00DD0D44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FD0C00D" w14:textId="5684BA3C" w:rsidR="00DD0D44" w:rsidRPr="008F2A18" w:rsidRDefault="00DD0D44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/vms/v1/projects/{projectId}/</w:t>
            </w:r>
            <w:r w:rsidR="00D84E4F">
              <w:rPr>
                <w:rFonts w:ascii="Tahoma" w:hAnsi="Tahoma" w:cs="Tahoma"/>
                <w:sz w:val="20"/>
                <w:szCs w:val="20"/>
                <w:lang w:bidi="th-TH"/>
              </w:rPr>
              <w:t>publish_info</w:t>
            </w:r>
          </w:p>
        </w:tc>
      </w:tr>
      <w:tr w:rsidR="00DD0D44" w:rsidRPr="00554C13" w14:paraId="45301041" w14:textId="77777777" w:rsidTr="00013821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8FE72AB" w14:textId="77777777" w:rsidR="00DD0D44" w:rsidRPr="00EF302C" w:rsidRDefault="00DD0D44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481DE0A" w14:textId="639DC918" w:rsidR="00DD0D44" w:rsidRDefault="00DD0D44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</w:t>
            </w:r>
            <w:r w:rsidR="008469D8">
              <w:rPr>
                <w:rFonts w:ascii="Tahoma" w:hAnsi="Tahoma" w:cs="Tahoma"/>
                <w:sz w:val="20"/>
                <w:szCs w:val="20"/>
                <w:lang w:bidi="th-TH"/>
              </w:rPr>
              <w:t>ATCH</w:t>
            </w:r>
          </w:p>
        </w:tc>
      </w:tr>
      <w:tr w:rsidR="00DD0D44" w:rsidRPr="00554C13" w14:paraId="4F34EE62" w14:textId="77777777" w:rsidTr="00013821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FEC79A9" w14:textId="77777777" w:rsidR="00DD0D44" w:rsidRPr="00554C13" w:rsidRDefault="00DD0D44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E041F64" w14:textId="6050226E" w:rsidR="00DD0D44" w:rsidRPr="008F2A18" w:rsidRDefault="00DD0D44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25579B5" w14:textId="77777777" w:rsidR="00077B05" w:rsidRDefault="00077B05" w:rsidP="00077B05">
      <w:pPr>
        <w:rPr>
          <w:rStyle w:val="af0"/>
          <w:rFonts w:ascii="Tahoma" w:hAnsi="Tahoma" w:cs="Tahoma"/>
          <w:color w:val="auto"/>
        </w:rPr>
      </w:pPr>
    </w:p>
    <w:p w14:paraId="042B08BF" w14:textId="77777777" w:rsidR="00077B05" w:rsidRPr="004D476C" w:rsidRDefault="00077B05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3" w:name="_Toc49966644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13"/>
    </w:p>
    <w:p w14:paraId="01FB41C3" w14:textId="2E07EF0B" w:rsidR="00077B05" w:rsidRPr="008F2A18" w:rsidRDefault="00077B05" w:rsidP="00077B0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 Publish Information.</w:t>
      </w:r>
    </w:p>
    <w:p w14:paraId="1F167610" w14:textId="77777777" w:rsidR="00077B05" w:rsidRPr="00B45296" w:rsidRDefault="00077B05" w:rsidP="00656CA6">
      <w:pPr>
        <w:pStyle w:val="ab"/>
        <w:numPr>
          <w:ilvl w:val="0"/>
          <w:numId w:val="20"/>
        </w:numPr>
        <w:ind w:left="567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77B05" w:rsidRPr="0031791A" w14:paraId="1492C76E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BBBFB56" w14:textId="6E831D3F" w:rsidR="00077B0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5A5F393" w14:textId="77777777" w:rsidR="00077B05" w:rsidRPr="0031791A" w:rsidRDefault="00077B0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A7E265E" w14:textId="77777777" w:rsidR="00077B05" w:rsidRPr="00EF302C" w:rsidRDefault="00077B0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77B05" w:rsidRPr="00D7306D" w14:paraId="2FDC35BE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5DF99449" w14:textId="77777777" w:rsidR="00077B05" w:rsidRPr="00BC6553" w:rsidRDefault="00077B0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ABA9FBE" w14:textId="17298340" w:rsidR="00077B05" w:rsidRPr="00BC6553" w:rsidRDefault="004F0D14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48F1316" w14:textId="77777777" w:rsidR="00077B05" w:rsidRPr="00BC6553" w:rsidRDefault="00077B0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E069284" w14:textId="77777777" w:rsidR="00077B05" w:rsidRDefault="00077B05" w:rsidP="00077B0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D2F9949" w14:textId="77777777" w:rsidR="00077B05" w:rsidRPr="00F00294" w:rsidRDefault="00077B05" w:rsidP="00C86BD2">
      <w:pPr>
        <w:pStyle w:val="ab"/>
        <w:numPr>
          <w:ilvl w:val="0"/>
          <w:numId w:val="20"/>
        </w:numPr>
        <w:ind w:left="567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985"/>
        <w:gridCol w:w="5528"/>
      </w:tblGrid>
      <w:tr w:rsidR="00077B05" w:rsidRPr="0031791A" w14:paraId="48F6860C" w14:textId="77777777" w:rsidTr="00942D02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6185C5D" w14:textId="77777777" w:rsidR="00077B05" w:rsidRPr="0031791A" w:rsidRDefault="00077B0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F9C2344" w14:textId="77777777" w:rsidR="00077B05" w:rsidRPr="0031791A" w:rsidRDefault="00077B0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985" w:type="dxa"/>
            <w:shd w:val="clear" w:color="auto" w:fill="B4C6E7" w:themeFill="accent5" w:themeFillTint="66"/>
            <w:vAlign w:val="center"/>
          </w:tcPr>
          <w:p w14:paraId="0401CC7C" w14:textId="77777777" w:rsidR="00077B05" w:rsidRPr="0031791A" w:rsidRDefault="00077B0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528" w:type="dxa"/>
            <w:shd w:val="clear" w:color="auto" w:fill="B4C6E7" w:themeFill="accent5" w:themeFillTint="66"/>
            <w:vAlign w:val="center"/>
          </w:tcPr>
          <w:p w14:paraId="540E7049" w14:textId="77777777" w:rsidR="00077B05" w:rsidRPr="0031791A" w:rsidRDefault="00077B0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077B05" w:rsidRPr="00D7306D" w14:paraId="7BBE7336" w14:textId="77777777" w:rsidTr="00942D02">
        <w:trPr>
          <w:trHeight w:val="382"/>
        </w:trPr>
        <w:tc>
          <w:tcPr>
            <w:tcW w:w="567" w:type="dxa"/>
            <w:vAlign w:val="center"/>
          </w:tcPr>
          <w:p w14:paraId="348158EB" w14:textId="77777777" w:rsidR="00077B05" w:rsidRDefault="00077B0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13D120D" w14:textId="77777777" w:rsidR="00077B05" w:rsidRDefault="00077B0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985" w:type="dxa"/>
            <w:vAlign w:val="center"/>
          </w:tcPr>
          <w:p w14:paraId="7EEA5F06" w14:textId="77777777" w:rsidR="00077B05" w:rsidRDefault="00077B05" w:rsidP="00942D0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5528" w:type="dxa"/>
            <w:vAlign w:val="center"/>
          </w:tcPr>
          <w:p w14:paraId="103F91A9" w14:textId="0D7AB4E0" w:rsidR="00077B05" w:rsidRPr="008469D8" w:rsidRDefault="006B730C" w:rsidP="008469D8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8469D8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 w:rsidRPr="008469D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-Z, a-z, 0-9</w:t>
            </w:r>
          </w:p>
          <w:p w14:paraId="71C3B332" w14:textId="77777777" w:rsidR="00077B05" w:rsidRDefault="00077B0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 64 length?</w:t>
            </w:r>
          </w:p>
        </w:tc>
      </w:tr>
      <w:tr w:rsidR="00077B05" w:rsidRPr="00D7306D" w14:paraId="1FF8011C" w14:textId="77777777" w:rsidTr="00942D02">
        <w:trPr>
          <w:trHeight w:val="382"/>
        </w:trPr>
        <w:tc>
          <w:tcPr>
            <w:tcW w:w="567" w:type="dxa"/>
            <w:vAlign w:val="center"/>
          </w:tcPr>
          <w:p w14:paraId="5456E02B" w14:textId="77777777" w:rsidR="00077B05" w:rsidRPr="00BC6553" w:rsidRDefault="00077B0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23E2ADB6" w14:textId="70AFA78C" w:rsidR="00077B05" w:rsidRPr="00BC6553" w:rsidRDefault="009A5A0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 Root</w:t>
            </w:r>
            <w:r w:rsidR="00077B0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985" w:type="dxa"/>
            <w:vAlign w:val="center"/>
          </w:tcPr>
          <w:p w14:paraId="4A2EDBA9" w14:textId="7577E6D7" w:rsidR="00077B05" w:rsidRPr="00BC6553" w:rsidRDefault="00C136ED" w:rsidP="00942D0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5528" w:type="dxa"/>
            <w:vAlign w:val="center"/>
          </w:tcPr>
          <w:p w14:paraId="5CC22AFD" w14:textId="10C85F16" w:rsidR="00077B05" w:rsidRPr="008469D8" w:rsidRDefault="00077B05" w:rsidP="008469D8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</w:tbl>
    <w:p w14:paraId="084F4772" w14:textId="77777777" w:rsidR="00077B05" w:rsidRDefault="00077B05" w:rsidP="00077B0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474A3B3" w14:textId="77777777" w:rsidR="00077B05" w:rsidRPr="00204BDE" w:rsidRDefault="00077B05" w:rsidP="00077B0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77B05" w:rsidRPr="0031791A" w14:paraId="0F285437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9B8E836" w14:textId="7B581619" w:rsidR="00077B0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5B145D1" w14:textId="77777777" w:rsidR="00077B05" w:rsidRPr="0031791A" w:rsidRDefault="00077B0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CD059D7" w14:textId="77777777" w:rsidR="00077B05" w:rsidRPr="0031791A" w:rsidRDefault="00077B0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0134AC5" w14:textId="77777777" w:rsidR="00077B05" w:rsidRPr="00EF302C" w:rsidRDefault="00077B0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136ED" w:rsidRPr="00D7306D" w14:paraId="74CC5D26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2881039B" w14:textId="77777777" w:rsidR="00C136ED" w:rsidRDefault="00C136E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  <w:p w14:paraId="16B8D8FB" w14:textId="44CA85EF" w:rsidR="00603C17" w:rsidRPr="00603C17" w:rsidRDefault="00603C17" w:rsidP="00603C17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C68DFA9" w14:textId="77777777" w:rsidR="00C136ED" w:rsidRPr="00BC6553" w:rsidRDefault="00C136E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Merge w:val="restart"/>
            <w:vAlign w:val="center"/>
          </w:tcPr>
          <w:p w14:paraId="6E59455C" w14:textId="0609DB5E" w:rsidR="00C136ED" w:rsidRPr="00BC6553" w:rsidRDefault="004F0D14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71C6DAFF" w14:textId="63B2F126" w:rsidR="00C136ED" w:rsidRPr="00BC6553" w:rsidRDefault="004F0D1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  <w:tr w:rsidR="00C136ED" w:rsidRPr="00D7306D" w14:paraId="4E9C7BCD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193383FF" w14:textId="44558041" w:rsidR="00C136ED" w:rsidRPr="00BC6553" w:rsidRDefault="00C136E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85B8216" w14:textId="74008F1E" w:rsidR="00C136ED" w:rsidRPr="00BC6553" w:rsidRDefault="00C136E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559" w:type="dxa"/>
            <w:vMerge/>
            <w:vAlign w:val="center"/>
          </w:tcPr>
          <w:p w14:paraId="199A6587" w14:textId="62763406" w:rsidR="00C136ED" w:rsidRPr="00BC6553" w:rsidRDefault="00C136ED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335B639" w14:textId="0C4CDF9C" w:rsidR="00C136ED" w:rsidRPr="00BC6553" w:rsidRDefault="004F0D1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</w:tr>
    </w:tbl>
    <w:p w14:paraId="7D2ACDCB" w14:textId="77777777" w:rsidR="00077B05" w:rsidRPr="00F6258E" w:rsidRDefault="00077B05" w:rsidP="00077B05">
      <w:pPr>
        <w:rPr>
          <w:rStyle w:val="af0"/>
          <w:rFonts w:ascii="Tahoma" w:hAnsi="Tahoma" w:cs="Tahoma"/>
          <w:color w:val="auto"/>
          <w:lang w:eastAsia="ja-JP"/>
        </w:rPr>
      </w:pPr>
    </w:p>
    <w:p w14:paraId="3FE3E368" w14:textId="4B11F221" w:rsidR="00077B05" w:rsidRPr="00F714AB" w:rsidRDefault="00077B05" w:rsidP="00656CA6">
      <w:pPr>
        <w:pStyle w:val="ab"/>
        <w:numPr>
          <w:ilvl w:val="0"/>
          <w:numId w:val="20"/>
        </w:numPr>
        <w:ind w:left="567"/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Project Exists</w:t>
      </w:r>
    </w:p>
    <w:p w14:paraId="5B4C2A45" w14:textId="0D133F19" w:rsidR="008C6CC6" w:rsidRPr="00F75C84" w:rsidRDefault="008C6CC6" w:rsidP="008C6CC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3FE8737" w14:textId="77777777" w:rsidR="008C6CC6" w:rsidRDefault="008C6CC6" w:rsidP="008C6CC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8C6CC6" w:rsidRPr="0031791A" w14:paraId="623F896E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695FCE8" w14:textId="77777777" w:rsidR="008C6CC6" w:rsidRPr="0031791A" w:rsidRDefault="008C6CC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3142566" w14:textId="77777777" w:rsidR="008C6CC6" w:rsidRPr="0031791A" w:rsidRDefault="008C6CC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16EBA115" w14:textId="77777777" w:rsidR="008C6CC6" w:rsidRPr="0031791A" w:rsidRDefault="008C6CC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688F731A" w14:textId="77777777" w:rsidR="008C6CC6" w:rsidRPr="001E796D" w:rsidRDefault="008C6CC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C6CC6" w:rsidRPr="00D7306D" w14:paraId="282DDCA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A882AC3" w14:textId="77777777" w:rsidR="008C6CC6" w:rsidRPr="00BC6553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14DD409A" w14:textId="77777777" w:rsidR="008C6CC6" w:rsidRPr="00BC6553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7040B8C" w14:textId="77777777" w:rsidR="008C6CC6" w:rsidRPr="00BC6553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413BA4CB" w14:textId="77777777" w:rsidR="008C6CC6" w:rsidRPr="00BC6553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C6CC6" w:rsidRPr="00D7306D" w14:paraId="094EF87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CD58C4F" w14:textId="0692F6C4" w:rsidR="008C6CC6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17748BDE" w14:textId="04C0286D" w:rsidR="008C6CC6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D267CF7" w14:textId="317ADEE4" w:rsidR="008C6CC6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78950E35" w14:textId="77777777" w:rsidR="008C6CC6" w:rsidRDefault="008C6CC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DD3568E" w14:textId="75DBE3D3" w:rsidR="006F6EA4" w:rsidRDefault="006F6EA4" w:rsidP="00077B05">
      <w:pPr>
        <w:rPr>
          <w:rFonts w:ascii="Tahoma" w:hAnsi="Tahoma" w:cs="Tahoma"/>
          <w:sz w:val="20"/>
          <w:szCs w:val="20"/>
          <w:lang w:bidi="th-TH"/>
        </w:rPr>
      </w:pPr>
    </w:p>
    <w:p w14:paraId="571EC3C9" w14:textId="77777777" w:rsidR="00D00E3D" w:rsidRDefault="00D00E3D" w:rsidP="00D00E3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FC01628" w14:textId="1AB979E2" w:rsidR="00D00E3D" w:rsidRDefault="00D00E3D" w:rsidP="00077B05">
      <w:pPr>
        <w:rPr>
          <w:rFonts w:ascii="Tahoma" w:hAnsi="Tahoma" w:cs="Tahoma"/>
          <w:sz w:val="20"/>
          <w:szCs w:val="20"/>
          <w:lang w:bidi="th-TH"/>
        </w:rPr>
      </w:pPr>
    </w:p>
    <w:p w14:paraId="1734FA2C" w14:textId="669D673C" w:rsidR="004B4C4D" w:rsidRDefault="00583B12" w:rsidP="00C86BD2">
      <w:pPr>
        <w:pStyle w:val="ab"/>
        <w:numPr>
          <w:ilvl w:val="0"/>
          <w:numId w:val="20"/>
        </w:numPr>
        <w:ind w:left="567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Add </w:t>
      </w:r>
      <w:r w:rsidR="00DE4754">
        <w:rPr>
          <w:rStyle w:val="af0"/>
          <w:rFonts w:ascii="Tahoma" w:hAnsi="Tahoma" w:cs="Tahoma"/>
          <w:color w:val="auto"/>
          <w:lang w:eastAsia="ja-JP"/>
        </w:rPr>
        <w:t>website Url</w:t>
      </w:r>
    </w:p>
    <w:p w14:paraId="666E1CC9" w14:textId="2F577B9F" w:rsidR="004B4C4D" w:rsidRPr="00F75C84" w:rsidRDefault="00875E62" w:rsidP="004B4C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contextRoot </w:t>
      </w:r>
      <w:r w:rsidR="003F0CC3">
        <w:rPr>
          <w:rFonts w:ascii="Tahoma" w:hAnsi="Tahoma" w:cs="Tahoma"/>
          <w:sz w:val="20"/>
          <w:szCs w:val="20"/>
          <w:lang w:eastAsia="ja-JP" w:bidi="th-TH"/>
        </w:rPr>
        <w:t xml:space="preserve">changes, </w:t>
      </w:r>
      <w:r w:rsidR="004B4C4D"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="004B4C4D"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DE4754">
        <w:rPr>
          <w:rFonts w:ascii="Tahoma" w:hAnsi="Tahoma" w:cs="Tahoma"/>
          <w:sz w:val="20"/>
          <w:szCs w:val="20"/>
          <w:lang w:eastAsia="ja-JP" w:bidi="th-TH"/>
        </w:rPr>
        <w:t>Add Website U</w:t>
      </w:r>
      <w:r w:rsidR="00D10234">
        <w:rPr>
          <w:rFonts w:ascii="Tahoma" w:hAnsi="Tahoma" w:cs="Tahoma"/>
          <w:sz w:val="20"/>
          <w:szCs w:val="20"/>
          <w:lang w:eastAsia="ja-JP" w:bidi="th-TH"/>
        </w:rPr>
        <w:t>RL</w:t>
      </w:r>
      <w:r w:rsidR="004B4C4D"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 w:rsidR="004B4C4D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DE4754">
        <w:rPr>
          <w:rFonts w:ascii="Tahoma" w:hAnsi="Tahoma" w:cs="Tahoma"/>
          <w:sz w:val="20"/>
          <w:szCs w:val="20"/>
          <w:lang w:eastAsia="ja-JP" w:bidi="th-TH"/>
        </w:rPr>
        <w:t>add website url</w:t>
      </w:r>
      <w:r w:rsidR="004B4C4D"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9532AB4" w14:textId="77777777" w:rsidR="004B4C4D" w:rsidRDefault="004B4C4D" w:rsidP="004B4C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4B4C4D" w:rsidRPr="0031791A" w14:paraId="155D7146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69A1381" w14:textId="77777777" w:rsidR="004B4C4D" w:rsidRPr="0031791A" w:rsidRDefault="004B4C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FEB2D15" w14:textId="77777777" w:rsidR="004B4C4D" w:rsidRPr="0031791A" w:rsidRDefault="004B4C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C2D43CA" w14:textId="77777777" w:rsidR="004B4C4D" w:rsidRPr="0031791A" w:rsidRDefault="004B4C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F8E68F5" w14:textId="77777777" w:rsidR="004B4C4D" w:rsidRPr="001E796D" w:rsidRDefault="004B4C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E4754" w:rsidRPr="00D7306D" w14:paraId="58945792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35977983" w14:textId="77777777" w:rsidR="00DE4754" w:rsidRDefault="00DE475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F1D5EE6" w14:textId="77777777" w:rsidR="00DE4754" w:rsidRDefault="00DE475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4CE675B" w14:textId="77777777" w:rsidR="00DE4754" w:rsidRDefault="00DE475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of specified project</w:t>
            </w:r>
          </w:p>
        </w:tc>
        <w:tc>
          <w:tcPr>
            <w:tcW w:w="2551" w:type="dxa"/>
            <w:vAlign w:val="center"/>
          </w:tcPr>
          <w:p w14:paraId="2D600B0A" w14:textId="77777777" w:rsidR="00DE4754" w:rsidRDefault="00DE475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E4754" w:rsidRPr="00D7306D" w14:paraId="578C7430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6E0994C2" w14:textId="164185C6" w:rsidR="00DE4754" w:rsidRDefault="0042210E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DE475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009CD99B" w14:textId="77777777" w:rsidR="00DE4754" w:rsidRDefault="00DE475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C54BDFE" w14:textId="304D24E6" w:rsidR="00DE4754" w:rsidRDefault="0042210E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DE475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of specified project</w:t>
            </w:r>
          </w:p>
        </w:tc>
        <w:tc>
          <w:tcPr>
            <w:tcW w:w="2551" w:type="dxa"/>
            <w:vAlign w:val="center"/>
          </w:tcPr>
          <w:p w14:paraId="7A0972F7" w14:textId="77777777" w:rsidR="00DE4754" w:rsidRDefault="00DE475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2210E" w:rsidRPr="00D7306D" w14:paraId="3DD6E68B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69E85EAE" w14:textId="6A724DD7" w:rsidR="0042210E" w:rsidRDefault="0042210E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1285203E" w14:textId="477A5F8D" w:rsidR="0042210E" w:rsidRDefault="0042210E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83294A3" w14:textId="315CC72C" w:rsidR="0042210E" w:rsidRDefault="0042210E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677CE7D6" w14:textId="77777777" w:rsidR="0042210E" w:rsidRDefault="0042210E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B4C4D" w:rsidRPr="00D7306D" w14:paraId="6DD5B38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571947D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275" w:type="dxa"/>
            <w:vAlign w:val="center"/>
          </w:tcPr>
          <w:p w14:paraId="015A646B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3CB0AA8" w14:textId="4000A418" w:rsidR="004B4C4D" w:rsidRDefault="000B276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 of specified project</w:t>
            </w:r>
          </w:p>
        </w:tc>
        <w:tc>
          <w:tcPr>
            <w:tcW w:w="2551" w:type="dxa"/>
            <w:vAlign w:val="center"/>
          </w:tcPr>
          <w:p w14:paraId="1F6481D6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2210E" w:rsidRPr="00D7306D" w14:paraId="51DC2A03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F5877E3" w14:textId="48A6356C" w:rsidR="0042210E" w:rsidRDefault="004221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1FFBF5CA" w14:textId="5D5FE88A" w:rsidR="0042210E" w:rsidRDefault="004221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011144F" w14:textId="296D839C" w:rsidR="0042210E" w:rsidRDefault="004221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 of specified project</w:t>
            </w:r>
          </w:p>
        </w:tc>
        <w:tc>
          <w:tcPr>
            <w:tcW w:w="2551" w:type="dxa"/>
            <w:vAlign w:val="center"/>
          </w:tcPr>
          <w:p w14:paraId="4A44F0F1" w14:textId="77777777" w:rsidR="0042210E" w:rsidRDefault="004221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B4C4D" w:rsidRPr="00D7306D" w14:paraId="3DAF5F4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A565412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1CE413FA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4DF24B3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contextRoot</w:t>
            </w:r>
          </w:p>
        </w:tc>
        <w:tc>
          <w:tcPr>
            <w:tcW w:w="2551" w:type="dxa"/>
            <w:vAlign w:val="center"/>
          </w:tcPr>
          <w:p w14:paraId="2F8FE0CA" w14:textId="77777777" w:rsidR="004B4C4D" w:rsidRDefault="004B4C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D6A0303" w14:textId="77777777" w:rsidR="004B4C4D" w:rsidRDefault="004B4C4D" w:rsidP="004B4C4D">
      <w:pPr>
        <w:rPr>
          <w:rFonts w:ascii="Tahoma" w:hAnsi="Tahoma" w:cs="Tahoma"/>
          <w:sz w:val="20"/>
          <w:szCs w:val="20"/>
          <w:lang w:bidi="th-TH"/>
        </w:rPr>
      </w:pPr>
    </w:p>
    <w:p w14:paraId="670272D6" w14:textId="6B594304" w:rsidR="004B4C4D" w:rsidRDefault="004B4C4D" w:rsidP="004B4C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</w:t>
      </w:r>
      <w:r w:rsidR="00D834EF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from microservice, return error response.</w:t>
      </w:r>
    </w:p>
    <w:p w14:paraId="0D6C9C6B" w14:textId="77777777" w:rsidR="004B4C4D" w:rsidRDefault="004B4C4D" w:rsidP="00077B05">
      <w:pPr>
        <w:rPr>
          <w:rFonts w:ascii="Tahoma" w:hAnsi="Tahoma" w:cs="Tahoma"/>
          <w:sz w:val="20"/>
          <w:szCs w:val="20"/>
          <w:lang w:bidi="th-TH"/>
        </w:rPr>
      </w:pPr>
    </w:p>
    <w:p w14:paraId="245EA9C7" w14:textId="77777777" w:rsidR="00077B05" w:rsidRDefault="00077B05" w:rsidP="00656CA6">
      <w:pPr>
        <w:pStyle w:val="ab"/>
        <w:numPr>
          <w:ilvl w:val="0"/>
          <w:numId w:val="20"/>
        </w:numPr>
        <w:ind w:left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Project Publish Information</w:t>
      </w:r>
    </w:p>
    <w:p w14:paraId="0A82C3D8" w14:textId="633734B8" w:rsidR="00F714AB" w:rsidRPr="00F75C84" w:rsidRDefault="00F714AB" w:rsidP="00F714A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Project Publish Info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59FDF81" w14:textId="77777777" w:rsidR="00F714AB" w:rsidRDefault="00F714AB" w:rsidP="00F714A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F714AB" w:rsidRPr="0031791A" w14:paraId="23E5D0BA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14E2DE1" w14:textId="77777777" w:rsidR="00F714AB" w:rsidRPr="0031791A" w:rsidRDefault="00F714A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F42FEA8" w14:textId="77777777" w:rsidR="00F714AB" w:rsidRPr="0031791A" w:rsidRDefault="00F714A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28305EDB" w14:textId="77777777" w:rsidR="00F714AB" w:rsidRPr="0031791A" w:rsidRDefault="00F714A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62B3B9A5" w14:textId="77777777" w:rsidR="00F714AB" w:rsidRPr="001E796D" w:rsidRDefault="00F714A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714AB" w:rsidRPr="00D7306D" w14:paraId="12D16A3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285249F" w14:textId="77777777" w:rsidR="00F714AB" w:rsidRPr="00BC6553" w:rsidRDefault="00F714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8DAB252" w14:textId="77777777" w:rsidR="00F714AB" w:rsidRPr="00BC6553" w:rsidRDefault="00F714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8F79D00" w14:textId="77777777" w:rsidR="00F714AB" w:rsidRPr="00BC6553" w:rsidRDefault="00F714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5E4EDF17" w14:textId="77777777" w:rsidR="00F714AB" w:rsidRPr="00BC6553" w:rsidRDefault="00F714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F714AB" w:rsidRPr="00D7306D" w14:paraId="2E68992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84284A9" w14:textId="488FFC19" w:rsidR="00F714AB" w:rsidRDefault="007212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7AE80668" w14:textId="06DAF675" w:rsidR="00F714AB" w:rsidRDefault="007212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24ABAC5" w14:textId="663DE93F" w:rsidR="00F714AB" w:rsidRDefault="007212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contextRoot</w:t>
            </w:r>
          </w:p>
        </w:tc>
        <w:tc>
          <w:tcPr>
            <w:tcW w:w="2551" w:type="dxa"/>
            <w:vAlign w:val="center"/>
          </w:tcPr>
          <w:p w14:paraId="77EBDC1F" w14:textId="77777777" w:rsidR="00F714AB" w:rsidRDefault="00F714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8197F" w:rsidRPr="00D7306D" w14:paraId="292AA91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2D74BD0" w14:textId="7FB35857" w:rsidR="00F8197F" w:rsidRDefault="00F8197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ublishDateTime</w:t>
            </w:r>
          </w:p>
        </w:tc>
        <w:tc>
          <w:tcPr>
            <w:tcW w:w="1275" w:type="dxa"/>
            <w:vAlign w:val="center"/>
          </w:tcPr>
          <w:p w14:paraId="48846405" w14:textId="2DC43AB4" w:rsidR="00F8197F" w:rsidRDefault="00F8197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9FDFE98" w14:textId="36901554" w:rsidR="00F8197F" w:rsidRDefault="00F8197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publishDateTime if have</w:t>
            </w:r>
          </w:p>
        </w:tc>
        <w:tc>
          <w:tcPr>
            <w:tcW w:w="2551" w:type="dxa"/>
            <w:vAlign w:val="center"/>
          </w:tcPr>
          <w:p w14:paraId="401CBA7A" w14:textId="77777777" w:rsidR="00F8197F" w:rsidRDefault="00F8197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3ED3919" w14:textId="5AD75E28" w:rsidR="00F953C9" w:rsidRDefault="00F953C9" w:rsidP="0052543C">
      <w:pPr>
        <w:rPr>
          <w:rFonts w:ascii="Tahoma" w:hAnsi="Tahoma" w:cs="Tahoma"/>
          <w:sz w:val="20"/>
          <w:szCs w:val="20"/>
          <w:lang w:bidi="th-TH"/>
        </w:rPr>
      </w:pPr>
    </w:p>
    <w:p w14:paraId="32EF8F45" w14:textId="77777777" w:rsidR="00A02050" w:rsidRDefault="00A02050" w:rsidP="00A0205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0943CB7" w14:textId="77777777" w:rsidR="00D10234" w:rsidRDefault="00D10234" w:rsidP="00D10234">
      <w:pPr>
        <w:rPr>
          <w:rFonts w:ascii="Tahoma" w:hAnsi="Tahoma" w:cs="Tahoma"/>
          <w:sz w:val="20"/>
          <w:szCs w:val="20"/>
          <w:lang w:bidi="th-TH"/>
        </w:rPr>
      </w:pPr>
    </w:p>
    <w:p w14:paraId="71E9FD1D" w14:textId="053BF55A" w:rsidR="00D10234" w:rsidRDefault="00D10234" w:rsidP="00D10234">
      <w:pPr>
        <w:pStyle w:val="ab"/>
        <w:numPr>
          <w:ilvl w:val="0"/>
          <w:numId w:val="20"/>
        </w:numPr>
        <w:ind w:left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Delete old Website information if have (Asynchronous)</w:t>
      </w:r>
    </w:p>
    <w:p w14:paraId="38A02A10" w14:textId="4F97BE5F" w:rsidR="00D10234" w:rsidRPr="00F75C84" w:rsidRDefault="00D10234" w:rsidP="00D1023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Delete Website URL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delete old Website URL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37A6A45" w14:textId="77777777" w:rsidR="00D10234" w:rsidRDefault="00D10234" w:rsidP="00D1023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D10234" w:rsidRPr="0031791A" w14:paraId="0D75B649" w14:textId="77777777" w:rsidTr="005F5397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A4BDDB1" w14:textId="77777777" w:rsidR="00D10234" w:rsidRPr="0031791A" w:rsidRDefault="00D10234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B849643" w14:textId="77777777" w:rsidR="00D10234" w:rsidRPr="0031791A" w:rsidRDefault="00D10234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78853C56" w14:textId="77777777" w:rsidR="00D10234" w:rsidRPr="0031791A" w:rsidRDefault="00D10234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A68B1B2" w14:textId="77777777" w:rsidR="00D10234" w:rsidRPr="001E796D" w:rsidRDefault="00D10234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10234" w:rsidRPr="00D7306D" w14:paraId="7FEDFBF5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77DEBFF8" w14:textId="77777777" w:rsidR="00D10234" w:rsidRPr="00BC6553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377788CD" w14:textId="77777777" w:rsidR="00D10234" w:rsidRPr="00BC6553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FC7F61D" w14:textId="77777777" w:rsidR="00D10234" w:rsidRPr="00BC6553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3539A7FA" w14:textId="77777777" w:rsidR="00D10234" w:rsidRPr="00BC6553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D10234" w:rsidRPr="00D7306D" w14:paraId="67C3CF8C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3FB1BAF2" w14:textId="2E58ACC3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1275" w:type="dxa"/>
            <w:vAlign w:val="center"/>
          </w:tcPr>
          <w:p w14:paraId="205DB4A0" w14:textId="7D6A7454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5E72861" w14:textId="2EEF59AF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websiteId</w:t>
            </w:r>
          </w:p>
        </w:tc>
        <w:tc>
          <w:tcPr>
            <w:tcW w:w="2551" w:type="dxa"/>
            <w:vAlign w:val="center"/>
          </w:tcPr>
          <w:p w14:paraId="5004EB4D" w14:textId="77777777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31051" w:rsidRPr="00D7306D" w14:paraId="7D24AAFD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0A17D2D3" w14:textId="57BE7A6B" w:rsidR="00531051" w:rsidRDefault="00531051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275" w:type="dxa"/>
            <w:vAlign w:val="center"/>
          </w:tcPr>
          <w:p w14:paraId="4EFFA019" w14:textId="6DEB11B8" w:rsidR="00531051" w:rsidRDefault="00531051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FADC8CE" w14:textId="6930129A" w:rsidR="00531051" w:rsidRDefault="000F2A5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 of specified project</w:t>
            </w:r>
          </w:p>
        </w:tc>
        <w:tc>
          <w:tcPr>
            <w:tcW w:w="2551" w:type="dxa"/>
            <w:vAlign w:val="center"/>
          </w:tcPr>
          <w:p w14:paraId="08FD6BFE" w14:textId="77777777" w:rsidR="00531051" w:rsidRDefault="00531051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2A5D" w:rsidRPr="00D7306D" w14:paraId="7754C736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77136F12" w14:textId="71D38525" w:rsidR="000F2A5D" w:rsidRDefault="000F2A5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3F98F5DB" w14:textId="4891DA31" w:rsidR="000F2A5D" w:rsidRDefault="000F2A5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A1CB72F" w14:textId="3EB7E37F" w:rsidR="000F2A5D" w:rsidRDefault="000F2A5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namespace of specified project</w:t>
            </w:r>
          </w:p>
        </w:tc>
        <w:tc>
          <w:tcPr>
            <w:tcW w:w="2551" w:type="dxa"/>
            <w:vAlign w:val="center"/>
          </w:tcPr>
          <w:p w14:paraId="6AAC841A" w14:textId="77777777" w:rsidR="000F2A5D" w:rsidRDefault="000F2A5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10234" w:rsidRPr="00D7306D" w14:paraId="2F8DB87F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67E7D38C" w14:textId="77777777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43AB9147" w14:textId="77777777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7F12E75" w14:textId="55400A52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 contextRoot of specified project</w:t>
            </w:r>
          </w:p>
        </w:tc>
        <w:tc>
          <w:tcPr>
            <w:tcW w:w="2551" w:type="dxa"/>
            <w:vAlign w:val="center"/>
          </w:tcPr>
          <w:p w14:paraId="6A8FF3ED" w14:textId="77777777" w:rsidR="00D10234" w:rsidRDefault="00D10234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4B3DF2" w14:textId="3F999285" w:rsidR="00D10234" w:rsidRPr="002735B6" w:rsidRDefault="00D10234" w:rsidP="002735B6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62F58C6A" w14:textId="77777777" w:rsidR="00D10234" w:rsidRPr="0052543C" w:rsidRDefault="00D10234" w:rsidP="00D1023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EB44083" w14:textId="77777777" w:rsidR="00F953C9" w:rsidRDefault="00F953C9" w:rsidP="00656CA6">
      <w:pPr>
        <w:pStyle w:val="ab"/>
        <w:numPr>
          <w:ilvl w:val="0"/>
          <w:numId w:val="20"/>
        </w:numPr>
        <w:ind w:left="284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341B9F8E" w14:textId="77777777" w:rsidR="00F953C9" w:rsidRDefault="00F953C9" w:rsidP="00F953C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244"/>
        <w:gridCol w:w="1843"/>
      </w:tblGrid>
      <w:tr w:rsidR="00F953C9" w:rsidRPr="0031791A" w14:paraId="16D808A6" w14:textId="77777777" w:rsidTr="001A3DCA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22C4ECBE" w14:textId="77777777" w:rsidR="00F953C9" w:rsidRDefault="00F953C9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77BB0CE9" w14:textId="77777777" w:rsidR="00F953C9" w:rsidRPr="0031791A" w:rsidRDefault="00F953C9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244" w:type="dxa"/>
            <w:shd w:val="clear" w:color="auto" w:fill="B4C6E7" w:themeFill="accent5" w:themeFillTint="66"/>
            <w:vAlign w:val="center"/>
          </w:tcPr>
          <w:p w14:paraId="5DEB4951" w14:textId="77777777" w:rsidR="00F953C9" w:rsidRPr="0031791A" w:rsidRDefault="00F953C9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668A03D" w14:textId="77777777" w:rsidR="00F953C9" w:rsidRPr="00EF302C" w:rsidRDefault="00F953C9" w:rsidP="00D2478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953C9" w:rsidRPr="00D7306D" w14:paraId="03A21E8B" w14:textId="77777777" w:rsidTr="001A3DCA">
        <w:trPr>
          <w:trHeight w:val="584"/>
        </w:trPr>
        <w:tc>
          <w:tcPr>
            <w:tcW w:w="1843" w:type="dxa"/>
            <w:vAlign w:val="center"/>
          </w:tcPr>
          <w:p w14:paraId="78D07C87" w14:textId="6BF2177D" w:rsidR="00F953C9" w:rsidRDefault="003209BA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nextPage</w:t>
            </w:r>
          </w:p>
        </w:tc>
        <w:tc>
          <w:tcPr>
            <w:tcW w:w="1276" w:type="dxa"/>
            <w:vAlign w:val="center"/>
          </w:tcPr>
          <w:p w14:paraId="71463808" w14:textId="77777777" w:rsidR="00F953C9" w:rsidRDefault="00F953C9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5244" w:type="dxa"/>
            <w:vAlign w:val="center"/>
          </w:tcPr>
          <w:p w14:paraId="7D587465" w14:textId="77777777" w:rsidR="00F953C9" w:rsidRDefault="003209BA" w:rsidP="003209B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“create_admin” if </w:t>
            </w:r>
            <w:r w:rsidR="00586EF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 project does not have admin.</w:t>
            </w:r>
          </w:p>
          <w:p w14:paraId="2DE087D0" w14:textId="7D86543F" w:rsidR="00586EF7" w:rsidRPr="003209BA" w:rsidRDefault="00586EF7" w:rsidP="003209B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“success_page” if the project had admin</w:t>
            </w:r>
          </w:p>
        </w:tc>
        <w:tc>
          <w:tcPr>
            <w:tcW w:w="1843" w:type="dxa"/>
            <w:vAlign w:val="center"/>
          </w:tcPr>
          <w:p w14:paraId="19C7089D" w14:textId="77777777" w:rsidR="00F953C9" w:rsidRPr="00BC6553" w:rsidRDefault="00F953C9" w:rsidP="00D2478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28142D1" w14:textId="77777777" w:rsidR="00F953C9" w:rsidRPr="00BF090A" w:rsidRDefault="00F953C9" w:rsidP="00077B05">
      <w:pPr>
        <w:rPr>
          <w:rFonts w:ascii="Tahoma" w:hAnsi="Tahoma" w:cs="Tahoma"/>
          <w:sz w:val="20"/>
          <w:szCs w:val="20"/>
          <w:lang w:bidi="th-TH"/>
        </w:rPr>
      </w:pPr>
    </w:p>
    <w:p w14:paraId="4EF2CCFC" w14:textId="77777777" w:rsidR="00077B05" w:rsidRDefault="00077B05" w:rsidP="00767017">
      <w:pPr>
        <w:pStyle w:val="ab"/>
        <w:numPr>
          <w:ilvl w:val="0"/>
          <w:numId w:val="20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FAAB102" w14:textId="77777777" w:rsidR="00077B05" w:rsidRDefault="00077B05" w:rsidP="00DD0D44">
      <w:pPr>
        <w:rPr>
          <w:rStyle w:val="af0"/>
          <w:rFonts w:ascii="Tahoma" w:hAnsi="Tahoma" w:cs="Tahoma"/>
          <w:color w:val="auto"/>
        </w:rPr>
      </w:pPr>
    </w:p>
    <w:p w14:paraId="6120DF11" w14:textId="77777777" w:rsidR="00DD0D44" w:rsidRPr="004D476C" w:rsidRDefault="00DD0D44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4" w:name="_Toc49966645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1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DD0D44" w:rsidRPr="000253E8" w14:paraId="296A51E9" w14:textId="77777777" w:rsidTr="00013821">
        <w:tc>
          <w:tcPr>
            <w:tcW w:w="2523" w:type="dxa"/>
          </w:tcPr>
          <w:p w14:paraId="451A6DA9" w14:textId="77777777" w:rsidR="00DD0D44" w:rsidRPr="000253E8" w:rsidRDefault="00DD0D44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1EDC81C" w14:textId="77777777" w:rsidR="00DD0D44" w:rsidRPr="000253E8" w:rsidRDefault="00DD0D44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A229A3C" w14:textId="77777777" w:rsidR="00DD0D44" w:rsidRPr="000253E8" w:rsidRDefault="00DD0D44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C83D540" w14:textId="77777777" w:rsidR="00DD0D44" w:rsidRPr="000253E8" w:rsidRDefault="00DD0D44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4898CFD7" w14:textId="77777777" w:rsidR="00DD0D44" w:rsidRPr="000253E8" w:rsidRDefault="00DD0D44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DD0D44" w:rsidRPr="004A49C9" w14:paraId="5AD7490B" w14:textId="77777777" w:rsidTr="00013821">
        <w:tc>
          <w:tcPr>
            <w:tcW w:w="2523" w:type="dxa"/>
          </w:tcPr>
          <w:p w14:paraId="6ED51336" w14:textId="77777777" w:rsidR="00DD0D44" w:rsidRPr="004A49C9" w:rsidRDefault="00DD0D44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F4EE7F6" w14:textId="77777777" w:rsidR="00DD0D44" w:rsidRPr="004A49C9" w:rsidRDefault="00DD0D44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125D78F" w14:textId="77777777" w:rsidR="00DD0D44" w:rsidRPr="004A49C9" w:rsidRDefault="00DD0D44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3CB40EB" w14:textId="77777777" w:rsidR="00DD0D44" w:rsidRPr="004A49C9" w:rsidRDefault="00DD0D44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7866B82" w14:textId="77777777" w:rsidR="00DD0D44" w:rsidRPr="00E2590C" w:rsidRDefault="00DD0D44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01A1DA4" w14:textId="77777777" w:rsidR="00DD0D44" w:rsidRPr="00D46019" w:rsidRDefault="00DD0D44" w:rsidP="00DD0D44"/>
    <w:p w14:paraId="54EFCC9B" w14:textId="77777777" w:rsidR="00DD0D44" w:rsidRPr="004D476C" w:rsidRDefault="00DD0D44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5" w:name="_Toc49966646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1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709"/>
        <w:gridCol w:w="709"/>
        <w:gridCol w:w="708"/>
        <w:gridCol w:w="2268"/>
        <w:gridCol w:w="2977"/>
      </w:tblGrid>
      <w:tr w:rsidR="00DD0D44" w:rsidRPr="0031791A" w14:paraId="569522AD" w14:textId="77777777" w:rsidTr="00013821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E8940B6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428436E5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53AD28B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CAC1928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114DD446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1D53281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AFF7E18" w14:textId="77777777" w:rsidR="00DD0D44" w:rsidRPr="00EF302C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43887" w:rsidRPr="00D7306D" w14:paraId="184EB6EA" w14:textId="77777777" w:rsidTr="00013821">
        <w:trPr>
          <w:trHeight w:val="378"/>
        </w:trPr>
        <w:tc>
          <w:tcPr>
            <w:tcW w:w="1701" w:type="dxa"/>
            <w:vAlign w:val="center"/>
          </w:tcPr>
          <w:p w14:paraId="4152AB86" w14:textId="28F75FDA" w:rsidR="00443887" w:rsidRDefault="004438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134" w:type="dxa"/>
            <w:vAlign w:val="center"/>
          </w:tcPr>
          <w:p w14:paraId="1B8B0A13" w14:textId="062155E9" w:rsidR="00443887" w:rsidRDefault="004438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00E3EF0" w14:textId="47E98976" w:rsidR="00443887" w:rsidRDefault="0044388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D915453" w14:textId="77777777" w:rsidR="00443887" w:rsidRPr="00BC6553" w:rsidRDefault="0044388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B5CFDDF" w14:textId="77777777" w:rsidR="00443887" w:rsidRPr="00BC6553" w:rsidRDefault="004438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9842875" w14:textId="77777777" w:rsidR="00443887" w:rsidRPr="00BC6553" w:rsidRDefault="004438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E10DF2D" w14:textId="77777777" w:rsidR="00443887" w:rsidRPr="00BC6553" w:rsidRDefault="0044388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02F61" w:rsidRPr="00D7306D" w14:paraId="13253ACE" w14:textId="77777777" w:rsidTr="00013821">
        <w:trPr>
          <w:trHeight w:val="378"/>
        </w:trPr>
        <w:tc>
          <w:tcPr>
            <w:tcW w:w="1701" w:type="dxa"/>
            <w:vAlign w:val="center"/>
          </w:tcPr>
          <w:p w14:paraId="74D94A70" w14:textId="3A0E13CE" w:rsidR="00F02F61" w:rsidRDefault="00F02F6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ublishDate</w:t>
            </w:r>
          </w:p>
        </w:tc>
        <w:tc>
          <w:tcPr>
            <w:tcW w:w="1134" w:type="dxa"/>
            <w:vAlign w:val="center"/>
          </w:tcPr>
          <w:p w14:paraId="4F09AA97" w14:textId="55CB2EE2" w:rsidR="00F02F61" w:rsidRDefault="00BC362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40E23F18" w14:textId="7C06B7C2" w:rsidR="00F02F61" w:rsidRDefault="007302C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429B4633" w14:textId="77777777" w:rsidR="00F02F61" w:rsidRPr="00BC6553" w:rsidRDefault="00F02F6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9E0DB22" w14:textId="77777777" w:rsidR="00F02F61" w:rsidRPr="00BC6553" w:rsidRDefault="00F02F6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2438191" w14:textId="77777777" w:rsidR="00F02F61" w:rsidRPr="00BC6553" w:rsidRDefault="00F02F6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2CE65D4" w14:textId="77777777" w:rsidR="00F02F61" w:rsidRPr="00BC6553" w:rsidRDefault="00F02F6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83F9FAE" w14:textId="77777777" w:rsidR="00DD0D44" w:rsidRDefault="00DD0D44" w:rsidP="00DD0D44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BDDB4D9" w14:textId="77777777" w:rsidR="00DD0D44" w:rsidRPr="004D476C" w:rsidRDefault="00DD0D44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6" w:name="_Toc49966647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1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DD0D44" w:rsidRPr="000253E8" w14:paraId="0648370E" w14:textId="77777777" w:rsidTr="00013821">
        <w:trPr>
          <w:trHeight w:val="379"/>
        </w:trPr>
        <w:tc>
          <w:tcPr>
            <w:tcW w:w="1843" w:type="dxa"/>
          </w:tcPr>
          <w:p w14:paraId="236FAC1F" w14:textId="77777777" w:rsidR="00DD0D44" w:rsidRPr="000253E8" w:rsidRDefault="00DD0D44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E2AD916" w14:textId="77777777" w:rsidR="00DD0D44" w:rsidRPr="000253E8" w:rsidRDefault="00DD0D44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CD6E0D5" w14:textId="77777777" w:rsidR="00DD0D44" w:rsidRPr="000253E8" w:rsidRDefault="00DD0D44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7A7C1BEC" w14:textId="77777777" w:rsidR="00DD0D44" w:rsidRPr="000253E8" w:rsidRDefault="00DD0D44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DD0D44" w:rsidRPr="004A49C9" w14:paraId="657FA62B" w14:textId="77777777" w:rsidTr="00013821">
        <w:tc>
          <w:tcPr>
            <w:tcW w:w="1843" w:type="dxa"/>
          </w:tcPr>
          <w:p w14:paraId="1B74D38E" w14:textId="77777777" w:rsidR="00DD0D44" w:rsidRPr="004A49C9" w:rsidRDefault="00DD0D44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BE49C4A" w14:textId="77777777" w:rsidR="00DD0D44" w:rsidRPr="004A49C9" w:rsidRDefault="00DD0D44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C4CBB71" w14:textId="77777777" w:rsidR="00DD0D44" w:rsidRPr="004A49C9" w:rsidRDefault="00DD0D44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6BFC1EE" w14:textId="77777777" w:rsidR="00DD0D44" w:rsidRPr="00E2590C" w:rsidRDefault="00DD0D44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83C82F4" w14:textId="77777777" w:rsidR="00DD0D44" w:rsidRPr="00F546CD" w:rsidRDefault="00DD0D44" w:rsidP="00DD0D44">
      <w:pPr>
        <w:rPr>
          <w:lang w:eastAsia="ja-JP"/>
        </w:rPr>
      </w:pPr>
    </w:p>
    <w:p w14:paraId="04789666" w14:textId="77777777" w:rsidR="00DD0D44" w:rsidRPr="008616D0" w:rsidRDefault="00DD0D44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7" w:name="_Toc49966648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1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DD0D44" w:rsidRPr="0031791A" w14:paraId="383F1BA9" w14:textId="77777777" w:rsidTr="0001382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12E6CAC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D0BBD02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65EA3E3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7C1EABF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5576C76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5E8EB38" w14:textId="77777777" w:rsidR="00DD0D44" w:rsidRPr="0031791A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394A307" w14:textId="77777777" w:rsidR="00DD0D44" w:rsidRPr="00EF302C" w:rsidRDefault="00DD0D4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D0D44" w:rsidRPr="00D7306D" w14:paraId="734049B4" w14:textId="77777777" w:rsidTr="00013821">
        <w:trPr>
          <w:trHeight w:val="584"/>
        </w:trPr>
        <w:tc>
          <w:tcPr>
            <w:tcW w:w="1559" w:type="dxa"/>
            <w:vAlign w:val="center"/>
          </w:tcPr>
          <w:p w14:paraId="6814ED3F" w14:textId="05278499" w:rsidR="00DD0D44" w:rsidRPr="00BC6553" w:rsidRDefault="00404F9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extPage</w:t>
            </w:r>
          </w:p>
        </w:tc>
        <w:tc>
          <w:tcPr>
            <w:tcW w:w="1080" w:type="dxa"/>
            <w:vAlign w:val="center"/>
          </w:tcPr>
          <w:p w14:paraId="05DE7556" w14:textId="603574B0" w:rsidR="00DD0D44" w:rsidRPr="00BC6553" w:rsidRDefault="00404F9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424829DA" w14:textId="72E5EEB3" w:rsidR="00DD0D44" w:rsidRPr="00BC6553" w:rsidRDefault="00404F9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57A6037" w14:textId="77777777" w:rsidR="00DD0D44" w:rsidRPr="00BC6553" w:rsidRDefault="00DD0D4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A1DE3" w14:textId="77777777" w:rsidR="00DD0D44" w:rsidRPr="00BC6553" w:rsidRDefault="00DD0D4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515A19D" w14:textId="5B40449B" w:rsidR="00DD0D44" w:rsidRPr="00767017" w:rsidRDefault="008D2015" w:rsidP="0076701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76701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create_admin</w:t>
            </w:r>
          </w:p>
          <w:p w14:paraId="3EE94344" w14:textId="6ADA6392" w:rsidR="008D2015" w:rsidRPr="00767017" w:rsidRDefault="00041D66" w:rsidP="0076701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success_page</w:t>
            </w:r>
          </w:p>
        </w:tc>
        <w:tc>
          <w:tcPr>
            <w:tcW w:w="2977" w:type="dxa"/>
            <w:vAlign w:val="center"/>
          </w:tcPr>
          <w:p w14:paraId="15C64B37" w14:textId="77777777" w:rsidR="00DD0D44" w:rsidRPr="00BC6553" w:rsidRDefault="00DD0D4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DFF7AE4" w14:textId="77777777" w:rsidR="005F4EB6" w:rsidRDefault="005F4EB6" w:rsidP="00DD0D44"/>
    <w:p w14:paraId="2BEC09B7" w14:textId="77777777" w:rsidR="00872630" w:rsidRPr="008616D0" w:rsidRDefault="00872630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18" w:name="_Toc49966649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1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872630" w:rsidRPr="0031791A" w14:paraId="4A940772" w14:textId="77777777" w:rsidTr="0013488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93D8C85" w14:textId="7BC34920" w:rsidR="00872630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9449864" w14:textId="77777777" w:rsidR="00872630" w:rsidRPr="0031791A" w:rsidRDefault="0087263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7971883" w14:textId="77777777" w:rsidR="00872630" w:rsidRPr="00EF302C" w:rsidRDefault="0087263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872630" w:rsidRPr="00D7306D" w14:paraId="65F5B7FA" w14:textId="77777777" w:rsidTr="00134889">
        <w:trPr>
          <w:trHeight w:val="308"/>
        </w:trPr>
        <w:tc>
          <w:tcPr>
            <w:tcW w:w="1559" w:type="dxa"/>
            <w:vAlign w:val="center"/>
          </w:tcPr>
          <w:p w14:paraId="2BEE808C" w14:textId="77777777" w:rsidR="00872630" w:rsidRPr="00BC6553" w:rsidRDefault="0087263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7C6566B" w14:textId="77777777" w:rsidR="00872630" w:rsidRPr="00BC6553" w:rsidRDefault="0087263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EEE45BA" w14:textId="77777777" w:rsidR="00872630" w:rsidRPr="00BC6553" w:rsidRDefault="0087263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AA0238" w:rsidRPr="00D7306D" w14:paraId="087AE26A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CDBE0FE" w14:textId="77777777" w:rsidR="00AA0238" w:rsidRDefault="00AA023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A534FF6" w14:textId="06199904" w:rsidR="00AA0238" w:rsidRDefault="00E9018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92F591F" w14:textId="77777777" w:rsidR="00AA0238" w:rsidRDefault="00AA023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AA0238" w:rsidRPr="00D7306D" w14:paraId="6A329D66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D4CC26A" w14:textId="77777777" w:rsidR="00AA0238" w:rsidRDefault="00AA023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4CB4868" w14:textId="13CC1FEE" w:rsidR="00AA0238" w:rsidRDefault="00E9018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75A586D5" w14:textId="77777777" w:rsidR="00AA0238" w:rsidRDefault="00AA023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AA0238" w:rsidRPr="00D7306D" w14:paraId="7D322C9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2CD545B" w14:textId="094A8244" w:rsidR="00AA0238" w:rsidRDefault="00AA023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E9018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0A29FC08" w14:textId="06C2261D" w:rsidR="00AA0238" w:rsidRDefault="00E9018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07B671A3" w14:textId="282A43D6" w:rsidR="00AA0238" w:rsidRDefault="0095631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330D5A" w:rsidRPr="00D7306D" w14:paraId="7711AE6F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5027660" w14:textId="453E9537" w:rsidR="00330D5A" w:rsidRDefault="00330D5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4A8402D0" w14:textId="4C3DDB94" w:rsidR="00330D5A" w:rsidRDefault="00330D5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456CB968" w14:textId="41312803" w:rsidR="00330D5A" w:rsidRDefault="00BE78B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Duplication (context root) error</w:t>
            </w:r>
          </w:p>
        </w:tc>
      </w:tr>
      <w:tr w:rsidR="00EA67BB" w:rsidRPr="00D7306D" w14:paraId="105EA107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539175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A402D4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1B15049C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46A00E3A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954408B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03CD46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8AD97A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AF3F432" w14:textId="77777777" w:rsidR="00872630" w:rsidRDefault="00872630" w:rsidP="005F4EB6"/>
    <w:p w14:paraId="338D0EA3" w14:textId="6305B20F" w:rsidR="005F4EB6" w:rsidRDefault="009B35DA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19" w:name="_Create_Admin_Account"/>
      <w:bookmarkStart w:id="220" w:name="_Toc49966650"/>
      <w:bookmarkEnd w:id="219"/>
      <w:r>
        <w:rPr>
          <w:rFonts w:ascii="Tahoma" w:hAnsi="Tahoma" w:cs="Tahoma"/>
          <w:b/>
          <w:bCs/>
          <w:color w:val="auto"/>
          <w:sz w:val="28"/>
          <w:szCs w:val="28"/>
        </w:rPr>
        <w:t>Create</w:t>
      </w:r>
      <w:r w:rsidR="005F4EB6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color w:val="auto"/>
          <w:sz w:val="28"/>
          <w:szCs w:val="28"/>
        </w:rPr>
        <w:t>Admin Account</w:t>
      </w:r>
      <w:r w:rsidR="005F4EB6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220"/>
    </w:p>
    <w:p w14:paraId="457752B7" w14:textId="77777777" w:rsidR="005F4EB6" w:rsidRPr="008A6B90" w:rsidRDefault="005F4EB6" w:rsidP="005F4EB6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5F4EB6" w:rsidRPr="00554C13" w14:paraId="059BC0E5" w14:textId="77777777" w:rsidTr="00134889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DAD059C" w14:textId="77777777" w:rsidR="005F4EB6" w:rsidRPr="00554C13" w:rsidRDefault="005F4EB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1BCDDF4" w14:textId="59163B28" w:rsidR="005F4EB6" w:rsidRPr="00554C13" w:rsidRDefault="00237DEF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Create Admin Account</w:t>
            </w:r>
          </w:p>
        </w:tc>
      </w:tr>
      <w:tr w:rsidR="005F4EB6" w:rsidRPr="00554C13" w14:paraId="172CE94D" w14:textId="77777777" w:rsidTr="00134889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343D035" w14:textId="77777777" w:rsidR="005F4EB6" w:rsidRPr="00554C13" w:rsidRDefault="005F4EB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B9751E1" w14:textId="2622364D" w:rsidR="005F4EB6" w:rsidRPr="008F2A18" w:rsidRDefault="005F4EB6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/vms/v1/projects/{projectId}/</w:t>
            </w:r>
            <w:r w:rsidR="004B44DE">
              <w:rPr>
                <w:rFonts w:ascii="Tahoma" w:hAnsi="Tahoma" w:cs="Tahoma"/>
                <w:sz w:val="20"/>
                <w:szCs w:val="20"/>
                <w:lang w:bidi="th-TH"/>
              </w:rPr>
              <w:t>admins</w:t>
            </w:r>
          </w:p>
        </w:tc>
      </w:tr>
      <w:tr w:rsidR="005F4EB6" w:rsidRPr="00554C13" w14:paraId="0C44DAE9" w14:textId="77777777" w:rsidTr="00134889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0FEEA2B" w14:textId="77777777" w:rsidR="005F4EB6" w:rsidRPr="00EF302C" w:rsidRDefault="005F4EB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E6A3A21" w14:textId="2407D452" w:rsidR="005F4EB6" w:rsidRDefault="00057016" w:rsidP="00E66E31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5F4EB6" w:rsidRPr="00554C13" w14:paraId="25EEF8D6" w14:textId="77777777" w:rsidTr="00134889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88EC4BB" w14:textId="77777777" w:rsidR="005F4EB6" w:rsidRPr="00554C13" w:rsidRDefault="005F4EB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81E1A98" w14:textId="470BBC21" w:rsidR="005F4EB6" w:rsidRPr="008F2A18" w:rsidRDefault="005F4EB6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2C865EC" w14:textId="77777777" w:rsidR="008F5D85" w:rsidRDefault="008F5D85" w:rsidP="008F5D85">
      <w:pPr>
        <w:rPr>
          <w:rStyle w:val="af0"/>
          <w:rFonts w:ascii="Tahoma" w:hAnsi="Tahoma" w:cs="Tahoma"/>
          <w:color w:val="auto"/>
        </w:rPr>
      </w:pPr>
    </w:p>
    <w:p w14:paraId="2CFADC23" w14:textId="77777777" w:rsidR="008F5D85" w:rsidRPr="004D476C" w:rsidRDefault="008F5D85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1" w:name="_Toc49966651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21"/>
    </w:p>
    <w:p w14:paraId="2EDBF68B" w14:textId="232A4FB6" w:rsidR="008F5D85" w:rsidRPr="008F2A18" w:rsidRDefault="008F5D85" w:rsidP="008F5D8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Create </w:t>
      </w:r>
      <w:r w:rsidR="001F3954">
        <w:rPr>
          <w:rFonts w:ascii="Tahoma" w:hAnsi="Tahoma" w:cs="Tahoma"/>
          <w:sz w:val="20"/>
          <w:szCs w:val="20"/>
          <w:lang w:bidi="th-TH"/>
        </w:rPr>
        <w:t>a</w:t>
      </w:r>
      <w:r>
        <w:rPr>
          <w:rFonts w:ascii="Tahoma" w:hAnsi="Tahoma" w:cs="Tahoma"/>
          <w:sz w:val="20"/>
          <w:szCs w:val="20"/>
          <w:lang w:bidi="th-TH"/>
        </w:rPr>
        <w:t>dmin account.</w:t>
      </w:r>
    </w:p>
    <w:p w14:paraId="478E0571" w14:textId="77777777" w:rsidR="008F5D85" w:rsidRPr="00B45296" w:rsidRDefault="008F5D85" w:rsidP="00767017">
      <w:pPr>
        <w:pStyle w:val="ab"/>
        <w:numPr>
          <w:ilvl w:val="0"/>
          <w:numId w:val="2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F5D85" w:rsidRPr="0031791A" w14:paraId="163594F7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E739CD0" w14:textId="65496366" w:rsidR="008F5D8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453AC75" w14:textId="77777777" w:rsidR="008F5D85" w:rsidRPr="0031791A" w:rsidRDefault="008F5D8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90BD6A0" w14:textId="77777777" w:rsidR="008F5D85" w:rsidRPr="00EF302C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F5D85" w:rsidRPr="00D7306D" w14:paraId="3B4C811C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20A07D3B" w14:textId="77777777" w:rsidR="008F5D85" w:rsidRPr="00BC6553" w:rsidRDefault="008F5D8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7F10E6F" w14:textId="5061EE3E" w:rsidR="008F5D85" w:rsidRPr="00BC6553" w:rsidRDefault="007E0AA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5C3958A" w14:textId="77777777" w:rsidR="008F5D85" w:rsidRPr="00BC6553" w:rsidRDefault="008F5D8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101EEEF" w14:textId="77777777" w:rsidR="008F5D85" w:rsidRDefault="008F5D85" w:rsidP="008F5D8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237FF8C" w14:textId="77777777" w:rsidR="008F5D85" w:rsidRPr="00F00294" w:rsidRDefault="008F5D85" w:rsidP="00767017">
      <w:pPr>
        <w:pStyle w:val="ab"/>
        <w:numPr>
          <w:ilvl w:val="0"/>
          <w:numId w:val="2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8F5D85" w:rsidRPr="0031791A" w14:paraId="38E774C4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9536497" w14:textId="77777777" w:rsidR="008F5D85" w:rsidRPr="0031791A" w:rsidRDefault="008F5D8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F46EC25" w14:textId="77777777" w:rsidR="008F5D85" w:rsidRPr="0031791A" w:rsidRDefault="008F5D8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EDE0183" w14:textId="77777777" w:rsidR="008F5D85" w:rsidRPr="0031791A" w:rsidRDefault="008F5D8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5ECCFAA" w14:textId="77777777" w:rsidR="008F5D85" w:rsidRPr="0031791A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8F5D85" w:rsidRPr="00D7306D" w14:paraId="7C64AB41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22774C09" w14:textId="77777777" w:rsidR="008F5D85" w:rsidRPr="00BC6553" w:rsidRDefault="008F5D8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5ACBE06" w14:textId="77777777" w:rsidR="008F5D85" w:rsidRPr="00BC6553" w:rsidRDefault="008F5D8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5F02D454" w14:textId="77777777" w:rsidR="008F5D85" w:rsidRPr="00BC6553" w:rsidRDefault="008F5D85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5953" w:type="dxa"/>
            <w:vAlign w:val="center"/>
          </w:tcPr>
          <w:p w14:paraId="0A9886CA" w14:textId="77777777" w:rsidR="008F5D85" w:rsidRDefault="008F5D8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  <w:p w14:paraId="1877B8EB" w14:textId="38B9BC36" w:rsidR="008F5D85" w:rsidRDefault="00CC5919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43FDD86D" w14:textId="77777777" w:rsidR="008F5D85" w:rsidRPr="004626B5" w:rsidRDefault="008F5D8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 64 length?</w:t>
            </w:r>
          </w:p>
        </w:tc>
      </w:tr>
      <w:tr w:rsidR="00BE6659" w:rsidRPr="00D7306D" w14:paraId="62BDFB78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162D766D" w14:textId="2D6508A1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6924F48F" w14:textId="0E9A01FF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 name format</w:t>
            </w:r>
          </w:p>
        </w:tc>
        <w:tc>
          <w:tcPr>
            <w:tcW w:w="1560" w:type="dxa"/>
            <w:vAlign w:val="center"/>
          </w:tcPr>
          <w:p w14:paraId="49C6FE4C" w14:textId="436180E1" w:rsidR="00BE6659" w:rsidRDefault="00BE6659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5953" w:type="dxa"/>
            <w:vAlign w:val="center"/>
          </w:tcPr>
          <w:p w14:paraId="5082A0B1" w14:textId="79EF4693" w:rsidR="00D3505F" w:rsidRPr="00F7402D" w:rsidRDefault="00D3505F" w:rsidP="00F7402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</w:t>
            </w:r>
            <w:r w:rsid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Z, a</w:t>
            </w:r>
            <w:r w:rsid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z</w:t>
            </w:r>
            <w:r w:rsid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="00BF23FC"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636D1C28" w14:textId="48102527" w:rsidR="00DC1762" w:rsidRDefault="00DC1762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5189DDAD" w14:textId="77777777" w:rsidR="00DC1762" w:rsidRDefault="00BF23FC" w:rsidP="00DC1762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7216761C" w14:textId="1A31F15E" w:rsidR="00DC1762" w:rsidRPr="00DC1762" w:rsidRDefault="00DC1762" w:rsidP="00DC1762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BE6659" w:rsidRPr="00D7306D" w14:paraId="49FFA37D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3A688E7B" w14:textId="6F2FD982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582EDF93" w14:textId="6193B50A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 name format</w:t>
            </w:r>
          </w:p>
        </w:tc>
        <w:tc>
          <w:tcPr>
            <w:tcW w:w="1560" w:type="dxa"/>
            <w:vAlign w:val="center"/>
          </w:tcPr>
          <w:p w14:paraId="1943E18C" w14:textId="3BCF9DB5" w:rsidR="00BE6659" w:rsidRDefault="00BE6659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5953" w:type="dxa"/>
            <w:vAlign w:val="center"/>
          </w:tcPr>
          <w:p w14:paraId="5AE49133" w14:textId="723FB255" w:rsidR="002E2A7F" w:rsidRPr="009A55C5" w:rsidRDefault="002E2A7F" w:rsidP="009A55C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</w:t>
            </w:r>
            <w:r w:rsid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Z, a</w:t>
            </w:r>
            <w:r w:rsid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z</w:t>
            </w:r>
            <w:r w:rsidR="009A55C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9A55C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65FAC37E" w14:textId="77777777" w:rsidR="002E2A7F" w:rsidRDefault="002E2A7F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3BADE91C" w14:textId="77777777" w:rsidR="002E2A7F" w:rsidRDefault="0088602F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5C3074DA" w14:textId="247E1FF0" w:rsidR="0088602F" w:rsidRDefault="0088602F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BE6659" w:rsidRPr="00D7306D" w14:paraId="4B9F49DB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5694B020" w14:textId="38E12DA0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26" w:type="dxa"/>
            <w:vAlign w:val="center"/>
          </w:tcPr>
          <w:p w14:paraId="21359398" w14:textId="162955AD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format</w:t>
            </w:r>
          </w:p>
        </w:tc>
        <w:tc>
          <w:tcPr>
            <w:tcW w:w="1560" w:type="dxa"/>
            <w:vAlign w:val="center"/>
          </w:tcPr>
          <w:p w14:paraId="1F6BEB23" w14:textId="43685CE6" w:rsidR="00BE6659" w:rsidRDefault="00BE6659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5953" w:type="dxa"/>
            <w:vAlign w:val="center"/>
          </w:tcPr>
          <w:p w14:paraId="7B8ED30A" w14:textId="77777777" w:rsidR="00C25D67" w:rsidRPr="00986680" w:rsidRDefault="00C25D67" w:rsidP="00C25D6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314314EE" w14:textId="77777777" w:rsidR="00C25D67" w:rsidRDefault="00C25D67" w:rsidP="00C25D6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7586B052" w14:textId="77777777" w:rsidR="00C25D67" w:rsidRDefault="00C25D67" w:rsidP="00C25D6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at least @ sign</w:t>
            </w:r>
          </w:p>
          <w:p w14:paraId="0A286B0B" w14:textId="4B272D07" w:rsidR="00681D2F" w:rsidRDefault="00C25D67" w:rsidP="00C25D6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 point</w:t>
            </w:r>
          </w:p>
        </w:tc>
      </w:tr>
      <w:tr w:rsidR="00BE6659" w:rsidRPr="00D7306D" w14:paraId="3CFEB628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1E3D84F1" w14:textId="129EFC25" w:rsidR="00BE6659" w:rsidRDefault="00BE665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126" w:type="dxa"/>
            <w:vAlign w:val="center"/>
          </w:tcPr>
          <w:p w14:paraId="3921E612" w14:textId="170926D3" w:rsidR="00BE6659" w:rsidRDefault="002E0CCB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 format</w:t>
            </w:r>
          </w:p>
        </w:tc>
        <w:tc>
          <w:tcPr>
            <w:tcW w:w="1560" w:type="dxa"/>
            <w:vAlign w:val="center"/>
          </w:tcPr>
          <w:p w14:paraId="6484162E" w14:textId="673A1D32" w:rsidR="00BE6659" w:rsidRDefault="002E0CCB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5953" w:type="dxa"/>
            <w:vAlign w:val="center"/>
          </w:tcPr>
          <w:p w14:paraId="706CE711" w14:textId="072A858D" w:rsidR="003D6448" w:rsidRPr="00D204D5" w:rsidRDefault="003D6448" w:rsidP="00D204D5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</w:t>
            </w:r>
            <w:r w:rsidR="00D204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Z, a</w:t>
            </w:r>
            <w:r w:rsidR="00D204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z</w:t>
            </w:r>
            <w:r w:rsidR="00D204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="00F93E60" w:rsidRPr="00D204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5A2B755D" w14:textId="77777777" w:rsidR="00F93E60" w:rsidRDefault="00F93E60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2AB6B79B" w14:textId="77777777" w:rsidR="00F93E60" w:rsidRDefault="00F93E60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Thai</w:t>
            </w:r>
          </w:p>
          <w:p w14:paraId="7B8BE7C3" w14:textId="77777777" w:rsidR="00F93E60" w:rsidRDefault="00847112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3A53D427" w14:textId="4606E972" w:rsidR="00847112" w:rsidRDefault="00847112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start with a number</w:t>
            </w:r>
          </w:p>
        </w:tc>
      </w:tr>
      <w:tr w:rsidR="00F24ECC" w:rsidRPr="00D7306D" w14:paraId="3D1A753D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4F56DF00" w14:textId="3B1074F6" w:rsidR="00F24ECC" w:rsidRDefault="00F24EC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126" w:type="dxa"/>
            <w:vAlign w:val="center"/>
          </w:tcPr>
          <w:p w14:paraId="52B5E348" w14:textId="10448295" w:rsidR="00F24ECC" w:rsidRDefault="00F24EC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format</w:t>
            </w:r>
          </w:p>
        </w:tc>
        <w:tc>
          <w:tcPr>
            <w:tcW w:w="1560" w:type="dxa"/>
            <w:vAlign w:val="center"/>
          </w:tcPr>
          <w:p w14:paraId="26DD2AA8" w14:textId="396F8518" w:rsidR="00F24ECC" w:rsidRDefault="00F24ECC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5953" w:type="dxa"/>
            <w:vAlign w:val="center"/>
          </w:tcPr>
          <w:p w14:paraId="0EF3D1AA" w14:textId="77777777" w:rsidR="0049648E" w:rsidRPr="00425975" w:rsidRDefault="0049648E" w:rsidP="0049648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3ABF22A0" w14:textId="77777777" w:rsidR="0049648E" w:rsidRDefault="0049648E" w:rsidP="0049648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0DBA3F48" w14:textId="51A032FC" w:rsidR="000F76A6" w:rsidRDefault="0049648E" w:rsidP="0049648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</w:tr>
    </w:tbl>
    <w:p w14:paraId="3D0ADEC4" w14:textId="77777777" w:rsidR="008F5D85" w:rsidRDefault="008F5D85" w:rsidP="008F5D8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510CC4F" w14:textId="77777777" w:rsidR="008F5D85" w:rsidRPr="00204BDE" w:rsidRDefault="008F5D85" w:rsidP="008F5D8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8F5D85" w:rsidRPr="0031791A" w14:paraId="02632F95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07ADB00" w14:textId="3553FEE8" w:rsidR="008F5D8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143062D9" w14:textId="77777777" w:rsidR="008F5D85" w:rsidRPr="0031791A" w:rsidRDefault="008F5D8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F4CDC20" w14:textId="77777777" w:rsidR="008F5D85" w:rsidRPr="0031791A" w:rsidRDefault="008F5D8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2A5816D" w14:textId="77777777" w:rsidR="008F5D85" w:rsidRPr="00EF302C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E54CE" w:rsidRPr="00D7306D" w14:paraId="161A4840" w14:textId="77777777" w:rsidTr="00A310D9">
        <w:trPr>
          <w:trHeight w:val="382"/>
        </w:trPr>
        <w:tc>
          <w:tcPr>
            <w:tcW w:w="1701" w:type="dxa"/>
            <w:vMerge w:val="restart"/>
            <w:vAlign w:val="center"/>
          </w:tcPr>
          <w:p w14:paraId="322519B5" w14:textId="77777777" w:rsidR="00DE54CE" w:rsidRPr="00BC6553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5457FF89" w14:textId="77777777" w:rsidR="00DE54CE" w:rsidRPr="00BC6553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Merge w:val="restart"/>
            <w:vAlign w:val="center"/>
          </w:tcPr>
          <w:p w14:paraId="4EF2FFE3" w14:textId="663ECA0A" w:rsidR="00DE54CE" w:rsidRPr="00BC6553" w:rsidRDefault="007E0AA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B4F8E7D" w14:textId="24C958C0" w:rsidR="00DE54CE" w:rsidRPr="00BC6553" w:rsidRDefault="007E0AA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</w:tr>
      <w:tr w:rsidR="00DE54CE" w:rsidRPr="00D7306D" w14:paraId="030FC306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6F1AE4DE" w14:textId="77777777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5CB1374" w14:textId="542DEE99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559" w:type="dxa"/>
            <w:vMerge/>
            <w:vAlign w:val="center"/>
          </w:tcPr>
          <w:p w14:paraId="0AB63E42" w14:textId="77777777" w:rsidR="00DE54CE" w:rsidRDefault="00DE54C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C7F19DC" w14:textId="51438B58" w:rsidR="00DE54CE" w:rsidRPr="00BC6553" w:rsidRDefault="007E0AA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</w:tr>
      <w:tr w:rsidR="00DE54CE" w:rsidRPr="00D7306D" w14:paraId="0F4E60AB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0414AD58" w14:textId="77777777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84AAD3C" w14:textId="055B7AA1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559" w:type="dxa"/>
            <w:vMerge/>
            <w:vAlign w:val="center"/>
          </w:tcPr>
          <w:p w14:paraId="53E4AD57" w14:textId="77777777" w:rsidR="00DE54CE" w:rsidRDefault="00DE54C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6DAB495" w14:textId="2CD2FE68" w:rsidR="00DE54CE" w:rsidRPr="00BC6553" w:rsidRDefault="007E0AA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</w:tr>
      <w:tr w:rsidR="00DE54CE" w:rsidRPr="00D7306D" w14:paraId="7286654C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31618579" w14:textId="77777777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54A4A7A" w14:textId="663D5CFD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559" w:type="dxa"/>
            <w:vMerge/>
            <w:vAlign w:val="center"/>
          </w:tcPr>
          <w:p w14:paraId="0E17E3CB" w14:textId="77777777" w:rsidR="00DE54CE" w:rsidRDefault="00DE54C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58AA26F" w14:textId="435A1022" w:rsidR="00DE54CE" w:rsidRPr="00BC6553" w:rsidRDefault="007E0AA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</w:tr>
      <w:tr w:rsidR="00DE54CE" w:rsidRPr="00D7306D" w14:paraId="2D78D73C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401A5706" w14:textId="77777777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D8953D3" w14:textId="3E05B29F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559" w:type="dxa"/>
            <w:vMerge/>
            <w:vAlign w:val="center"/>
          </w:tcPr>
          <w:p w14:paraId="2861ACE8" w14:textId="77777777" w:rsidR="00DE54CE" w:rsidRDefault="00DE54C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632FF4C" w14:textId="77E9EAEC" w:rsidR="00DE54CE" w:rsidRPr="00BC6553" w:rsidRDefault="007E0AA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  <w:tr w:rsidR="00DE54CE" w:rsidRPr="00D7306D" w14:paraId="1FBA2B1B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76FABB4D" w14:textId="77777777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BF06F83" w14:textId="2C6EDF39" w:rsidR="00DE54CE" w:rsidRDefault="00DE54C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559" w:type="dxa"/>
            <w:vMerge/>
            <w:vAlign w:val="center"/>
          </w:tcPr>
          <w:p w14:paraId="21F2B5DB" w14:textId="77777777" w:rsidR="00DE54CE" w:rsidRDefault="00DE54C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7374E0C" w14:textId="5E573F2C" w:rsidR="00DE54CE" w:rsidRPr="00BC6553" w:rsidRDefault="007E0AA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</w:tr>
    </w:tbl>
    <w:p w14:paraId="095275E0" w14:textId="77777777" w:rsidR="008F5D85" w:rsidRPr="00F6258E" w:rsidRDefault="008F5D85" w:rsidP="008F5D85">
      <w:pPr>
        <w:rPr>
          <w:rStyle w:val="af0"/>
          <w:rFonts w:ascii="Tahoma" w:hAnsi="Tahoma" w:cs="Tahoma"/>
          <w:color w:val="auto"/>
          <w:lang w:eastAsia="ja-JP"/>
        </w:rPr>
      </w:pPr>
    </w:p>
    <w:p w14:paraId="3B80D5D0" w14:textId="25514A1D" w:rsidR="008F5D85" w:rsidRDefault="002629D0" w:rsidP="00767017">
      <w:pPr>
        <w:pStyle w:val="ab"/>
        <w:numPr>
          <w:ilvl w:val="0"/>
          <w:numId w:val="2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</w:t>
      </w:r>
      <w:r w:rsidR="008F5D85">
        <w:rPr>
          <w:rStyle w:val="af0"/>
          <w:rFonts w:ascii="Tahoma" w:hAnsi="Tahoma" w:cs="Tahoma"/>
          <w:color w:val="auto"/>
          <w:lang w:eastAsia="ja-JP"/>
        </w:rPr>
        <w:t xml:space="preserve">Project </w:t>
      </w:r>
      <w:r>
        <w:rPr>
          <w:rStyle w:val="af0"/>
          <w:rFonts w:ascii="Tahoma" w:hAnsi="Tahoma" w:cs="Tahoma"/>
          <w:color w:val="auto"/>
          <w:lang w:eastAsia="ja-JP"/>
        </w:rPr>
        <w:t>Information</w:t>
      </w:r>
    </w:p>
    <w:p w14:paraId="5A457598" w14:textId="5F73B97E" w:rsidR="0024289D" w:rsidRPr="00F75C84" w:rsidRDefault="0024289D" w:rsidP="0024289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5BD2AFA" w14:textId="77777777" w:rsidR="0024289D" w:rsidRDefault="0024289D" w:rsidP="0024289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24289D" w:rsidRPr="0031791A" w14:paraId="1F329AE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5267BBB" w14:textId="77777777" w:rsidR="0024289D" w:rsidRPr="0031791A" w:rsidRDefault="0024289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06596A4" w14:textId="77777777" w:rsidR="0024289D" w:rsidRPr="0031791A" w:rsidRDefault="0024289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7450E605" w14:textId="77777777" w:rsidR="0024289D" w:rsidRPr="0031791A" w:rsidRDefault="0024289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E9542DA" w14:textId="77777777" w:rsidR="0024289D" w:rsidRPr="001E796D" w:rsidRDefault="0024289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4289D" w:rsidRPr="00D7306D" w14:paraId="1863CF6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36D9DD4" w14:textId="77777777" w:rsidR="0024289D" w:rsidRPr="00BC6553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4F4CCF44" w14:textId="77777777" w:rsidR="0024289D" w:rsidRPr="00BC6553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0B84A47" w14:textId="77777777" w:rsidR="0024289D" w:rsidRPr="00BC6553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4906792F" w14:textId="77777777" w:rsidR="0024289D" w:rsidRPr="00BC6553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24289D" w:rsidRPr="00D7306D" w14:paraId="5E4C1CF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DDA5A7A" w14:textId="77777777" w:rsidR="0024289D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CCDB25F" w14:textId="77777777" w:rsidR="0024289D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A4094E4" w14:textId="77777777" w:rsidR="0024289D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2A9CD961" w14:textId="77777777" w:rsidR="0024289D" w:rsidRDefault="00242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erify userId</w:t>
            </w:r>
          </w:p>
        </w:tc>
      </w:tr>
    </w:tbl>
    <w:p w14:paraId="28FF97C1" w14:textId="77777777" w:rsidR="0024289D" w:rsidRDefault="0024289D" w:rsidP="0024289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EC15E03" w14:textId="539470F9" w:rsidR="002F6466" w:rsidRDefault="0024289D" w:rsidP="0024289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0BEDA3A" w14:textId="77777777" w:rsidR="0024289D" w:rsidRPr="0024289D" w:rsidRDefault="0024289D" w:rsidP="0024289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B409FE2" w14:textId="1B456DD6" w:rsidR="002F6466" w:rsidRDefault="002F6466" w:rsidP="002F646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A20F37">
        <w:rPr>
          <w:rFonts w:ascii="Tahoma" w:hAnsi="Tahoma" w:cs="Tahoma"/>
          <w:sz w:val="20"/>
          <w:szCs w:val="20"/>
          <w:lang w:bidi="th-TH"/>
        </w:rPr>
        <w:t xml:space="preserve">destinationAdminId of </w:t>
      </w:r>
      <w:r>
        <w:rPr>
          <w:rFonts w:ascii="Tahoma" w:hAnsi="Tahoma" w:cs="Tahoma"/>
          <w:sz w:val="20"/>
          <w:szCs w:val="20"/>
          <w:lang w:bidi="th-TH"/>
        </w:rPr>
        <w:t xml:space="preserve">the </w:t>
      </w:r>
      <w:r w:rsidR="0024289D">
        <w:rPr>
          <w:rFonts w:ascii="Tahoma" w:hAnsi="Tahoma" w:cs="Tahoma"/>
          <w:sz w:val="20"/>
          <w:szCs w:val="20"/>
          <w:lang w:bidi="th-TH"/>
        </w:rPr>
        <w:t xml:space="preserve">above response </w:t>
      </w:r>
      <w:r w:rsidR="00A20F37">
        <w:rPr>
          <w:rFonts w:ascii="Tahoma" w:hAnsi="Tahoma" w:cs="Tahoma"/>
          <w:sz w:val="20"/>
          <w:szCs w:val="20"/>
          <w:lang w:bidi="th-TH"/>
        </w:rPr>
        <w:t>is not null</w:t>
      </w:r>
      <w:r w:rsidR="0024289D">
        <w:rPr>
          <w:rFonts w:ascii="Tahoma" w:hAnsi="Tahoma" w:cs="Tahoma"/>
          <w:sz w:val="20"/>
          <w:szCs w:val="20"/>
          <w:lang w:bidi="th-TH"/>
        </w:rPr>
        <w:t>,</w:t>
      </w:r>
      <w:r>
        <w:rPr>
          <w:rFonts w:ascii="Tahoma" w:hAnsi="Tahoma" w:cs="Tahoma"/>
          <w:sz w:val="20"/>
          <w:szCs w:val="20"/>
          <w:lang w:bidi="th-TH"/>
        </w:rPr>
        <w:t xml:space="preserve"> return the following </w:t>
      </w:r>
      <w:r w:rsidR="0024289D">
        <w:rPr>
          <w:rFonts w:ascii="Tahoma" w:hAnsi="Tahoma" w:cs="Tahoma"/>
          <w:sz w:val="20"/>
          <w:szCs w:val="20"/>
          <w:lang w:bidi="th-TH"/>
        </w:rPr>
        <w:t>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2F6466" w:rsidRPr="0031791A" w14:paraId="3F34FAAE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942989C" w14:textId="05646AE7" w:rsidR="002F646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AE58E02" w14:textId="77777777" w:rsidR="002F6466" w:rsidRPr="0031791A" w:rsidRDefault="002F646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385CDCE" w14:textId="77777777" w:rsidR="002F6466" w:rsidRPr="00EF302C" w:rsidRDefault="002F646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F6466" w:rsidRPr="00D7306D" w14:paraId="64B7D709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6E81AA71" w14:textId="77777777" w:rsidR="002F6466" w:rsidRPr="00BC6553" w:rsidRDefault="002F646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7F74AAF5" w14:textId="6E7E6C2E" w:rsidR="002F6466" w:rsidRPr="00BC6553" w:rsidRDefault="0093309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39CF6739" w14:textId="2648B0F6" w:rsidR="002F6466" w:rsidRPr="00BC6553" w:rsidRDefault="0003127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estinationAdminId</w:t>
            </w:r>
          </w:p>
        </w:tc>
      </w:tr>
    </w:tbl>
    <w:p w14:paraId="707FC3C8" w14:textId="77777777" w:rsidR="002F6466" w:rsidRDefault="002F6466" w:rsidP="008F5D85">
      <w:pPr>
        <w:rPr>
          <w:rFonts w:ascii="Tahoma" w:hAnsi="Tahoma" w:cs="Tahoma"/>
          <w:sz w:val="20"/>
          <w:szCs w:val="20"/>
          <w:lang w:bidi="th-TH"/>
        </w:rPr>
      </w:pPr>
    </w:p>
    <w:p w14:paraId="6F8952AD" w14:textId="6A6CEC6C" w:rsidR="008F5D85" w:rsidRDefault="008F5D85" w:rsidP="00767017">
      <w:pPr>
        <w:pStyle w:val="ab"/>
        <w:numPr>
          <w:ilvl w:val="0"/>
          <w:numId w:val="2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Create Destination </w:t>
      </w:r>
      <w:r w:rsidR="00D96AAE">
        <w:rPr>
          <w:rStyle w:val="af0"/>
          <w:rFonts w:ascii="Tahoma" w:hAnsi="Tahoma" w:cs="Tahoma"/>
          <w:color w:val="auto"/>
          <w:lang w:eastAsia="ja-JP"/>
        </w:rPr>
        <w:t>Admin</w:t>
      </w:r>
    </w:p>
    <w:p w14:paraId="21AF8795" w14:textId="11B9EC5A" w:rsidR="00224A74" w:rsidRPr="00F75C84" w:rsidRDefault="00224A74" w:rsidP="00224A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B3789D">
        <w:rPr>
          <w:rFonts w:ascii="Tahoma" w:hAnsi="Tahoma" w:cs="Tahoma"/>
          <w:sz w:val="20"/>
          <w:szCs w:val="20"/>
          <w:lang w:eastAsia="ja-JP" w:bidi="th-TH"/>
        </w:rPr>
        <w:t>Create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Destination Admin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3789D">
        <w:rPr>
          <w:rFonts w:ascii="Tahoma" w:hAnsi="Tahoma" w:cs="Tahoma"/>
          <w:sz w:val="20"/>
          <w:szCs w:val="20"/>
          <w:lang w:eastAsia="ja-JP" w:bidi="th-TH"/>
        </w:rPr>
        <w:t>create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destination admin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5F1129A" w14:textId="77777777" w:rsidR="00224A74" w:rsidRDefault="00224A74" w:rsidP="00224A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224A74" w:rsidRPr="0031791A" w14:paraId="35D46C64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C6395FA" w14:textId="77777777" w:rsidR="00224A74" w:rsidRPr="0031791A" w:rsidRDefault="00224A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37D9793" w14:textId="77777777" w:rsidR="00224A74" w:rsidRPr="0031791A" w:rsidRDefault="00224A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42CB0B4" w14:textId="77777777" w:rsidR="00224A74" w:rsidRPr="0031791A" w:rsidRDefault="00224A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183BC1E" w14:textId="77777777" w:rsidR="00224A74" w:rsidRPr="001E796D" w:rsidRDefault="00224A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24A74" w:rsidRPr="00D7306D" w14:paraId="1DE0A95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14F1996" w14:textId="23F566EA" w:rsidR="00224A74" w:rsidRPr="00BC6553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275" w:type="dxa"/>
            <w:vAlign w:val="center"/>
          </w:tcPr>
          <w:p w14:paraId="42956BF4" w14:textId="77777777" w:rsidR="00224A74" w:rsidRPr="00BC6553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95B4F05" w14:textId="5055C166" w:rsidR="00224A74" w:rsidRPr="00BC6553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B3789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2551" w:type="dxa"/>
            <w:vAlign w:val="center"/>
          </w:tcPr>
          <w:p w14:paraId="3EF37BC9" w14:textId="04E95181" w:rsidR="00224A74" w:rsidRPr="00BC6553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A74" w:rsidRPr="00D7306D" w14:paraId="1D2225C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ECDF202" w14:textId="4D18BD3E" w:rsidR="00224A74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275" w:type="dxa"/>
            <w:vAlign w:val="center"/>
          </w:tcPr>
          <w:p w14:paraId="4DCA0A6C" w14:textId="77777777" w:rsidR="00224A74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AFEA6F3" w14:textId="7E21C917" w:rsidR="00224A74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lastname</w:t>
            </w:r>
          </w:p>
        </w:tc>
        <w:tc>
          <w:tcPr>
            <w:tcW w:w="2551" w:type="dxa"/>
            <w:vAlign w:val="center"/>
          </w:tcPr>
          <w:p w14:paraId="7657B0AF" w14:textId="77777777" w:rsidR="00224A74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A74" w:rsidRPr="00D7306D" w14:paraId="69029AE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2112FF8" w14:textId="49220AA2" w:rsidR="00224A74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275" w:type="dxa"/>
            <w:vAlign w:val="center"/>
          </w:tcPr>
          <w:p w14:paraId="286A18A8" w14:textId="77777777" w:rsidR="00224A74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940BD86" w14:textId="5EBB9E50" w:rsidR="00224A74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email</w:t>
            </w:r>
          </w:p>
        </w:tc>
        <w:tc>
          <w:tcPr>
            <w:tcW w:w="2551" w:type="dxa"/>
            <w:vAlign w:val="center"/>
          </w:tcPr>
          <w:p w14:paraId="13B38504" w14:textId="05E8877A" w:rsidR="00224A74" w:rsidRDefault="00224A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3789D" w:rsidRPr="00D7306D" w14:paraId="3DFFEB4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A663007" w14:textId="19D25C02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275" w:type="dxa"/>
            <w:vAlign w:val="center"/>
          </w:tcPr>
          <w:p w14:paraId="0D4D448D" w14:textId="08254CA9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tring </w:t>
            </w:r>
          </w:p>
        </w:tc>
        <w:tc>
          <w:tcPr>
            <w:tcW w:w="4395" w:type="dxa"/>
            <w:vAlign w:val="center"/>
          </w:tcPr>
          <w:p w14:paraId="684B9E0D" w14:textId="45A1C6E9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username</w:t>
            </w:r>
          </w:p>
        </w:tc>
        <w:tc>
          <w:tcPr>
            <w:tcW w:w="2551" w:type="dxa"/>
            <w:vAlign w:val="center"/>
          </w:tcPr>
          <w:p w14:paraId="37FB47D8" w14:textId="77777777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3789D" w:rsidRPr="00D7306D" w14:paraId="2FB6695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C0252A4" w14:textId="02606A15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275" w:type="dxa"/>
            <w:vAlign w:val="center"/>
          </w:tcPr>
          <w:p w14:paraId="50290271" w14:textId="64DF142C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tring </w:t>
            </w:r>
          </w:p>
        </w:tc>
        <w:tc>
          <w:tcPr>
            <w:tcW w:w="4395" w:type="dxa"/>
            <w:vAlign w:val="center"/>
          </w:tcPr>
          <w:p w14:paraId="504F90FA" w14:textId="4F6F8DDB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password</w:t>
            </w:r>
          </w:p>
        </w:tc>
        <w:tc>
          <w:tcPr>
            <w:tcW w:w="2551" w:type="dxa"/>
            <w:vAlign w:val="center"/>
          </w:tcPr>
          <w:p w14:paraId="17799E31" w14:textId="77777777" w:rsidR="00B3789D" w:rsidRDefault="00B378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3FE8A4F" w14:textId="77777777" w:rsidR="00224A74" w:rsidRDefault="00224A74" w:rsidP="00224A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FED0832" w14:textId="48193D9D" w:rsidR="008F5D85" w:rsidRDefault="00224A74" w:rsidP="00224A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B5D830F" w14:textId="77777777" w:rsidR="00224A74" w:rsidRDefault="00224A74" w:rsidP="00224A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36061A5" w14:textId="5E707362" w:rsidR="008F5D85" w:rsidRDefault="00055894" w:rsidP="00767017">
      <w:pPr>
        <w:pStyle w:val="ab"/>
        <w:numPr>
          <w:ilvl w:val="0"/>
          <w:numId w:val="2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</w:t>
      </w:r>
      <w:r w:rsidR="008F5D85">
        <w:rPr>
          <w:rStyle w:val="af0"/>
          <w:rFonts w:ascii="Tahoma" w:hAnsi="Tahoma" w:cs="Tahoma"/>
          <w:color w:val="auto"/>
          <w:lang w:eastAsia="ja-JP"/>
        </w:rPr>
        <w:t xml:space="preserve"> Project Information</w:t>
      </w:r>
    </w:p>
    <w:p w14:paraId="04383E9F" w14:textId="25A8A460" w:rsidR="003B1A03" w:rsidRPr="00F75C84" w:rsidRDefault="003B1A03" w:rsidP="003B1A0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Assign Project Destination Admin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set destination admin user 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CC70B49" w14:textId="77777777" w:rsidR="003B1A03" w:rsidRDefault="003B1A03" w:rsidP="003B1A0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3B1A03" w:rsidRPr="0031791A" w14:paraId="1FB5A0CE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B08F231" w14:textId="77777777" w:rsidR="003B1A03" w:rsidRPr="0031791A" w:rsidRDefault="003B1A0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140399D" w14:textId="77777777" w:rsidR="003B1A03" w:rsidRPr="0031791A" w:rsidRDefault="003B1A0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37EF0098" w14:textId="77777777" w:rsidR="003B1A03" w:rsidRPr="0031791A" w:rsidRDefault="003B1A0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66F6A8C6" w14:textId="77777777" w:rsidR="003B1A03" w:rsidRPr="001E796D" w:rsidRDefault="003B1A0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B1A03" w:rsidRPr="00D7306D" w14:paraId="42E9429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5E6AF64" w14:textId="77777777" w:rsidR="003B1A03" w:rsidRPr="00BC6553" w:rsidRDefault="003B1A0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4DE35DC7" w14:textId="77777777" w:rsidR="003B1A03" w:rsidRPr="00BC6553" w:rsidRDefault="003B1A0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6917BF4" w14:textId="77777777" w:rsidR="003B1A03" w:rsidRPr="00BC6553" w:rsidRDefault="003B1A0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551" w:type="dxa"/>
            <w:vAlign w:val="center"/>
          </w:tcPr>
          <w:p w14:paraId="364CFF41" w14:textId="77777777" w:rsidR="003B1A03" w:rsidRPr="00BC6553" w:rsidRDefault="003B1A0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B1A03" w:rsidRPr="00D7306D" w14:paraId="1896BF33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9AD97B8" w14:textId="048649BA" w:rsidR="003B1A03" w:rsidRDefault="00C72A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</w:t>
            </w:r>
            <w:r w:rsidR="00B463C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AdminId</w:t>
            </w:r>
          </w:p>
        </w:tc>
        <w:tc>
          <w:tcPr>
            <w:tcW w:w="1275" w:type="dxa"/>
            <w:vAlign w:val="center"/>
          </w:tcPr>
          <w:p w14:paraId="63A22C08" w14:textId="77777777" w:rsidR="003B1A03" w:rsidRDefault="003B1A0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F8025F7" w14:textId="18517D3B" w:rsidR="003B1A03" w:rsidRDefault="00B463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 Admin Id generated above</w:t>
            </w:r>
          </w:p>
        </w:tc>
        <w:tc>
          <w:tcPr>
            <w:tcW w:w="2551" w:type="dxa"/>
            <w:vAlign w:val="center"/>
          </w:tcPr>
          <w:p w14:paraId="523D669F" w14:textId="77777777" w:rsidR="003B1A03" w:rsidRDefault="003B1A0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A31CE68" w14:textId="77777777" w:rsidR="003B1A03" w:rsidRDefault="003B1A03" w:rsidP="003B1A0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D0DA24A" w14:textId="244F42E8" w:rsidR="008F5D85" w:rsidRDefault="003B1A03" w:rsidP="00D64CC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FC68072" w14:textId="77777777" w:rsidR="00D64CCE" w:rsidRPr="00D64CCE" w:rsidRDefault="00D64CCE" w:rsidP="00D64CCE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5F17B6A4" w14:textId="77777777" w:rsidR="008F5D85" w:rsidRDefault="008F5D85" w:rsidP="00767017">
      <w:pPr>
        <w:pStyle w:val="ab"/>
        <w:numPr>
          <w:ilvl w:val="0"/>
          <w:numId w:val="21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2BC68F8A" w14:textId="77777777" w:rsidR="008F5D85" w:rsidRDefault="008F5D85" w:rsidP="008F5D85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8F5D85" w:rsidRPr="0031791A" w14:paraId="2E3FFB12" w14:textId="77777777" w:rsidTr="00294D02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B7D726D" w14:textId="77777777" w:rsidR="008F5D85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69BC2E0" w14:textId="77777777" w:rsidR="008F5D85" w:rsidRPr="0031791A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708FC7D7" w14:textId="77777777" w:rsidR="008F5D85" w:rsidRPr="0031791A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6F27359" w14:textId="77777777" w:rsidR="008F5D85" w:rsidRPr="00EF302C" w:rsidRDefault="008F5D8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F5D85" w:rsidRPr="00D7306D" w14:paraId="08C5AFE1" w14:textId="77777777" w:rsidTr="00294D02">
        <w:trPr>
          <w:trHeight w:val="584"/>
        </w:trPr>
        <w:tc>
          <w:tcPr>
            <w:tcW w:w="1985" w:type="dxa"/>
            <w:vAlign w:val="center"/>
          </w:tcPr>
          <w:p w14:paraId="678F9DEE" w14:textId="0D69FD67" w:rsidR="008F5D85" w:rsidRDefault="003D5207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</w:t>
            </w:r>
          </w:p>
        </w:tc>
        <w:tc>
          <w:tcPr>
            <w:tcW w:w="1275" w:type="dxa"/>
            <w:vAlign w:val="center"/>
          </w:tcPr>
          <w:p w14:paraId="0BAA9CBD" w14:textId="77777777" w:rsidR="008F5D85" w:rsidRDefault="008F5D8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969" w:type="dxa"/>
            <w:vAlign w:val="center"/>
          </w:tcPr>
          <w:p w14:paraId="2B4BBA01" w14:textId="639C802B" w:rsidR="008F5D85" w:rsidRPr="00BC6553" w:rsidRDefault="0040358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 generated above</w:t>
            </w:r>
          </w:p>
        </w:tc>
        <w:tc>
          <w:tcPr>
            <w:tcW w:w="2977" w:type="dxa"/>
            <w:vAlign w:val="center"/>
          </w:tcPr>
          <w:p w14:paraId="132B8CCF" w14:textId="77777777" w:rsidR="008F5D85" w:rsidRPr="00BC6553" w:rsidRDefault="008F5D8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0B9A87D" w14:textId="77777777" w:rsidR="008F5D85" w:rsidRPr="00BF090A" w:rsidRDefault="008F5D85" w:rsidP="008F5D85">
      <w:pPr>
        <w:rPr>
          <w:rFonts w:ascii="Tahoma" w:hAnsi="Tahoma" w:cs="Tahoma"/>
          <w:sz w:val="20"/>
          <w:szCs w:val="20"/>
          <w:lang w:bidi="th-TH"/>
        </w:rPr>
      </w:pPr>
    </w:p>
    <w:p w14:paraId="7D81ADBB" w14:textId="77777777" w:rsidR="008F5D85" w:rsidRDefault="008F5D85" w:rsidP="00767017">
      <w:pPr>
        <w:pStyle w:val="ab"/>
        <w:numPr>
          <w:ilvl w:val="0"/>
          <w:numId w:val="21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BCCE562" w14:textId="77777777" w:rsidR="005F4EB6" w:rsidRDefault="005F4EB6" w:rsidP="005F4EB6">
      <w:pPr>
        <w:rPr>
          <w:rStyle w:val="af0"/>
          <w:rFonts w:ascii="Tahoma" w:hAnsi="Tahoma" w:cs="Tahoma"/>
          <w:color w:val="auto"/>
        </w:rPr>
      </w:pPr>
    </w:p>
    <w:p w14:paraId="5E88D0EB" w14:textId="77777777" w:rsidR="005F4EB6" w:rsidRPr="004D476C" w:rsidRDefault="005F4EB6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2" w:name="_Toc49966652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2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5F4EB6" w:rsidRPr="000253E8" w14:paraId="23AF3B9F" w14:textId="77777777" w:rsidTr="00134889">
        <w:tc>
          <w:tcPr>
            <w:tcW w:w="2523" w:type="dxa"/>
          </w:tcPr>
          <w:p w14:paraId="41C3ABED" w14:textId="77777777" w:rsidR="005F4EB6" w:rsidRPr="000253E8" w:rsidRDefault="005F4EB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AA773CD" w14:textId="77777777" w:rsidR="005F4EB6" w:rsidRPr="000253E8" w:rsidRDefault="005F4EB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51224A3" w14:textId="77777777" w:rsidR="005F4EB6" w:rsidRPr="000253E8" w:rsidRDefault="005F4EB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4145EA7" w14:textId="77777777" w:rsidR="005F4EB6" w:rsidRPr="000253E8" w:rsidRDefault="005F4EB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C7FF38E" w14:textId="77777777" w:rsidR="005F4EB6" w:rsidRPr="000253E8" w:rsidRDefault="005F4EB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F4EB6" w:rsidRPr="004A49C9" w14:paraId="46F4EE86" w14:textId="77777777" w:rsidTr="00134889">
        <w:tc>
          <w:tcPr>
            <w:tcW w:w="2523" w:type="dxa"/>
          </w:tcPr>
          <w:p w14:paraId="148EFC9C" w14:textId="77777777" w:rsidR="005F4EB6" w:rsidRPr="004A49C9" w:rsidRDefault="005F4EB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C7DA8D7" w14:textId="77777777" w:rsidR="005F4EB6" w:rsidRPr="004A49C9" w:rsidRDefault="005F4EB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BC3147A" w14:textId="77777777" w:rsidR="005F4EB6" w:rsidRPr="004A49C9" w:rsidRDefault="005F4EB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55F55407" w14:textId="77777777" w:rsidR="005F4EB6" w:rsidRPr="004A49C9" w:rsidRDefault="005F4EB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3FA563DD" w14:textId="77777777" w:rsidR="005F4EB6" w:rsidRPr="00E2590C" w:rsidRDefault="005F4EB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D6F7155" w14:textId="77777777" w:rsidR="005F4EB6" w:rsidRPr="00D46019" w:rsidRDefault="005F4EB6" w:rsidP="005F4EB6"/>
    <w:p w14:paraId="775B9DDF" w14:textId="77777777" w:rsidR="005F4EB6" w:rsidRPr="004D476C" w:rsidRDefault="005F4EB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3" w:name="_Toc49966653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2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5F4EB6" w:rsidRPr="0031791A" w14:paraId="1779F711" w14:textId="77777777" w:rsidTr="0013488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0C4659B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97AACDF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246BE61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F026122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95543A6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710F92A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133B37F" w14:textId="77777777" w:rsidR="005F4EB6" w:rsidRPr="00EF302C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F4EB6" w:rsidRPr="00D7306D" w14:paraId="376BFBA5" w14:textId="77777777" w:rsidTr="00134889">
        <w:trPr>
          <w:trHeight w:val="378"/>
        </w:trPr>
        <w:tc>
          <w:tcPr>
            <w:tcW w:w="1559" w:type="dxa"/>
            <w:vAlign w:val="center"/>
          </w:tcPr>
          <w:p w14:paraId="3D07F82E" w14:textId="6DEFBCB2" w:rsidR="005F4EB6" w:rsidRPr="00BC6553" w:rsidRDefault="00922DC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080" w:type="dxa"/>
            <w:vAlign w:val="center"/>
          </w:tcPr>
          <w:p w14:paraId="75C8CE9B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3AAFE9B" w14:textId="77777777" w:rsidR="005F4EB6" w:rsidRPr="00BC6553" w:rsidRDefault="005F4EB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1F6422C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555EDD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92505B3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C586D76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F4EB6" w:rsidRPr="00D7306D" w14:paraId="5011ADF5" w14:textId="77777777" w:rsidTr="00134889">
        <w:trPr>
          <w:trHeight w:val="378"/>
        </w:trPr>
        <w:tc>
          <w:tcPr>
            <w:tcW w:w="1559" w:type="dxa"/>
            <w:vAlign w:val="center"/>
          </w:tcPr>
          <w:p w14:paraId="44A1B020" w14:textId="619867F8" w:rsidR="005F4EB6" w:rsidRDefault="00922DC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1080" w:type="dxa"/>
            <w:vAlign w:val="center"/>
          </w:tcPr>
          <w:p w14:paraId="09EE8489" w14:textId="6719039C" w:rsidR="005F4EB6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1E5F2522" w14:textId="77777777" w:rsidR="005F4EB6" w:rsidRDefault="005F4EB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3204705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515119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2A11474" w14:textId="7171893E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89AA752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870" w:rsidRPr="00D7306D" w14:paraId="4DEE578D" w14:textId="77777777" w:rsidTr="00134889">
        <w:trPr>
          <w:trHeight w:val="378"/>
        </w:trPr>
        <w:tc>
          <w:tcPr>
            <w:tcW w:w="1559" w:type="dxa"/>
            <w:vAlign w:val="center"/>
          </w:tcPr>
          <w:p w14:paraId="3DB0E7D7" w14:textId="4AFB25CD" w:rsidR="00783870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080" w:type="dxa"/>
            <w:vAlign w:val="center"/>
          </w:tcPr>
          <w:p w14:paraId="46BB0A6E" w14:textId="0244BDC4" w:rsidR="00783870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108C0A4F" w14:textId="0644C635" w:rsidR="00783870" w:rsidRDefault="0078387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7744533" w14:textId="77777777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8FA0D2" w14:textId="77777777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B199CB1" w14:textId="2BAAF37B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09CE446" w14:textId="77777777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870" w:rsidRPr="00D7306D" w14:paraId="3E9A6AB3" w14:textId="77777777" w:rsidTr="00134889">
        <w:trPr>
          <w:trHeight w:val="378"/>
        </w:trPr>
        <w:tc>
          <w:tcPr>
            <w:tcW w:w="1559" w:type="dxa"/>
            <w:vAlign w:val="center"/>
          </w:tcPr>
          <w:p w14:paraId="32431EDD" w14:textId="01EDD2D6" w:rsidR="00783870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080" w:type="dxa"/>
            <w:vAlign w:val="center"/>
          </w:tcPr>
          <w:p w14:paraId="5403D701" w14:textId="37F9C832" w:rsidR="00783870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25C2F95" w14:textId="0481E542" w:rsidR="00783870" w:rsidRDefault="0078387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59A4864" w14:textId="77777777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D7CEF6" w14:textId="77777777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42B9AC5" w14:textId="77777777" w:rsidR="00783870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7DD4485" w14:textId="77777777" w:rsidR="00783870" w:rsidRPr="00BC6553" w:rsidRDefault="0078387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F352F" w:rsidRPr="00D7306D" w14:paraId="7BD50ECC" w14:textId="77777777" w:rsidTr="00134889">
        <w:trPr>
          <w:trHeight w:val="378"/>
        </w:trPr>
        <w:tc>
          <w:tcPr>
            <w:tcW w:w="1559" w:type="dxa"/>
            <w:vAlign w:val="center"/>
          </w:tcPr>
          <w:p w14:paraId="10217038" w14:textId="240FEF31" w:rsidR="00BF352F" w:rsidRDefault="00BF35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080" w:type="dxa"/>
            <w:vAlign w:val="center"/>
          </w:tcPr>
          <w:p w14:paraId="6DDAD0F5" w14:textId="1A3F88CE" w:rsidR="00BF352F" w:rsidRDefault="00BF35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E8F452E" w14:textId="126FF7FE" w:rsidR="00BF352F" w:rsidRDefault="00BF352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95DF16B" w14:textId="77777777" w:rsidR="00BF352F" w:rsidRPr="00BC6553" w:rsidRDefault="00BF352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036B85" w14:textId="77777777" w:rsidR="00BF352F" w:rsidRPr="00BC6553" w:rsidRDefault="00BF35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2407209" w14:textId="77777777" w:rsidR="00BF352F" w:rsidRDefault="00BF35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D6376E5" w14:textId="77777777" w:rsidR="00BF352F" w:rsidRPr="00BC6553" w:rsidRDefault="00BF35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14B808C" w14:textId="77777777" w:rsidR="005F4EB6" w:rsidRDefault="005F4EB6" w:rsidP="005F4EB6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588F4DF4" w14:textId="77777777" w:rsidR="005F4EB6" w:rsidRPr="004D476C" w:rsidRDefault="005F4EB6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4" w:name="_Toc49966654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2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5F4EB6" w:rsidRPr="000253E8" w14:paraId="2CF74D24" w14:textId="77777777" w:rsidTr="00134889">
        <w:trPr>
          <w:trHeight w:val="379"/>
        </w:trPr>
        <w:tc>
          <w:tcPr>
            <w:tcW w:w="1843" w:type="dxa"/>
          </w:tcPr>
          <w:p w14:paraId="0CAE7458" w14:textId="77777777" w:rsidR="005F4EB6" w:rsidRPr="000253E8" w:rsidRDefault="005F4EB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BB1FA42" w14:textId="77777777" w:rsidR="005F4EB6" w:rsidRPr="000253E8" w:rsidRDefault="005F4EB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5DA88DA" w14:textId="77777777" w:rsidR="005F4EB6" w:rsidRPr="000253E8" w:rsidRDefault="005F4EB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7BC0C29F" w14:textId="77777777" w:rsidR="005F4EB6" w:rsidRPr="000253E8" w:rsidRDefault="005F4EB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F4EB6" w:rsidRPr="004A49C9" w14:paraId="34108693" w14:textId="77777777" w:rsidTr="00134889">
        <w:tc>
          <w:tcPr>
            <w:tcW w:w="1843" w:type="dxa"/>
          </w:tcPr>
          <w:p w14:paraId="26572FD4" w14:textId="77777777" w:rsidR="005F4EB6" w:rsidRPr="004A49C9" w:rsidRDefault="005F4EB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9D29202" w14:textId="77777777" w:rsidR="005F4EB6" w:rsidRPr="004A49C9" w:rsidRDefault="005F4EB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E384732" w14:textId="77777777" w:rsidR="005F4EB6" w:rsidRPr="004A49C9" w:rsidRDefault="005F4EB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7010155D" w14:textId="77777777" w:rsidR="005F4EB6" w:rsidRPr="00E2590C" w:rsidRDefault="005F4EB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9040BE3" w14:textId="77777777" w:rsidR="005F4EB6" w:rsidRPr="00F546CD" w:rsidRDefault="005F4EB6" w:rsidP="005F4EB6">
      <w:pPr>
        <w:rPr>
          <w:lang w:eastAsia="ja-JP"/>
        </w:rPr>
      </w:pPr>
    </w:p>
    <w:p w14:paraId="0B48EF97" w14:textId="77777777" w:rsidR="005F4EB6" w:rsidRPr="008616D0" w:rsidRDefault="005F4EB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5" w:name="_Toc49966655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2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38"/>
        <w:gridCol w:w="763"/>
        <w:gridCol w:w="709"/>
        <w:gridCol w:w="709"/>
        <w:gridCol w:w="2409"/>
        <w:gridCol w:w="2977"/>
      </w:tblGrid>
      <w:tr w:rsidR="005F4EB6" w:rsidRPr="0031791A" w14:paraId="1C40C927" w14:textId="77777777" w:rsidTr="0013488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81C2B75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38" w:type="dxa"/>
            <w:shd w:val="clear" w:color="auto" w:fill="B4C6E7" w:themeFill="accent5" w:themeFillTint="66"/>
            <w:vAlign w:val="center"/>
          </w:tcPr>
          <w:p w14:paraId="3BBBD270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F84EF9A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9E8A36A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CD1E364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B0D2A8C" w14:textId="77777777" w:rsidR="005F4EB6" w:rsidRPr="0031791A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326380A" w14:textId="77777777" w:rsidR="005F4EB6" w:rsidRPr="00EF302C" w:rsidRDefault="005F4EB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F4EB6" w:rsidRPr="00D7306D" w14:paraId="11115460" w14:textId="77777777" w:rsidTr="00134889">
        <w:trPr>
          <w:trHeight w:val="584"/>
        </w:trPr>
        <w:tc>
          <w:tcPr>
            <w:tcW w:w="1701" w:type="dxa"/>
            <w:vAlign w:val="center"/>
          </w:tcPr>
          <w:p w14:paraId="7C7197D5" w14:textId="17400816" w:rsidR="005F4EB6" w:rsidRPr="00BC6553" w:rsidRDefault="00B7553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estinationAdminId</w:t>
            </w:r>
          </w:p>
        </w:tc>
        <w:tc>
          <w:tcPr>
            <w:tcW w:w="938" w:type="dxa"/>
            <w:vAlign w:val="center"/>
          </w:tcPr>
          <w:p w14:paraId="2CDACF33" w14:textId="201664B2" w:rsidR="005F4EB6" w:rsidRPr="00BC6553" w:rsidRDefault="00B7553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14BA514" w14:textId="1621D26A" w:rsidR="005F4EB6" w:rsidRPr="00BC6553" w:rsidRDefault="00B7553C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E08CA08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3B5F9D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CFC12E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F32F5EC" w14:textId="77777777" w:rsidR="005F4EB6" w:rsidRPr="00BC6553" w:rsidRDefault="005F4EB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F59680A" w14:textId="77777777" w:rsidR="005569E2" w:rsidRDefault="005569E2" w:rsidP="005569E2"/>
    <w:p w14:paraId="23F942AB" w14:textId="77777777" w:rsidR="005569E2" w:rsidRPr="008616D0" w:rsidRDefault="005569E2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6" w:name="_Toc49966656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2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5569E2" w:rsidRPr="0031791A" w14:paraId="7DBDA25A" w14:textId="77777777" w:rsidTr="00134889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C7F577D" w14:textId="73971071" w:rsidR="005569E2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C4C272F" w14:textId="77777777" w:rsidR="005569E2" w:rsidRPr="0031791A" w:rsidRDefault="005569E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0880893" w14:textId="77777777" w:rsidR="005569E2" w:rsidRPr="00EF302C" w:rsidRDefault="005569E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5569E2" w:rsidRPr="00D7306D" w14:paraId="0F8DE8CF" w14:textId="77777777" w:rsidTr="00134889">
        <w:trPr>
          <w:trHeight w:val="308"/>
        </w:trPr>
        <w:tc>
          <w:tcPr>
            <w:tcW w:w="1559" w:type="dxa"/>
            <w:vAlign w:val="center"/>
          </w:tcPr>
          <w:p w14:paraId="6F0A4450" w14:textId="4316B273" w:rsidR="005569E2" w:rsidRPr="00BC6553" w:rsidRDefault="005569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  <w:r w:rsidR="00E2134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1843" w:type="dxa"/>
            <w:vAlign w:val="center"/>
          </w:tcPr>
          <w:p w14:paraId="77EBB2E9" w14:textId="77777777" w:rsidR="005569E2" w:rsidRPr="00BC6553" w:rsidRDefault="005569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283B8C9B" w14:textId="2A50428E" w:rsidR="005569E2" w:rsidRPr="00BC6553" w:rsidRDefault="005569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Successfully </w:t>
            </w:r>
            <w:r w:rsidR="00E2134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created</w:t>
            </w:r>
          </w:p>
        </w:tc>
      </w:tr>
      <w:tr w:rsidR="007B102C" w:rsidRPr="00D7306D" w14:paraId="6F456982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DD5383A" w14:textId="77777777" w:rsidR="007B102C" w:rsidRDefault="007B102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7DAB534" w14:textId="7BCA0BF2" w:rsidR="007B102C" w:rsidRDefault="0003044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2C666535" w14:textId="77777777" w:rsidR="007B102C" w:rsidRDefault="007B102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7B102C" w:rsidRPr="00D7306D" w14:paraId="2CB8769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54ED9676" w14:textId="77777777" w:rsidR="007B102C" w:rsidRDefault="007B102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9B21EFC" w14:textId="6A51914C" w:rsidR="007B102C" w:rsidRDefault="0003044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015B7587" w14:textId="77777777" w:rsidR="007B102C" w:rsidRDefault="007B102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7B102C" w:rsidRPr="00D7306D" w14:paraId="112EE01F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BA946D5" w14:textId="71144147" w:rsidR="007B102C" w:rsidRDefault="007B102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03044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680F3A85" w14:textId="3A66BCDC" w:rsidR="007B102C" w:rsidRDefault="0003044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804" w:type="dxa"/>
            <w:vAlign w:val="center"/>
          </w:tcPr>
          <w:p w14:paraId="2B450072" w14:textId="376541CE" w:rsidR="007B102C" w:rsidRDefault="006867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68677F" w:rsidRPr="00D7306D" w14:paraId="5CC1327C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9270157" w14:textId="1AAF0453" w:rsidR="0068677F" w:rsidRDefault="006867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686B5D11" w14:textId="69EFD79A" w:rsidR="0068677F" w:rsidRDefault="006867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79DE35C1" w14:textId="4391A6DA" w:rsidR="0068677F" w:rsidRDefault="0068677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estination Admin duplication error</w:t>
            </w:r>
          </w:p>
        </w:tc>
      </w:tr>
      <w:tr w:rsidR="00EA67BB" w:rsidRPr="00D7306D" w14:paraId="42113F42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D2CE9E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F161F75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EC18B7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740E7CE6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AB4A2B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ED2205D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E30753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006B092" w14:textId="7AA6C10A" w:rsidR="0041287F" w:rsidRDefault="0041287F" w:rsidP="0041287F"/>
    <w:p w14:paraId="47F8E53A" w14:textId="77777777" w:rsidR="004F7445" w:rsidRDefault="004F7445" w:rsidP="00806C10"/>
    <w:p w14:paraId="249AE2A2" w14:textId="77291427" w:rsidR="00806C10" w:rsidRDefault="003E1875" w:rsidP="00D53175">
      <w:pPr>
        <w:pStyle w:val="1"/>
        <w:numPr>
          <w:ilvl w:val="0"/>
          <w:numId w:val="1"/>
        </w:numPr>
        <w:ind w:left="567" w:hanging="425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27" w:name="_Get_My_Websites"/>
      <w:bookmarkStart w:id="228" w:name="_Toc49966657"/>
      <w:bookmarkEnd w:id="227"/>
      <w:r>
        <w:rPr>
          <w:rFonts w:ascii="Tahoma" w:hAnsi="Tahoma" w:cs="Tahoma"/>
          <w:b/>
          <w:bCs/>
          <w:color w:val="auto"/>
          <w:sz w:val="28"/>
          <w:szCs w:val="28"/>
        </w:rPr>
        <w:t>Search</w:t>
      </w:r>
      <w:r w:rsidR="00806C10">
        <w:rPr>
          <w:rFonts w:ascii="Tahoma" w:hAnsi="Tahoma" w:cs="Tahoma"/>
          <w:b/>
          <w:bCs/>
          <w:color w:val="auto"/>
          <w:sz w:val="28"/>
          <w:szCs w:val="28"/>
        </w:rPr>
        <w:t xml:space="preserve"> My Website</w:t>
      </w:r>
      <w:r w:rsidR="009D035E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806C10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228"/>
    </w:p>
    <w:p w14:paraId="64F534EB" w14:textId="77777777" w:rsidR="00806C10" w:rsidRPr="008A6B90" w:rsidRDefault="00806C10" w:rsidP="00806C10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06C10" w:rsidRPr="00554C13" w14:paraId="12C08972" w14:textId="77777777" w:rsidTr="00951A93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DFC13EF" w14:textId="77777777" w:rsidR="00806C10" w:rsidRPr="00554C13" w:rsidRDefault="00806C10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A957544" w14:textId="64D4B638" w:rsidR="00806C10" w:rsidRPr="00554C13" w:rsidRDefault="003E1875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Search</w:t>
            </w:r>
            <w:r w:rsidR="00806C10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0A054E">
              <w:rPr>
                <w:rFonts w:ascii="Tahoma" w:hAnsi="Tahoma" w:cs="Tahoma"/>
                <w:sz w:val="20"/>
                <w:szCs w:val="20"/>
                <w:lang w:eastAsia="ja-JP"/>
              </w:rPr>
              <w:t>My Websites</w:t>
            </w:r>
          </w:p>
        </w:tc>
      </w:tr>
      <w:tr w:rsidR="00806C10" w:rsidRPr="00554C13" w14:paraId="4C2CC7B6" w14:textId="77777777" w:rsidTr="00951A93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F65A8C9" w14:textId="77777777" w:rsidR="00806C10" w:rsidRPr="00554C13" w:rsidRDefault="00806C10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A092712" w14:textId="3ADB850A" w:rsidR="00806C10" w:rsidRPr="008F2A18" w:rsidRDefault="00806C10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EC3B7B">
              <w:rPr>
                <w:rFonts w:ascii="Tahoma" w:hAnsi="Tahoma" w:cs="Tahoma"/>
                <w:sz w:val="20"/>
                <w:szCs w:val="20"/>
                <w:lang w:bidi="th-TH"/>
              </w:rPr>
              <w:t>websites</w:t>
            </w:r>
            <w:r w:rsidR="003E1875">
              <w:rPr>
                <w:rFonts w:ascii="Tahoma" w:hAnsi="Tahoma" w:cs="Tahoma"/>
                <w:sz w:val="20"/>
                <w:szCs w:val="20"/>
                <w:lang w:bidi="th-TH"/>
              </w:rPr>
              <w:t>/search</w:t>
            </w:r>
          </w:p>
        </w:tc>
      </w:tr>
      <w:tr w:rsidR="00806C10" w:rsidRPr="00554C13" w14:paraId="30864E97" w14:textId="77777777" w:rsidTr="00951A93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CF679CA" w14:textId="77777777" w:rsidR="00806C10" w:rsidRPr="00EF302C" w:rsidRDefault="00806C10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6AB3112" w14:textId="77777777" w:rsidR="00806C10" w:rsidRDefault="00806C10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806C10" w:rsidRPr="00554C13" w14:paraId="1AA6A54D" w14:textId="77777777" w:rsidTr="00951A93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B81C289" w14:textId="77777777" w:rsidR="00806C10" w:rsidRPr="00554C13" w:rsidRDefault="00806C10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C10C6C8" w14:textId="7438A7A7" w:rsidR="00806C10" w:rsidRPr="008F2A18" w:rsidRDefault="00806C10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272BC5BC" w14:textId="77777777" w:rsidR="00D05795" w:rsidRDefault="00D05795" w:rsidP="00D05795">
      <w:pPr>
        <w:rPr>
          <w:rStyle w:val="af0"/>
          <w:rFonts w:ascii="Tahoma" w:hAnsi="Tahoma" w:cs="Tahoma"/>
          <w:color w:val="auto"/>
        </w:rPr>
      </w:pPr>
    </w:p>
    <w:p w14:paraId="554D963C" w14:textId="77777777" w:rsidR="00D05795" w:rsidRPr="004D476C" w:rsidRDefault="00D05795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9" w:name="_Toc49966658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29"/>
    </w:p>
    <w:p w14:paraId="1C896CF1" w14:textId="68AF9CF1" w:rsidR="00D05795" w:rsidRPr="008F2A18" w:rsidRDefault="00825D00" w:rsidP="00D0579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</w:t>
      </w:r>
      <w:r w:rsidR="00D05795">
        <w:rPr>
          <w:rFonts w:ascii="Tahoma" w:hAnsi="Tahoma" w:cs="Tahoma"/>
          <w:sz w:val="20"/>
          <w:szCs w:val="20"/>
          <w:lang w:bidi="th-TH"/>
        </w:rPr>
        <w:t xml:space="preserve"> my websites.</w:t>
      </w:r>
    </w:p>
    <w:p w14:paraId="5F2517AA" w14:textId="77777777" w:rsidR="00D05795" w:rsidRPr="00B45296" w:rsidRDefault="00D05795" w:rsidP="00F65389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D05795" w:rsidRPr="0031791A" w14:paraId="2F6938F6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D09C4DA" w14:textId="1BFC1378" w:rsidR="00D0579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AD1AED8" w14:textId="77777777" w:rsidR="00D05795" w:rsidRPr="0031791A" w:rsidRDefault="00D0579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92D7189" w14:textId="77777777" w:rsidR="00D05795" w:rsidRPr="00EF302C" w:rsidRDefault="00D0579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05795" w:rsidRPr="00D7306D" w14:paraId="7890E3B9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72BB04F0" w14:textId="77777777" w:rsidR="00D05795" w:rsidRPr="00BC6553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BB967A6" w14:textId="3B9D17F4" w:rsidR="00D05795" w:rsidRPr="00BC6553" w:rsidRDefault="007A4276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2C9F38A" w14:textId="77777777" w:rsidR="00D05795" w:rsidRPr="00BC6553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5151A53" w14:textId="14E962CF" w:rsidR="00753356" w:rsidRDefault="00D05795" w:rsidP="00753356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</w:t>
      </w:r>
    </w:p>
    <w:p w14:paraId="3D274A80" w14:textId="77777777" w:rsidR="00D05795" w:rsidRPr="00F00294" w:rsidRDefault="00D05795" w:rsidP="00F65389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D05795" w:rsidRPr="0031791A" w14:paraId="3BEBA440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761D8CF" w14:textId="77777777" w:rsidR="00D05795" w:rsidRPr="0031791A" w:rsidRDefault="00D0579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FC73B89" w14:textId="77777777" w:rsidR="00D05795" w:rsidRPr="0031791A" w:rsidRDefault="00D0579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943FBC4" w14:textId="77777777" w:rsidR="00D05795" w:rsidRPr="0031791A" w:rsidRDefault="00D0579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01E77ED" w14:textId="77777777" w:rsidR="00D05795" w:rsidRPr="0031791A" w:rsidRDefault="00D0579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D05795" w:rsidRPr="00D7306D" w14:paraId="26B4C87C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5A090D54" w14:textId="77777777" w:rsidR="00D05795" w:rsidRPr="00BC6553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85146CE" w14:textId="77777777" w:rsidR="00D05795" w:rsidRPr="00BC6553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format</w:t>
            </w:r>
          </w:p>
        </w:tc>
        <w:tc>
          <w:tcPr>
            <w:tcW w:w="1560" w:type="dxa"/>
            <w:vAlign w:val="center"/>
          </w:tcPr>
          <w:p w14:paraId="511606E8" w14:textId="77777777" w:rsidR="00D05795" w:rsidRPr="00BC6553" w:rsidRDefault="00D05795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5953" w:type="dxa"/>
            <w:vAlign w:val="center"/>
          </w:tcPr>
          <w:p w14:paraId="5513C35A" w14:textId="77777777" w:rsidR="00D05795" w:rsidRDefault="00D0579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23A4210" w14:textId="77777777" w:rsidR="00D05795" w:rsidRDefault="00D0579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40054F02" w14:textId="77777777" w:rsidR="00D05795" w:rsidRPr="004626B5" w:rsidRDefault="00D0579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 length 20 characters</w:t>
            </w:r>
          </w:p>
        </w:tc>
      </w:tr>
      <w:tr w:rsidR="00D05795" w:rsidRPr="00D7306D" w14:paraId="3AC381B9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007BFED7" w14:textId="77777777" w:rsidR="00D05795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2FEC1DA7" w14:textId="77777777" w:rsidR="00D05795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No format</w:t>
            </w:r>
          </w:p>
        </w:tc>
        <w:tc>
          <w:tcPr>
            <w:tcW w:w="1560" w:type="dxa"/>
            <w:vAlign w:val="center"/>
          </w:tcPr>
          <w:p w14:paraId="103A5535" w14:textId="77777777" w:rsidR="00D05795" w:rsidRDefault="00D05795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5953" w:type="dxa"/>
            <w:vAlign w:val="center"/>
          </w:tcPr>
          <w:p w14:paraId="28E38073" w14:textId="77777777" w:rsidR="00D05795" w:rsidRDefault="00D05795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 &gt;= 1</w:t>
            </w:r>
          </w:p>
        </w:tc>
      </w:tr>
    </w:tbl>
    <w:p w14:paraId="79547267" w14:textId="77777777" w:rsidR="00D05795" w:rsidRDefault="00D05795" w:rsidP="00D0579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7B5D9FF" w14:textId="77777777" w:rsidR="00D05795" w:rsidRPr="00204BDE" w:rsidRDefault="00D05795" w:rsidP="00D0579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D05795" w:rsidRPr="0031791A" w14:paraId="2F9B5F9C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678D9C9" w14:textId="0A12AF81" w:rsidR="00D0579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547DF2A" w14:textId="77777777" w:rsidR="00D05795" w:rsidRPr="0031791A" w:rsidRDefault="00D0579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14944B8" w14:textId="77777777" w:rsidR="00D05795" w:rsidRPr="0031791A" w:rsidRDefault="00D0579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2DE276D" w14:textId="77777777" w:rsidR="00D05795" w:rsidRPr="00EF302C" w:rsidRDefault="00D0579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05795" w:rsidRPr="00D7306D" w14:paraId="4ED5CB04" w14:textId="77777777" w:rsidTr="00A310D9">
        <w:trPr>
          <w:trHeight w:val="382"/>
        </w:trPr>
        <w:tc>
          <w:tcPr>
            <w:tcW w:w="1701" w:type="dxa"/>
            <w:vMerge w:val="restart"/>
            <w:vAlign w:val="center"/>
          </w:tcPr>
          <w:p w14:paraId="76AFA36F" w14:textId="77777777" w:rsidR="00D05795" w:rsidRPr="00BC6553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4B1DC944" w14:textId="77777777" w:rsidR="00D05795" w:rsidRPr="00BC6553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559" w:type="dxa"/>
            <w:vMerge w:val="restart"/>
            <w:vAlign w:val="center"/>
          </w:tcPr>
          <w:p w14:paraId="50BF1DED" w14:textId="6DB15E2A" w:rsidR="00D05795" w:rsidRPr="00BC6553" w:rsidRDefault="007A4276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EEC0056" w14:textId="748F4F24" w:rsidR="00D05795" w:rsidRPr="00BC6553" w:rsidRDefault="007A427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</w:tr>
      <w:tr w:rsidR="00D05795" w:rsidRPr="00D7306D" w14:paraId="31F073F0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7ADA483E" w14:textId="77777777" w:rsidR="00D05795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3127307" w14:textId="77777777" w:rsidR="00D05795" w:rsidRDefault="00D0579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559" w:type="dxa"/>
            <w:vMerge/>
            <w:vAlign w:val="center"/>
          </w:tcPr>
          <w:p w14:paraId="15D39ACD" w14:textId="77777777" w:rsidR="00D05795" w:rsidRDefault="00D05795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1E67A58" w14:textId="189C271C" w:rsidR="00D05795" w:rsidRPr="00BC6553" w:rsidRDefault="007A427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</w:tr>
    </w:tbl>
    <w:p w14:paraId="709C7C4D" w14:textId="77777777" w:rsidR="00D05795" w:rsidRPr="00F6258E" w:rsidRDefault="00D05795" w:rsidP="00D05795">
      <w:pPr>
        <w:rPr>
          <w:rStyle w:val="af0"/>
          <w:rFonts w:ascii="Tahoma" w:hAnsi="Tahoma" w:cs="Tahoma"/>
          <w:color w:val="auto"/>
          <w:lang w:eastAsia="ja-JP"/>
        </w:rPr>
      </w:pPr>
    </w:p>
    <w:p w14:paraId="3424BA3E" w14:textId="20505BFE" w:rsidR="00825D00" w:rsidRPr="00825D00" w:rsidRDefault="00D05795" w:rsidP="00F65389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724967">
        <w:rPr>
          <w:rStyle w:val="af0"/>
          <w:rFonts w:ascii="Tahoma" w:hAnsi="Tahoma" w:cs="Tahoma"/>
          <w:color w:val="auto"/>
          <w:lang w:eastAsia="ja-JP"/>
        </w:rPr>
        <w:t>My Websites</w:t>
      </w:r>
    </w:p>
    <w:p w14:paraId="0009BD8F" w14:textId="2AEDFA9A" w:rsidR="00825D00" w:rsidRPr="00F75C84" w:rsidRDefault="00825D00" w:rsidP="00825D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Websites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search </w:t>
      </w:r>
      <w:r w:rsidR="004E205C">
        <w:rPr>
          <w:rFonts w:ascii="Tahoma" w:hAnsi="Tahoma" w:cs="Tahoma"/>
          <w:sz w:val="20"/>
          <w:szCs w:val="20"/>
          <w:lang w:eastAsia="ja-JP" w:bidi="th-TH"/>
        </w:rPr>
        <w:t>website</w:t>
      </w:r>
      <w:r>
        <w:rPr>
          <w:rFonts w:ascii="Tahoma" w:hAnsi="Tahoma" w:cs="Tahoma"/>
          <w:sz w:val="20"/>
          <w:szCs w:val="20"/>
          <w:lang w:eastAsia="ja-JP" w:bidi="th-TH"/>
        </w:rPr>
        <w:t>s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0B9D30C" w14:textId="77777777" w:rsidR="00825D00" w:rsidRDefault="00825D00" w:rsidP="00825D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1275"/>
        <w:gridCol w:w="4395"/>
        <w:gridCol w:w="2551"/>
      </w:tblGrid>
      <w:tr w:rsidR="00825D00" w:rsidRPr="0031791A" w14:paraId="708CF4A2" w14:textId="77777777" w:rsidTr="00B4744E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43E21A66" w14:textId="77777777" w:rsidR="00825D00" w:rsidRPr="0031791A" w:rsidRDefault="00825D0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41B9489" w14:textId="77777777" w:rsidR="00825D00" w:rsidRPr="0031791A" w:rsidRDefault="00825D0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11E3F76" w14:textId="77777777" w:rsidR="00825D00" w:rsidRPr="0031791A" w:rsidRDefault="00825D0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407556BA" w14:textId="77777777" w:rsidR="00825D00" w:rsidRPr="001E796D" w:rsidRDefault="00825D0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25D00" w:rsidRPr="00D7306D" w14:paraId="7470C1E0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6A91ED99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B55056F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7BE6106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2D9CD3A9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825D00" w:rsidRPr="00D7306D" w14:paraId="3BE2C8AD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24CA9328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5" w:type="dxa"/>
            <w:vAlign w:val="center"/>
          </w:tcPr>
          <w:p w14:paraId="0A7C24D9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79E5EF7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searchWord</w:t>
            </w:r>
          </w:p>
        </w:tc>
        <w:tc>
          <w:tcPr>
            <w:tcW w:w="2551" w:type="dxa"/>
            <w:vAlign w:val="center"/>
          </w:tcPr>
          <w:p w14:paraId="71AE042B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25D00" w:rsidRPr="00D7306D" w14:paraId="4179B17A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063973C9" w14:textId="77777777" w:rsidR="00825D00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5" w:type="dxa"/>
            <w:vAlign w:val="center"/>
          </w:tcPr>
          <w:p w14:paraId="651B9ED0" w14:textId="77777777" w:rsidR="00825D00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4395" w:type="dxa"/>
            <w:vAlign w:val="center"/>
          </w:tcPr>
          <w:p w14:paraId="6FA885A0" w14:textId="77777777" w:rsidR="00825D00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</w:t>
            </w:r>
          </w:p>
        </w:tc>
        <w:tc>
          <w:tcPr>
            <w:tcW w:w="2551" w:type="dxa"/>
            <w:vAlign w:val="center"/>
          </w:tcPr>
          <w:p w14:paraId="2F1B32D4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25D00" w:rsidRPr="00D7306D" w14:paraId="3C1A9AD5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749A7394" w14:textId="77777777" w:rsidR="00825D00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5" w:type="dxa"/>
            <w:vAlign w:val="center"/>
          </w:tcPr>
          <w:p w14:paraId="6450E1EF" w14:textId="77777777" w:rsidR="00825D00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395" w:type="dxa"/>
            <w:vAlign w:val="center"/>
          </w:tcPr>
          <w:p w14:paraId="0DF880B1" w14:textId="77777777" w:rsidR="00825D00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AGE_SIZE</w:t>
            </w:r>
          </w:p>
        </w:tc>
        <w:tc>
          <w:tcPr>
            <w:tcW w:w="2551" w:type="dxa"/>
            <w:vAlign w:val="center"/>
          </w:tcPr>
          <w:p w14:paraId="116DCB3D" w14:textId="77777777" w:rsidR="00825D00" w:rsidRPr="00BC6553" w:rsidRDefault="00825D0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C6D5B" w:rsidRPr="00D7306D" w14:paraId="0850ECB7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0ABAF8E5" w14:textId="40069930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5" w:type="dxa"/>
            <w:vAlign w:val="center"/>
          </w:tcPr>
          <w:p w14:paraId="41EB146D" w14:textId="7BEE84D0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727B6C04" w14:textId="77777777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03EBCE2B" w14:textId="77777777" w:rsidR="003C6D5B" w:rsidRPr="00BC6553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C6D5B" w:rsidRPr="00D7306D" w14:paraId="2206CE0E" w14:textId="77777777" w:rsidTr="003C6D5B">
        <w:trPr>
          <w:trHeight w:val="356"/>
        </w:trPr>
        <w:tc>
          <w:tcPr>
            <w:tcW w:w="425" w:type="dxa"/>
            <w:vAlign w:val="center"/>
          </w:tcPr>
          <w:p w14:paraId="3816A950" w14:textId="77777777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14:paraId="3BD8112C" w14:textId="3C21FCB6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6B17874B" w14:textId="36B24FB3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0AE3EF0" w14:textId="25B832A7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“lastUpdated”</w:t>
            </w:r>
          </w:p>
        </w:tc>
        <w:tc>
          <w:tcPr>
            <w:tcW w:w="2551" w:type="dxa"/>
            <w:vAlign w:val="center"/>
          </w:tcPr>
          <w:p w14:paraId="37B125E0" w14:textId="77777777" w:rsidR="003C6D5B" w:rsidRPr="00BC6553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C6D5B" w:rsidRPr="00D7306D" w14:paraId="399016F7" w14:textId="77777777" w:rsidTr="003C6D5B">
        <w:trPr>
          <w:trHeight w:val="356"/>
        </w:trPr>
        <w:tc>
          <w:tcPr>
            <w:tcW w:w="425" w:type="dxa"/>
            <w:vAlign w:val="center"/>
          </w:tcPr>
          <w:p w14:paraId="4533C998" w14:textId="77777777" w:rsidR="003C6D5B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14:paraId="6EC9A30F" w14:textId="6D5476AA" w:rsidR="003C6D5B" w:rsidRDefault="00311A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</w:t>
            </w:r>
          </w:p>
        </w:tc>
        <w:tc>
          <w:tcPr>
            <w:tcW w:w="1275" w:type="dxa"/>
            <w:vAlign w:val="center"/>
          </w:tcPr>
          <w:p w14:paraId="4881644B" w14:textId="2CF77AB8" w:rsidR="003C6D5B" w:rsidRDefault="00311A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6F1762D" w14:textId="1B0568C4" w:rsidR="003C6D5B" w:rsidRDefault="00311A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“DESC”</w:t>
            </w:r>
          </w:p>
        </w:tc>
        <w:tc>
          <w:tcPr>
            <w:tcW w:w="2551" w:type="dxa"/>
            <w:vAlign w:val="center"/>
          </w:tcPr>
          <w:p w14:paraId="184F6987" w14:textId="77777777" w:rsidR="003C6D5B" w:rsidRPr="00BC6553" w:rsidRDefault="003C6D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3B2B5A5" w14:textId="77777777" w:rsidR="00825D00" w:rsidRDefault="00825D00" w:rsidP="00825D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8419724" w14:textId="2D1AE480" w:rsidR="00D05795" w:rsidRDefault="00825D00" w:rsidP="00212F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BBCD225" w14:textId="77777777" w:rsidR="00212F39" w:rsidRPr="00212F39" w:rsidRDefault="00212F39" w:rsidP="00212F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74FF31A" w14:textId="77777777" w:rsidR="00D05795" w:rsidRDefault="00D05795" w:rsidP="00F65389">
      <w:pPr>
        <w:pStyle w:val="ab"/>
        <w:numPr>
          <w:ilvl w:val="0"/>
          <w:numId w:val="6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6B11DBD7" w14:textId="77777777" w:rsidR="00D05795" w:rsidRDefault="00D05795" w:rsidP="00E66E31">
      <w:pPr>
        <w:rPr>
          <w:rStyle w:val="af0"/>
          <w:rFonts w:ascii="Tahoma" w:hAnsi="Tahoma" w:cs="Tahoma"/>
          <w:color w:val="auto"/>
        </w:rPr>
      </w:pPr>
    </w:p>
    <w:p w14:paraId="1D34F828" w14:textId="77777777" w:rsidR="00F06113" w:rsidRPr="004D476C" w:rsidRDefault="00F06113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" w:name="_Toc49966659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3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806C10" w:rsidRPr="000253E8" w14:paraId="24C7E380" w14:textId="77777777" w:rsidTr="00951A93">
        <w:tc>
          <w:tcPr>
            <w:tcW w:w="2523" w:type="dxa"/>
          </w:tcPr>
          <w:p w14:paraId="11497C7B" w14:textId="77777777" w:rsidR="00806C10" w:rsidRPr="000253E8" w:rsidRDefault="00806C10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B392C70" w14:textId="77777777" w:rsidR="00806C10" w:rsidRPr="000253E8" w:rsidRDefault="00806C10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B6A8F8A" w14:textId="77777777" w:rsidR="00806C10" w:rsidRPr="000253E8" w:rsidRDefault="00806C10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2118C94" w14:textId="77777777" w:rsidR="00806C10" w:rsidRPr="000253E8" w:rsidRDefault="00806C10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64AF5E4" w14:textId="77777777" w:rsidR="00806C10" w:rsidRPr="000253E8" w:rsidRDefault="00806C10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06C10" w:rsidRPr="004A49C9" w14:paraId="40D73F83" w14:textId="77777777" w:rsidTr="00951A93">
        <w:tc>
          <w:tcPr>
            <w:tcW w:w="2523" w:type="dxa"/>
          </w:tcPr>
          <w:p w14:paraId="236F7DC5" w14:textId="77777777" w:rsidR="00806C10" w:rsidRPr="004A49C9" w:rsidRDefault="00806C10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738A0FF" w14:textId="77777777" w:rsidR="00806C10" w:rsidRPr="004A49C9" w:rsidRDefault="00806C10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285137B" w14:textId="77777777" w:rsidR="00806C10" w:rsidRPr="004A49C9" w:rsidRDefault="00806C10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6491C0A" w14:textId="77777777" w:rsidR="00806C10" w:rsidRPr="004A49C9" w:rsidRDefault="00806C10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1DC59AFB" w14:textId="77777777" w:rsidR="00806C10" w:rsidRPr="00E2590C" w:rsidRDefault="00806C10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A8F2388" w14:textId="77777777" w:rsidR="00367FB3" w:rsidRPr="00367FB3" w:rsidRDefault="00367FB3" w:rsidP="00367FB3"/>
    <w:p w14:paraId="7379E864" w14:textId="77777777" w:rsidR="0090644F" w:rsidRPr="004D476C" w:rsidRDefault="0090644F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1" w:name="_Toc49966660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3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06C10" w:rsidRPr="0031791A" w14:paraId="3E1F72E5" w14:textId="77777777" w:rsidTr="00951A9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93B6863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1720642D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0AFCD64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3675444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E186D80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A2D9533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1C1AD3A" w14:textId="77777777" w:rsidR="00806C10" w:rsidRPr="00EF302C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06C10" w:rsidRPr="00D7306D" w14:paraId="2254DAC8" w14:textId="77777777" w:rsidTr="00951A93">
        <w:trPr>
          <w:trHeight w:val="378"/>
        </w:trPr>
        <w:tc>
          <w:tcPr>
            <w:tcW w:w="1559" w:type="dxa"/>
            <w:vAlign w:val="center"/>
          </w:tcPr>
          <w:p w14:paraId="4F321BEA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5065C78F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BA593D6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4A255F3E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C3B9F3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DC14C62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B9C32C8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or Status</w:t>
            </w:r>
          </w:p>
        </w:tc>
      </w:tr>
      <w:tr w:rsidR="00806C10" w:rsidRPr="00D7306D" w14:paraId="1063C747" w14:textId="77777777" w:rsidTr="00951A93">
        <w:trPr>
          <w:trHeight w:val="378"/>
        </w:trPr>
        <w:tc>
          <w:tcPr>
            <w:tcW w:w="1559" w:type="dxa"/>
            <w:vAlign w:val="center"/>
          </w:tcPr>
          <w:p w14:paraId="2C59E002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080" w:type="dxa"/>
            <w:vAlign w:val="center"/>
          </w:tcPr>
          <w:p w14:paraId="0EF36CCB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63" w:type="dxa"/>
            <w:vAlign w:val="center"/>
          </w:tcPr>
          <w:p w14:paraId="2BA166D6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69F2F755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075EAF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AC81B25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C61D6E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efault Page No is 1</w:t>
            </w:r>
          </w:p>
        </w:tc>
      </w:tr>
    </w:tbl>
    <w:p w14:paraId="68DD41FC" w14:textId="77777777" w:rsidR="00AC5868" w:rsidRDefault="00AC5868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B395D4E" w14:textId="77777777" w:rsidR="00AC5868" w:rsidRPr="004D476C" w:rsidRDefault="00AC5868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2" w:name="_Toc49966661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3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806C10" w:rsidRPr="000253E8" w14:paraId="2E289D5F" w14:textId="77777777" w:rsidTr="00951A93">
        <w:trPr>
          <w:trHeight w:val="379"/>
        </w:trPr>
        <w:tc>
          <w:tcPr>
            <w:tcW w:w="1843" w:type="dxa"/>
          </w:tcPr>
          <w:p w14:paraId="618D5DEF" w14:textId="77777777" w:rsidR="00806C10" w:rsidRPr="000253E8" w:rsidRDefault="00806C10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7598533" w14:textId="77777777" w:rsidR="00806C10" w:rsidRPr="000253E8" w:rsidRDefault="00806C10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057B42C" w14:textId="77777777" w:rsidR="00806C10" w:rsidRPr="000253E8" w:rsidRDefault="00806C10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0FA7A9C5" w14:textId="77777777" w:rsidR="00806C10" w:rsidRPr="000253E8" w:rsidRDefault="00806C10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06C10" w:rsidRPr="004A49C9" w14:paraId="17E7FF08" w14:textId="77777777" w:rsidTr="00951A93">
        <w:tc>
          <w:tcPr>
            <w:tcW w:w="1843" w:type="dxa"/>
          </w:tcPr>
          <w:p w14:paraId="6729FED4" w14:textId="77777777" w:rsidR="00806C10" w:rsidRPr="004A49C9" w:rsidRDefault="00806C10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122097E" w14:textId="77777777" w:rsidR="00806C10" w:rsidRPr="004A49C9" w:rsidRDefault="00806C10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1D317FE" w14:textId="77777777" w:rsidR="00806C10" w:rsidRPr="004A49C9" w:rsidRDefault="00806C10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A4C305C" w14:textId="77777777" w:rsidR="00806C10" w:rsidRPr="00E2590C" w:rsidRDefault="00806C10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CFCF7C9" w14:textId="77777777" w:rsidR="00605BFE" w:rsidRPr="00605BFE" w:rsidRDefault="00605BFE" w:rsidP="00605BFE"/>
    <w:p w14:paraId="7A2D185E" w14:textId="77777777" w:rsidR="005A5BCE" w:rsidRPr="008616D0" w:rsidRDefault="005A5BC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3" w:name="_Toc49966662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3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992"/>
        <w:gridCol w:w="709"/>
        <w:gridCol w:w="709"/>
        <w:gridCol w:w="708"/>
        <w:gridCol w:w="2127"/>
        <w:gridCol w:w="3118"/>
      </w:tblGrid>
      <w:tr w:rsidR="00806C10" w:rsidRPr="0031791A" w14:paraId="1F5EFFE7" w14:textId="77777777" w:rsidTr="00951A93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64900C25" w14:textId="77777777" w:rsidR="00806C10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52EDC09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1BBEAA8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126215F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3EDB1A8B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127" w:type="dxa"/>
            <w:shd w:val="clear" w:color="auto" w:fill="B4C6E7" w:themeFill="accent5" w:themeFillTint="66"/>
            <w:vAlign w:val="center"/>
          </w:tcPr>
          <w:p w14:paraId="769628F3" w14:textId="77777777" w:rsidR="00806C10" w:rsidRPr="0031791A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9ADE60A" w14:textId="77777777" w:rsidR="00806C10" w:rsidRPr="00EF302C" w:rsidRDefault="00806C1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06C10" w:rsidRPr="00D7306D" w14:paraId="2D75BE8A" w14:textId="77777777" w:rsidTr="00EF302C">
        <w:trPr>
          <w:trHeight w:val="480"/>
        </w:trPr>
        <w:tc>
          <w:tcPr>
            <w:tcW w:w="1843" w:type="dxa"/>
            <w:gridSpan w:val="2"/>
            <w:vAlign w:val="center"/>
          </w:tcPr>
          <w:p w14:paraId="1A8BF48C" w14:textId="00B48294" w:rsidR="00806C10" w:rsidRDefault="0090672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</w:t>
            </w:r>
            <w:r w:rsidR="00806C1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</w:t>
            </w:r>
          </w:p>
        </w:tc>
        <w:tc>
          <w:tcPr>
            <w:tcW w:w="992" w:type="dxa"/>
            <w:vAlign w:val="center"/>
          </w:tcPr>
          <w:p w14:paraId="0631581C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2E0DD4F5" w14:textId="77777777" w:rsidR="00806C10" w:rsidRPr="00BC6553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3AF89FA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04D26E4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0AD9E853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64B2766A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12F39" w:rsidRPr="00D7306D" w14:paraId="7E308E05" w14:textId="77777777" w:rsidTr="00EF302C">
        <w:trPr>
          <w:trHeight w:val="480"/>
        </w:trPr>
        <w:tc>
          <w:tcPr>
            <w:tcW w:w="1843" w:type="dxa"/>
            <w:gridSpan w:val="2"/>
            <w:vAlign w:val="center"/>
          </w:tcPr>
          <w:p w14:paraId="0F1D6953" w14:textId="63451E4E" w:rsidR="00212F39" w:rsidRDefault="00212F3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axPageNo</w:t>
            </w:r>
          </w:p>
        </w:tc>
        <w:tc>
          <w:tcPr>
            <w:tcW w:w="992" w:type="dxa"/>
            <w:vAlign w:val="center"/>
          </w:tcPr>
          <w:p w14:paraId="765E4088" w14:textId="5D7A31D5" w:rsidR="00212F39" w:rsidRDefault="00212F3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18DEA821" w14:textId="33D6A6AD" w:rsidR="00212F39" w:rsidRDefault="00212F39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0E4C43E" w14:textId="77777777" w:rsidR="00212F39" w:rsidRPr="00BC6553" w:rsidRDefault="00212F39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3495896" w14:textId="77777777" w:rsidR="00212F39" w:rsidRPr="00BC6553" w:rsidRDefault="00212F3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3FD85912" w14:textId="77777777" w:rsidR="00212F39" w:rsidRPr="00BC6553" w:rsidRDefault="00212F3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69DDD490" w14:textId="77777777" w:rsidR="00212F39" w:rsidRPr="00BC6553" w:rsidRDefault="00212F3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06C10" w:rsidRPr="00D7306D" w14:paraId="26727ED3" w14:textId="77777777" w:rsidTr="00EF302C">
        <w:trPr>
          <w:trHeight w:val="416"/>
        </w:trPr>
        <w:tc>
          <w:tcPr>
            <w:tcW w:w="1843" w:type="dxa"/>
            <w:gridSpan w:val="2"/>
            <w:vAlign w:val="center"/>
          </w:tcPr>
          <w:p w14:paraId="191B7B8B" w14:textId="4DA5BB23" w:rsidR="00806C10" w:rsidRDefault="00F427A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A07F7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</w:tc>
        <w:tc>
          <w:tcPr>
            <w:tcW w:w="992" w:type="dxa"/>
            <w:vAlign w:val="center"/>
          </w:tcPr>
          <w:p w14:paraId="4E5F3AF1" w14:textId="6B856560" w:rsidR="00806C10" w:rsidRDefault="002D766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36651947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F877795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B037135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7E1AF589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6B4A8F90" w14:textId="445B7691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ort by lastUpdated, </w:t>
            </w:r>
            <w:r w:rsidR="00FD121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max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</w:t>
            </w:r>
          </w:p>
        </w:tc>
      </w:tr>
      <w:tr w:rsidR="00806C10" w:rsidRPr="00D7306D" w14:paraId="26F11EC8" w14:textId="77777777" w:rsidTr="00EF302C">
        <w:trPr>
          <w:trHeight w:val="421"/>
        </w:trPr>
        <w:tc>
          <w:tcPr>
            <w:tcW w:w="284" w:type="dxa"/>
            <w:vAlign w:val="center"/>
          </w:tcPr>
          <w:p w14:paraId="117833B4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4B644C11" w14:textId="65EAC23F" w:rsidR="00806C10" w:rsidRDefault="003C3B9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806C1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992" w:type="dxa"/>
            <w:vAlign w:val="center"/>
          </w:tcPr>
          <w:p w14:paraId="61C7138C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D45C6DD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8EAE06D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5B0B521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37216C4F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844EAD1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06C10" w:rsidRPr="00D7306D" w14:paraId="4FC24E4C" w14:textId="77777777" w:rsidTr="00EF302C">
        <w:trPr>
          <w:trHeight w:val="414"/>
        </w:trPr>
        <w:tc>
          <w:tcPr>
            <w:tcW w:w="284" w:type="dxa"/>
            <w:vAlign w:val="center"/>
          </w:tcPr>
          <w:p w14:paraId="0B36A3BE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4A3475A2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992" w:type="dxa"/>
            <w:vAlign w:val="center"/>
          </w:tcPr>
          <w:p w14:paraId="599197E0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17C45EA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792FE2B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D2DA17F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1A9951DE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6E66521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06C10" w:rsidRPr="00D7306D" w14:paraId="4E2024F6" w14:textId="77777777" w:rsidTr="00EF302C">
        <w:trPr>
          <w:trHeight w:val="406"/>
        </w:trPr>
        <w:tc>
          <w:tcPr>
            <w:tcW w:w="284" w:type="dxa"/>
            <w:vAlign w:val="center"/>
          </w:tcPr>
          <w:p w14:paraId="6C4292FF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510E3539" w14:textId="048047FF" w:rsidR="00806C10" w:rsidRDefault="00C7389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  <w:r w:rsidR="00806C1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291CBDD3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EAB13A1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41CE860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40B5908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32635D8D" w14:textId="4A70FD8F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2908B54D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06C10" w:rsidRPr="00D7306D" w14:paraId="32536744" w14:textId="77777777" w:rsidTr="00EF302C">
        <w:trPr>
          <w:trHeight w:val="426"/>
        </w:trPr>
        <w:tc>
          <w:tcPr>
            <w:tcW w:w="284" w:type="dxa"/>
            <w:vAlign w:val="center"/>
          </w:tcPr>
          <w:p w14:paraId="4236D0FA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4BFBD7F8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astUpdated</w:t>
            </w:r>
          </w:p>
        </w:tc>
        <w:tc>
          <w:tcPr>
            <w:tcW w:w="992" w:type="dxa"/>
            <w:vAlign w:val="center"/>
          </w:tcPr>
          <w:p w14:paraId="17991412" w14:textId="2D05AF67" w:rsidR="00806C10" w:rsidRDefault="00EB5A0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66A3BB3F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2534F62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11920DE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7C0EBC50" w14:textId="3FC1AE16" w:rsidR="00806C10" w:rsidRDefault="00EB5A0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3118" w:type="dxa"/>
            <w:vAlign w:val="center"/>
          </w:tcPr>
          <w:p w14:paraId="5C5B36D5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06C10" w:rsidRPr="00D7306D" w14:paraId="7989E86E" w14:textId="77777777" w:rsidTr="00680E8F">
        <w:trPr>
          <w:trHeight w:val="403"/>
        </w:trPr>
        <w:tc>
          <w:tcPr>
            <w:tcW w:w="284" w:type="dxa"/>
            <w:vAlign w:val="center"/>
          </w:tcPr>
          <w:p w14:paraId="44AD6608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4B3021F0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992" w:type="dxa"/>
            <w:vAlign w:val="center"/>
          </w:tcPr>
          <w:p w14:paraId="1092D6A6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C414557" w14:textId="77777777" w:rsidR="00806C10" w:rsidRDefault="00806C1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F0E0CCC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90DC10D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1FB412D9" w14:textId="77777777" w:rsidR="00806C10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5A43E3E0" w14:textId="77777777" w:rsidR="00806C10" w:rsidRPr="00BC6553" w:rsidRDefault="00806C1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RL of thumbnail</w:t>
            </w:r>
          </w:p>
        </w:tc>
      </w:tr>
      <w:tr w:rsidR="00D26371" w:rsidRPr="00D7306D" w14:paraId="17EEFE0D" w14:textId="77777777" w:rsidTr="004354E2">
        <w:trPr>
          <w:trHeight w:val="424"/>
        </w:trPr>
        <w:tc>
          <w:tcPr>
            <w:tcW w:w="284" w:type="dxa"/>
            <w:vAlign w:val="center"/>
          </w:tcPr>
          <w:p w14:paraId="2862A193" w14:textId="77777777" w:rsidR="00D26371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6ADD4716" w14:textId="4FECA68E" w:rsidR="00D26371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992" w:type="dxa"/>
            <w:vAlign w:val="center"/>
          </w:tcPr>
          <w:p w14:paraId="45FD0A28" w14:textId="2AD610F7" w:rsidR="00D26371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77B816B" w14:textId="7155A16E" w:rsidR="00D26371" w:rsidRDefault="00D26371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8209406" w14:textId="77777777" w:rsidR="00D26371" w:rsidRPr="00BC6553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DBA630" w14:textId="77777777" w:rsidR="00D26371" w:rsidRPr="00BC6553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49834A97" w14:textId="77777777" w:rsidR="00D26371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CD163D0" w14:textId="77777777" w:rsidR="00D26371" w:rsidRDefault="00D2637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AF28BB" w14:textId="77777777" w:rsidR="00E605C0" w:rsidRDefault="00E605C0" w:rsidP="00E605C0"/>
    <w:p w14:paraId="19BA744A" w14:textId="77777777" w:rsidR="00E605C0" w:rsidRPr="008616D0" w:rsidRDefault="00E605C0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4" w:name="_Toc49966663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3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605C0" w:rsidRPr="0031791A" w14:paraId="5FF02FF8" w14:textId="77777777" w:rsidTr="00951A9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10BF302" w14:textId="7CA2C093" w:rsidR="00E605C0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2764913" w14:textId="77777777" w:rsidR="00E605C0" w:rsidRPr="0031791A" w:rsidRDefault="00E605C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6EDE4454" w14:textId="77777777" w:rsidR="00E605C0" w:rsidRPr="0031791A" w:rsidRDefault="00E605C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05C0" w:rsidRPr="00D7306D" w14:paraId="5CDDA097" w14:textId="77777777" w:rsidTr="00951A93">
        <w:trPr>
          <w:trHeight w:val="308"/>
        </w:trPr>
        <w:tc>
          <w:tcPr>
            <w:tcW w:w="1559" w:type="dxa"/>
            <w:vAlign w:val="center"/>
          </w:tcPr>
          <w:p w14:paraId="1C6D14D6" w14:textId="77777777" w:rsidR="00E605C0" w:rsidRPr="00BC6553" w:rsidRDefault="00E605C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1FC5241F" w14:textId="77777777" w:rsidR="00E605C0" w:rsidRPr="00BC6553" w:rsidRDefault="00E605C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69076C96" w14:textId="77777777" w:rsidR="00E605C0" w:rsidRPr="00BC6553" w:rsidRDefault="00E605C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781A75" w:rsidRPr="00D7306D" w14:paraId="1A157535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EFFF5AA" w14:textId="77777777" w:rsidR="00781A75" w:rsidRDefault="00781A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C803F50" w14:textId="2105D336" w:rsidR="00781A75" w:rsidRDefault="009A3A1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F09E7FB" w14:textId="77777777" w:rsidR="00781A75" w:rsidRDefault="00781A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781A75" w:rsidRPr="00D7306D" w14:paraId="7AD11E0E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43E30BF" w14:textId="77777777" w:rsidR="00781A75" w:rsidRDefault="00781A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0E0D599" w14:textId="32C8D063" w:rsidR="00781A75" w:rsidRDefault="009A3A1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C6F09A0" w14:textId="77777777" w:rsidR="00781A75" w:rsidRDefault="00781A7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EA67BB" w:rsidRPr="00D7306D" w14:paraId="74C40EB3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C1B012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308F1AB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92BEA3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1F57C2F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074E30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F355CFA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7D3CC4D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61B0AE3" w14:textId="615F366E" w:rsidR="006479DE" w:rsidRDefault="006479DE" w:rsidP="006479DE"/>
    <w:p w14:paraId="1CB80111" w14:textId="77777777" w:rsidR="00E605C0" w:rsidRDefault="00E605C0" w:rsidP="006479DE"/>
    <w:p w14:paraId="7F37E34F" w14:textId="52FD3656" w:rsidR="006479DE" w:rsidRDefault="007F00A8" w:rsidP="00D53175">
      <w:pPr>
        <w:pStyle w:val="1"/>
        <w:numPr>
          <w:ilvl w:val="0"/>
          <w:numId w:val="1"/>
        </w:numPr>
        <w:ind w:left="567" w:hanging="425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35" w:name="_Get_My_Websites_1"/>
      <w:bookmarkStart w:id="236" w:name="_Toc49966664"/>
      <w:bookmarkEnd w:id="235"/>
      <w:r>
        <w:rPr>
          <w:rFonts w:ascii="Tahoma" w:hAnsi="Tahoma" w:cs="Tahoma"/>
          <w:b/>
          <w:bCs/>
          <w:color w:val="auto"/>
          <w:sz w:val="28"/>
          <w:szCs w:val="28"/>
        </w:rPr>
        <w:t>Search</w:t>
      </w:r>
      <w:r w:rsidR="006479DE">
        <w:rPr>
          <w:rFonts w:ascii="Tahoma" w:hAnsi="Tahoma" w:cs="Tahoma"/>
          <w:b/>
          <w:bCs/>
          <w:color w:val="auto"/>
          <w:sz w:val="28"/>
          <w:szCs w:val="28"/>
        </w:rPr>
        <w:t xml:space="preserve"> My </w:t>
      </w:r>
      <w:r w:rsidR="0049497C">
        <w:rPr>
          <w:rFonts w:ascii="Tahoma" w:hAnsi="Tahoma" w:cs="Tahoma"/>
          <w:b/>
          <w:bCs/>
          <w:color w:val="auto"/>
          <w:sz w:val="28"/>
          <w:szCs w:val="28"/>
        </w:rPr>
        <w:t>Website</w:t>
      </w:r>
      <w:r w:rsidR="00A2023C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6479DE">
        <w:rPr>
          <w:rFonts w:ascii="Tahoma" w:hAnsi="Tahoma" w:cs="Tahoma"/>
          <w:b/>
          <w:bCs/>
          <w:color w:val="auto"/>
          <w:sz w:val="28"/>
          <w:szCs w:val="28"/>
        </w:rPr>
        <w:t xml:space="preserve"> Suggestion API</w:t>
      </w:r>
      <w:bookmarkEnd w:id="236"/>
    </w:p>
    <w:p w14:paraId="1E185B04" w14:textId="77777777" w:rsidR="006479DE" w:rsidRPr="008A6B90" w:rsidRDefault="006479DE" w:rsidP="006479DE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6479DE" w:rsidRPr="00554C13" w14:paraId="109FE061" w14:textId="77777777" w:rsidTr="00951A93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768721C" w14:textId="77777777" w:rsidR="006479DE" w:rsidRPr="00554C13" w:rsidRDefault="006479DE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CEE64DA" w14:textId="3FE0E069" w:rsidR="006479DE" w:rsidRPr="00554C13" w:rsidRDefault="007F00A8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Search</w:t>
            </w:r>
            <w:r w:rsidR="006479DE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992DA7">
              <w:rPr>
                <w:rFonts w:ascii="Tahoma" w:hAnsi="Tahoma" w:cs="Tahoma"/>
                <w:sz w:val="20"/>
                <w:szCs w:val="20"/>
                <w:lang w:eastAsia="ja-JP"/>
              </w:rPr>
              <w:t>My Websites</w:t>
            </w:r>
            <w:r w:rsidR="00FB30A6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Suggestion</w:t>
            </w:r>
          </w:p>
        </w:tc>
      </w:tr>
      <w:tr w:rsidR="006479DE" w:rsidRPr="00554C13" w14:paraId="0AC39E8B" w14:textId="77777777" w:rsidTr="00951A93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06FB357" w14:textId="77777777" w:rsidR="006479DE" w:rsidRPr="00554C13" w:rsidRDefault="006479DE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8400319" w14:textId="2D232656" w:rsidR="006479DE" w:rsidRPr="008F2A18" w:rsidRDefault="006479DE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A332C4">
              <w:rPr>
                <w:rFonts w:ascii="Tahoma" w:hAnsi="Tahoma" w:cs="Tahoma"/>
                <w:sz w:val="20"/>
                <w:szCs w:val="20"/>
                <w:lang w:bidi="th-TH"/>
              </w:rPr>
              <w:t>websites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0F6FB4">
              <w:rPr>
                <w:rFonts w:ascii="Tahoma" w:hAnsi="Tahoma" w:cs="Tahoma"/>
                <w:sz w:val="20"/>
                <w:szCs w:val="20"/>
                <w:lang w:bidi="th-TH"/>
              </w:rPr>
              <w:t>suggestion</w:t>
            </w:r>
          </w:p>
        </w:tc>
      </w:tr>
      <w:tr w:rsidR="006479DE" w:rsidRPr="00554C13" w14:paraId="7FCB5C2A" w14:textId="77777777" w:rsidTr="00951A93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DA5E06A" w14:textId="77777777" w:rsidR="006479DE" w:rsidRPr="00AD2390" w:rsidRDefault="006479DE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D2390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F9EF28A" w14:textId="77777777" w:rsidR="006479DE" w:rsidRDefault="006479DE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6479DE" w:rsidRPr="00554C13" w14:paraId="22AFB255" w14:textId="77777777" w:rsidTr="00951A93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79BB4C3" w14:textId="77777777" w:rsidR="006479DE" w:rsidRPr="00554C13" w:rsidRDefault="006479DE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B728044" w14:textId="2B68F0C4" w:rsidR="006479DE" w:rsidRPr="008F2A18" w:rsidRDefault="006479DE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ED2D251" w14:textId="77777777" w:rsidR="000862DE" w:rsidRDefault="000862DE" w:rsidP="000862DE">
      <w:pPr>
        <w:rPr>
          <w:rStyle w:val="af0"/>
          <w:rFonts w:ascii="Tahoma" w:hAnsi="Tahoma" w:cs="Tahoma"/>
          <w:color w:val="auto"/>
        </w:rPr>
      </w:pPr>
    </w:p>
    <w:p w14:paraId="38DB3342" w14:textId="77777777" w:rsidR="000862DE" w:rsidRPr="004D476C" w:rsidRDefault="000862DE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7" w:name="_Toc49966665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37"/>
    </w:p>
    <w:p w14:paraId="4C4A4FE8" w14:textId="66A93D26" w:rsidR="000862DE" w:rsidRPr="008F2A18" w:rsidRDefault="004C4F2A" w:rsidP="000862DE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</w:t>
      </w:r>
      <w:r w:rsidR="000862DE">
        <w:rPr>
          <w:rFonts w:ascii="Tahoma" w:hAnsi="Tahoma" w:cs="Tahoma"/>
          <w:sz w:val="20"/>
          <w:szCs w:val="20"/>
          <w:lang w:bidi="th-TH"/>
        </w:rPr>
        <w:t xml:space="preserve"> my websites suggestion.</w:t>
      </w:r>
    </w:p>
    <w:p w14:paraId="59E84475" w14:textId="77777777" w:rsidR="000862DE" w:rsidRPr="00B45296" w:rsidRDefault="000862DE" w:rsidP="000D494D">
      <w:pPr>
        <w:pStyle w:val="ab"/>
        <w:numPr>
          <w:ilvl w:val="0"/>
          <w:numId w:val="5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862DE" w:rsidRPr="0031791A" w14:paraId="3AD3D4A6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E9719CA" w14:textId="6D0BBB81" w:rsidR="000862DE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5C539B1" w14:textId="77777777" w:rsidR="000862DE" w:rsidRPr="0031791A" w:rsidRDefault="000862DE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A4316F0" w14:textId="77777777" w:rsidR="000862DE" w:rsidRPr="0031791A" w:rsidRDefault="000862DE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Embedded String </w:t>
            </w:r>
          </w:p>
        </w:tc>
      </w:tr>
      <w:tr w:rsidR="000862DE" w:rsidRPr="00D7306D" w14:paraId="5D0B3D16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6B91A783" w14:textId="77777777" w:rsidR="000862DE" w:rsidRPr="00BC6553" w:rsidRDefault="000862D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DD44A2B" w14:textId="5DFF8B24" w:rsidR="000862DE" w:rsidRPr="00BC6553" w:rsidRDefault="00B95466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42E3DF1" w14:textId="77777777" w:rsidR="000862DE" w:rsidRPr="00BC6553" w:rsidRDefault="000862D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20ED069" w14:textId="1A129660" w:rsidR="000862DE" w:rsidRDefault="000862DE" w:rsidP="000862DE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D5E2E74" w14:textId="77777777" w:rsidR="000862DE" w:rsidRPr="00F00294" w:rsidRDefault="000862DE" w:rsidP="000D494D">
      <w:pPr>
        <w:pStyle w:val="ab"/>
        <w:numPr>
          <w:ilvl w:val="0"/>
          <w:numId w:val="5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0862DE" w:rsidRPr="0031791A" w14:paraId="73D5B7BA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128D79B" w14:textId="77777777" w:rsidR="000862DE" w:rsidRPr="0031791A" w:rsidRDefault="000862DE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6E42961" w14:textId="77777777" w:rsidR="000862DE" w:rsidRPr="0031791A" w:rsidRDefault="000862DE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0A144070" w14:textId="77777777" w:rsidR="000862DE" w:rsidRPr="0031791A" w:rsidRDefault="000862DE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45F8C621" w14:textId="77777777" w:rsidR="000862DE" w:rsidRPr="0031791A" w:rsidRDefault="000862DE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0862DE" w:rsidRPr="00D7306D" w14:paraId="07E673C4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68F64F4E" w14:textId="77777777" w:rsidR="000862DE" w:rsidRPr="00BC6553" w:rsidRDefault="000862D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C4D638A" w14:textId="77777777" w:rsidR="000862DE" w:rsidRPr="00BC6553" w:rsidRDefault="000862D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format</w:t>
            </w:r>
          </w:p>
        </w:tc>
        <w:tc>
          <w:tcPr>
            <w:tcW w:w="1560" w:type="dxa"/>
            <w:vAlign w:val="center"/>
          </w:tcPr>
          <w:p w14:paraId="4FF076CE" w14:textId="77777777" w:rsidR="000862DE" w:rsidRPr="00BC6553" w:rsidRDefault="000862DE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5953" w:type="dxa"/>
            <w:vAlign w:val="center"/>
          </w:tcPr>
          <w:p w14:paraId="570A9639" w14:textId="77777777" w:rsidR="000862DE" w:rsidRDefault="000862DE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4C31FD4C" w14:textId="77777777" w:rsidR="000862DE" w:rsidRDefault="000862DE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34CF185D" w14:textId="77777777" w:rsidR="000862DE" w:rsidRPr="004626B5" w:rsidRDefault="000862DE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 length 20 characters</w:t>
            </w:r>
          </w:p>
        </w:tc>
      </w:tr>
    </w:tbl>
    <w:p w14:paraId="2EF3E0B9" w14:textId="77777777" w:rsidR="000862DE" w:rsidRDefault="000862DE" w:rsidP="000862D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D00EDBA" w14:textId="77777777" w:rsidR="000862DE" w:rsidRPr="00204BDE" w:rsidRDefault="000862DE" w:rsidP="000862D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862DE" w:rsidRPr="0031791A" w14:paraId="538538C1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7ACCE38" w14:textId="5B33216D" w:rsidR="000862DE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B6FDF10" w14:textId="77777777" w:rsidR="000862DE" w:rsidRPr="0031791A" w:rsidRDefault="000862DE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DCD1C70" w14:textId="77777777" w:rsidR="000862DE" w:rsidRPr="0031791A" w:rsidRDefault="000862DE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0C8D44C" w14:textId="77777777" w:rsidR="000862DE" w:rsidRPr="0031791A" w:rsidRDefault="000862DE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Embedded String </w:t>
            </w:r>
          </w:p>
        </w:tc>
      </w:tr>
      <w:tr w:rsidR="000862DE" w:rsidRPr="00D7306D" w14:paraId="6C9DAF52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38DF3974" w14:textId="77777777" w:rsidR="000862DE" w:rsidRPr="00BC6553" w:rsidRDefault="000862D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66ABDBD9" w14:textId="77777777" w:rsidR="000862DE" w:rsidRPr="00BC6553" w:rsidRDefault="000862D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559" w:type="dxa"/>
            <w:vAlign w:val="center"/>
          </w:tcPr>
          <w:p w14:paraId="6A1E0353" w14:textId="6F982CE5" w:rsidR="000862DE" w:rsidRPr="00BC6553" w:rsidRDefault="00B95466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1C726BC9" w14:textId="6462A937" w:rsidR="000862DE" w:rsidRPr="00BC6553" w:rsidRDefault="00B9546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</w:tr>
    </w:tbl>
    <w:p w14:paraId="785BCA8E" w14:textId="77777777" w:rsidR="000862DE" w:rsidRPr="00F6258E" w:rsidRDefault="000862DE" w:rsidP="000862DE">
      <w:pPr>
        <w:rPr>
          <w:rStyle w:val="af0"/>
          <w:rFonts w:ascii="Tahoma" w:hAnsi="Tahoma" w:cs="Tahoma"/>
          <w:color w:val="auto"/>
          <w:lang w:eastAsia="ja-JP"/>
        </w:rPr>
      </w:pPr>
    </w:p>
    <w:p w14:paraId="7476ADD5" w14:textId="5AEBE665" w:rsidR="000862DE" w:rsidRDefault="000862DE" w:rsidP="000D494D">
      <w:pPr>
        <w:pStyle w:val="ab"/>
        <w:numPr>
          <w:ilvl w:val="0"/>
          <w:numId w:val="5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My </w:t>
      </w:r>
      <w:r w:rsidR="009667A4">
        <w:rPr>
          <w:rStyle w:val="af0"/>
          <w:rFonts w:ascii="Tahoma" w:hAnsi="Tahoma" w:cs="Tahoma"/>
          <w:color w:val="auto"/>
          <w:lang w:eastAsia="ja-JP"/>
        </w:rPr>
        <w:t>Websites</w:t>
      </w:r>
    </w:p>
    <w:p w14:paraId="7D750050" w14:textId="1650E956" w:rsidR="00170386" w:rsidRPr="00F75C84" w:rsidRDefault="00170386" w:rsidP="0017038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Websites</w:t>
      </w:r>
      <w:r w:rsidR="00C11781">
        <w:rPr>
          <w:rFonts w:ascii="Tahoma" w:hAnsi="Tahoma" w:cs="Tahoma"/>
          <w:sz w:val="20"/>
          <w:szCs w:val="20"/>
          <w:lang w:eastAsia="ja-JP" w:bidi="th-TH"/>
        </w:rPr>
        <w:t xml:space="preserve"> Suggestion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search websites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C99E7C4" w14:textId="77777777" w:rsidR="00170386" w:rsidRDefault="00170386" w:rsidP="0017038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4395"/>
        <w:gridCol w:w="2551"/>
      </w:tblGrid>
      <w:tr w:rsidR="00170386" w:rsidRPr="0031791A" w14:paraId="54FF7875" w14:textId="77777777" w:rsidTr="00B4744E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075D0793" w14:textId="77777777" w:rsidR="00170386" w:rsidRPr="0031791A" w:rsidRDefault="0017038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6F83CD1" w14:textId="77777777" w:rsidR="00170386" w:rsidRPr="0031791A" w:rsidRDefault="0017038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C41CA0F" w14:textId="77777777" w:rsidR="00170386" w:rsidRPr="0031791A" w:rsidRDefault="0017038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2F17AC4" w14:textId="77777777" w:rsidR="00170386" w:rsidRPr="001E796D" w:rsidRDefault="0017038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70386" w:rsidRPr="00D7306D" w14:paraId="6174F164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67BD16BD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5C1E42A0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FEED888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58F59C2B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170386" w:rsidRPr="00D7306D" w14:paraId="3C3889D3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5E5D6603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5" w:type="dxa"/>
            <w:vAlign w:val="center"/>
          </w:tcPr>
          <w:p w14:paraId="401F7561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1E6E07C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searchWord</w:t>
            </w:r>
          </w:p>
        </w:tc>
        <w:tc>
          <w:tcPr>
            <w:tcW w:w="2551" w:type="dxa"/>
            <w:vAlign w:val="center"/>
          </w:tcPr>
          <w:p w14:paraId="613EAB25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70386" w:rsidRPr="00D7306D" w14:paraId="3D52A2BD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600C4642" w14:textId="77777777" w:rsidR="00170386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5" w:type="dxa"/>
            <w:vAlign w:val="center"/>
          </w:tcPr>
          <w:p w14:paraId="51F02D50" w14:textId="77777777" w:rsidR="00170386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4395" w:type="dxa"/>
            <w:vAlign w:val="center"/>
          </w:tcPr>
          <w:p w14:paraId="06074004" w14:textId="77777777" w:rsidR="00170386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</w:t>
            </w:r>
          </w:p>
        </w:tc>
        <w:tc>
          <w:tcPr>
            <w:tcW w:w="2551" w:type="dxa"/>
            <w:vAlign w:val="center"/>
          </w:tcPr>
          <w:p w14:paraId="5F2F86C8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70386" w:rsidRPr="00D7306D" w14:paraId="0CF99ED3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2639FEB5" w14:textId="05B4ADDE" w:rsidR="00170386" w:rsidRDefault="006016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suggest</w:t>
            </w:r>
            <w:r w:rsidR="0017038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1275" w:type="dxa"/>
            <w:vAlign w:val="center"/>
          </w:tcPr>
          <w:p w14:paraId="19ED3BA0" w14:textId="77777777" w:rsidR="00170386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395" w:type="dxa"/>
            <w:vAlign w:val="center"/>
          </w:tcPr>
          <w:p w14:paraId="3D1522BF" w14:textId="16D03059" w:rsidR="00170386" w:rsidRDefault="006016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SUGGEST</w:t>
            </w:r>
            <w:r w:rsidR="0017038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_SIZE</w:t>
            </w:r>
          </w:p>
        </w:tc>
        <w:tc>
          <w:tcPr>
            <w:tcW w:w="2551" w:type="dxa"/>
            <w:vAlign w:val="center"/>
          </w:tcPr>
          <w:p w14:paraId="6EE2C703" w14:textId="77777777" w:rsidR="00170386" w:rsidRPr="00BC6553" w:rsidRDefault="0017038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24355" w:rsidRPr="00D7306D" w14:paraId="1CC47CEA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42886F6A" w14:textId="284D1922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5" w:type="dxa"/>
            <w:vAlign w:val="center"/>
          </w:tcPr>
          <w:p w14:paraId="072713FF" w14:textId="19215262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0136D2FD" w14:textId="77777777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2F48F3FA" w14:textId="77777777" w:rsidR="00524355" w:rsidRPr="00BC6553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24355" w:rsidRPr="00D7306D" w14:paraId="12B61B42" w14:textId="77777777" w:rsidTr="00524355">
        <w:trPr>
          <w:trHeight w:val="356"/>
        </w:trPr>
        <w:tc>
          <w:tcPr>
            <w:tcW w:w="284" w:type="dxa"/>
            <w:vAlign w:val="center"/>
          </w:tcPr>
          <w:p w14:paraId="5FB11DFC" w14:textId="77777777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F29BF53" w14:textId="1C503E35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0F9DAB62" w14:textId="2094C8B9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EC490B1" w14:textId="1E7376FB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“lastUpdated”</w:t>
            </w:r>
          </w:p>
        </w:tc>
        <w:tc>
          <w:tcPr>
            <w:tcW w:w="2551" w:type="dxa"/>
            <w:vAlign w:val="center"/>
          </w:tcPr>
          <w:p w14:paraId="45EF91B8" w14:textId="77777777" w:rsidR="00524355" w:rsidRPr="00BC6553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24355" w:rsidRPr="00D7306D" w14:paraId="77EF5090" w14:textId="77777777" w:rsidTr="00524355">
        <w:trPr>
          <w:trHeight w:val="356"/>
        </w:trPr>
        <w:tc>
          <w:tcPr>
            <w:tcW w:w="284" w:type="dxa"/>
            <w:vAlign w:val="center"/>
          </w:tcPr>
          <w:p w14:paraId="14F2DF70" w14:textId="77777777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4728C20" w14:textId="7AD45AF0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7976898E" w14:textId="643C6569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387F5EF" w14:textId="68418966" w:rsidR="00524355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“DESC”</w:t>
            </w:r>
          </w:p>
        </w:tc>
        <w:tc>
          <w:tcPr>
            <w:tcW w:w="2551" w:type="dxa"/>
            <w:vAlign w:val="center"/>
          </w:tcPr>
          <w:p w14:paraId="21F2BAA7" w14:textId="77777777" w:rsidR="00524355" w:rsidRPr="00BC6553" w:rsidRDefault="0052435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F4ECB4F" w14:textId="77777777" w:rsidR="00170386" w:rsidRDefault="00170386" w:rsidP="0017038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CDA7A8D" w14:textId="77777777" w:rsidR="00170386" w:rsidRDefault="00170386" w:rsidP="0017038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F440700" w14:textId="77777777" w:rsidR="000862DE" w:rsidRPr="00170386" w:rsidRDefault="000862DE" w:rsidP="0017038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FCD66CA" w14:textId="77777777" w:rsidR="000862DE" w:rsidRDefault="000862DE" w:rsidP="000D494D">
      <w:pPr>
        <w:pStyle w:val="ab"/>
        <w:numPr>
          <w:ilvl w:val="0"/>
          <w:numId w:val="5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6037CAD" w14:textId="77777777" w:rsidR="000862DE" w:rsidRDefault="000862DE" w:rsidP="00E66E31">
      <w:pPr>
        <w:rPr>
          <w:rStyle w:val="af0"/>
          <w:rFonts w:ascii="Tahoma" w:hAnsi="Tahoma" w:cs="Tahoma"/>
          <w:color w:val="auto"/>
        </w:rPr>
      </w:pPr>
    </w:p>
    <w:p w14:paraId="1B4A9BF2" w14:textId="77777777" w:rsidR="00E25630" w:rsidRPr="004D476C" w:rsidRDefault="00E25630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8" w:name="_Toc49966666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3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6479DE" w:rsidRPr="000253E8" w14:paraId="001A05B5" w14:textId="77777777" w:rsidTr="00951A93">
        <w:tc>
          <w:tcPr>
            <w:tcW w:w="2523" w:type="dxa"/>
          </w:tcPr>
          <w:p w14:paraId="103FB7C5" w14:textId="77777777" w:rsidR="006479DE" w:rsidRPr="000253E8" w:rsidRDefault="006479DE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779B098" w14:textId="77777777" w:rsidR="006479DE" w:rsidRPr="000253E8" w:rsidRDefault="006479DE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278A19F" w14:textId="77777777" w:rsidR="006479DE" w:rsidRPr="000253E8" w:rsidRDefault="006479DE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8DD018A" w14:textId="77777777" w:rsidR="006479DE" w:rsidRPr="000253E8" w:rsidRDefault="006479DE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190EE7E" w14:textId="77777777" w:rsidR="006479DE" w:rsidRPr="000253E8" w:rsidRDefault="006479DE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479DE" w:rsidRPr="004A49C9" w14:paraId="74B49105" w14:textId="77777777" w:rsidTr="00951A93">
        <w:tc>
          <w:tcPr>
            <w:tcW w:w="2523" w:type="dxa"/>
          </w:tcPr>
          <w:p w14:paraId="0159B17F" w14:textId="77777777" w:rsidR="006479DE" w:rsidRPr="004A49C9" w:rsidRDefault="006479DE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8FB0637" w14:textId="77777777" w:rsidR="006479DE" w:rsidRPr="004A49C9" w:rsidRDefault="006479DE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12A5339" w14:textId="77777777" w:rsidR="006479DE" w:rsidRPr="004A49C9" w:rsidRDefault="006479DE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FC76555" w14:textId="77777777" w:rsidR="006479DE" w:rsidRPr="004A49C9" w:rsidRDefault="006479DE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F874D7D" w14:textId="77777777" w:rsidR="006479DE" w:rsidRPr="00E2590C" w:rsidRDefault="006479DE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B6B1510" w14:textId="77777777" w:rsidR="008E7693" w:rsidRPr="008E7693" w:rsidRDefault="008E7693" w:rsidP="008E7693"/>
    <w:p w14:paraId="331B0AF1" w14:textId="77777777" w:rsidR="00022716" w:rsidRPr="004D476C" w:rsidRDefault="0002271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9" w:name="_Toc49966667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3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6479DE" w:rsidRPr="0031791A" w14:paraId="730DF9E4" w14:textId="77777777" w:rsidTr="00951A9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5A07A39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587DBB7D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A8EA1FE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CE98993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64FD9B8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060317F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557C42E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6479DE" w:rsidRPr="00D7306D" w14:paraId="181B9CA4" w14:textId="77777777" w:rsidTr="00951A93">
        <w:trPr>
          <w:trHeight w:val="378"/>
        </w:trPr>
        <w:tc>
          <w:tcPr>
            <w:tcW w:w="1559" w:type="dxa"/>
            <w:vAlign w:val="center"/>
          </w:tcPr>
          <w:p w14:paraId="13F98245" w14:textId="77777777" w:rsidR="006479DE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66075D31" w14:textId="77777777" w:rsidR="006479DE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38F0F9F" w14:textId="77777777" w:rsidR="006479DE" w:rsidRDefault="006479DE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62571309" w14:textId="77777777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823D06" w14:textId="77777777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C6BF994" w14:textId="77777777" w:rsidR="006479DE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55279E9" w14:textId="77777777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or Status</w:t>
            </w:r>
          </w:p>
        </w:tc>
      </w:tr>
    </w:tbl>
    <w:p w14:paraId="77CD402E" w14:textId="77777777" w:rsidR="00580335" w:rsidRDefault="00580335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8241DDF" w14:textId="77777777" w:rsidR="00580335" w:rsidRPr="004D476C" w:rsidRDefault="00580335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0" w:name="_Toc49966668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4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6479DE" w:rsidRPr="000253E8" w14:paraId="19E09930" w14:textId="77777777" w:rsidTr="00951A93">
        <w:trPr>
          <w:trHeight w:val="379"/>
        </w:trPr>
        <w:tc>
          <w:tcPr>
            <w:tcW w:w="1843" w:type="dxa"/>
          </w:tcPr>
          <w:p w14:paraId="33101CF5" w14:textId="77777777" w:rsidR="006479DE" w:rsidRPr="000253E8" w:rsidRDefault="006479DE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C33BBDF" w14:textId="77777777" w:rsidR="006479DE" w:rsidRPr="000253E8" w:rsidRDefault="006479DE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37BB1DD3" w14:textId="77777777" w:rsidR="006479DE" w:rsidRPr="000253E8" w:rsidRDefault="006479DE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073E9E4" w14:textId="77777777" w:rsidR="006479DE" w:rsidRPr="000253E8" w:rsidRDefault="006479DE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479DE" w:rsidRPr="004A49C9" w14:paraId="544B1CE5" w14:textId="77777777" w:rsidTr="00951A93">
        <w:tc>
          <w:tcPr>
            <w:tcW w:w="1843" w:type="dxa"/>
          </w:tcPr>
          <w:p w14:paraId="5861733E" w14:textId="77777777" w:rsidR="006479DE" w:rsidRPr="004A49C9" w:rsidRDefault="006479DE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D8F0331" w14:textId="77777777" w:rsidR="006479DE" w:rsidRPr="004A49C9" w:rsidRDefault="006479DE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627A3754" w14:textId="77777777" w:rsidR="006479DE" w:rsidRPr="004A49C9" w:rsidRDefault="006479DE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5A98B21" w14:textId="77777777" w:rsidR="006479DE" w:rsidRPr="00E2590C" w:rsidRDefault="006479DE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3641332" w14:textId="77777777" w:rsidR="00C03327" w:rsidRPr="00C03327" w:rsidRDefault="00C03327" w:rsidP="00C03327"/>
    <w:p w14:paraId="77EE2EA2" w14:textId="77777777" w:rsidR="00660E44" w:rsidRPr="008616D0" w:rsidRDefault="00660E44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1" w:name="_Toc49966669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4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992"/>
        <w:gridCol w:w="709"/>
        <w:gridCol w:w="709"/>
        <w:gridCol w:w="709"/>
        <w:gridCol w:w="2268"/>
        <w:gridCol w:w="3118"/>
      </w:tblGrid>
      <w:tr w:rsidR="006479DE" w:rsidRPr="0031791A" w14:paraId="1E09DD7B" w14:textId="77777777" w:rsidTr="00951A93">
        <w:trPr>
          <w:trHeight w:val="395"/>
          <w:tblHeader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553B8E01" w14:textId="77777777" w:rsidR="006479DE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68C3A9F2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355B8886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3914DD4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8638CFD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E24B0FC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0A67CAD" w14:textId="77777777" w:rsidR="006479DE" w:rsidRPr="0031791A" w:rsidRDefault="006479DE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6479DE" w:rsidRPr="00D7306D" w14:paraId="2B49A313" w14:textId="77777777" w:rsidTr="00AD2390">
        <w:trPr>
          <w:trHeight w:val="423"/>
        </w:trPr>
        <w:tc>
          <w:tcPr>
            <w:tcW w:w="1701" w:type="dxa"/>
            <w:gridSpan w:val="2"/>
            <w:vAlign w:val="center"/>
          </w:tcPr>
          <w:p w14:paraId="7B8268FC" w14:textId="2BFFE8C4" w:rsidR="006479DE" w:rsidRDefault="00285BD5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2C4F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</w:p>
        </w:tc>
        <w:tc>
          <w:tcPr>
            <w:tcW w:w="992" w:type="dxa"/>
            <w:vAlign w:val="center"/>
          </w:tcPr>
          <w:p w14:paraId="55027951" w14:textId="540BD925" w:rsidR="006479DE" w:rsidRDefault="009D4A42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5AF4F64F" w14:textId="77777777" w:rsidR="006479DE" w:rsidRDefault="006479DE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29A2565" w14:textId="77777777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994E5C" w14:textId="77777777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A6001E2" w14:textId="77777777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2034F938" w14:textId="0DA4919F" w:rsidR="006479DE" w:rsidRPr="00BC6553" w:rsidRDefault="006479DE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ort by lastUpdated, </w:t>
            </w:r>
            <w:r w:rsidR="009B4D7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max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5?</w:t>
            </w:r>
          </w:p>
        </w:tc>
      </w:tr>
      <w:tr w:rsidR="00875A35" w:rsidRPr="00D7306D" w14:paraId="74C09A5F" w14:textId="77777777" w:rsidTr="000D4BD0">
        <w:trPr>
          <w:trHeight w:val="416"/>
        </w:trPr>
        <w:tc>
          <w:tcPr>
            <w:tcW w:w="284" w:type="dxa"/>
            <w:vAlign w:val="center"/>
          </w:tcPr>
          <w:p w14:paraId="4301DF8D" w14:textId="7777777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9EA0149" w14:textId="0D2193E0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992" w:type="dxa"/>
            <w:vAlign w:val="center"/>
          </w:tcPr>
          <w:p w14:paraId="614017EC" w14:textId="7777777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2E2A0BB" w14:textId="77777777" w:rsidR="00875A35" w:rsidRDefault="00875A35" w:rsidP="00875A3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B3D2AA1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9956B3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9A006BE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B2F6849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5A35" w:rsidRPr="00D7306D" w14:paraId="420F87D5" w14:textId="77777777" w:rsidTr="00431F56">
        <w:trPr>
          <w:trHeight w:val="416"/>
        </w:trPr>
        <w:tc>
          <w:tcPr>
            <w:tcW w:w="284" w:type="dxa"/>
            <w:vAlign w:val="center"/>
          </w:tcPr>
          <w:p w14:paraId="495D80E0" w14:textId="7777777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325E96B" w14:textId="6E440516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992" w:type="dxa"/>
            <w:vAlign w:val="center"/>
          </w:tcPr>
          <w:p w14:paraId="007871C3" w14:textId="428411CE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7B0E8AF" w14:textId="5FABEC91" w:rsidR="00875A35" w:rsidRDefault="00875A35" w:rsidP="00875A3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8DB46CF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385240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EB8115A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67E9B11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5A35" w:rsidRPr="00D7306D" w14:paraId="533E63B6" w14:textId="77777777" w:rsidTr="00431F56">
        <w:trPr>
          <w:trHeight w:val="416"/>
        </w:trPr>
        <w:tc>
          <w:tcPr>
            <w:tcW w:w="284" w:type="dxa"/>
            <w:vAlign w:val="center"/>
          </w:tcPr>
          <w:p w14:paraId="32C817C8" w14:textId="7777777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41452999" w14:textId="1F469289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1559B989" w14:textId="750B4DC4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E2F8647" w14:textId="4DB33FC1" w:rsidR="00875A35" w:rsidRDefault="00875A35" w:rsidP="00875A3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03F0C89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D0CD32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E5CC086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752817D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5A35" w:rsidRPr="00D7306D" w14:paraId="00B45D4B" w14:textId="77777777" w:rsidTr="00431F56">
        <w:trPr>
          <w:trHeight w:val="416"/>
        </w:trPr>
        <w:tc>
          <w:tcPr>
            <w:tcW w:w="284" w:type="dxa"/>
            <w:vAlign w:val="center"/>
          </w:tcPr>
          <w:p w14:paraId="6F0FC319" w14:textId="7777777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4ABC9503" w14:textId="448EF2F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992" w:type="dxa"/>
            <w:vAlign w:val="center"/>
          </w:tcPr>
          <w:p w14:paraId="3FAD628A" w14:textId="5FDAC383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9AA28CA" w14:textId="668B6695" w:rsidR="00875A35" w:rsidRDefault="00875A35" w:rsidP="00875A3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FEBB35D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4CB280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968CFC8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4F83274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5A35" w:rsidRPr="00D7306D" w14:paraId="4834F948" w14:textId="77777777" w:rsidTr="003C740A">
        <w:trPr>
          <w:trHeight w:val="422"/>
        </w:trPr>
        <w:tc>
          <w:tcPr>
            <w:tcW w:w="284" w:type="dxa"/>
            <w:vAlign w:val="center"/>
          </w:tcPr>
          <w:p w14:paraId="1BEF3742" w14:textId="77777777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4327A57C" w14:textId="041F7175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992" w:type="dxa"/>
            <w:vAlign w:val="center"/>
          </w:tcPr>
          <w:p w14:paraId="63045CF6" w14:textId="41E4124C" w:rsidR="00875A35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96F3E2E" w14:textId="14AFF6F9" w:rsidR="00875A35" w:rsidRDefault="00875A35" w:rsidP="00875A3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BB14B5D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A53B20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CDA1CB4" w14:textId="1461E01B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68C1CAE" w14:textId="77777777" w:rsidR="00875A35" w:rsidRPr="00BC6553" w:rsidRDefault="00875A35" w:rsidP="00875A3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5BF64BD" w14:textId="77777777" w:rsidR="0041694B" w:rsidRDefault="0041694B" w:rsidP="0041694B"/>
    <w:p w14:paraId="7A88963A" w14:textId="77777777" w:rsidR="0041694B" w:rsidRPr="008616D0" w:rsidRDefault="0041694B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2" w:name="_Toc49966670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4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41694B" w:rsidRPr="0031791A" w14:paraId="67ACB034" w14:textId="77777777" w:rsidTr="00951A9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4F81AAA" w14:textId="456CBCC1" w:rsidR="0041694B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D23E5AB" w14:textId="77777777" w:rsidR="0041694B" w:rsidRPr="0031791A" w:rsidRDefault="0041694B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52E98E8" w14:textId="77777777" w:rsidR="0041694B" w:rsidRPr="0031791A" w:rsidRDefault="0041694B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1694B" w:rsidRPr="00D7306D" w14:paraId="700BE64B" w14:textId="77777777" w:rsidTr="00951A93">
        <w:trPr>
          <w:trHeight w:val="308"/>
        </w:trPr>
        <w:tc>
          <w:tcPr>
            <w:tcW w:w="1559" w:type="dxa"/>
            <w:vAlign w:val="center"/>
          </w:tcPr>
          <w:p w14:paraId="66F0B65F" w14:textId="77777777" w:rsidR="0041694B" w:rsidRPr="00BC6553" w:rsidRDefault="0041694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B91418A" w14:textId="77777777" w:rsidR="0041694B" w:rsidRPr="00BC6553" w:rsidRDefault="0041694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E8C1B9B" w14:textId="77777777" w:rsidR="0041694B" w:rsidRPr="00BC6553" w:rsidRDefault="0041694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C12443" w:rsidRPr="00D7306D" w14:paraId="0C5E3E48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97E2D1B" w14:textId="77777777" w:rsidR="00C12443" w:rsidRDefault="00C1244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8956709" w14:textId="15EB639A" w:rsidR="00C12443" w:rsidRDefault="00AC711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069E9246" w14:textId="77777777" w:rsidR="00C12443" w:rsidRDefault="00C1244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C12443" w:rsidRPr="00D7306D" w14:paraId="5E3B99C8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16880223" w14:textId="77777777" w:rsidR="00C12443" w:rsidRDefault="00C1244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AC6B21B" w14:textId="4EFD3E8E" w:rsidR="00C12443" w:rsidRDefault="00AC711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33ABBB42" w14:textId="77777777" w:rsidR="00C12443" w:rsidRDefault="00C1244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EA67BB" w:rsidRPr="00D7306D" w14:paraId="3E95BE9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D5B18AC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ACE3FF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757903DA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37842627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1BCFB5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A02648A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8D7BD4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A60F61E" w14:textId="217EA9FD" w:rsidR="005C0EE8" w:rsidRDefault="005C0EE8" w:rsidP="005C0EE8"/>
    <w:p w14:paraId="134C0097" w14:textId="77777777" w:rsidR="0041694B" w:rsidRDefault="0041694B" w:rsidP="005C0EE8"/>
    <w:p w14:paraId="64CEB0F7" w14:textId="041082E1" w:rsidR="005C0EE8" w:rsidRDefault="005C0EE8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43" w:name="_Get_My_Website"/>
      <w:bookmarkStart w:id="244" w:name="_Toc49966671"/>
      <w:bookmarkEnd w:id="243"/>
      <w:r>
        <w:rPr>
          <w:rFonts w:ascii="Tahoma" w:hAnsi="Tahoma" w:cs="Tahoma"/>
          <w:b/>
          <w:bCs/>
          <w:color w:val="auto"/>
          <w:sz w:val="28"/>
          <w:szCs w:val="28"/>
        </w:rPr>
        <w:t>Get My Website Detail</w:t>
      </w:r>
      <w:r w:rsidR="0006537A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244"/>
    </w:p>
    <w:p w14:paraId="6867EC4A" w14:textId="77777777" w:rsidR="005C0EE8" w:rsidRPr="008A6B90" w:rsidRDefault="005C0EE8" w:rsidP="005C0EE8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5C0EE8" w:rsidRPr="00554C13" w14:paraId="085CC2AA" w14:textId="77777777" w:rsidTr="00951A93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5E0B6AF" w14:textId="77777777" w:rsidR="005C0EE8" w:rsidRPr="00554C13" w:rsidRDefault="005C0EE8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8CD55AE" w14:textId="7A77BE86" w:rsidR="005C0EE8" w:rsidRPr="00554C13" w:rsidRDefault="005C0EE8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Get </w:t>
            </w:r>
            <w:r w:rsidR="002E1FF3">
              <w:rPr>
                <w:rFonts w:ascii="Tahoma" w:hAnsi="Tahoma" w:cs="Tahoma"/>
                <w:sz w:val="20"/>
                <w:szCs w:val="20"/>
                <w:lang w:eastAsia="ja-JP"/>
              </w:rPr>
              <w:t>My Website Details</w:t>
            </w:r>
          </w:p>
        </w:tc>
      </w:tr>
      <w:tr w:rsidR="005C0EE8" w:rsidRPr="00554C13" w14:paraId="7C5ECB08" w14:textId="77777777" w:rsidTr="00951A93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9A4AE0D" w14:textId="77777777" w:rsidR="005C0EE8" w:rsidRPr="00554C13" w:rsidRDefault="005C0EE8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DB60EB3" w14:textId="3E970C7E" w:rsidR="005C0EE8" w:rsidRPr="008F2A18" w:rsidRDefault="005C0EE8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0D4AB3">
              <w:rPr>
                <w:rFonts w:ascii="Tahoma" w:hAnsi="Tahoma" w:cs="Tahoma"/>
                <w:sz w:val="20"/>
                <w:szCs w:val="20"/>
                <w:lang w:bidi="th-TH"/>
              </w:rPr>
              <w:t>websites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2829B7">
              <w:rPr>
                <w:rFonts w:ascii="Tahoma" w:hAnsi="Tahoma" w:cs="Tahoma"/>
                <w:sz w:val="20"/>
                <w:szCs w:val="20"/>
                <w:lang w:bidi="th-TH"/>
              </w:rPr>
              <w:t>{websiteId}</w:t>
            </w:r>
          </w:p>
        </w:tc>
      </w:tr>
      <w:tr w:rsidR="005C0EE8" w:rsidRPr="00554C13" w14:paraId="38BF7FE9" w14:textId="77777777" w:rsidTr="00951A93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B9FE239" w14:textId="77777777" w:rsidR="005C0EE8" w:rsidRPr="00AD2390" w:rsidRDefault="005C0EE8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D2390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FB68957" w14:textId="51D62F28" w:rsidR="005C0EE8" w:rsidRDefault="0094255E" w:rsidP="00CA6DC9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5C0EE8" w:rsidRPr="00554C13" w14:paraId="63351821" w14:textId="77777777" w:rsidTr="00951A93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59AD50E" w14:textId="77777777" w:rsidR="005C0EE8" w:rsidRPr="00554C13" w:rsidRDefault="005C0EE8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3FEC3189" w14:textId="7DE2ECBA" w:rsidR="005C0EE8" w:rsidRPr="008F2A18" w:rsidRDefault="005C0EE8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5257BE1" w14:textId="77777777" w:rsidR="00183869" w:rsidRDefault="00183869" w:rsidP="00183869">
      <w:pPr>
        <w:rPr>
          <w:rStyle w:val="af0"/>
          <w:rFonts w:ascii="Tahoma" w:hAnsi="Tahoma" w:cs="Tahoma"/>
          <w:color w:val="auto"/>
        </w:rPr>
      </w:pPr>
    </w:p>
    <w:p w14:paraId="6A0E643E" w14:textId="77777777" w:rsidR="00183869" w:rsidRPr="004D476C" w:rsidRDefault="00183869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5" w:name="_Toc49966672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45"/>
    </w:p>
    <w:p w14:paraId="452881E1" w14:textId="4B4F41D8" w:rsidR="00183869" w:rsidRPr="008F2A18" w:rsidRDefault="00183869" w:rsidP="00183869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my websites details.</w:t>
      </w:r>
    </w:p>
    <w:p w14:paraId="3E0B6908" w14:textId="77777777" w:rsidR="00183869" w:rsidRPr="00B45296" w:rsidRDefault="00183869" w:rsidP="00767017">
      <w:pPr>
        <w:pStyle w:val="ab"/>
        <w:numPr>
          <w:ilvl w:val="0"/>
          <w:numId w:val="2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183869" w:rsidRPr="0031791A" w14:paraId="7328E038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6C93F02" w14:textId="3829A1F0" w:rsidR="00183869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183072C" w14:textId="77777777" w:rsidR="00183869" w:rsidRPr="0031791A" w:rsidRDefault="0018386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AB6D57D" w14:textId="77777777" w:rsidR="00183869" w:rsidRPr="0031791A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Embedded String </w:t>
            </w:r>
          </w:p>
        </w:tc>
      </w:tr>
      <w:tr w:rsidR="00183869" w:rsidRPr="00D7306D" w14:paraId="5C872589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022EB873" w14:textId="77777777" w:rsidR="00183869" w:rsidRPr="00BC6553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566C574" w14:textId="275C1916" w:rsidR="00183869" w:rsidRPr="00BC6553" w:rsidRDefault="006F782C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2B1DD64" w14:textId="77777777" w:rsidR="00183869" w:rsidRPr="00BC6553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7B7DB4D" w14:textId="77777777" w:rsidR="00183869" w:rsidRDefault="00183869" w:rsidP="00183869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</w:p>
    <w:p w14:paraId="63A145EA" w14:textId="77777777" w:rsidR="00183869" w:rsidRPr="00F00294" w:rsidRDefault="00183869" w:rsidP="00767017">
      <w:pPr>
        <w:pStyle w:val="ab"/>
        <w:numPr>
          <w:ilvl w:val="0"/>
          <w:numId w:val="2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183869" w:rsidRPr="0031791A" w14:paraId="373B742C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D04171F" w14:textId="77777777" w:rsidR="00183869" w:rsidRPr="0031791A" w:rsidRDefault="0018386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0F7D66D" w14:textId="77777777" w:rsidR="00183869" w:rsidRPr="0031791A" w:rsidRDefault="0018386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EEA0F75" w14:textId="77777777" w:rsidR="00183869" w:rsidRPr="0031791A" w:rsidRDefault="0018386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45FB8A6" w14:textId="77777777" w:rsidR="00183869" w:rsidRPr="0031791A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183869" w:rsidRPr="00D7306D" w14:paraId="018F3B93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7EE49AD7" w14:textId="77777777" w:rsidR="00183869" w:rsidRPr="00BC6553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31528A9" w14:textId="2C7F85C8" w:rsidR="00183869" w:rsidRPr="00BC6553" w:rsidRDefault="0022191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18386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7DC5AD4A" w14:textId="5DC72C5F" w:rsidR="00183869" w:rsidRPr="00BC6553" w:rsidRDefault="00221914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5953" w:type="dxa"/>
            <w:vAlign w:val="center"/>
          </w:tcPr>
          <w:p w14:paraId="2395DE2E" w14:textId="28587A7F" w:rsidR="00183869" w:rsidRDefault="00221914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  <w:p w14:paraId="47794C93" w14:textId="12D48DF9" w:rsidR="00183869" w:rsidRDefault="003B0023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37B7048" w14:textId="7443AD97" w:rsidR="00183869" w:rsidRPr="004626B5" w:rsidRDefault="00A323BB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Maximum 64 length?</w:t>
            </w:r>
          </w:p>
        </w:tc>
      </w:tr>
    </w:tbl>
    <w:p w14:paraId="6EED1977" w14:textId="77777777" w:rsidR="00183869" w:rsidRDefault="00183869" w:rsidP="0018386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8F6EABD" w14:textId="77777777" w:rsidR="00183869" w:rsidRPr="00204BDE" w:rsidRDefault="00183869" w:rsidP="0018386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183869" w:rsidRPr="0031791A" w14:paraId="7989F3BC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3980117" w14:textId="2B42D7E9" w:rsidR="00183869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96EC48C" w14:textId="77777777" w:rsidR="00183869" w:rsidRPr="0031791A" w:rsidRDefault="0018386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976E5A1" w14:textId="77777777" w:rsidR="00183869" w:rsidRPr="0031791A" w:rsidRDefault="0018386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1544939" w14:textId="77777777" w:rsidR="00183869" w:rsidRPr="0031791A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Embedded String </w:t>
            </w:r>
          </w:p>
        </w:tc>
      </w:tr>
      <w:tr w:rsidR="00183869" w:rsidRPr="00D7306D" w14:paraId="6FA0274B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3C585FF2" w14:textId="77777777" w:rsidR="00183869" w:rsidRPr="00BC6553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5658914" w14:textId="5CDFB6D8" w:rsidR="00183869" w:rsidRPr="00BC6553" w:rsidRDefault="00BA33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Align w:val="center"/>
          </w:tcPr>
          <w:p w14:paraId="434886A7" w14:textId="16A775B8" w:rsidR="00183869" w:rsidRPr="00BC6553" w:rsidRDefault="006F782C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0628BF5" w14:textId="70B22FBE" w:rsidR="00183869" w:rsidRPr="00BC6553" w:rsidRDefault="006F782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</w:tr>
    </w:tbl>
    <w:p w14:paraId="20794D3E" w14:textId="77777777" w:rsidR="00C41E37" w:rsidRPr="00F6258E" w:rsidRDefault="00C41E37" w:rsidP="00183869">
      <w:pPr>
        <w:rPr>
          <w:rStyle w:val="af0"/>
          <w:rFonts w:ascii="Tahoma" w:hAnsi="Tahoma" w:cs="Tahoma"/>
          <w:color w:val="auto"/>
          <w:lang w:eastAsia="ja-JP"/>
        </w:rPr>
      </w:pPr>
    </w:p>
    <w:p w14:paraId="0472ED53" w14:textId="791801E9" w:rsidR="00183869" w:rsidRDefault="00C41E37" w:rsidP="00767017">
      <w:pPr>
        <w:pStyle w:val="ab"/>
        <w:numPr>
          <w:ilvl w:val="0"/>
          <w:numId w:val="2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</w:t>
      </w:r>
      <w:r w:rsidR="00B07705">
        <w:rPr>
          <w:rStyle w:val="af0"/>
          <w:rFonts w:ascii="Tahoma" w:hAnsi="Tahoma" w:cs="Tahoma"/>
          <w:color w:val="auto"/>
          <w:lang w:eastAsia="ja-JP"/>
        </w:rPr>
        <w:t>Website Information</w:t>
      </w:r>
    </w:p>
    <w:p w14:paraId="241435B8" w14:textId="5F07267F" w:rsidR="00C37877" w:rsidRPr="00F75C84" w:rsidRDefault="00C37877" w:rsidP="00C3787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F84A8D"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84A8D">
        <w:rPr>
          <w:rFonts w:ascii="Tahoma" w:hAnsi="Tahoma" w:cs="Tahoma"/>
          <w:sz w:val="20"/>
          <w:szCs w:val="20"/>
          <w:lang w:eastAsia="ja-JP" w:bidi="th-TH"/>
        </w:rPr>
        <w:t>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</w:t>
      </w:r>
      <w:r w:rsidR="00F84A8D">
        <w:rPr>
          <w:rFonts w:ascii="Tahoma" w:hAnsi="Tahoma" w:cs="Tahoma"/>
          <w:sz w:val="20"/>
          <w:szCs w:val="20"/>
          <w:lang w:eastAsia="ja-JP" w:bidi="th-TH"/>
        </w:rPr>
        <w:t xml:space="preserve"> information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65D87D8" w14:textId="77777777" w:rsidR="00C37877" w:rsidRDefault="00C37877" w:rsidP="00C3787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C37877" w:rsidRPr="0031791A" w14:paraId="27DA486A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D31458E" w14:textId="77777777" w:rsidR="00C37877" w:rsidRPr="0031791A" w:rsidRDefault="00C3787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6463B7E" w14:textId="77777777" w:rsidR="00C37877" w:rsidRPr="0031791A" w:rsidRDefault="00C3787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F65219E" w14:textId="77777777" w:rsidR="00C37877" w:rsidRPr="0031791A" w:rsidRDefault="00C3787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5C7AA3B" w14:textId="77777777" w:rsidR="00C37877" w:rsidRPr="001E796D" w:rsidRDefault="00C3787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37877" w:rsidRPr="00D7306D" w14:paraId="789D003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C18E013" w14:textId="77777777" w:rsidR="00C37877" w:rsidRPr="00BC6553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61592360" w14:textId="77777777" w:rsidR="00C37877" w:rsidRPr="00BC6553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3AEF810" w14:textId="77777777" w:rsidR="00C37877" w:rsidRPr="00BC6553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5A6F3DA6" w14:textId="71FDFCE0" w:rsidR="00C37877" w:rsidRPr="00BC6553" w:rsidRDefault="00F84A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Verify userId</w:t>
            </w:r>
          </w:p>
        </w:tc>
      </w:tr>
      <w:tr w:rsidR="00C37877" w:rsidRPr="00D7306D" w14:paraId="4725725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A1E21EF" w14:textId="729EFF95" w:rsidR="00C37877" w:rsidRPr="00BC6553" w:rsidRDefault="00F84A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3108B3A7" w14:textId="77777777" w:rsidR="00C37877" w:rsidRPr="00BC6553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5E0E1BD" w14:textId="0B26AB44" w:rsidR="00C37877" w:rsidRPr="00BC6553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F84A8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0F40E1DC" w14:textId="6BBBC98E" w:rsidR="00C37877" w:rsidRPr="00BC6553" w:rsidRDefault="00F84A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C37877" w:rsidRPr="00D7306D" w14:paraId="2F8FBE5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2A13188" w14:textId="61715010" w:rsidR="00C37877" w:rsidRDefault="00F84A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versionLimit</w:t>
            </w:r>
          </w:p>
        </w:tc>
        <w:tc>
          <w:tcPr>
            <w:tcW w:w="1275" w:type="dxa"/>
            <w:vAlign w:val="center"/>
          </w:tcPr>
          <w:p w14:paraId="7CF5D66A" w14:textId="77777777" w:rsidR="00C37877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4395" w:type="dxa"/>
            <w:vAlign w:val="center"/>
          </w:tcPr>
          <w:p w14:paraId="7E2FA08F" w14:textId="6113DC42" w:rsidR="00C37877" w:rsidRDefault="00F84A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VERSION_LIMIT</w:t>
            </w:r>
          </w:p>
        </w:tc>
        <w:tc>
          <w:tcPr>
            <w:tcW w:w="2551" w:type="dxa"/>
            <w:vAlign w:val="center"/>
          </w:tcPr>
          <w:p w14:paraId="042F8F0E" w14:textId="77777777" w:rsidR="00C37877" w:rsidRPr="00BC6553" w:rsidRDefault="00C378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105C657" w14:textId="77777777" w:rsidR="00C37877" w:rsidRDefault="00C37877" w:rsidP="00C3787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596C199" w14:textId="77777777" w:rsidR="00C37877" w:rsidRDefault="00C37877" w:rsidP="00C3787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438DDF70" w14:textId="77777777" w:rsidR="00C37877" w:rsidRPr="00170386" w:rsidRDefault="00C37877" w:rsidP="00C3787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C80A541" w14:textId="76E93BF6" w:rsidR="0007309A" w:rsidRDefault="00980020" w:rsidP="00767017">
      <w:pPr>
        <w:pStyle w:val="ab"/>
        <w:numPr>
          <w:ilvl w:val="0"/>
          <w:numId w:val="2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Website Is Being Edited</w:t>
      </w:r>
    </w:p>
    <w:p w14:paraId="5E5474A0" w14:textId="1B195BFA" w:rsidR="00980020" w:rsidRPr="00F75C84" w:rsidRDefault="00980020" w:rsidP="0098002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of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of editing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90B0D64" w14:textId="77777777" w:rsidR="00980020" w:rsidRDefault="00980020" w:rsidP="0098002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980020" w:rsidRPr="0031791A" w14:paraId="4DC367A8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80DAB6A" w14:textId="77777777" w:rsidR="00980020" w:rsidRPr="0031791A" w:rsidRDefault="0098002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F75E589" w14:textId="77777777" w:rsidR="00980020" w:rsidRPr="0031791A" w:rsidRDefault="0098002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18F3A56B" w14:textId="77777777" w:rsidR="00980020" w:rsidRPr="0031791A" w:rsidRDefault="0098002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61DBC08" w14:textId="77777777" w:rsidR="00980020" w:rsidRPr="001E796D" w:rsidRDefault="0098002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80020" w:rsidRPr="00D7306D" w14:paraId="5098984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85E41A2" w14:textId="77777777" w:rsidR="00980020" w:rsidRPr="00BC6553" w:rsidRDefault="0098002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5308D1C5" w14:textId="77777777" w:rsidR="00980020" w:rsidRPr="00BC6553" w:rsidRDefault="0098002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4645E64" w14:textId="786D865C" w:rsidR="00980020" w:rsidRPr="00BC6553" w:rsidRDefault="0098002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2551" w:type="dxa"/>
            <w:vAlign w:val="center"/>
          </w:tcPr>
          <w:p w14:paraId="6985E46A" w14:textId="77777777" w:rsidR="00980020" w:rsidRPr="00BC6553" w:rsidRDefault="0098002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60D6014F" w14:textId="77777777" w:rsidR="00980020" w:rsidRDefault="00980020" w:rsidP="0098002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430CAF7" w14:textId="5950E3D6" w:rsidR="00980020" w:rsidRPr="00980020" w:rsidRDefault="00980020" w:rsidP="0098002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</w:t>
      </w:r>
      <w:r w:rsidR="009E1E77">
        <w:rPr>
          <w:rFonts w:ascii="Tahoma" w:hAnsi="Tahoma" w:cs="Tahoma"/>
          <w:sz w:val="20"/>
          <w:szCs w:val="20"/>
          <w:lang w:eastAsia="ja-JP" w:bidi="th-TH"/>
        </w:rPr>
        <w:t xml:space="preserve"> other than E404004</w:t>
      </w:r>
      <w:r>
        <w:rPr>
          <w:rFonts w:ascii="Tahoma" w:hAnsi="Tahoma" w:cs="Tahoma"/>
          <w:sz w:val="20"/>
          <w:szCs w:val="20"/>
          <w:lang w:eastAsia="ja-JP" w:bidi="th-TH"/>
        </w:rPr>
        <w:t>, return error response.</w:t>
      </w:r>
    </w:p>
    <w:p w14:paraId="35774AE3" w14:textId="4E924BE7" w:rsidR="0007309A" w:rsidRDefault="009E1E77" w:rsidP="0018386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E404004, not version is editing.</w:t>
      </w:r>
    </w:p>
    <w:p w14:paraId="5D76BD20" w14:textId="4A3B170A" w:rsidR="009E1E77" w:rsidRPr="009E1E77" w:rsidRDefault="009E1E77" w:rsidP="0018386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success</w:t>
      </w:r>
      <w:r w:rsidR="00DB5F2C">
        <w:rPr>
          <w:rFonts w:ascii="Tahoma" w:hAnsi="Tahoma" w:cs="Tahoma"/>
          <w:sz w:val="20"/>
          <w:szCs w:val="20"/>
          <w:lang w:eastAsia="ja-JP" w:bidi="th-TH"/>
        </w:rPr>
        <w:t xml:space="preserve"> response, the response version is editing.</w:t>
      </w:r>
    </w:p>
    <w:p w14:paraId="6F8DB967" w14:textId="77777777" w:rsidR="00980020" w:rsidRDefault="00980020" w:rsidP="0018386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8824A6A" w14:textId="77777777" w:rsidR="00183869" w:rsidRDefault="00183869" w:rsidP="00767017">
      <w:pPr>
        <w:pStyle w:val="ab"/>
        <w:numPr>
          <w:ilvl w:val="0"/>
          <w:numId w:val="2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296D9AFA" w14:textId="77777777" w:rsidR="00183869" w:rsidRDefault="00183869" w:rsidP="0018386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134"/>
        <w:gridCol w:w="3402"/>
        <w:gridCol w:w="3685"/>
      </w:tblGrid>
      <w:tr w:rsidR="00183869" w:rsidRPr="0031791A" w14:paraId="37A5269C" w14:textId="77777777" w:rsidTr="007F4E32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6CDF33D2" w14:textId="77777777" w:rsidR="00183869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49D3F8AC" w14:textId="77777777" w:rsidR="00183869" w:rsidRPr="0031791A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402" w:type="dxa"/>
            <w:shd w:val="clear" w:color="auto" w:fill="B4C6E7" w:themeFill="accent5" w:themeFillTint="66"/>
            <w:vAlign w:val="center"/>
          </w:tcPr>
          <w:p w14:paraId="63F7C236" w14:textId="77777777" w:rsidR="00183869" w:rsidRPr="0031791A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3685" w:type="dxa"/>
            <w:shd w:val="clear" w:color="auto" w:fill="B4C6E7" w:themeFill="accent5" w:themeFillTint="66"/>
            <w:vAlign w:val="center"/>
          </w:tcPr>
          <w:p w14:paraId="32E288C1" w14:textId="77777777" w:rsidR="00183869" w:rsidRPr="0031791A" w:rsidRDefault="0018386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0F0FC8" w:rsidRPr="00D7306D" w14:paraId="1155CB99" w14:textId="77777777" w:rsidTr="009675B5">
        <w:trPr>
          <w:trHeight w:val="414"/>
        </w:trPr>
        <w:tc>
          <w:tcPr>
            <w:tcW w:w="1985" w:type="dxa"/>
            <w:gridSpan w:val="2"/>
            <w:vAlign w:val="center"/>
          </w:tcPr>
          <w:p w14:paraId="33031604" w14:textId="4FA01A70" w:rsidR="000F0FC8" w:rsidRDefault="007B2A5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134" w:type="dxa"/>
            <w:vAlign w:val="center"/>
          </w:tcPr>
          <w:p w14:paraId="1870544C" w14:textId="7179F6C6" w:rsidR="000F0FC8" w:rsidRDefault="007B2A5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285EADF8" w14:textId="52F075B6" w:rsidR="000F0FC8" w:rsidRPr="00BC6553" w:rsidRDefault="00C240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  <w:r w:rsidR="006262D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685" w:type="dxa"/>
            <w:vAlign w:val="center"/>
          </w:tcPr>
          <w:p w14:paraId="5344CC13" w14:textId="77777777" w:rsidR="000F0FC8" w:rsidRPr="00BC6553" w:rsidRDefault="000F0F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0FC8" w:rsidRPr="00D7306D" w14:paraId="3EE209D8" w14:textId="77777777" w:rsidTr="009675B5">
        <w:trPr>
          <w:trHeight w:val="420"/>
        </w:trPr>
        <w:tc>
          <w:tcPr>
            <w:tcW w:w="1985" w:type="dxa"/>
            <w:gridSpan w:val="2"/>
            <w:vAlign w:val="center"/>
          </w:tcPr>
          <w:p w14:paraId="7038E822" w14:textId="28CC3183" w:rsidR="000F0FC8" w:rsidRDefault="007B2A5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134" w:type="dxa"/>
            <w:vAlign w:val="center"/>
          </w:tcPr>
          <w:p w14:paraId="522E5D7B" w14:textId="2044F109" w:rsidR="000F0FC8" w:rsidRDefault="007B2A5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57C51EB5" w14:textId="774AA0F7" w:rsidR="000F0FC8" w:rsidRPr="00BC6553" w:rsidRDefault="00C240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  <w:r w:rsidR="000D2DF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685" w:type="dxa"/>
            <w:vAlign w:val="center"/>
          </w:tcPr>
          <w:p w14:paraId="4037FC97" w14:textId="77777777" w:rsidR="000F0FC8" w:rsidRPr="00BC6553" w:rsidRDefault="000F0F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B2A5D" w:rsidRPr="00D7306D" w14:paraId="3AC210ED" w14:textId="77777777" w:rsidTr="009675B5">
        <w:trPr>
          <w:trHeight w:val="412"/>
        </w:trPr>
        <w:tc>
          <w:tcPr>
            <w:tcW w:w="1985" w:type="dxa"/>
            <w:gridSpan w:val="2"/>
            <w:vAlign w:val="center"/>
          </w:tcPr>
          <w:p w14:paraId="023D6418" w14:textId="00755E33" w:rsidR="007B2A5D" w:rsidRDefault="007B2A5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</w:t>
            </w:r>
          </w:p>
        </w:tc>
        <w:tc>
          <w:tcPr>
            <w:tcW w:w="1134" w:type="dxa"/>
            <w:vAlign w:val="center"/>
          </w:tcPr>
          <w:p w14:paraId="08358B85" w14:textId="006D3408" w:rsidR="007B2A5D" w:rsidRDefault="004354D7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402" w:type="dxa"/>
            <w:vAlign w:val="center"/>
          </w:tcPr>
          <w:p w14:paraId="09361389" w14:textId="43D80CB2" w:rsidR="007B2A5D" w:rsidRPr="00BC6553" w:rsidRDefault="00C240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startDate</w:t>
            </w:r>
            <w:r w:rsidR="000D2DF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685" w:type="dxa"/>
            <w:vAlign w:val="center"/>
          </w:tcPr>
          <w:p w14:paraId="7A982B4D" w14:textId="77777777" w:rsidR="007B2A5D" w:rsidRPr="00BC6553" w:rsidRDefault="007B2A5D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96AA9" w:rsidRPr="00D7306D" w14:paraId="63AAA45B" w14:textId="77777777" w:rsidTr="009675B5">
        <w:trPr>
          <w:trHeight w:val="403"/>
        </w:trPr>
        <w:tc>
          <w:tcPr>
            <w:tcW w:w="1985" w:type="dxa"/>
            <w:gridSpan w:val="2"/>
            <w:vAlign w:val="center"/>
          </w:tcPr>
          <w:p w14:paraId="4D6F7003" w14:textId="42F3471E" w:rsidR="00F96AA9" w:rsidRDefault="00F96AA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</w:t>
            </w:r>
          </w:p>
        </w:tc>
        <w:tc>
          <w:tcPr>
            <w:tcW w:w="1134" w:type="dxa"/>
            <w:vAlign w:val="center"/>
          </w:tcPr>
          <w:p w14:paraId="4728FFED" w14:textId="6CEAFB9D" w:rsidR="00F96AA9" w:rsidRDefault="004354D7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402" w:type="dxa"/>
            <w:vAlign w:val="center"/>
          </w:tcPr>
          <w:p w14:paraId="0AEF02F7" w14:textId="68FDA8F8" w:rsidR="00F96AA9" w:rsidRPr="00BC6553" w:rsidRDefault="00C240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expiredDate</w:t>
            </w:r>
            <w:r w:rsidR="000D2DF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685" w:type="dxa"/>
            <w:vAlign w:val="center"/>
          </w:tcPr>
          <w:p w14:paraId="0E51655F" w14:textId="77777777" w:rsidR="00F96AA9" w:rsidRPr="00BC6553" w:rsidRDefault="00F96AA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0FC8" w:rsidRPr="00D7306D" w14:paraId="511313AD" w14:textId="77777777" w:rsidTr="009675B5">
        <w:trPr>
          <w:trHeight w:val="424"/>
        </w:trPr>
        <w:tc>
          <w:tcPr>
            <w:tcW w:w="1985" w:type="dxa"/>
            <w:gridSpan w:val="2"/>
            <w:vAlign w:val="center"/>
          </w:tcPr>
          <w:p w14:paraId="0B0BD9AD" w14:textId="2C8C1AD7" w:rsidR="000F0FC8" w:rsidRDefault="000F0F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websiteVersions</w:t>
            </w:r>
          </w:p>
        </w:tc>
        <w:tc>
          <w:tcPr>
            <w:tcW w:w="1134" w:type="dxa"/>
            <w:vAlign w:val="center"/>
          </w:tcPr>
          <w:p w14:paraId="60AA716D" w14:textId="5FD7FE94" w:rsidR="000F0FC8" w:rsidRDefault="000F0F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402" w:type="dxa"/>
            <w:vAlign w:val="center"/>
          </w:tcPr>
          <w:p w14:paraId="05CE498E" w14:textId="77777777" w:rsidR="000F0FC8" w:rsidRPr="00BC6553" w:rsidRDefault="000F0F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685" w:type="dxa"/>
            <w:vAlign w:val="center"/>
          </w:tcPr>
          <w:p w14:paraId="55E86FBA" w14:textId="77777777" w:rsidR="000F0FC8" w:rsidRPr="00BC6553" w:rsidRDefault="000F0FC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83869" w:rsidRPr="00D7306D" w14:paraId="572E8EE7" w14:textId="77777777" w:rsidTr="009675B5">
        <w:trPr>
          <w:trHeight w:val="416"/>
        </w:trPr>
        <w:tc>
          <w:tcPr>
            <w:tcW w:w="284" w:type="dxa"/>
            <w:vAlign w:val="center"/>
          </w:tcPr>
          <w:p w14:paraId="021D35F1" w14:textId="77777777" w:rsidR="00183869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5AB0BF5" w14:textId="477EFB08" w:rsidR="00183869" w:rsidRDefault="008E5E9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</w:t>
            </w:r>
          </w:p>
        </w:tc>
        <w:tc>
          <w:tcPr>
            <w:tcW w:w="1134" w:type="dxa"/>
            <w:vAlign w:val="center"/>
          </w:tcPr>
          <w:p w14:paraId="7DF692B0" w14:textId="77777777" w:rsidR="00183869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7766753A" w14:textId="06B75849" w:rsidR="00183869" w:rsidRPr="00BC6553" w:rsidRDefault="00C240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</w:t>
            </w:r>
            <w:r w:rsidR="000D2DF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685" w:type="dxa"/>
            <w:vAlign w:val="center"/>
          </w:tcPr>
          <w:p w14:paraId="30AC25B0" w14:textId="77777777" w:rsidR="00183869" w:rsidRPr="00BC6553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83869" w:rsidRPr="00D7306D" w14:paraId="0D5F2C39" w14:textId="77777777" w:rsidTr="009675B5">
        <w:trPr>
          <w:trHeight w:val="422"/>
        </w:trPr>
        <w:tc>
          <w:tcPr>
            <w:tcW w:w="284" w:type="dxa"/>
            <w:vAlign w:val="center"/>
          </w:tcPr>
          <w:p w14:paraId="302D1613" w14:textId="77777777" w:rsidR="00183869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CB4AECB" w14:textId="51643A06" w:rsidR="00183869" w:rsidRDefault="008E5E9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launchDateTime</w:t>
            </w:r>
          </w:p>
        </w:tc>
        <w:tc>
          <w:tcPr>
            <w:tcW w:w="1134" w:type="dxa"/>
            <w:vAlign w:val="center"/>
          </w:tcPr>
          <w:p w14:paraId="4AA27E0F" w14:textId="77777777" w:rsidR="00183869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56CAD6E5" w14:textId="6EAC2924" w:rsidR="00183869" w:rsidRPr="00BC6553" w:rsidRDefault="00916750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launchDateTime</w:t>
            </w:r>
            <w:r w:rsidR="000D2DF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685" w:type="dxa"/>
            <w:vAlign w:val="center"/>
          </w:tcPr>
          <w:p w14:paraId="3EA2FA0A" w14:textId="77777777" w:rsidR="00183869" w:rsidRPr="00BC6553" w:rsidRDefault="001838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62392" w:rsidRPr="00D7306D" w14:paraId="52C946B5" w14:textId="77777777" w:rsidTr="009675B5">
        <w:trPr>
          <w:trHeight w:val="413"/>
        </w:trPr>
        <w:tc>
          <w:tcPr>
            <w:tcW w:w="284" w:type="dxa"/>
            <w:vAlign w:val="center"/>
          </w:tcPr>
          <w:p w14:paraId="6D041649" w14:textId="77777777" w:rsidR="00E62392" w:rsidRDefault="00E6239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0D7E3DB" w14:textId="63E71318" w:rsidR="00E62392" w:rsidRDefault="00E6239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isEditing</w:t>
            </w:r>
          </w:p>
        </w:tc>
        <w:tc>
          <w:tcPr>
            <w:tcW w:w="1134" w:type="dxa"/>
            <w:vAlign w:val="center"/>
          </w:tcPr>
          <w:p w14:paraId="054D33C9" w14:textId="314A47C6" w:rsidR="00E62392" w:rsidRDefault="00E6239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oolean</w:t>
            </w:r>
          </w:p>
        </w:tc>
        <w:tc>
          <w:tcPr>
            <w:tcW w:w="3402" w:type="dxa"/>
            <w:vAlign w:val="center"/>
          </w:tcPr>
          <w:p w14:paraId="7DC856B8" w14:textId="6EF5B9D5" w:rsidR="00E62392" w:rsidRPr="00FB7B92" w:rsidRDefault="00FB7B92" w:rsidP="00A310D9">
            <w:pPr>
              <w:rPr>
                <w:rFonts w:ascii="Cambria" w:hAnsi="Cambria" w:cs="Tahoma"/>
                <w:color w:val="002060"/>
                <w:sz w:val="20"/>
                <w:szCs w:val="20"/>
                <w:lang w:val="vi-VN"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isEditing</w:t>
            </w:r>
            <w:r w:rsidR="00C2508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 w:rsidR="009E1E7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calculated</w:t>
            </w:r>
            <w:r w:rsidR="00957F3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above</w:t>
            </w:r>
          </w:p>
        </w:tc>
        <w:tc>
          <w:tcPr>
            <w:tcW w:w="3685" w:type="dxa"/>
            <w:vAlign w:val="center"/>
          </w:tcPr>
          <w:p w14:paraId="09B3D399" w14:textId="77777777" w:rsidR="00E62392" w:rsidRPr="00BC6553" w:rsidRDefault="00E6239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D45D690" w14:textId="77777777" w:rsidR="00183869" w:rsidRPr="00C27EFA" w:rsidRDefault="00183869" w:rsidP="00183869">
      <w:pPr>
        <w:rPr>
          <w:rFonts w:ascii="Tahoma" w:hAnsi="Tahoma" w:cs="Tahoma"/>
          <w:smallCaps/>
          <w:lang w:eastAsia="ja-JP"/>
        </w:rPr>
      </w:pPr>
    </w:p>
    <w:p w14:paraId="5B452D80" w14:textId="77777777" w:rsidR="00183869" w:rsidRDefault="00183869" w:rsidP="00767017">
      <w:pPr>
        <w:pStyle w:val="ab"/>
        <w:numPr>
          <w:ilvl w:val="0"/>
          <w:numId w:val="2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11747AD" w14:textId="77777777" w:rsidR="00183869" w:rsidRDefault="00183869" w:rsidP="00E66E31">
      <w:pPr>
        <w:rPr>
          <w:rStyle w:val="af0"/>
          <w:rFonts w:ascii="Tahoma" w:hAnsi="Tahoma" w:cs="Tahoma"/>
          <w:color w:val="auto"/>
        </w:rPr>
      </w:pPr>
    </w:p>
    <w:p w14:paraId="2B45426C" w14:textId="77777777" w:rsidR="004B4ACE" w:rsidRPr="004D476C" w:rsidRDefault="004B4ACE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6" w:name="_Toc49966673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4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5C0EE8" w:rsidRPr="000253E8" w14:paraId="3EE73566" w14:textId="77777777" w:rsidTr="00951A93">
        <w:trPr>
          <w:trHeight w:val="56"/>
        </w:trPr>
        <w:tc>
          <w:tcPr>
            <w:tcW w:w="2523" w:type="dxa"/>
          </w:tcPr>
          <w:p w14:paraId="2FC707D2" w14:textId="77777777" w:rsidR="005C0EE8" w:rsidRPr="000253E8" w:rsidRDefault="005C0EE8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183BD5D" w14:textId="77777777" w:rsidR="005C0EE8" w:rsidRPr="000253E8" w:rsidRDefault="005C0EE8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604437F" w14:textId="77777777" w:rsidR="005C0EE8" w:rsidRPr="000253E8" w:rsidRDefault="005C0EE8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C9E2724" w14:textId="77777777" w:rsidR="005C0EE8" w:rsidRPr="000253E8" w:rsidRDefault="005C0EE8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A508ABD" w14:textId="77777777" w:rsidR="005C0EE8" w:rsidRPr="000253E8" w:rsidRDefault="005C0EE8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C0EE8" w:rsidRPr="004A49C9" w14:paraId="788A3F13" w14:textId="77777777" w:rsidTr="00951A93">
        <w:tc>
          <w:tcPr>
            <w:tcW w:w="2523" w:type="dxa"/>
          </w:tcPr>
          <w:p w14:paraId="46F8617F" w14:textId="77777777" w:rsidR="005C0EE8" w:rsidRPr="004A49C9" w:rsidRDefault="005C0EE8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1C11E00" w14:textId="77777777" w:rsidR="005C0EE8" w:rsidRPr="004A49C9" w:rsidRDefault="005C0EE8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8A8D02D" w14:textId="77777777" w:rsidR="005C0EE8" w:rsidRPr="004A49C9" w:rsidRDefault="005C0EE8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F471095" w14:textId="77777777" w:rsidR="005C0EE8" w:rsidRPr="004A49C9" w:rsidRDefault="005C0EE8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145413DA" w14:textId="77777777" w:rsidR="005C0EE8" w:rsidRPr="00E2590C" w:rsidRDefault="005C0EE8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EFD2DFC" w14:textId="77777777" w:rsidR="00DC30CA" w:rsidRPr="00DC30CA" w:rsidRDefault="00DC30CA" w:rsidP="00DC30CA"/>
    <w:p w14:paraId="7C257FC0" w14:textId="77777777" w:rsidR="00784917" w:rsidRPr="004D476C" w:rsidRDefault="00784917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7" w:name="_Toc49966674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4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5C0EE8" w:rsidRPr="0031791A" w14:paraId="1A1A847D" w14:textId="77777777" w:rsidTr="00951A93">
        <w:trPr>
          <w:trHeight w:val="314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1DD25DC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C022F94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AE8259F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6F80B1F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4CF6D3F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49EBA36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85AAFE4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5C0EE8" w:rsidRPr="00D7306D" w14:paraId="10CD81A3" w14:textId="77777777" w:rsidTr="00951A93">
        <w:trPr>
          <w:trHeight w:val="378"/>
        </w:trPr>
        <w:tc>
          <w:tcPr>
            <w:tcW w:w="1559" w:type="dxa"/>
            <w:vAlign w:val="center"/>
          </w:tcPr>
          <w:p w14:paraId="32F47178" w14:textId="784FA835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66B1CF66" w14:textId="0F1D764A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4E6E6ED8" w14:textId="7083E60D" w:rsidR="005C0EE8" w:rsidRDefault="005C0EE8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D9F38CB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52CC44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37324BE" w14:textId="77777777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3557745" w14:textId="19691CD5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D7C08B8" w14:textId="77777777" w:rsidR="00D4330B" w:rsidRDefault="00D4330B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A674686" w14:textId="77777777" w:rsidR="00D4330B" w:rsidRPr="004D476C" w:rsidRDefault="00D4330B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8" w:name="_Toc49966675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4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5C0EE8" w:rsidRPr="000253E8" w14:paraId="2F8B2EB7" w14:textId="77777777" w:rsidTr="00951A93">
        <w:trPr>
          <w:trHeight w:val="379"/>
        </w:trPr>
        <w:tc>
          <w:tcPr>
            <w:tcW w:w="1843" w:type="dxa"/>
          </w:tcPr>
          <w:p w14:paraId="7FBDC1E3" w14:textId="77777777" w:rsidR="005C0EE8" w:rsidRPr="000253E8" w:rsidRDefault="005C0EE8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DC41920" w14:textId="77777777" w:rsidR="005C0EE8" w:rsidRPr="000253E8" w:rsidRDefault="005C0EE8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704BD9C" w14:textId="77777777" w:rsidR="005C0EE8" w:rsidRPr="000253E8" w:rsidRDefault="005C0EE8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6BEAF378" w14:textId="77777777" w:rsidR="005C0EE8" w:rsidRPr="000253E8" w:rsidRDefault="005C0EE8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C0EE8" w:rsidRPr="004A49C9" w14:paraId="1491684F" w14:textId="77777777" w:rsidTr="00951A93">
        <w:tc>
          <w:tcPr>
            <w:tcW w:w="1843" w:type="dxa"/>
          </w:tcPr>
          <w:p w14:paraId="098C0085" w14:textId="77777777" w:rsidR="005C0EE8" w:rsidRPr="004A49C9" w:rsidRDefault="005C0EE8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AFCA038" w14:textId="77777777" w:rsidR="005C0EE8" w:rsidRPr="004A49C9" w:rsidRDefault="005C0EE8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89B5D23" w14:textId="77777777" w:rsidR="005C0EE8" w:rsidRPr="004A49C9" w:rsidRDefault="005C0EE8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B50C48E" w14:textId="77777777" w:rsidR="005C0EE8" w:rsidRPr="00E2590C" w:rsidRDefault="005C0EE8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840D512" w14:textId="77777777" w:rsidR="008215B4" w:rsidRPr="008215B4" w:rsidRDefault="008215B4" w:rsidP="008215B4"/>
    <w:p w14:paraId="06E26678" w14:textId="77777777" w:rsidR="001047FA" w:rsidRPr="008616D0" w:rsidRDefault="001047FA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49" w:name="_Toc49966676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4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709"/>
        <w:gridCol w:w="709"/>
        <w:gridCol w:w="709"/>
        <w:gridCol w:w="1842"/>
        <w:gridCol w:w="2977"/>
      </w:tblGrid>
      <w:tr w:rsidR="005C0EE8" w:rsidRPr="0031791A" w14:paraId="5A323B62" w14:textId="77777777" w:rsidTr="00734E48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29EC5807" w14:textId="77777777" w:rsidR="005C0EE8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AF9D071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CBE7F55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3279229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01EDDCD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1842" w:type="dxa"/>
            <w:shd w:val="clear" w:color="auto" w:fill="B4C6E7" w:themeFill="accent5" w:themeFillTint="66"/>
            <w:vAlign w:val="center"/>
          </w:tcPr>
          <w:p w14:paraId="5B2FD013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44E4823" w14:textId="77777777" w:rsidR="005C0EE8" w:rsidRPr="0031791A" w:rsidRDefault="005C0EE8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6A3200" w:rsidRPr="00D7306D" w14:paraId="6A623D1B" w14:textId="77777777" w:rsidTr="00734E48">
        <w:trPr>
          <w:trHeight w:val="398"/>
        </w:trPr>
        <w:tc>
          <w:tcPr>
            <w:tcW w:w="1985" w:type="dxa"/>
            <w:gridSpan w:val="2"/>
            <w:vAlign w:val="center"/>
          </w:tcPr>
          <w:p w14:paraId="1C507A18" w14:textId="136AA003" w:rsidR="006A3200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275" w:type="dxa"/>
            <w:vAlign w:val="center"/>
          </w:tcPr>
          <w:p w14:paraId="5668AEAD" w14:textId="0622B365" w:rsidR="006A3200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9021963" w14:textId="7999C871" w:rsidR="006A3200" w:rsidRDefault="006A320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094AC14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9A4F2F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04DCA8B3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040A0B7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A3200" w:rsidRPr="00D7306D" w14:paraId="64ABDFB9" w14:textId="77777777" w:rsidTr="00734E48">
        <w:trPr>
          <w:trHeight w:val="418"/>
        </w:trPr>
        <w:tc>
          <w:tcPr>
            <w:tcW w:w="1985" w:type="dxa"/>
            <w:gridSpan w:val="2"/>
            <w:vAlign w:val="center"/>
          </w:tcPr>
          <w:p w14:paraId="2EBD68C3" w14:textId="37A7210E" w:rsidR="006A3200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275" w:type="dxa"/>
            <w:vAlign w:val="center"/>
          </w:tcPr>
          <w:p w14:paraId="3368BFDB" w14:textId="423DF91B" w:rsidR="006A3200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495052E" w14:textId="5E8A4584" w:rsidR="006A3200" w:rsidRDefault="006A320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3F4A0A1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C34869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00BDAACE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74E5F54" w14:textId="77777777" w:rsidR="006A3200" w:rsidRPr="00BC6553" w:rsidRDefault="006A320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8463A" w:rsidRPr="00D7306D" w14:paraId="14C81185" w14:textId="77777777" w:rsidTr="00734E48">
        <w:trPr>
          <w:trHeight w:val="418"/>
        </w:trPr>
        <w:tc>
          <w:tcPr>
            <w:tcW w:w="1985" w:type="dxa"/>
            <w:gridSpan w:val="2"/>
            <w:vAlign w:val="center"/>
          </w:tcPr>
          <w:p w14:paraId="203FD6EB" w14:textId="1FC4EC66" w:rsidR="00B8463A" w:rsidRDefault="000F33A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275" w:type="dxa"/>
            <w:vAlign w:val="center"/>
          </w:tcPr>
          <w:p w14:paraId="4C24C5EB" w14:textId="6753ADC2" w:rsidR="00B8463A" w:rsidRDefault="000F33A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9C9AC53" w14:textId="103DD115" w:rsidR="00B8463A" w:rsidRDefault="000F33AD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8E4D1D5" w14:textId="77777777" w:rsidR="00B8463A" w:rsidRPr="00BC6553" w:rsidRDefault="00B8463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529E83" w14:textId="77777777" w:rsidR="00B8463A" w:rsidRPr="00BC6553" w:rsidRDefault="00B8463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7597E206" w14:textId="77777777" w:rsidR="00B8463A" w:rsidRPr="00BC6553" w:rsidRDefault="00B8463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EC70999" w14:textId="77777777" w:rsidR="00B8463A" w:rsidRPr="00BC6553" w:rsidRDefault="00B8463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B299D" w:rsidRPr="00D7306D" w14:paraId="753D96A6" w14:textId="77777777" w:rsidTr="00734E48">
        <w:trPr>
          <w:trHeight w:val="418"/>
        </w:trPr>
        <w:tc>
          <w:tcPr>
            <w:tcW w:w="1985" w:type="dxa"/>
            <w:gridSpan w:val="2"/>
            <w:vAlign w:val="center"/>
          </w:tcPr>
          <w:p w14:paraId="0C8403EB" w14:textId="35EA3B14" w:rsidR="00BB299D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</w:t>
            </w:r>
          </w:p>
        </w:tc>
        <w:tc>
          <w:tcPr>
            <w:tcW w:w="1275" w:type="dxa"/>
            <w:vAlign w:val="center"/>
          </w:tcPr>
          <w:p w14:paraId="3F9709A4" w14:textId="41A70510" w:rsidR="00BB299D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709" w:type="dxa"/>
            <w:vAlign w:val="center"/>
          </w:tcPr>
          <w:p w14:paraId="2059A60E" w14:textId="12B53B25" w:rsidR="00BB299D" w:rsidRDefault="00BB299D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A4439E2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6D61EE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7D529E3B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58D352B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B299D" w:rsidRPr="00D7306D" w14:paraId="0D44279D" w14:textId="77777777" w:rsidTr="00734E48">
        <w:trPr>
          <w:trHeight w:val="418"/>
        </w:trPr>
        <w:tc>
          <w:tcPr>
            <w:tcW w:w="1985" w:type="dxa"/>
            <w:gridSpan w:val="2"/>
            <w:vAlign w:val="center"/>
          </w:tcPr>
          <w:p w14:paraId="6928DB7B" w14:textId="0C8ADEF7" w:rsidR="00BB299D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</w:t>
            </w:r>
          </w:p>
        </w:tc>
        <w:tc>
          <w:tcPr>
            <w:tcW w:w="1275" w:type="dxa"/>
            <w:vAlign w:val="center"/>
          </w:tcPr>
          <w:p w14:paraId="5F78F066" w14:textId="71B35227" w:rsidR="00BB299D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709" w:type="dxa"/>
            <w:vAlign w:val="center"/>
          </w:tcPr>
          <w:p w14:paraId="3DAB566A" w14:textId="0763976F" w:rsidR="00BB299D" w:rsidRDefault="00BB299D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1F06C8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542489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0D0A7B9B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634A8FF" w14:textId="77777777" w:rsidR="00BB299D" w:rsidRPr="00BC6553" w:rsidRDefault="00BB2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C0EE8" w:rsidRPr="00D7306D" w14:paraId="29B474BC" w14:textId="77777777" w:rsidTr="00734E48">
        <w:trPr>
          <w:trHeight w:val="410"/>
        </w:trPr>
        <w:tc>
          <w:tcPr>
            <w:tcW w:w="1985" w:type="dxa"/>
            <w:gridSpan w:val="2"/>
            <w:vAlign w:val="center"/>
          </w:tcPr>
          <w:p w14:paraId="7BBE501D" w14:textId="71C4A4D8" w:rsidR="005C0EE8" w:rsidRDefault="005946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websiteVersions</w:t>
            </w:r>
          </w:p>
        </w:tc>
        <w:tc>
          <w:tcPr>
            <w:tcW w:w="1275" w:type="dxa"/>
            <w:vAlign w:val="center"/>
          </w:tcPr>
          <w:p w14:paraId="4F1451CF" w14:textId="77777777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ist</w:t>
            </w:r>
          </w:p>
        </w:tc>
        <w:tc>
          <w:tcPr>
            <w:tcW w:w="709" w:type="dxa"/>
            <w:vAlign w:val="center"/>
          </w:tcPr>
          <w:p w14:paraId="599353FB" w14:textId="77777777" w:rsidR="005C0EE8" w:rsidRDefault="005C0EE8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4099F9A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3C7B24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2B4CBD4A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A0695FA" w14:textId="2E8365BF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ort by </w:t>
            </w:r>
            <w:r w:rsidR="00EF301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 desc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="00AE44E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max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EF301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records</w:t>
            </w:r>
          </w:p>
        </w:tc>
      </w:tr>
      <w:tr w:rsidR="005C0EE8" w:rsidRPr="00D7306D" w14:paraId="2EECEBB0" w14:textId="77777777" w:rsidTr="00734E48">
        <w:trPr>
          <w:trHeight w:val="416"/>
        </w:trPr>
        <w:tc>
          <w:tcPr>
            <w:tcW w:w="284" w:type="dxa"/>
            <w:vAlign w:val="center"/>
          </w:tcPr>
          <w:p w14:paraId="0AEF0CC4" w14:textId="77777777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</w:tcPr>
          <w:p w14:paraId="0FC98516" w14:textId="5023737C" w:rsidR="005C0EE8" w:rsidRDefault="004263E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</w:t>
            </w:r>
          </w:p>
        </w:tc>
        <w:tc>
          <w:tcPr>
            <w:tcW w:w="1275" w:type="dxa"/>
            <w:vAlign w:val="center"/>
          </w:tcPr>
          <w:p w14:paraId="41035437" w14:textId="77777777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7C296CD" w14:textId="77777777" w:rsidR="005C0EE8" w:rsidRDefault="005C0EE8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F2001A0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EB3815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5FD3591D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A0EA56C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C0EE8" w:rsidRPr="00D7306D" w14:paraId="7628340A" w14:textId="77777777" w:rsidTr="00734E48">
        <w:trPr>
          <w:trHeight w:val="408"/>
        </w:trPr>
        <w:tc>
          <w:tcPr>
            <w:tcW w:w="284" w:type="dxa"/>
            <w:vAlign w:val="center"/>
          </w:tcPr>
          <w:p w14:paraId="521A9567" w14:textId="77777777" w:rsidR="005C0EE8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</w:tcPr>
          <w:p w14:paraId="60E281C8" w14:textId="6789B26D" w:rsidR="005C0EE8" w:rsidRDefault="00D21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launchDate</w:t>
            </w:r>
            <w:r w:rsidR="000F0FC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Time</w:t>
            </w:r>
          </w:p>
        </w:tc>
        <w:tc>
          <w:tcPr>
            <w:tcW w:w="1275" w:type="dxa"/>
            <w:vAlign w:val="center"/>
          </w:tcPr>
          <w:p w14:paraId="6C99CF0A" w14:textId="06B9971C" w:rsidR="005C0EE8" w:rsidRDefault="00D2199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Datetime</w:t>
            </w:r>
          </w:p>
        </w:tc>
        <w:tc>
          <w:tcPr>
            <w:tcW w:w="709" w:type="dxa"/>
            <w:vAlign w:val="center"/>
          </w:tcPr>
          <w:p w14:paraId="63A8965C" w14:textId="77777777" w:rsidR="005C0EE8" w:rsidRDefault="005C0EE8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59D3EA2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78A652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0B91469F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F4F0964" w14:textId="77777777" w:rsidR="005C0EE8" w:rsidRPr="00BC6553" w:rsidRDefault="005C0EE8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17C7852" w14:textId="77777777" w:rsidR="003E2313" w:rsidRDefault="003E2313" w:rsidP="003E2313"/>
    <w:p w14:paraId="4F20D002" w14:textId="77777777" w:rsidR="003E2313" w:rsidRPr="008616D0" w:rsidRDefault="003E231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0" w:name="_Toc49966677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5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3E2313" w:rsidRPr="0031791A" w14:paraId="505C68C8" w14:textId="77777777" w:rsidTr="00951A93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8D8BE0F" w14:textId="2271334F" w:rsidR="003E2313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E001D6A" w14:textId="77777777" w:rsidR="003E2313" w:rsidRPr="0031791A" w:rsidRDefault="003E231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5754ECA" w14:textId="77777777" w:rsidR="003E2313" w:rsidRPr="0031791A" w:rsidRDefault="003E231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E2313" w:rsidRPr="00D7306D" w14:paraId="3E4E49FB" w14:textId="77777777" w:rsidTr="00951A93">
        <w:trPr>
          <w:trHeight w:val="308"/>
        </w:trPr>
        <w:tc>
          <w:tcPr>
            <w:tcW w:w="1559" w:type="dxa"/>
            <w:vAlign w:val="center"/>
          </w:tcPr>
          <w:p w14:paraId="042CB2DA" w14:textId="77777777" w:rsidR="003E2313" w:rsidRPr="00BC6553" w:rsidRDefault="003E231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1D601C7" w14:textId="77777777" w:rsidR="003E2313" w:rsidRPr="00BC6553" w:rsidRDefault="003E231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A0F0C0E" w14:textId="77777777" w:rsidR="003E2313" w:rsidRPr="00BC6553" w:rsidRDefault="003E231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8C157B" w:rsidRPr="00D7306D" w14:paraId="02C23A46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BDA59F2" w14:textId="77777777" w:rsidR="008C157B" w:rsidRDefault="008C157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2B984A1" w14:textId="2A8AD677" w:rsidR="008C157B" w:rsidRDefault="00615154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2221B8FB" w14:textId="77777777" w:rsidR="008C157B" w:rsidRDefault="008C157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8C157B" w:rsidRPr="00D7306D" w14:paraId="4E6FD9EE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04245AD" w14:textId="77777777" w:rsidR="008C157B" w:rsidRDefault="008C157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977EB2C" w14:textId="7DA9DC08" w:rsidR="008C157B" w:rsidRDefault="00615154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885C1FD" w14:textId="77777777" w:rsidR="008C157B" w:rsidRDefault="008C157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8C157B" w:rsidRPr="00D7306D" w14:paraId="49EB7CDE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4086331" w14:textId="3E8CFE67" w:rsidR="008C157B" w:rsidRDefault="008C157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61515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40D21F93" w14:textId="1D7B22D3" w:rsidR="008C157B" w:rsidRDefault="00615154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E404005</w:t>
            </w:r>
          </w:p>
        </w:tc>
        <w:tc>
          <w:tcPr>
            <w:tcW w:w="6804" w:type="dxa"/>
            <w:vAlign w:val="center"/>
          </w:tcPr>
          <w:p w14:paraId="58121CE6" w14:textId="387C55AE" w:rsidR="008C157B" w:rsidRDefault="00D64565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 not found</w:t>
            </w:r>
          </w:p>
        </w:tc>
      </w:tr>
      <w:tr w:rsidR="00EA67BB" w:rsidRPr="00D7306D" w14:paraId="09FAF4F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48470D4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7E93584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8B6DAF7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03CADAA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B94B39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2BBB95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6C1619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6FBF252" w14:textId="57FB9075" w:rsidR="006D0266" w:rsidRDefault="006D0266" w:rsidP="00E734AA"/>
    <w:p w14:paraId="68E1BDE1" w14:textId="77777777" w:rsidR="004366EB" w:rsidRDefault="004366EB" w:rsidP="00E734AA"/>
    <w:p w14:paraId="2F504E22" w14:textId="3F883E43" w:rsidR="00E734AA" w:rsidRDefault="00E734AA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51" w:name="_Update_My_Website"/>
      <w:bookmarkStart w:id="252" w:name="_Toc49966678"/>
      <w:bookmarkEnd w:id="251"/>
      <w:r>
        <w:rPr>
          <w:rFonts w:ascii="Tahoma" w:hAnsi="Tahoma" w:cs="Tahoma"/>
          <w:b/>
          <w:bCs/>
          <w:color w:val="auto"/>
          <w:sz w:val="28"/>
          <w:szCs w:val="28"/>
        </w:rPr>
        <w:t>Update My Website Status API</w:t>
      </w:r>
      <w:bookmarkEnd w:id="252"/>
    </w:p>
    <w:p w14:paraId="36D23A8E" w14:textId="77777777" w:rsidR="00E734AA" w:rsidRPr="008A6B90" w:rsidRDefault="00E734AA" w:rsidP="00E734AA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E734AA" w:rsidRPr="00554C13" w14:paraId="24D0E7A8" w14:textId="77777777" w:rsidTr="000C480D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A1D2903" w14:textId="77777777" w:rsidR="00E734AA" w:rsidRPr="00554C13" w:rsidRDefault="00E734A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BBB2040" w14:textId="1B21BC94" w:rsidR="00E734AA" w:rsidRPr="00554C13" w:rsidRDefault="00E94C1D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</w:t>
            </w:r>
            <w:r w:rsidR="00E734AA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My Website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Status</w:t>
            </w:r>
          </w:p>
        </w:tc>
      </w:tr>
      <w:tr w:rsidR="00E734AA" w:rsidRPr="00554C13" w14:paraId="6DB848EB" w14:textId="77777777" w:rsidTr="000C480D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D53D88B" w14:textId="77777777" w:rsidR="00E734AA" w:rsidRPr="00554C13" w:rsidRDefault="00E734A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4A73566" w14:textId="0F0BDB09" w:rsidR="00E734AA" w:rsidRPr="008F2A18" w:rsidRDefault="00E734AA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F32E98">
              <w:rPr>
                <w:rFonts w:ascii="Tahoma" w:hAnsi="Tahoma" w:cs="Tahoma"/>
                <w:sz w:val="20"/>
                <w:szCs w:val="20"/>
                <w:lang w:bidi="th-TH"/>
              </w:rPr>
              <w:t>websites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092D16">
              <w:rPr>
                <w:rFonts w:ascii="Tahoma" w:hAnsi="Tahoma" w:cs="Tahoma"/>
                <w:sz w:val="20"/>
                <w:szCs w:val="20"/>
                <w:lang w:bidi="th-TH"/>
              </w:rPr>
              <w:t>{websiteId}</w:t>
            </w:r>
            <w:r w:rsidR="00101989">
              <w:rPr>
                <w:rFonts w:ascii="Tahoma" w:hAnsi="Tahoma" w:cs="Tahoma"/>
                <w:sz w:val="20"/>
                <w:szCs w:val="20"/>
                <w:lang w:bidi="th-TH"/>
              </w:rPr>
              <w:t>/status</w:t>
            </w:r>
          </w:p>
        </w:tc>
      </w:tr>
      <w:tr w:rsidR="00E734AA" w:rsidRPr="00554C13" w14:paraId="77460DD1" w14:textId="77777777" w:rsidTr="000C480D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1D2486B" w14:textId="77777777" w:rsidR="00E734AA" w:rsidRPr="00C76E2F" w:rsidRDefault="00E734A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E2F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B312430" w14:textId="2D7094EC" w:rsidR="00E734AA" w:rsidRDefault="00F32E98" w:rsidP="00CA6DC9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D45225"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E734AA" w:rsidRPr="00554C13" w14:paraId="0E0E309E" w14:textId="77777777" w:rsidTr="000C480D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58CF699" w14:textId="77777777" w:rsidR="00E734AA" w:rsidRPr="00554C13" w:rsidRDefault="00E734AA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BDD262C" w14:textId="6FCA6694" w:rsidR="00E734AA" w:rsidRPr="008F2A18" w:rsidRDefault="00E734AA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D0430AD" w14:textId="77777777" w:rsidR="005A4319" w:rsidRDefault="005A4319" w:rsidP="005A4319">
      <w:pPr>
        <w:rPr>
          <w:rStyle w:val="af0"/>
          <w:rFonts w:ascii="Tahoma" w:hAnsi="Tahoma" w:cs="Tahoma"/>
          <w:color w:val="auto"/>
        </w:rPr>
      </w:pPr>
    </w:p>
    <w:p w14:paraId="74CC042F" w14:textId="77777777" w:rsidR="005A4319" w:rsidRPr="004D476C" w:rsidRDefault="005A4319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3" w:name="_Toc49966679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53"/>
    </w:p>
    <w:p w14:paraId="14C973A2" w14:textId="08411C72" w:rsidR="000472B8" w:rsidRPr="008F2A18" w:rsidRDefault="005A4319" w:rsidP="000472B8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 my website status.</w:t>
      </w:r>
    </w:p>
    <w:p w14:paraId="0F65D9AF" w14:textId="77777777" w:rsidR="000472B8" w:rsidRPr="00B45296" w:rsidRDefault="000472B8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472B8" w:rsidRPr="0031791A" w14:paraId="41E15B46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15CBB28" w14:textId="46124E34" w:rsidR="000472B8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D84CA4A" w14:textId="77777777" w:rsidR="000472B8" w:rsidRPr="0031791A" w:rsidRDefault="000472B8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A517424" w14:textId="77777777" w:rsidR="000472B8" w:rsidRPr="00C76E2F" w:rsidRDefault="000472B8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E2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472B8" w:rsidRPr="00D7306D" w14:paraId="4EEFADC9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7D77703B" w14:textId="77777777" w:rsidR="000472B8" w:rsidRPr="00BC6553" w:rsidRDefault="000472B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A198589" w14:textId="415CA32B" w:rsidR="000472B8" w:rsidRPr="00BC6553" w:rsidRDefault="00283F6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024CD95" w14:textId="77777777" w:rsidR="000472B8" w:rsidRPr="00BC6553" w:rsidRDefault="000472B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7E70577" w14:textId="7AEE9626" w:rsidR="000472B8" w:rsidRPr="000472B8" w:rsidRDefault="000472B8" w:rsidP="005A4319">
      <w:p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</w:p>
    <w:p w14:paraId="3678A2C1" w14:textId="77777777" w:rsidR="005A4319" w:rsidRPr="00F00294" w:rsidRDefault="005A4319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5A4319" w:rsidRPr="0031791A" w14:paraId="5C4BB3AC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D08A45F" w14:textId="77777777" w:rsidR="005A4319" w:rsidRPr="0031791A" w:rsidRDefault="005A431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F96BDAE" w14:textId="77777777" w:rsidR="005A4319" w:rsidRPr="0031791A" w:rsidRDefault="005A431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4F7AF01" w14:textId="77777777" w:rsidR="005A4319" w:rsidRPr="0031791A" w:rsidRDefault="005A431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D017755" w14:textId="77777777" w:rsidR="005A4319" w:rsidRPr="0031791A" w:rsidRDefault="005A431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5A4319" w:rsidRPr="00D7306D" w14:paraId="5C406336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5F38A560" w14:textId="77777777" w:rsidR="005A4319" w:rsidRPr="00BC6553" w:rsidRDefault="005A431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1B2D3030" w14:textId="39D7572C" w:rsidR="005A4319" w:rsidRPr="00BC6553" w:rsidRDefault="00612B1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5A431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2F9E72E3" w14:textId="76C84A42" w:rsidR="005A4319" w:rsidRPr="00BC6553" w:rsidRDefault="000C13D0" w:rsidP="0087377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5953" w:type="dxa"/>
            <w:vAlign w:val="center"/>
          </w:tcPr>
          <w:p w14:paraId="12552B35" w14:textId="43F4867F" w:rsidR="005A4319" w:rsidRDefault="0022659C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0920115" w14:textId="304427E9" w:rsidR="005A4319" w:rsidRPr="00D82E43" w:rsidRDefault="00FF7578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612B1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4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</w:t>
            </w:r>
            <w:r w:rsidR="00612B1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5A4319" w:rsidRPr="00D7306D" w14:paraId="68E3FDBC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2D2AEDA1" w14:textId="77777777" w:rsidR="005A4319" w:rsidRDefault="005A431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62EAF940" w14:textId="2BF34970" w:rsidR="005A4319" w:rsidRDefault="00612B1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 w:rsidR="005A431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6B68FC31" w14:textId="39F920CE" w:rsidR="005A4319" w:rsidRDefault="00612B11" w:rsidP="0087377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5953" w:type="dxa"/>
            <w:vAlign w:val="center"/>
          </w:tcPr>
          <w:p w14:paraId="4E5D35C1" w14:textId="58844EC7" w:rsidR="005A4319" w:rsidRPr="00570359" w:rsidRDefault="0046224B" w:rsidP="0057035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5D9A6503" w14:textId="77777777" w:rsidR="005A4319" w:rsidRDefault="005A4319" w:rsidP="005A431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07221071" w14:textId="77777777" w:rsidR="005A4319" w:rsidRPr="00204BDE" w:rsidRDefault="005A4319" w:rsidP="005A431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5A4319" w:rsidRPr="0031791A" w14:paraId="4EBD603B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0DD6531" w14:textId="3C8B22E2" w:rsidR="005A4319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87FCDBD" w14:textId="77777777" w:rsidR="005A4319" w:rsidRPr="0031791A" w:rsidRDefault="005A431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A048355" w14:textId="77777777" w:rsidR="005A4319" w:rsidRPr="0031791A" w:rsidRDefault="005A4319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0A2F2C26" w14:textId="77777777" w:rsidR="005A4319" w:rsidRPr="00F62DC2" w:rsidRDefault="005A4319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62DC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A4319" w:rsidRPr="00D7306D" w14:paraId="477DFBB6" w14:textId="77777777" w:rsidTr="00A310D9">
        <w:trPr>
          <w:trHeight w:val="382"/>
        </w:trPr>
        <w:tc>
          <w:tcPr>
            <w:tcW w:w="1701" w:type="dxa"/>
            <w:vMerge w:val="restart"/>
            <w:vAlign w:val="center"/>
          </w:tcPr>
          <w:p w14:paraId="52219AA3" w14:textId="77777777" w:rsidR="005A4319" w:rsidRPr="00BC6553" w:rsidRDefault="005A431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6E364BEF" w14:textId="137BC013" w:rsidR="005A4319" w:rsidRPr="00BC6553" w:rsidRDefault="009425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Merge w:val="restart"/>
            <w:vAlign w:val="center"/>
          </w:tcPr>
          <w:p w14:paraId="340BFF2B" w14:textId="1D308F64" w:rsidR="005A4319" w:rsidRPr="00BC6553" w:rsidRDefault="00283F6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B48EB76" w14:textId="5E3E8F67" w:rsidR="005A4319" w:rsidRPr="00BC6553" w:rsidRDefault="0094255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</w:tr>
      <w:tr w:rsidR="005A4319" w:rsidRPr="00D7306D" w14:paraId="77C22BBD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472E59E5" w14:textId="77777777" w:rsidR="005A4319" w:rsidRDefault="005A431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83B8BCB" w14:textId="45850BB7" w:rsidR="005A4319" w:rsidRDefault="00FD2CA7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559" w:type="dxa"/>
            <w:vMerge/>
            <w:vAlign w:val="center"/>
          </w:tcPr>
          <w:p w14:paraId="7F6ED045" w14:textId="77777777" w:rsidR="005A4319" w:rsidRDefault="005A4319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938EBFD" w14:textId="52D95FA9" w:rsidR="005A4319" w:rsidRPr="00BC6553" w:rsidRDefault="00283F6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</w:tr>
    </w:tbl>
    <w:p w14:paraId="29664409" w14:textId="77777777" w:rsidR="00813F7C" w:rsidRPr="00F6258E" w:rsidRDefault="00813F7C" w:rsidP="005A4319">
      <w:pPr>
        <w:rPr>
          <w:rStyle w:val="af0"/>
          <w:rFonts w:ascii="Tahoma" w:hAnsi="Tahoma" w:cs="Tahoma"/>
          <w:color w:val="auto"/>
          <w:lang w:eastAsia="ja-JP"/>
        </w:rPr>
      </w:pPr>
    </w:p>
    <w:p w14:paraId="0F2B38A8" w14:textId="222380A6" w:rsidR="005A4319" w:rsidRDefault="005A4819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</w:t>
      </w:r>
      <w:r w:rsidR="005A4319">
        <w:rPr>
          <w:rStyle w:val="af0"/>
          <w:rFonts w:ascii="Tahoma" w:hAnsi="Tahoma" w:cs="Tahoma"/>
          <w:color w:val="auto"/>
          <w:lang w:eastAsia="ja-JP"/>
        </w:rPr>
        <w:t xml:space="preserve">earch </w:t>
      </w:r>
      <w:r w:rsidR="00DF109E">
        <w:rPr>
          <w:rStyle w:val="af0"/>
          <w:rFonts w:ascii="Tahoma" w:hAnsi="Tahoma" w:cs="Tahoma"/>
          <w:color w:val="auto"/>
          <w:lang w:eastAsia="ja-JP"/>
        </w:rPr>
        <w:t>Website</w:t>
      </w:r>
      <w:r w:rsidR="005A4319">
        <w:rPr>
          <w:rStyle w:val="af0"/>
          <w:rFonts w:ascii="Tahoma" w:hAnsi="Tahoma" w:cs="Tahoma"/>
          <w:color w:val="auto"/>
          <w:lang w:eastAsia="ja-JP"/>
        </w:rPr>
        <w:t xml:space="preserve"> Information Using Input Parameter </w:t>
      </w:r>
      <w:r w:rsidR="00DF109E">
        <w:rPr>
          <w:rStyle w:val="af0"/>
          <w:rFonts w:ascii="Tahoma" w:hAnsi="Tahoma" w:cs="Tahoma"/>
          <w:color w:val="auto"/>
          <w:lang w:eastAsia="ja-JP"/>
        </w:rPr>
        <w:t>WebsiteId</w:t>
      </w:r>
    </w:p>
    <w:p w14:paraId="6C96DD46" w14:textId="77777777" w:rsidR="00900870" w:rsidRPr="00F75C84" w:rsidRDefault="00900870" w:rsidP="0090087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website information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2B3B146" w14:textId="77777777" w:rsidR="00900870" w:rsidRDefault="00900870" w:rsidP="0090087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900870" w:rsidRPr="0031791A" w14:paraId="1CC1BD7B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2A4CB87" w14:textId="77777777" w:rsidR="00900870" w:rsidRPr="0031791A" w:rsidRDefault="0090087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720F90C" w14:textId="77777777" w:rsidR="00900870" w:rsidRPr="0031791A" w:rsidRDefault="0090087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06FF16B5" w14:textId="77777777" w:rsidR="00900870" w:rsidRPr="0031791A" w:rsidRDefault="0090087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316CCF6" w14:textId="77777777" w:rsidR="00900870" w:rsidRPr="001E796D" w:rsidRDefault="0090087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00870" w:rsidRPr="00D7306D" w14:paraId="4799CC7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F8ECF6F" w14:textId="75F732CF" w:rsidR="00900870" w:rsidRPr="00BC6553" w:rsidRDefault="009008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34B8A533" w14:textId="77777777" w:rsidR="00900870" w:rsidRPr="00BC6553" w:rsidRDefault="009008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AA66122" w14:textId="461E28E1" w:rsidR="00900870" w:rsidRPr="00BC6553" w:rsidRDefault="009008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4BE91364" w14:textId="1B12023B" w:rsidR="00900870" w:rsidRPr="00BC6553" w:rsidRDefault="006D42F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900870" w:rsidRPr="00D7306D" w14:paraId="2B99649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24551E8" w14:textId="5E0C0F35" w:rsidR="00900870" w:rsidRPr="00BC6553" w:rsidRDefault="00570C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68643454" w14:textId="77777777" w:rsidR="00900870" w:rsidRPr="00BC6553" w:rsidRDefault="009008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7386EE1" w14:textId="6C73DC54" w:rsidR="00900870" w:rsidRPr="00BC6553" w:rsidRDefault="00570C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7B028AF2" w14:textId="4BF8B356" w:rsidR="00900870" w:rsidRPr="00BC6553" w:rsidRDefault="0090087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F6A0AE3" w14:textId="77777777" w:rsidR="00900870" w:rsidRDefault="00900870" w:rsidP="006D42F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2305DC3" w14:textId="250B5C63" w:rsidR="00900870" w:rsidRDefault="00900870" w:rsidP="006D42F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FE41AAE" w14:textId="77777777" w:rsidR="00570CEF" w:rsidRDefault="00570CEF" w:rsidP="006D42F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A82959C" w14:textId="77777777" w:rsidR="005A4319" w:rsidRDefault="005A4319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Return Error Response If Any Following Matches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552"/>
        <w:gridCol w:w="1701"/>
        <w:gridCol w:w="1701"/>
        <w:gridCol w:w="283"/>
        <w:gridCol w:w="1843"/>
      </w:tblGrid>
      <w:tr w:rsidR="00072975" w:rsidRPr="0031791A" w14:paraId="761C1AB6" w14:textId="77777777" w:rsidTr="00072975">
        <w:trPr>
          <w:trHeight w:val="395"/>
          <w:tblHeader/>
        </w:trPr>
        <w:tc>
          <w:tcPr>
            <w:tcW w:w="4678" w:type="dxa"/>
            <w:gridSpan w:val="2"/>
            <w:shd w:val="clear" w:color="auto" w:fill="B4C6E7" w:themeFill="accent5" w:themeFillTint="66"/>
            <w:vAlign w:val="center"/>
          </w:tcPr>
          <w:p w14:paraId="1EBE3160" w14:textId="1F0E9479" w:rsidR="00072975" w:rsidRDefault="00072975" w:rsidP="00A310D9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Website Information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14:paraId="19C6B2BB" w14:textId="77777777" w:rsidR="00072975" w:rsidRPr="0031791A" w:rsidRDefault="0007297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Result</w:t>
            </w:r>
          </w:p>
        </w:tc>
        <w:tc>
          <w:tcPr>
            <w:tcW w:w="1984" w:type="dxa"/>
            <w:gridSpan w:val="2"/>
            <w:shd w:val="clear" w:color="auto" w:fill="B4C6E7" w:themeFill="accent5" w:themeFillTint="66"/>
            <w:vAlign w:val="center"/>
          </w:tcPr>
          <w:p w14:paraId="76C3723E" w14:textId="77777777" w:rsidR="00072975" w:rsidRPr="0031791A" w:rsidRDefault="0007297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E6D672D" w14:textId="1BE776D6" w:rsidR="00072975" w:rsidRPr="0031791A" w:rsidRDefault="0007297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</w:p>
        </w:tc>
      </w:tr>
      <w:tr w:rsidR="00AB5E11" w:rsidRPr="0031791A" w14:paraId="6E275800" w14:textId="77777777" w:rsidTr="00AB5E11">
        <w:trPr>
          <w:trHeight w:val="395"/>
          <w:tblHeader/>
        </w:trPr>
        <w:tc>
          <w:tcPr>
            <w:tcW w:w="2126" w:type="dxa"/>
            <w:shd w:val="clear" w:color="auto" w:fill="B4C6E7" w:themeFill="accent5" w:themeFillTint="66"/>
            <w:vAlign w:val="center"/>
          </w:tcPr>
          <w:p w14:paraId="535E3F2D" w14:textId="618F1D0A" w:rsidR="00AB5E11" w:rsidRDefault="00AB5E11" w:rsidP="00A310D9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Current Status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 w14:paraId="61AA74F7" w14:textId="2628D3C4" w:rsidR="00AB5E11" w:rsidRDefault="00AB5E11" w:rsidP="00A310D9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New Status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14:paraId="4BED5D55" w14:textId="7C7AFF42" w:rsidR="00AB5E11" w:rsidRPr="0031791A" w:rsidRDefault="00AB5E1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14:paraId="6C226F13" w14:textId="77777777" w:rsidR="00AB5E11" w:rsidRPr="0031791A" w:rsidRDefault="00AB5E1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2126" w:type="dxa"/>
            <w:gridSpan w:val="2"/>
            <w:shd w:val="clear" w:color="auto" w:fill="B4C6E7" w:themeFill="accent5" w:themeFillTint="66"/>
            <w:vAlign w:val="center"/>
          </w:tcPr>
          <w:p w14:paraId="000C2D02" w14:textId="77777777" w:rsidR="00AB5E11" w:rsidRPr="00F62DC2" w:rsidRDefault="00AB5E1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62DC2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B5E11" w:rsidRPr="00D7306D" w14:paraId="24DDD569" w14:textId="77777777" w:rsidTr="00AB5E11">
        <w:trPr>
          <w:trHeight w:val="382"/>
        </w:trPr>
        <w:tc>
          <w:tcPr>
            <w:tcW w:w="2126" w:type="dxa"/>
          </w:tcPr>
          <w:p w14:paraId="3ED0DE02" w14:textId="4121AEF8" w:rsidR="00AB5E11" w:rsidRDefault="0050607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 or Terminate</w:t>
            </w:r>
          </w:p>
        </w:tc>
        <w:tc>
          <w:tcPr>
            <w:tcW w:w="2552" w:type="dxa"/>
          </w:tcPr>
          <w:p w14:paraId="6DE1D8ED" w14:textId="44423C2E" w:rsidR="00AB5E11" w:rsidRDefault="0050607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701" w:type="dxa"/>
            <w:vAlign w:val="center"/>
          </w:tcPr>
          <w:p w14:paraId="558BE1DA" w14:textId="61FC1650" w:rsidR="00AB5E11" w:rsidRDefault="00C759AC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701" w:type="dxa"/>
            <w:vAlign w:val="center"/>
          </w:tcPr>
          <w:p w14:paraId="72644315" w14:textId="68BBF3A6" w:rsidR="00AB5E11" w:rsidRDefault="00C759AC" w:rsidP="00A34CC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2126" w:type="dxa"/>
            <w:gridSpan w:val="2"/>
            <w:vAlign w:val="center"/>
          </w:tcPr>
          <w:p w14:paraId="0B6E6322" w14:textId="77777777" w:rsidR="00AB5E11" w:rsidRPr="00BC6553" w:rsidRDefault="00AB5E1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74FD89E" w14:textId="05067D18" w:rsidR="001152C7" w:rsidRDefault="001152C7" w:rsidP="00B14A21">
      <w:pPr>
        <w:rPr>
          <w:rStyle w:val="af0"/>
          <w:rFonts w:ascii="Tahoma" w:hAnsi="Tahoma" w:cs="Tahoma"/>
          <w:color w:val="auto"/>
          <w:lang w:eastAsia="ja-JP"/>
        </w:rPr>
      </w:pPr>
    </w:p>
    <w:p w14:paraId="599ADCFE" w14:textId="0A445C5C" w:rsidR="009B262A" w:rsidRDefault="009B262A" w:rsidP="009B262A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Have Editing Project Of Website</w:t>
      </w:r>
    </w:p>
    <w:p w14:paraId="251CD969" w14:textId="77777777" w:rsidR="009B262A" w:rsidRPr="00F75C84" w:rsidRDefault="009B262A" w:rsidP="009B26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of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editing project of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ECD6284" w14:textId="77777777" w:rsidR="009B262A" w:rsidRDefault="009B262A" w:rsidP="009B26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9B262A" w:rsidRPr="0031791A" w14:paraId="3A4067BF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84945D6" w14:textId="77777777" w:rsidR="009B262A" w:rsidRPr="0031791A" w:rsidRDefault="009B262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E08DB16" w14:textId="77777777" w:rsidR="009B262A" w:rsidRPr="0031791A" w:rsidRDefault="009B262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34C9CB9C" w14:textId="77777777" w:rsidR="009B262A" w:rsidRPr="0031791A" w:rsidRDefault="009B262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C94F9D0" w14:textId="77777777" w:rsidR="009B262A" w:rsidRPr="001E796D" w:rsidRDefault="009B262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B262A" w:rsidRPr="00D7306D" w14:paraId="127BD6A9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53D8D34B" w14:textId="77777777" w:rsidR="009B262A" w:rsidRPr="00BC6553" w:rsidRDefault="009B262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402EB3F8" w14:textId="77777777" w:rsidR="009B262A" w:rsidRPr="00BC6553" w:rsidRDefault="009B262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ABB151F" w14:textId="77777777" w:rsidR="009B262A" w:rsidRPr="00BC6553" w:rsidRDefault="009B262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562632E8" w14:textId="77777777" w:rsidR="009B262A" w:rsidRPr="00BC6553" w:rsidRDefault="009B262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33E6C5D8" w14:textId="77777777" w:rsidR="009B262A" w:rsidRDefault="009B262A" w:rsidP="009B26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4F9AE26" w14:textId="50467763" w:rsidR="009B262A" w:rsidRDefault="009B262A" w:rsidP="00F472F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other than E404004 from microservice, return error response.</w:t>
      </w:r>
    </w:p>
    <w:p w14:paraId="3A5EE6D5" w14:textId="65CA595C" w:rsidR="00F472F4" w:rsidRDefault="00F472F4" w:rsidP="00F472F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27626E1" w14:textId="6B0F4C17" w:rsidR="00F472F4" w:rsidRDefault="00F472F4" w:rsidP="00F472F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project found, and input parameter status is Delete, return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472F4" w:rsidRPr="0031791A" w14:paraId="2987C8A8" w14:textId="77777777" w:rsidTr="008914E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8DFDB3F" w14:textId="77777777" w:rsidR="00F472F4" w:rsidRPr="0031791A" w:rsidRDefault="00F472F4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EEACA24" w14:textId="77777777" w:rsidR="00F472F4" w:rsidRPr="0031791A" w:rsidRDefault="00F472F4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059A125" w14:textId="77777777" w:rsidR="00F472F4" w:rsidRPr="00C76E2F" w:rsidRDefault="00F472F4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E2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472F4" w:rsidRPr="00D7306D" w14:paraId="066F4B49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5929A20E" w14:textId="083FCA7E" w:rsidR="00F472F4" w:rsidRPr="00BC6553" w:rsidRDefault="00F472F4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</w:t>
            </w:r>
            <w:r w:rsidR="000253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1559" w:type="dxa"/>
            <w:vAlign w:val="center"/>
          </w:tcPr>
          <w:p w14:paraId="2D3AE8CD" w14:textId="13AF2690" w:rsidR="00F472F4" w:rsidRPr="00BC6553" w:rsidRDefault="00F472F4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0253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9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  <w:r w:rsidR="0002536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6946" w:type="dxa"/>
            <w:vAlign w:val="center"/>
          </w:tcPr>
          <w:p w14:paraId="4801C1A9" w14:textId="47FE33C2" w:rsidR="00F472F4" w:rsidRPr="00BC6553" w:rsidRDefault="0002536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</w:t>
            </w:r>
          </w:p>
        </w:tc>
      </w:tr>
    </w:tbl>
    <w:p w14:paraId="0482C3AE" w14:textId="27998E2E" w:rsidR="00F472F4" w:rsidRPr="00836FDB" w:rsidRDefault="00F472F4" w:rsidP="00836FDB">
      <w:pPr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48F03561" w14:textId="77777777" w:rsidR="00F472F4" w:rsidRPr="00F472F4" w:rsidRDefault="00F472F4" w:rsidP="00F472F4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6D35D414" w14:textId="7978752E" w:rsidR="001152C7" w:rsidRDefault="00B14A21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Change To Active</w:t>
      </w:r>
    </w:p>
    <w:p w14:paraId="5E9E165F" w14:textId="5146DEC4" w:rsidR="00183203" w:rsidRDefault="008F7431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current </w:t>
      </w:r>
      <w:r w:rsidR="00183203">
        <w:rPr>
          <w:rFonts w:ascii="Tahoma" w:hAnsi="Tahoma" w:cs="Tahoma"/>
          <w:sz w:val="20"/>
          <w:szCs w:val="20"/>
          <w:lang w:eastAsia="ja-JP" w:bidi="th-TH"/>
        </w:rPr>
        <w:t xml:space="preserve">website </w:t>
      </w:r>
      <w:r>
        <w:rPr>
          <w:rFonts w:ascii="Tahoma" w:hAnsi="Tahoma" w:cs="Tahoma"/>
          <w:sz w:val="20"/>
          <w:szCs w:val="20"/>
          <w:lang w:eastAsia="ja-JP" w:bidi="th-TH"/>
        </w:rPr>
        <w:t>status is</w:t>
      </w:r>
      <w:r w:rsidR="00183203">
        <w:rPr>
          <w:rFonts w:ascii="Tahoma" w:hAnsi="Tahoma" w:cs="Tahoma"/>
          <w:sz w:val="20"/>
          <w:szCs w:val="20"/>
          <w:lang w:eastAsia="ja-JP" w:bidi="th-TH"/>
        </w:rPr>
        <w:t xml:space="preserve"> in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active, </w:t>
      </w:r>
    </w:p>
    <w:p w14:paraId="30F5F0DD" w14:textId="602DF85E" w:rsidR="006A5E18" w:rsidRPr="00F75C84" w:rsidRDefault="006A5E18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9613C4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</w:t>
      </w:r>
      <w:r w:rsidR="009613C4"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9613C4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information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62614A4" w14:textId="77777777" w:rsidR="006A5E18" w:rsidRDefault="006A5E18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6A5E18" w:rsidRPr="0031791A" w14:paraId="520AA6F4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DF2C6EC" w14:textId="77777777" w:rsidR="006A5E18" w:rsidRPr="0031791A" w:rsidRDefault="006A5E1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5C6226D" w14:textId="77777777" w:rsidR="006A5E18" w:rsidRPr="0031791A" w:rsidRDefault="006A5E1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D238F81" w14:textId="77777777" w:rsidR="006A5E18" w:rsidRPr="0031791A" w:rsidRDefault="006A5E1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84534E2" w14:textId="77777777" w:rsidR="006A5E18" w:rsidRPr="001E796D" w:rsidRDefault="006A5E18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A5E18" w:rsidRPr="00D7306D" w14:paraId="5D3C9A4F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DB3CB35" w14:textId="77777777" w:rsidR="006A5E18" w:rsidRPr="00BC6553" w:rsidRDefault="006A5E1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7587B805" w14:textId="77777777" w:rsidR="006A5E18" w:rsidRPr="00BC6553" w:rsidRDefault="006A5E1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2AB9D1C" w14:textId="77777777" w:rsidR="006A5E18" w:rsidRPr="00BC6553" w:rsidRDefault="006A5E1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3CB740C5" w14:textId="77777777" w:rsidR="006A5E18" w:rsidRPr="00BC6553" w:rsidRDefault="006A5E1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076723" w:rsidRPr="00D7306D" w14:paraId="37739BD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79556E2" w14:textId="3D30A692" w:rsidR="00076723" w:rsidRDefault="0007672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4732F9D6" w14:textId="40413D6B" w:rsidR="00076723" w:rsidRDefault="0007672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9A76980" w14:textId="49A64EA7" w:rsidR="00076723" w:rsidRDefault="004E2CB7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2551" w:type="dxa"/>
            <w:vAlign w:val="center"/>
          </w:tcPr>
          <w:p w14:paraId="76871668" w14:textId="77777777" w:rsidR="00076723" w:rsidRDefault="0007672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6723" w:rsidRPr="00D7306D" w14:paraId="416D58B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4971AAD" w14:textId="2030C6E5" w:rsidR="00076723" w:rsidRDefault="004E2CB7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23E7394A" w14:textId="10081096" w:rsidR="00076723" w:rsidRDefault="004E2CB7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88D8892" w14:textId="5257073F" w:rsidR="00076723" w:rsidRDefault="004E2CB7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01537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User_Active_Website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68BD4E2F" w14:textId="77777777" w:rsidR="00076723" w:rsidRDefault="0007672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95AC8FD" w14:textId="77777777" w:rsidR="006A5E18" w:rsidRDefault="006A5E18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ADD91BD" w14:textId="77777777" w:rsidR="006A5E18" w:rsidRDefault="006A5E18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12CD502" w14:textId="77777777" w:rsidR="006A5E18" w:rsidRDefault="006A5E18" w:rsidP="009613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0369472" w14:textId="6BC03A88" w:rsidR="00F2400C" w:rsidRDefault="002E37F5" w:rsidP="00EB60F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</w:t>
      </w:r>
      <w:r w:rsidR="005E54E6">
        <w:rPr>
          <w:rFonts w:ascii="Tahoma" w:hAnsi="Tahoma" w:cs="Tahoma"/>
          <w:sz w:val="20"/>
          <w:szCs w:val="20"/>
          <w:lang w:bidi="th-TH"/>
        </w:rPr>
        <w:t xml:space="preserve">: </w:t>
      </w:r>
      <w:r w:rsidR="00122B87">
        <w:rPr>
          <w:rFonts w:ascii="Tahoma" w:hAnsi="Tahoma" w:cs="Tahoma"/>
          <w:sz w:val="20"/>
          <w:szCs w:val="20"/>
          <w:lang w:bidi="th-TH"/>
        </w:rPr>
        <w:t xml:space="preserve">Clarify Cauldron spec </w:t>
      </w:r>
      <w:r w:rsidR="005E54E6">
        <w:rPr>
          <w:rFonts w:ascii="Tahoma" w:hAnsi="Tahoma" w:cs="Tahoma"/>
          <w:sz w:val="20"/>
          <w:szCs w:val="20"/>
          <w:lang w:bidi="th-TH"/>
        </w:rPr>
        <w:t xml:space="preserve">to </w:t>
      </w:r>
      <w:r w:rsidR="00125029">
        <w:rPr>
          <w:rFonts w:ascii="Tahoma" w:hAnsi="Tahoma" w:cs="Tahoma"/>
          <w:sz w:val="20"/>
          <w:szCs w:val="20"/>
          <w:lang w:bidi="th-TH"/>
        </w:rPr>
        <w:t xml:space="preserve">resume </w:t>
      </w:r>
      <w:r w:rsidR="004D4A13">
        <w:rPr>
          <w:rFonts w:ascii="Tahoma" w:hAnsi="Tahoma" w:cs="Tahoma"/>
          <w:sz w:val="20"/>
          <w:szCs w:val="20"/>
          <w:lang w:bidi="th-TH"/>
        </w:rPr>
        <w:t>destination web/</w:t>
      </w:r>
      <w:r w:rsidR="00EB60F8">
        <w:rPr>
          <w:rFonts w:ascii="Tahoma" w:hAnsi="Tahoma" w:cs="Tahoma"/>
          <w:sz w:val="20"/>
          <w:szCs w:val="20"/>
          <w:lang w:bidi="th-TH"/>
        </w:rPr>
        <w:t xml:space="preserve">server on </w:t>
      </w:r>
      <w:r w:rsidR="005E54E6">
        <w:rPr>
          <w:rFonts w:ascii="Tahoma" w:hAnsi="Tahoma" w:cs="Tahoma"/>
          <w:sz w:val="20"/>
          <w:szCs w:val="20"/>
          <w:lang w:bidi="th-TH"/>
        </w:rPr>
        <w:t>C</w:t>
      </w:r>
      <w:r>
        <w:rPr>
          <w:rFonts w:ascii="Tahoma" w:hAnsi="Tahoma" w:cs="Tahoma"/>
          <w:sz w:val="20"/>
          <w:szCs w:val="20"/>
          <w:lang w:bidi="th-TH"/>
        </w:rPr>
        <w:t>aul</w:t>
      </w:r>
      <w:r w:rsidR="005E54E6">
        <w:rPr>
          <w:rFonts w:ascii="Tahoma" w:hAnsi="Tahoma" w:cs="Tahoma"/>
          <w:sz w:val="20"/>
          <w:szCs w:val="20"/>
          <w:lang w:bidi="th-TH"/>
        </w:rPr>
        <w:t>dron</w:t>
      </w:r>
      <w:r w:rsidR="00B14A21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38038FFB" w14:textId="77777777" w:rsidR="00EB60F8" w:rsidRPr="00EB60F8" w:rsidRDefault="00EB60F8" w:rsidP="00EB60F8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</w:p>
    <w:p w14:paraId="38E9A3E5" w14:textId="1D345F52" w:rsidR="00F2400C" w:rsidRDefault="00F2400C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Change To </w:t>
      </w:r>
      <w:r w:rsidR="000B2D05">
        <w:rPr>
          <w:rStyle w:val="af0"/>
          <w:rFonts w:ascii="Tahoma" w:hAnsi="Tahoma" w:cs="Tahoma"/>
          <w:color w:val="auto"/>
          <w:lang w:eastAsia="ja-JP"/>
        </w:rPr>
        <w:t>In</w:t>
      </w:r>
      <w:r>
        <w:rPr>
          <w:rStyle w:val="af0"/>
          <w:rFonts w:ascii="Tahoma" w:hAnsi="Tahoma" w:cs="Tahoma"/>
          <w:color w:val="auto"/>
          <w:lang w:eastAsia="ja-JP"/>
        </w:rPr>
        <w:t>active</w:t>
      </w:r>
    </w:p>
    <w:p w14:paraId="0592A759" w14:textId="7EFD428A" w:rsidR="00183203" w:rsidRDefault="00183203" w:rsidP="00026D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current website status is active, </w:t>
      </w:r>
    </w:p>
    <w:p w14:paraId="52285FD2" w14:textId="1C9E7246" w:rsidR="00026D5D" w:rsidRPr="00F75C84" w:rsidRDefault="00026D5D" w:rsidP="00026D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Website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website information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1F0E024" w14:textId="77777777" w:rsidR="00026D5D" w:rsidRDefault="00026D5D" w:rsidP="00026D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026D5D" w:rsidRPr="0031791A" w14:paraId="09483C02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0D3B1A6" w14:textId="77777777" w:rsidR="00026D5D" w:rsidRPr="0031791A" w:rsidRDefault="00026D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4530ECA" w14:textId="77777777" w:rsidR="00026D5D" w:rsidRPr="0031791A" w:rsidRDefault="00026D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16B1AEC" w14:textId="77777777" w:rsidR="00026D5D" w:rsidRPr="0031791A" w:rsidRDefault="00026D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4F4AAC6" w14:textId="77777777" w:rsidR="00026D5D" w:rsidRPr="001E796D" w:rsidRDefault="00026D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26D5D" w:rsidRPr="00D7306D" w14:paraId="702A0A12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332D68B" w14:textId="77777777" w:rsidR="00026D5D" w:rsidRPr="00BC6553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405D66B7" w14:textId="77777777" w:rsidR="00026D5D" w:rsidRPr="00BC6553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A3A5A9D" w14:textId="77777777" w:rsidR="00026D5D" w:rsidRPr="00BC6553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0BB3149A" w14:textId="77777777" w:rsidR="00026D5D" w:rsidRPr="00BC6553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026D5D" w:rsidRPr="00D7306D" w14:paraId="2CE323A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7D1423D" w14:textId="77777777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51E6CEA3" w14:textId="77777777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E923110" w14:textId="49350333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“Inactive”</w:t>
            </w:r>
          </w:p>
        </w:tc>
        <w:tc>
          <w:tcPr>
            <w:tcW w:w="2551" w:type="dxa"/>
            <w:vAlign w:val="center"/>
          </w:tcPr>
          <w:p w14:paraId="6970F13A" w14:textId="77777777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26D5D" w:rsidRPr="00D7306D" w14:paraId="013D3C07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0DC6304" w14:textId="77777777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41CF48A6" w14:textId="77777777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822EAFC" w14:textId="6D05F6E1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“User_Inactive_Website”</w:t>
            </w:r>
          </w:p>
        </w:tc>
        <w:tc>
          <w:tcPr>
            <w:tcW w:w="2551" w:type="dxa"/>
            <w:vAlign w:val="center"/>
          </w:tcPr>
          <w:p w14:paraId="7E9DA7D9" w14:textId="77777777" w:rsidR="00026D5D" w:rsidRDefault="00026D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78B1AB5" w14:textId="77777777" w:rsidR="00026D5D" w:rsidRDefault="00026D5D" w:rsidP="00026D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E8C5470" w14:textId="77777777" w:rsidR="00026D5D" w:rsidRDefault="00026D5D" w:rsidP="00026D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8903FDB" w14:textId="77777777" w:rsidR="00026D5D" w:rsidRDefault="00026D5D" w:rsidP="00026D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2C57C53" w14:textId="4892512E" w:rsidR="00F2400C" w:rsidRDefault="00B93C21" w:rsidP="00EB60F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</w:t>
      </w:r>
      <w:r w:rsidR="00F2400C">
        <w:rPr>
          <w:rFonts w:ascii="Tahoma" w:hAnsi="Tahoma" w:cs="Tahoma"/>
          <w:sz w:val="20"/>
          <w:szCs w:val="20"/>
          <w:lang w:bidi="th-TH"/>
        </w:rPr>
        <w:t xml:space="preserve">: </w:t>
      </w:r>
      <w:r w:rsidR="00026D5D">
        <w:rPr>
          <w:rFonts w:ascii="Tahoma" w:hAnsi="Tahoma" w:cs="Tahoma"/>
          <w:sz w:val="20"/>
          <w:szCs w:val="20"/>
          <w:lang w:bidi="th-TH"/>
        </w:rPr>
        <w:t xml:space="preserve">Clarify Cauldron spec </w:t>
      </w:r>
      <w:r w:rsidR="00EB60F8">
        <w:rPr>
          <w:rFonts w:ascii="Tahoma" w:hAnsi="Tahoma" w:cs="Tahoma"/>
          <w:sz w:val="20"/>
          <w:szCs w:val="20"/>
          <w:lang w:bidi="th-TH"/>
        </w:rPr>
        <w:t xml:space="preserve">to </w:t>
      </w:r>
      <w:r w:rsidR="00026D5D">
        <w:rPr>
          <w:rFonts w:ascii="Tahoma" w:hAnsi="Tahoma" w:cs="Tahoma"/>
          <w:sz w:val="20"/>
          <w:szCs w:val="20"/>
          <w:lang w:bidi="th-TH"/>
        </w:rPr>
        <w:t xml:space="preserve">stop </w:t>
      </w:r>
      <w:r w:rsidR="00EB60F8">
        <w:rPr>
          <w:rFonts w:ascii="Tahoma" w:hAnsi="Tahoma" w:cs="Tahoma"/>
          <w:sz w:val="20"/>
          <w:szCs w:val="20"/>
          <w:lang w:bidi="th-TH"/>
        </w:rPr>
        <w:t>destination web/server on C</w:t>
      </w:r>
      <w:r w:rsidR="002E37F5">
        <w:rPr>
          <w:rFonts w:ascii="Tahoma" w:hAnsi="Tahoma" w:cs="Tahoma"/>
          <w:sz w:val="20"/>
          <w:szCs w:val="20"/>
          <w:lang w:bidi="th-TH"/>
        </w:rPr>
        <w:t>aul</w:t>
      </w:r>
      <w:r w:rsidR="00EB60F8">
        <w:rPr>
          <w:rFonts w:ascii="Tahoma" w:hAnsi="Tahoma" w:cs="Tahoma"/>
          <w:sz w:val="20"/>
          <w:szCs w:val="20"/>
          <w:lang w:bidi="th-TH"/>
        </w:rPr>
        <w:t>dron</w:t>
      </w:r>
      <w:r w:rsidR="00EB60F8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4D1EC63E" w14:textId="77777777" w:rsidR="00EB60F8" w:rsidRDefault="00EB60F8" w:rsidP="00EB60F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5DF090C" w14:textId="7D399F22" w:rsidR="00AB4E30" w:rsidRDefault="00AB4E30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Change To Delete</w:t>
      </w:r>
    </w:p>
    <w:p w14:paraId="3820C084" w14:textId="77777777" w:rsidR="00835B0E" w:rsidRPr="00F75C84" w:rsidRDefault="00835B0E" w:rsidP="009B2A4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Website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website information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B86695C" w14:textId="77777777" w:rsidR="00835B0E" w:rsidRDefault="00835B0E" w:rsidP="009B2A4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835B0E" w:rsidRPr="0031791A" w14:paraId="5BE7F77D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E84CD5B" w14:textId="77777777" w:rsidR="00835B0E" w:rsidRPr="0031791A" w:rsidRDefault="00835B0E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7C6FB37" w14:textId="77777777" w:rsidR="00835B0E" w:rsidRPr="0031791A" w:rsidRDefault="00835B0E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07A0610C" w14:textId="77777777" w:rsidR="00835B0E" w:rsidRPr="0031791A" w:rsidRDefault="00835B0E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EB7CAB3" w14:textId="77777777" w:rsidR="00835B0E" w:rsidRPr="001E796D" w:rsidRDefault="00835B0E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35B0E" w:rsidRPr="00D7306D" w14:paraId="08A59F9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D0E54AB" w14:textId="77777777" w:rsidR="00835B0E" w:rsidRPr="00BC6553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59D3114A" w14:textId="77777777" w:rsidR="00835B0E" w:rsidRPr="00BC6553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14B36C0" w14:textId="77777777" w:rsidR="00835B0E" w:rsidRPr="00BC6553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0D8028B0" w14:textId="77777777" w:rsidR="00835B0E" w:rsidRPr="00BC6553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835B0E" w:rsidRPr="00D7306D" w14:paraId="5F3950E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54E8FBF0" w14:textId="77777777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0915FEFB" w14:textId="77777777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BE3A007" w14:textId="52E4206A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2551" w:type="dxa"/>
            <w:vAlign w:val="center"/>
          </w:tcPr>
          <w:p w14:paraId="567EF2E6" w14:textId="77777777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5B0E" w:rsidRPr="00D7306D" w14:paraId="3B411FA8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4E15E3F" w14:textId="77777777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44E976CC" w14:textId="77777777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B7F36C4" w14:textId="204178EF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“User_Delete_Website”</w:t>
            </w:r>
          </w:p>
        </w:tc>
        <w:tc>
          <w:tcPr>
            <w:tcW w:w="2551" w:type="dxa"/>
            <w:vAlign w:val="center"/>
          </w:tcPr>
          <w:p w14:paraId="6A64E20E" w14:textId="77777777" w:rsidR="00835B0E" w:rsidRDefault="00835B0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C685170" w14:textId="77777777" w:rsidR="00835B0E" w:rsidRDefault="00835B0E" w:rsidP="009B2A4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909149F" w14:textId="77777777" w:rsidR="00835B0E" w:rsidRDefault="00835B0E" w:rsidP="009B2A4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4C357A66" w14:textId="304124CF" w:rsidR="00F2400C" w:rsidRDefault="00B93C21" w:rsidP="00EB60F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</w:t>
      </w:r>
      <w:r w:rsidR="00AB4E30">
        <w:rPr>
          <w:rFonts w:ascii="Tahoma" w:hAnsi="Tahoma" w:cs="Tahoma"/>
          <w:sz w:val="20"/>
          <w:szCs w:val="20"/>
          <w:lang w:bidi="th-TH"/>
        </w:rPr>
        <w:t xml:space="preserve">: </w:t>
      </w:r>
      <w:r w:rsidR="00835B0E">
        <w:rPr>
          <w:rFonts w:ascii="Tahoma" w:hAnsi="Tahoma" w:cs="Tahoma"/>
          <w:sz w:val="20"/>
          <w:szCs w:val="20"/>
          <w:lang w:bidi="th-TH"/>
        </w:rPr>
        <w:t xml:space="preserve">Clarify Cauldron spec </w:t>
      </w:r>
      <w:r w:rsidR="00AB4E30">
        <w:rPr>
          <w:rFonts w:ascii="Tahoma" w:hAnsi="Tahoma" w:cs="Tahoma"/>
          <w:sz w:val="20"/>
          <w:szCs w:val="20"/>
          <w:lang w:bidi="th-TH"/>
        </w:rPr>
        <w:t xml:space="preserve">to </w:t>
      </w:r>
      <w:r w:rsidR="00835B0E">
        <w:rPr>
          <w:rFonts w:ascii="Tahoma" w:hAnsi="Tahoma" w:cs="Tahoma"/>
          <w:sz w:val="20"/>
          <w:szCs w:val="20"/>
          <w:lang w:bidi="th-TH"/>
        </w:rPr>
        <w:t xml:space="preserve">delete destination web/server on </w:t>
      </w:r>
      <w:r w:rsidR="00AB4E30">
        <w:rPr>
          <w:rFonts w:ascii="Tahoma" w:hAnsi="Tahoma" w:cs="Tahoma"/>
          <w:sz w:val="20"/>
          <w:szCs w:val="20"/>
          <w:lang w:bidi="th-TH"/>
        </w:rPr>
        <w:t>C</w:t>
      </w:r>
      <w:r w:rsidR="00634B26">
        <w:rPr>
          <w:rFonts w:ascii="Tahoma" w:hAnsi="Tahoma" w:cs="Tahoma"/>
          <w:sz w:val="20"/>
          <w:szCs w:val="20"/>
          <w:lang w:bidi="th-TH"/>
        </w:rPr>
        <w:t>auldron</w:t>
      </w:r>
      <w:r w:rsidR="00AB4E30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036DB196" w14:textId="1A1D7724" w:rsidR="00EB60F8" w:rsidRPr="00EB60F8" w:rsidRDefault="00EB60F8" w:rsidP="00EB60F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EA9D178" w14:textId="75831C1A" w:rsidR="005A4319" w:rsidRDefault="005A4319" w:rsidP="005A4319">
      <w:pPr>
        <w:rPr>
          <w:rFonts w:ascii="Tahoma" w:hAnsi="Tahoma" w:cs="Tahoma"/>
          <w:smallCaps/>
          <w:lang w:eastAsia="ja-JP"/>
        </w:rPr>
      </w:pPr>
    </w:p>
    <w:p w14:paraId="4310C5DA" w14:textId="77777777" w:rsidR="001D08D4" w:rsidRPr="00825666" w:rsidRDefault="001D08D4" w:rsidP="005A4319">
      <w:pPr>
        <w:rPr>
          <w:rFonts w:ascii="Tahoma" w:hAnsi="Tahoma" w:cs="Tahoma"/>
          <w:smallCaps/>
          <w:lang w:eastAsia="ja-JP"/>
        </w:rPr>
      </w:pPr>
    </w:p>
    <w:p w14:paraId="43D5C129" w14:textId="77777777" w:rsidR="005A4319" w:rsidRDefault="005A4319" w:rsidP="00767017">
      <w:pPr>
        <w:pStyle w:val="ab"/>
        <w:numPr>
          <w:ilvl w:val="0"/>
          <w:numId w:val="2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9855E67" w14:textId="77777777" w:rsidR="005A4319" w:rsidRDefault="005A4319" w:rsidP="00E66E31">
      <w:pPr>
        <w:rPr>
          <w:rStyle w:val="af0"/>
          <w:rFonts w:ascii="Tahoma" w:hAnsi="Tahoma" w:cs="Tahoma"/>
          <w:color w:val="auto"/>
        </w:rPr>
      </w:pPr>
    </w:p>
    <w:p w14:paraId="2B6897D9" w14:textId="77777777" w:rsidR="00F35B3C" w:rsidRPr="004D476C" w:rsidRDefault="00F35B3C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4" w:name="_Toc49966680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5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E734AA" w:rsidRPr="000253E8" w14:paraId="368BB72A" w14:textId="77777777" w:rsidTr="000C480D">
        <w:tc>
          <w:tcPr>
            <w:tcW w:w="2523" w:type="dxa"/>
          </w:tcPr>
          <w:p w14:paraId="1FB6B990" w14:textId="77777777" w:rsidR="00E734AA" w:rsidRPr="000253E8" w:rsidRDefault="00E734A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FF9870E" w14:textId="77777777" w:rsidR="00E734AA" w:rsidRPr="000253E8" w:rsidRDefault="00E734AA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2BEF156" w14:textId="77777777" w:rsidR="00E734AA" w:rsidRPr="000253E8" w:rsidRDefault="00E734AA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23D547F" w14:textId="77777777" w:rsidR="00E734AA" w:rsidRPr="000253E8" w:rsidRDefault="00E734AA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5DF6754" w14:textId="77777777" w:rsidR="00E734AA" w:rsidRPr="000253E8" w:rsidRDefault="00E734A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734AA" w:rsidRPr="004A49C9" w14:paraId="63D5E507" w14:textId="77777777" w:rsidTr="000C480D">
        <w:tc>
          <w:tcPr>
            <w:tcW w:w="2523" w:type="dxa"/>
          </w:tcPr>
          <w:p w14:paraId="28FEA232" w14:textId="77777777" w:rsidR="00E734AA" w:rsidRPr="004A49C9" w:rsidRDefault="00E734AA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BA12D22" w14:textId="77777777" w:rsidR="00E734AA" w:rsidRPr="004A49C9" w:rsidRDefault="00E734AA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14D4A72" w14:textId="77777777" w:rsidR="00E734AA" w:rsidRPr="004A49C9" w:rsidRDefault="00E734AA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D2DA9C5" w14:textId="77777777" w:rsidR="00E734AA" w:rsidRPr="004A49C9" w:rsidRDefault="00E734AA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BD6A071" w14:textId="77777777" w:rsidR="00E734AA" w:rsidRPr="00E2590C" w:rsidRDefault="00E734AA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A913374" w14:textId="77777777" w:rsidR="00217A5F" w:rsidRPr="00217A5F" w:rsidRDefault="00217A5F" w:rsidP="00217A5F"/>
    <w:p w14:paraId="5F143A9C" w14:textId="77777777" w:rsidR="00210F7D" w:rsidRPr="004D476C" w:rsidRDefault="00210F7D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5" w:name="_Toc49966681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5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E734AA" w:rsidRPr="0031791A" w14:paraId="3CAE75AF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160358C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2F30E49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4177B281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807CA3F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DE69306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1A3399A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DE59C6B" w14:textId="77777777" w:rsidR="00E734AA" w:rsidRPr="0097488C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154B9" w:rsidRPr="00D7306D" w14:paraId="653ABE11" w14:textId="77777777" w:rsidTr="000C480D">
        <w:trPr>
          <w:trHeight w:val="378"/>
        </w:trPr>
        <w:tc>
          <w:tcPr>
            <w:tcW w:w="1559" w:type="dxa"/>
            <w:vAlign w:val="center"/>
          </w:tcPr>
          <w:p w14:paraId="3C22EED7" w14:textId="108E65D3" w:rsidR="00F154B9" w:rsidRDefault="00F154B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23317045" w14:textId="0D6083BD" w:rsidR="00F154B9" w:rsidRDefault="00F154B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3AACC974" w14:textId="24C30333" w:rsidR="00F154B9" w:rsidRDefault="00F154B9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1B93E6F" w14:textId="77777777" w:rsidR="00F154B9" w:rsidRPr="00BC6553" w:rsidRDefault="00F154B9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9CF342" w14:textId="77777777" w:rsidR="00F154B9" w:rsidRPr="00BC6553" w:rsidRDefault="00F154B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22CD0AA" w14:textId="77777777" w:rsidR="00F154B9" w:rsidRDefault="00F154B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C4DF19C" w14:textId="77777777" w:rsidR="00F154B9" w:rsidRDefault="00F154B9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D634531" w14:textId="77777777" w:rsidR="00EA665F" w:rsidRDefault="00EA665F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4624A0F" w14:textId="77777777" w:rsidR="00EA665F" w:rsidRPr="004D476C" w:rsidRDefault="00EA665F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6" w:name="_Toc49966682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5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E734AA" w:rsidRPr="000253E8" w14:paraId="2F4F8D80" w14:textId="77777777" w:rsidTr="000C480D">
        <w:trPr>
          <w:trHeight w:val="379"/>
        </w:trPr>
        <w:tc>
          <w:tcPr>
            <w:tcW w:w="1843" w:type="dxa"/>
          </w:tcPr>
          <w:p w14:paraId="4B161DA8" w14:textId="77777777" w:rsidR="00E734AA" w:rsidRPr="000253E8" w:rsidRDefault="00E734A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A7C93C5" w14:textId="77777777" w:rsidR="00E734AA" w:rsidRPr="000253E8" w:rsidRDefault="00E734AA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83DA8F6" w14:textId="77777777" w:rsidR="00E734AA" w:rsidRPr="000253E8" w:rsidRDefault="00E734AA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087A847" w14:textId="77777777" w:rsidR="00E734AA" w:rsidRPr="000253E8" w:rsidRDefault="00E734AA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734AA" w:rsidRPr="004A49C9" w14:paraId="382B1529" w14:textId="77777777" w:rsidTr="000C480D">
        <w:tc>
          <w:tcPr>
            <w:tcW w:w="1843" w:type="dxa"/>
          </w:tcPr>
          <w:p w14:paraId="19F43BF2" w14:textId="77777777" w:rsidR="00E734AA" w:rsidRPr="004A49C9" w:rsidRDefault="00E734AA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9AC8197" w14:textId="77777777" w:rsidR="00E734AA" w:rsidRPr="004A49C9" w:rsidRDefault="00E734AA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79F44D0D" w14:textId="77777777" w:rsidR="00E734AA" w:rsidRPr="004A49C9" w:rsidRDefault="00E734AA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2C3CEBB4" w14:textId="77777777" w:rsidR="00E734AA" w:rsidRPr="00E2590C" w:rsidRDefault="00E734AA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57B9060" w14:textId="77777777" w:rsidR="004F7E0C" w:rsidRPr="004F7E0C" w:rsidRDefault="004F7E0C" w:rsidP="004F7E0C"/>
    <w:p w14:paraId="372FC1CF" w14:textId="77777777" w:rsidR="00FC42C8" w:rsidRPr="008616D0" w:rsidRDefault="00FC42C8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7" w:name="_Toc49966683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5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268"/>
        <w:gridCol w:w="3118"/>
      </w:tblGrid>
      <w:tr w:rsidR="00E734AA" w:rsidRPr="0031791A" w14:paraId="4EC01CEF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250B9D7" w14:textId="77777777" w:rsidR="00E734A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4DF664EA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08A4FDC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5265F25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C1CFF6F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3F802755" w14:textId="77777777" w:rsidR="00E734AA" w:rsidRPr="0031791A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271B1D6" w14:textId="77777777" w:rsidR="00E734AA" w:rsidRPr="0097488C" w:rsidRDefault="00E734AA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734AA" w:rsidRPr="00D7306D" w14:paraId="3D91D6BC" w14:textId="77777777" w:rsidTr="000C480D">
        <w:trPr>
          <w:trHeight w:val="432"/>
        </w:trPr>
        <w:tc>
          <w:tcPr>
            <w:tcW w:w="1559" w:type="dxa"/>
            <w:vAlign w:val="center"/>
          </w:tcPr>
          <w:p w14:paraId="3B22CD86" w14:textId="3C62C8EB" w:rsidR="00E734AA" w:rsidRDefault="00E734A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41335935" w14:textId="3D3F31B5" w:rsidR="00E734AA" w:rsidRPr="00BC6553" w:rsidRDefault="00E734A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69F223B0" w14:textId="1F168028" w:rsidR="00E734AA" w:rsidRPr="00BC6553" w:rsidRDefault="00E734AA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9500430" w14:textId="77777777" w:rsidR="00E734AA" w:rsidRPr="00BC6553" w:rsidRDefault="00E734A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5278" w14:textId="77777777" w:rsidR="00E734AA" w:rsidRPr="00BC6553" w:rsidRDefault="00E734A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311A5CD" w14:textId="77777777" w:rsidR="00E734AA" w:rsidRPr="00BC6553" w:rsidRDefault="00E734A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7128C02" w14:textId="77777777" w:rsidR="00E734AA" w:rsidRPr="00BC6553" w:rsidRDefault="00E734A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828DF1B" w14:textId="77777777" w:rsidR="00F30ECC" w:rsidRDefault="00F30ECC" w:rsidP="00F30ECC"/>
    <w:p w14:paraId="6303D89C" w14:textId="77777777" w:rsidR="00F30ECC" w:rsidRPr="008616D0" w:rsidRDefault="00F30ECC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58" w:name="_Toc49966684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5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F30ECC" w:rsidRPr="0031791A" w14:paraId="766BFF41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599D5A7" w14:textId="227993D3" w:rsidR="00F30ECC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9A6409C" w14:textId="77777777" w:rsidR="00F30ECC" w:rsidRPr="0031791A" w:rsidRDefault="00F30EC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A096B74" w14:textId="77777777" w:rsidR="00F30ECC" w:rsidRPr="0097488C" w:rsidRDefault="00F30EC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F30ECC" w:rsidRPr="00D7306D" w14:paraId="1DDA0C17" w14:textId="77777777" w:rsidTr="000C480D">
        <w:trPr>
          <w:trHeight w:val="308"/>
        </w:trPr>
        <w:tc>
          <w:tcPr>
            <w:tcW w:w="1559" w:type="dxa"/>
            <w:vAlign w:val="center"/>
          </w:tcPr>
          <w:p w14:paraId="282C50B5" w14:textId="77777777" w:rsidR="00F30ECC" w:rsidRPr="00BC6553" w:rsidRDefault="00F30EC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720FF67" w14:textId="77777777" w:rsidR="00F30ECC" w:rsidRPr="00BC6553" w:rsidRDefault="00F30EC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7F2EF7A" w14:textId="77777777" w:rsidR="00F30ECC" w:rsidRPr="00BC6553" w:rsidRDefault="00F30EC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A9569F" w:rsidRPr="00D7306D" w14:paraId="4A8C7AE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573B1900" w14:textId="77777777" w:rsidR="00A9569F" w:rsidRDefault="00A956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13AF6EF" w14:textId="65ED6AA8" w:rsidR="00A9569F" w:rsidRDefault="00160B0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1E1FF1D0" w14:textId="77777777" w:rsidR="00A9569F" w:rsidRDefault="00A956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A9569F" w:rsidRPr="00D7306D" w14:paraId="13171BED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A52B3B4" w14:textId="77777777" w:rsidR="00A9569F" w:rsidRDefault="00A956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1C4A914" w14:textId="2DF4308B" w:rsidR="00A9569F" w:rsidRDefault="00160B0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10972FF2" w14:textId="77777777" w:rsidR="00A9569F" w:rsidRDefault="00A956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A9569F" w:rsidRPr="00D7306D" w14:paraId="68D9C28D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89711BC" w14:textId="22B276A6" w:rsidR="00A9569F" w:rsidRDefault="00A9569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160B0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569053CE" w14:textId="119E7848" w:rsidR="00A9569F" w:rsidRDefault="00160B0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E404005</w:t>
            </w:r>
          </w:p>
        </w:tc>
        <w:tc>
          <w:tcPr>
            <w:tcW w:w="6804" w:type="dxa"/>
            <w:vAlign w:val="center"/>
          </w:tcPr>
          <w:p w14:paraId="79EBDF13" w14:textId="18E02C2D" w:rsidR="00A9569F" w:rsidRDefault="0050607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 not found</w:t>
            </w:r>
          </w:p>
        </w:tc>
      </w:tr>
      <w:tr w:rsidR="00025360" w:rsidRPr="00D7306D" w14:paraId="4C62D56D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A194777" w14:textId="73F70FDF" w:rsidR="00025360" w:rsidRDefault="0002536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46D7744D" w14:textId="568E1CC3" w:rsidR="00025360" w:rsidRDefault="0002536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409002</w:t>
            </w:r>
          </w:p>
        </w:tc>
        <w:tc>
          <w:tcPr>
            <w:tcW w:w="6804" w:type="dxa"/>
            <w:vAlign w:val="center"/>
          </w:tcPr>
          <w:p w14:paraId="5295802B" w14:textId="5DB9C1E0" w:rsidR="00025360" w:rsidRDefault="0002536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 is being edited</w:t>
            </w:r>
          </w:p>
        </w:tc>
      </w:tr>
      <w:tr w:rsidR="00EA67BB" w:rsidRPr="00D7306D" w14:paraId="40F26FA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1DB61A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83E157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70CB43BC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1353D9D3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FB1D99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4F56F17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6B39B25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6855627" w14:textId="77777777" w:rsidR="00F30ECC" w:rsidRDefault="00F30ECC" w:rsidP="00F30ECC"/>
    <w:p w14:paraId="56A4B013" w14:textId="77777777" w:rsidR="00765837" w:rsidRDefault="00765837" w:rsidP="00765837"/>
    <w:p w14:paraId="0703A49E" w14:textId="168CC2E5" w:rsidR="00765837" w:rsidRDefault="00765837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59" w:name="_Update_My_Website_1"/>
      <w:bookmarkStart w:id="260" w:name="_Toc49966685"/>
      <w:bookmarkEnd w:id="259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Update My Website </w:t>
      </w:r>
      <w:r w:rsidR="00397769">
        <w:rPr>
          <w:rFonts w:ascii="Tahoma" w:hAnsi="Tahoma" w:cs="Tahoma"/>
          <w:b/>
          <w:bCs/>
          <w:color w:val="auto"/>
          <w:sz w:val="28"/>
          <w:szCs w:val="28"/>
        </w:rPr>
        <w:t>Publish Info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260"/>
    </w:p>
    <w:p w14:paraId="31CF0177" w14:textId="77777777" w:rsidR="00765837" w:rsidRPr="008A6B90" w:rsidRDefault="00765837" w:rsidP="00765837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765837" w:rsidRPr="00554C13" w14:paraId="7D3BA61D" w14:textId="77777777" w:rsidTr="000C480D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D77F151" w14:textId="77777777" w:rsidR="00765837" w:rsidRPr="00554C13" w:rsidRDefault="0076583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D71AE62" w14:textId="381A6DD5" w:rsidR="00765837" w:rsidRPr="00554C13" w:rsidRDefault="00765837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Update My Website </w:t>
            </w:r>
            <w:r w:rsidR="00397769">
              <w:rPr>
                <w:rFonts w:ascii="Tahoma" w:hAnsi="Tahoma" w:cs="Tahoma"/>
                <w:sz w:val="20"/>
                <w:szCs w:val="20"/>
                <w:lang w:eastAsia="ja-JP"/>
              </w:rPr>
              <w:t>Publish Info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API</w:t>
            </w:r>
          </w:p>
        </w:tc>
      </w:tr>
      <w:tr w:rsidR="00765837" w:rsidRPr="00554C13" w14:paraId="31495C59" w14:textId="77777777" w:rsidTr="000C480D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4608F6F" w14:textId="77777777" w:rsidR="00765837" w:rsidRPr="00554C13" w:rsidRDefault="0076583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76B7A8E" w14:textId="694639C0" w:rsidR="00765837" w:rsidRPr="008F2A18" w:rsidRDefault="00765837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F5378E">
              <w:rPr>
                <w:rFonts w:ascii="Tahoma" w:hAnsi="Tahoma" w:cs="Tahoma"/>
                <w:sz w:val="20"/>
                <w:szCs w:val="20"/>
                <w:lang w:bidi="th-TH"/>
              </w:rPr>
              <w:t>websites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F5378E">
              <w:rPr>
                <w:rFonts w:ascii="Tahoma" w:hAnsi="Tahoma" w:cs="Tahoma"/>
                <w:sz w:val="20"/>
                <w:szCs w:val="20"/>
                <w:lang w:bidi="th-TH"/>
              </w:rPr>
              <w:t>{websiteId}</w:t>
            </w:r>
            <w:r w:rsidR="00FD1B4A"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F41AFF">
              <w:rPr>
                <w:rFonts w:ascii="Tahoma" w:hAnsi="Tahoma" w:cs="Tahoma"/>
                <w:sz w:val="20"/>
                <w:szCs w:val="20"/>
                <w:lang w:bidi="th-TH"/>
              </w:rPr>
              <w:t>publish_info</w:t>
            </w:r>
          </w:p>
        </w:tc>
      </w:tr>
      <w:tr w:rsidR="00765837" w:rsidRPr="00554C13" w14:paraId="75D02646" w14:textId="77777777" w:rsidTr="000C480D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668961A" w14:textId="77777777" w:rsidR="00765837" w:rsidRPr="0097488C" w:rsidRDefault="0076583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5534021" w14:textId="2F02041B" w:rsidR="00765837" w:rsidRDefault="00765837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</w:t>
            </w:r>
            <w:r w:rsidR="009F1995">
              <w:rPr>
                <w:rFonts w:ascii="Tahoma" w:hAnsi="Tahoma" w:cs="Tahoma"/>
                <w:sz w:val="20"/>
                <w:szCs w:val="20"/>
                <w:lang w:bidi="th-TH"/>
              </w:rPr>
              <w:t>ATCH</w:t>
            </w:r>
          </w:p>
        </w:tc>
      </w:tr>
      <w:tr w:rsidR="00765837" w:rsidRPr="00554C13" w14:paraId="68748E30" w14:textId="77777777" w:rsidTr="000C480D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D594809" w14:textId="77777777" w:rsidR="00765837" w:rsidRPr="00554C13" w:rsidRDefault="00765837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52D5DCE" w14:textId="6278A5D5" w:rsidR="00765837" w:rsidRPr="008F2A18" w:rsidRDefault="00765837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03AEC95" w14:textId="77777777" w:rsidR="00557019" w:rsidRDefault="00557019" w:rsidP="00557019">
      <w:pPr>
        <w:rPr>
          <w:rStyle w:val="af0"/>
          <w:rFonts w:ascii="Tahoma" w:hAnsi="Tahoma" w:cs="Tahoma"/>
          <w:color w:val="auto"/>
        </w:rPr>
      </w:pPr>
    </w:p>
    <w:p w14:paraId="3F92D86F" w14:textId="77777777" w:rsidR="00557019" w:rsidRPr="004D476C" w:rsidRDefault="00557019" w:rsidP="00557019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1" w:name="_Toc4996668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61"/>
    </w:p>
    <w:p w14:paraId="7F85FF06" w14:textId="302651A2" w:rsidR="00557019" w:rsidRPr="008F2A18" w:rsidRDefault="00557019" w:rsidP="00557019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Update my website </w:t>
      </w:r>
      <w:r w:rsidR="00F41AFF">
        <w:rPr>
          <w:rFonts w:ascii="Tahoma" w:hAnsi="Tahoma" w:cs="Tahoma"/>
          <w:sz w:val="20"/>
          <w:szCs w:val="20"/>
          <w:lang w:bidi="th-TH"/>
        </w:rPr>
        <w:t>pu</w:t>
      </w:r>
      <w:r w:rsidR="003E735E">
        <w:rPr>
          <w:rFonts w:ascii="Tahoma" w:hAnsi="Tahoma" w:cs="Tahoma"/>
          <w:sz w:val="20"/>
          <w:szCs w:val="20"/>
          <w:lang w:bidi="th-TH"/>
        </w:rPr>
        <w:t>b</w:t>
      </w:r>
      <w:r w:rsidR="00F41AFF">
        <w:rPr>
          <w:rFonts w:ascii="Tahoma" w:hAnsi="Tahoma" w:cs="Tahoma"/>
          <w:sz w:val="20"/>
          <w:szCs w:val="20"/>
          <w:lang w:bidi="th-TH"/>
        </w:rPr>
        <w:t>lish</w:t>
      </w:r>
      <w:r w:rsidR="003E735E">
        <w:rPr>
          <w:rFonts w:ascii="Tahoma" w:hAnsi="Tahoma" w:cs="Tahoma"/>
          <w:sz w:val="20"/>
          <w:szCs w:val="20"/>
          <w:lang w:bidi="th-TH"/>
        </w:rPr>
        <w:t xml:space="preserve"> </w:t>
      </w:r>
      <w:r w:rsidR="00F41AFF">
        <w:rPr>
          <w:rFonts w:ascii="Tahoma" w:hAnsi="Tahoma" w:cs="Tahoma"/>
          <w:sz w:val="20"/>
          <w:szCs w:val="20"/>
          <w:lang w:bidi="th-TH"/>
        </w:rPr>
        <w:t>info</w:t>
      </w:r>
      <w:r w:rsidR="003E735E">
        <w:rPr>
          <w:rFonts w:ascii="Tahoma" w:hAnsi="Tahoma" w:cs="Tahoma"/>
          <w:sz w:val="20"/>
          <w:szCs w:val="20"/>
          <w:lang w:bidi="th-TH"/>
        </w:rPr>
        <w:t>rmation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52958E2D" w14:textId="77777777" w:rsidR="00557019" w:rsidRPr="00B45296" w:rsidRDefault="00557019" w:rsidP="00557019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557019" w:rsidRPr="0031791A" w14:paraId="6F720D86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E7C3E12" w14:textId="10C2BC9A" w:rsidR="00557019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F661DB2" w14:textId="77777777" w:rsidR="00557019" w:rsidRPr="0031791A" w:rsidRDefault="0055701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B8DF161" w14:textId="77777777" w:rsidR="00557019" w:rsidRPr="0097488C" w:rsidRDefault="0055701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57019" w:rsidRPr="00D7306D" w14:paraId="7BA264EE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57DAE1E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18D5FAF" w14:textId="77777777" w:rsidR="00557019" w:rsidRPr="00BC6553" w:rsidRDefault="0055701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79C8B8C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006EDF5" w14:textId="77777777" w:rsidR="00557019" w:rsidRDefault="00557019" w:rsidP="00557019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4E38E45" w14:textId="77777777" w:rsidR="00557019" w:rsidRPr="00F00294" w:rsidRDefault="00557019" w:rsidP="00557019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557019" w:rsidRPr="0031791A" w14:paraId="0AAAA468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68D5C4BB" w14:textId="77777777" w:rsidR="00557019" w:rsidRPr="0031791A" w:rsidRDefault="0055701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BE927B4" w14:textId="77777777" w:rsidR="00557019" w:rsidRPr="0031791A" w:rsidRDefault="0055701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6AA50233" w14:textId="77777777" w:rsidR="00557019" w:rsidRPr="0031791A" w:rsidRDefault="0055701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7524840" w14:textId="77777777" w:rsidR="00557019" w:rsidRPr="0031791A" w:rsidRDefault="0055701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557019" w:rsidRPr="00D7306D" w14:paraId="490F02D0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4F71E580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F7E306C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07147FAC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5953" w:type="dxa"/>
            <w:vAlign w:val="center"/>
          </w:tcPr>
          <w:p w14:paraId="38729432" w14:textId="77777777" w:rsidR="00557019" w:rsidRPr="00DF4296" w:rsidRDefault="00557019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DF429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EAC0A2C" w14:textId="77777777" w:rsidR="00557019" w:rsidRPr="004626B5" w:rsidRDefault="00557019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  <w:tr w:rsidR="00557019" w:rsidRPr="00D7306D" w14:paraId="76DF3741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5FEBD4AE" w14:textId="77777777" w:rsidR="00557019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754AFF5C" w14:textId="3F93FFA7" w:rsidR="00557019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 Root format</w:t>
            </w:r>
          </w:p>
        </w:tc>
        <w:tc>
          <w:tcPr>
            <w:tcW w:w="1560" w:type="dxa"/>
            <w:vAlign w:val="center"/>
          </w:tcPr>
          <w:p w14:paraId="593358B1" w14:textId="5A3B27F0" w:rsidR="00557019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5953" w:type="dxa"/>
            <w:vAlign w:val="center"/>
          </w:tcPr>
          <w:p w14:paraId="2830E573" w14:textId="7C637792" w:rsidR="00557019" w:rsidRPr="00DF4296" w:rsidRDefault="007B1437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6C57A794" w14:textId="77777777" w:rsidR="00557019" w:rsidRDefault="00557019" w:rsidP="0055701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9C4D96A" w14:textId="77777777" w:rsidR="00557019" w:rsidRPr="00204BDE" w:rsidRDefault="00557019" w:rsidP="0055701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557019" w:rsidRPr="0031791A" w14:paraId="54D1ABAF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FD5B311" w14:textId="767D9D3E" w:rsidR="00557019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14435AE3" w14:textId="77777777" w:rsidR="00557019" w:rsidRPr="0031791A" w:rsidRDefault="0055701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702636B" w14:textId="77777777" w:rsidR="00557019" w:rsidRPr="0031791A" w:rsidRDefault="0055701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1ACFF7A" w14:textId="77777777" w:rsidR="00557019" w:rsidRPr="0097488C" w:rsidRDefault="0055701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57019" w:rsidRPr="00D7306D" w14:paraId="3366BBD9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0AB4338A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3E29FC3D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Merge w:val="restart"/>
            <w:vAlign w:val="center"/>
          </w:tcPr>
          <w:p w14:paraId="6BBE9875" w14:textId="77777777" w:rsidR="00557019" w:rsidRPr="00BC6553" w:rsidRDefault="0055701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9EBBAB7" w14:textId="77777777" w:rsidR="00557019" w:rsidRPr="00BC6553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</w:tr>
      <w:tr w:rsidR="00557019" w:rsidRPr="00D7306D" w14:paraId="5C5F208B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0741449C" w14:textId="77777777" w:rsidR="00557019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DF1C0CD" w14:textId="7929AD82" w:rsidR="00557019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559" w:type="dxa"/>
            <w:vMerge/>
            <w:vAlign w:val="center"/>
          </w:tcPr>
          <w:p w14:paraId="6E7E7826" w14:textId="77777777" w:rsidR="00557019" w:rsidRDefault="0055701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4D4376E" w14:textId="0CA6D605" w:rsidR="00557019" w:rsidRDefault="0055701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</w:tr>
    </w:tbl>
    <w:p w14:paraId="3046560D" w14:textId="77777777" w:rsidR="00035A8F" w:rsidRDefault="00035A8F" w:rsidP="00557019">
      <w:pPr>
        <w:rPr>
          <w:rFonts w:ascii="Tahoma" w:hAnsi="Tahoma" w:cs="Tahoma"/>
          <w:sz w:val="20"/>
          <w:szCs w:val="20"/>
          <w:lang w:bidi="th-TH"/>
        </w:rPr>
      </w:pPr>
    </w:p>
    <w:p w14:paraId="7A6BE91C" w14:textId="77777777" w:rsidR="00557019" w:rsidRDefault="00557019" w:rsidP="00557019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The Website Information</w:t>
      </w:r>
    </w:p>
    <w:p w14:paraId="048CFB43" w14:textId="77777777" w:rsidR="00614FFE" w:rsidRPr="00F75C84" w:rsidRDefault="00614FFE" w:rsidP="00614FF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website information of session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F8FEE04" w14:textId="77777777" w:rsidR="00614FFE" w:rsidRDefault="00614FFE" w:rsidP="00614FF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614FFE" w:rsidRPr="0031791A" w14:paraId="24F5DCFF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FAADD87" w14:textId="77777777" w:rsidR="00614FFE" w:rsidRPr="0031791A" w:rsidRDefault="00614FF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901683A" w14:textId="77777777" w:rsidR="00614FFE" w:rsidRPr="0031791A" w:rsidRDefault="00614FF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60826ED" w14:textId="77777777" w:rsidR="00614FFE" w:rsidRPr="0031791A" w:rsidRDefault="00614FF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61CA323B" w14:textId="77777777" w:rsidR="00614FFE" w:rsidRPr="001E796D" w:rsidRDefault="00614FF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14FFE" w:rsidRPr="00D7306D" w14:paraId="72C35FC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72BFB21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3D4DE852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0D668A1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6C78D655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614FFE" w:rsidRPr="00D7306D" w14:paraId="4084592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C3F5573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34BE011B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83D4AF6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6271BD9F" w14:textId="77777777" w:rsidR="00614FFE" w:rsidRPr="00BC6553" w:rsidRDefault="00614FF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05CDF39" w14:textId="77777777" w:rsidR="00614FFE" w:rsidRDefault="00614FFE" w:rsidP="00614FF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5EC4E11" w14:textId="21F4ECAA" w:rsidR="00614FFE" w:rsidRDefault="00614FFE" w:rsidP="00614FF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B8CA570" w14:textId="77777777" w:rsidR="00D834EF" w:rsidRDefault="00D834EF" w:rsidP="00D834EF">
      <w:pPr>
        <w:rPr>
          <w:rFonts w:ascii="Tahoma" w:hAnsi="Tahoma" w:cs="Tahoma"/>
          <w:sz w:val="20"/>
          <w:szCs w:val="20"/>
          <w:lang w:bidi="th-TH"/>
        </w:rPr>
      </w:pPr>
    </w:p>
    <w:p w14:paraId="4DB377F4" w14:textId="10974561" w:rsidR="00D834EF" w:rsidRPr="00F714AB" w:rsidRDefault="00C05676" w:rsidP="00D834EF">
      <w:pPr>
        <w:pStyle w:val="ab"/>
        <w:numPr>
          <w:ilvl w:val="0"/>
          <w:numId w:val="24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D834EF">
        <w:rPr>
          <w:rStyle w:val="af0"/>
          <w:rFonts w:ascii="Tahoma" w:hAnsi="Tahoma" w:cs="Tahoma"/>
          <w:color w:val="auto"/>
          <w:lang w:eastAsia="ja-JP"/>
        </w:rPr>
        <w:t xml:space="preserve"> Editing Project </w:t>
      </w:r>
      <w:r>
        <w:rPr>
          <w:rStyle w:val="af0"/>
          <w:rFonts w:ascii="Tahoma" w:hAnsi="Tahoma" w:cs="Tahoma"/>
          <w:color w:val="auto"/>
          <w:lang w:eastAsia="ja-JP"/>
        </w:rPr>
        <w:t xml:space="preserve">If </w:t>
      </w:r>
      <w:r w:rsidR="00D834EF">
        <w:rPr>
          <w:rStyle w:val="af0"/>
          <w:rFonts w:ascii="Tahoma" w:hAnsi="Tahoma" w:cs="Tahoma"/>
          <w:color w:val="auto"/>
          <w:lang w:eastAsia="ja-JP"/>
        </w:rPr>
        <w:t>Exists</w:t>
      </w:r>
    </w:p>
    <w:p w14:paraId="790DA34E" w14:textId="77777777" w:rsidR="00D834EF" w:rsidRPr="00F75C84" w:rsidRDefault="00D834EF" w:rsidP="00D834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of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editing project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B3ED51C" w14:textId="77777777" w:rsidR="00D834EF" w:rsidRDefault="00D834EF" w:rsidP="00D834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D834EF" w:rsidRPr="0031791A" w14:paraId="26CA3426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4824AB1" w14:textId="77777777" w:rsidR="00D834EF" w:rsidRPr="0031791A" w:rsidRDefault="00D834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57858FF" w14:textId="77777777" w:rsidR="00D834EF" w:rsidRPr="0031791A" w:rsidRDefault="00D834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14FAE94F" w14:textId="77777777" w:rsidR="00D834EF" w:rsidRPr="0031791A" w:rsidRDefault="00D834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8D537CA" w14:textId="77777777" w:rsidR="00D834EF" w:rsidRPr="001E796D" w:rsidRDefault="00D834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834EF" w:rsidRPr="00D7306D" w14:paraId="5E4D5CC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63F61B5" w14:textId="77777777" w:rsidR="00D834EF" w:rsidRPr="00BC6553" w:rsidRDefault="00D834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389436AB" w14:textId="77777777" w:rsidR="00D834EF" w:rsidRPr="00BC6553" w:rsidRDefault="00D834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90216C3" w14:textId="77777777" w:rsidR="00D834EF" w:rsidRPr="00BC6553" w:rsidRDefault="00D834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2551" w:type="dxa"/>
            <w:vAlign w:val="center"/>
          </w:tcPr>
          <w:p w14:paraId="50300C1C" w14:textId="77777777" w:rsidR="00D834EF" w:rsidRPr="00BC6553" w:rsidRDefault="00D834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58ECE029" w14:textId="77777777" w:rsidR="00D834EF" w:rsidRDefault="00D834EF" w:rsidP="00D834EF">
      <w:pPr>
        <w:rPr>
          <w:rFonts w:ascii="Tahoma" w:hAnsi="Tahoma" w:cs="Tahoma"/>
          <w:sz w:val="20"/>
          <w:szCs w:val="20"/>
          <w:lang w:bidi="th-TH"/>
        </w:rPr>
      </w:pPr>
    </w:p>
    <w:p w14:paraId="126062A2" w14:textId="77777777" w:rsidR="00D834EF" w:rsidRDefault="00D834EF" w:rsidP="00D834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other than E404004 from microservice, return error response.</w:t>
      </w:r>
    </w:p>
    <w:p w14:paraId="3C3ADB78" w14:textId="458BDC30" w:rsidR="003F569F" w:rsidRDefault="003F569F" w:rsidP="003F569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9026FD3" w14:textId="77777777" w:rsidR="003F569F" w:rsidRDefault="003F569F" w:rsidP="005408A7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Add website Url</w:t>
      </w:r>
    </w:p>
    <w:p w14:paraId="2D88B457" w14:textId="77777777" w:rsidR="003F569F" w:rsidRPr="00F75C84" w:rsidRDefault="003F569F" w:rsidP="003F569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contextRoot changes, </w:t>
      </w: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Add Website URL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add website url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07B3A68" w14:textId="77777777" w:rsidR="003F569F" w:rsidRDefault="003F569F" w:rsidP="003F569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3F569F" w:rsidRPr="0031791A" w14:paraId="53EF57D2" w14:textId="77777777" w:rsidTr="005F5397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27C8897" w14:textId="77777777" w:rsidR="003F569F" w:rsidRPr="0031791A" w:rsidRDefault="003F569F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E90D668" w14:textId="77777777" w:rsidR="003F569F" w:rsidRPr="0031791A" w:rsidRDefault="003F569F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57E2D8B" w14:textId="77777777" w:rsidR="003F569F" w:rsidRPr="0031791A" w:rsidRDefault="003F569F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64A61E90" w14:textId="77777777" w:rsidR="003F569F" w:rsidRPr="001E796D" w:rsidRDefault="003F569F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F569F" w:rsidRPr="00D7306D" w14:paraId="48CE4F87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20090781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1571AF24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558B24C" w14:textId="68D69025" w:rsidR="003F569F" w:rsidRDefault="005408A7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Null</w:t>
            </w:r>
          </w:p>
        </w:tc>
        <w:tc>
          <w:tcPr>
            <w:tcW w:w="2551" w:type="dxa"/>
            <w:vAlign w:val="center"/>
          </w:tcPr>
          <w:p w14:paraId="76BCEC9E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569F" w:rsidRPr="00D7306D" w14:paraId="564AB480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2DCDB7B3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480D16B5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92CFEF0" w14:textId="1E41BBC1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websiteId of specified </w:t>
            </w:r>
            <w:r w:rsidR="005408A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2551" w:type="dxa"/>
            <w:vAlign w:val="center"/>
          </w:tcPr>
          <w:p w14:paraId="0E3D0738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569F" w:rsidRPr="00D7306D" w14:paraId="4B089757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0AFB8572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6E3B0BF3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A46698D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2551" w:type="dxa"/>
            <w:vAlign w:val="center"/>
          </w:tcPr>
          <w:p w14:paraId="2A4C453A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569F" w:rsidRPr="00D7306D" w14:paraId="07D3766C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23A2B335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275" w:type="dxa"/>
            <w:vAlign w:val="center"/>
          </w:tcPr>
          <w:p w14:paraId="33C1C07C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B0232C9" w14:textId="3CB55CA1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domain of specified </w:t>
            </w:r>
            <w:r w:rsidR="005408A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2551" w:type="dxa"/>
            <w:vAlign w:val="center"/>
          </w:tcPr>
          <w:p w14:paraId="0E63056A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569F" w:rsidRPr="00D7306D" w14:paraId="1945331B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5672C894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0C85AA37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EDFA84A" w14:textId="7E5F364A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amespace of specified </w:t>
            </w:r>
            <w:r w:rsidR="005408A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2551" w:type="dxa"/>
            <w:vAlign w:val="center"/>
          </w:tcPr>
          <w:p w14:paraId="65481471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569F" w:rsidRPr="00D7306D" w14:paraId="5A719E5E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0EC6568C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69F2F420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88C6377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contextRoot</w:t>
            </w:r>
          </w:p>
        </w:tc>
        <w:tc>
          <w:tcPr>
            <w:tcW w:w="2551" w:type="dxa"/>
            <w:vAlign w:val="center"/>
          </w:tcPr>
          <w:p w14:paraId="2CD09F07" w14:textId="77777777" w:rsidR="003F569F" w:rsidRDefault="003F569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386F801" w14:textId="77777777" w:rsidR="00BB2A9E" w:rsidRDefault="00BB2A9E" w:rsidP="00BB2A9E">
      <w:pPr>
        <w:rPr>
          <w:rFonts w:ascii="Tahoma" w:hAnsi="Tahoma" w:cs="Tahoma"/>
          <w:sz w:val="20"/>
          <w:szCs w:val="20"/>
          <w:lang w:bidi="th-TH"/>
        </w:rPr>
      </w:pPr>
    </w:p>
    <w:p w14:paraId="73B32FBA" w14:textId="1285F92B" w:rsidR="003F569F" w:rsidRDefault="00BB2A9E" w:rsidP="00BB2A9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6E29539C" w14:textId="4C6EA9F7" w:rsidR="00557019" w:rsidRDefault="00AF5BF2" w:rsidP="00557019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Call XXX API To Update </w:t>
      </w:r>
      <w:r w:rsidR="00416FAB">
        <w:rPr>
          <w:rStyle w:val="af0"/>
          <w:rFonts w:ascii="Tahoma" w:hAnsi="Tahoma" w:cs="Tahoma"/>
          <w:color w:val="auto"/>
          <w:lang w:eastAsia="ja-JP"/>
        </w:rPr>
        <w:t>Context Root</w:t>
      </w:r>
    </w:p>
    <w:p w14:paraId="43BB9002" w14:textId="00040880" w:rsidR="00557019" w:rsidRDefault="00614FFE" w:rsidP="00416FAB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TODO: N</w:t>
      </w:r>
      <w:r w:rsidR="00416FAB">
        <w:rPr>
          <w:rFonts w:ascii="Tahoma" w:hAnsi="Tahoma" w:cs="Tahoma"/>
          <w:sz w:val="20"/>
          <w:szCs w:val="20"/>
          <w:lang w:bidi="th-TH"/>
        </w:rPr>
        <w:t>eed information about API to update domain/contextRoot and IP Address mapping</w:t>
      </w:r>
      <w:r w:rsidR="00557019">
        <w:rPr>
          <w:rFonts w:ascii="Tahoma" w:hAnsi="Tahoma" w:cs="Tahoma"/>
          <w:sz w:val="20"/>
          <w:szCs w:val="20"/>
          <w:lang w:bidi="th-TH"/>
        </w:rPr>
        <w:t>.</w:t>
      </w:r>
    </w:p>
    <w:p w14:paraId="6F3599E9" w14:textId="77777777" w:rsidR="00416FAB" w:rsidRDefault="00416FAB" w:rsidP="00416FAB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319015DF" w14:textId="67C32BEB" w:rsidR="00557019" w:rsidRDefault="00080D3A" w:rsidP="00557019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Context Root</w:t>
      </w:r>
      <w:r w:rsidR="00557019">
        <w:rPr>
          <w:rStyle w:val="af0"/>
          <w:rFonts w:ascii="Tahoma" w:hAnsi="Tahoma" w:cs="Tahoma"/>
          <w:color w:val="auto"/>
          <w:lang w:eastAsia="ja-JP"/>
        </w:rPr>
        <w:t xml:space="preserve"> </w:t>
      </w:r>
    </w:p>
    <w:p w14:paraId="2E60FAD1" w14:textId="1F7921E6" w:rsidR="00FB48CD" w:rsidRPr="00F75C84" w:rsidRDefault="00FB48CD" w:rsidP="00FB48C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Website Publish Info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2E361D">
        <w:rPr>
          <w:rFonts w:ascii="Tahoma" w:hAnsi="Tahoma" w:cs="Tahoma"/>
          <w:sz w:val="20"/>
          <w:szCs w:val="20"/>
          <w:lang w:eastAsia="ja-JP" w:bidi="th-TH"/>
        </w:rPr>
        <w:t>update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</w:t>
      </w:r>
      <w:r w:rsidR="002E361D">
        <w:rPr>
          <w:rFonts w:ascii="Tahoma" w:hAnsi="Tahoma" w:cs="Tahoma"/>
          <w:sz w:val="20"/>
          <w:szCs w:val="20"/>
          <w:lang w:eastAsia="ja-JP" w:bidi="th-TH"/>
        </w:rPr>
        <w:t xml:space="preserve">publish </w:t>
      </w:r>
      <w:r>
        <w:rPr>
          <w:rFonts w:ascii="Tahoma" w:hAnsi="Tahoma" w:cs="Tahoma"/>
          <w:sz w:val="20"/>
          <w:szCs w:val="20"/>
          <w:lang w:eastAsia="ja-JP" w:bidi="th-TH"/>
        </w:rPr>
        <w:t>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982EA35" w14:textId="77777777" w:rsidR="00FB48CD" w:rsidRDefault="00FB48CD" w:rsidP="00FB48C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FB48CD" w:rsidRPr="0031791A" w14:paraId="5CF29CE0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E5FDBA2" w14:textId="77777777" w:rsidR="00FB48CD" w:rsidRPr="0031791A" w:rsidRDefault="00FB48C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E798A4E" w14:textId="77777777" w:rsidR="00FB48CD" w:rsidRPr="0031791A" w:rsidRDefault="00FB48C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7BB8B81" w14:textId="77777777" w:rsidR="00FB48CD" w:rsidRPr="0031791A" w:rsidRDefault="00FB48C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0E3C468" w14:textId="77777777" w:rsidR="00FB48CD" w:rsidRPr="001E796D" w:rsidRDefault="00FB48C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B48CD" w:rsidRPr="00D7306D" w14:paraId="3B44ADA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2792812" w14:textId="77777777" w:rsidR="00FB48CD" w:rsidRPr="00BC6553" w:rsidRDefault="00FB48C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5D032D8D" w14:textId="77777777" w:rsidR="00FB48CD" w:rsidRPr="00BC6553" w:rsidRDefault="00FB48C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DF77375" w14:textId="77777777" w:rsidR="00FB48CD" w:rsidRPr="00BC6553" w:rsidRDefault="00FB48C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7915254B" w14:textId="77777777" w:rsidR="00FB48CD" w:rsidRPr="00BC6553" w:rsidRDefault="00FB48C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7F09CE" w:rsidRPr="00D7306D" w14:paraId="1575F68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85C77D2" w14:textId="327676EE" w:rsidR="007F09CE" w:rsidRDefault="007F09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5E6D5E4C" w14:textId="0805CDFA" w:rsidR="007F09CE" w:rsidRDefault="007F09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4C76D7E" w14:textId="57F4C030" w:rsidR="007F09CE" w:rsidRDefault="007F09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contextRoot</w:t>
            </w:r>
          </w:p>
        </w:tc>
        <w:tc>
          <w:tcPr>
            <w:tcW w:w="2551" w:type="dxa"/>
            <w:vAlign w:val="center"/>
          </w:tcPr>
          <w:p w14:paraId="11C0331F" w14:textId="77777777" w:rsidR="007F09CE" w:rsidRDefault="007F09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F203FC7" w14:textId="77777777" w:rsidR="00FB48CD" w:rsidRDefault="00FB48CD" w:rsidP="002E36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33B8BAF" w14:textId="0DEB09B8" w:rsidR="00FB48CD" w:rsidRDefault="00FB48CD" w:rsidP="002E36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CE08BC6" w14:textId="77777777" w:rsidR="005D62D0" w:rsidRDefault="005D62D0" w:rsidP="002E36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051B83A" w14:textId="77777777" w:rsidR="005D62D0" w:rsidRDefault="005D62D0" w:rsidP="00AC63F5">
      <w:pPr>
        <w:pStyle w:val="ab"/>
        <w:numPr>
          <w:ilvl w:val="0"/>
          <w:numId w:val="2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Delete old Website information if have (Asynchronous)</w:t>
      </w:r>
    </w:p>
    <w:p w14:paraId="4A154803" w14:textId="77777777" w:rsidR="005D62D0" w:rsidRPr="00F75C84" w:rsidRDefault="005D62D0" w:rsidP="005D62D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Delete Website URL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delete old Website URL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D7864BF" w14:textId="77777777" w:rsidR="005D62D0" w:rsidRDefault="005D62D0" w:rsidP="005D62D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5D62D0" w:rsidRPr="0031791A" w14:paraId="2B80F371" w14:textId="77777777" w:rsidTr="005F5397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EBDBC10" w14:textId="77777777" w:rsidR="005D62D0" w:rsidRPr="0031791A" w:rsidRDefault="005D62D0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FE4B95B" w14:textId="77777777" w:rsidR="005D62D0" w:rsidRPr="0031791A" w:rsidRDefault="005D62D0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14A7C887" w14:textId="77777777" w:rsidR="005D62D0" w:rsidRPr="0031791A" w:rsidRDefault="005D62D0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3C4AF2D" w14:textId="77777777" w:rsidR="005D62D0" w:rsidRPr="001E796D" w:rsidRDefault="005D62D0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D62D0" w:rsidRPr="00D7306D" w14:paraId="2115BE0D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0D080255" w14:textId="77777777" w:rsidR="005D62D0" w:rsidRPr="00BC6553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74E26E9" w14:textId="77777777" w:rsidR="005D62D0" w:rsidRPr="00BC6553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C377CAE" w14:textId="11541D82" w:rsidR="005D62D0" w:rsidRPr="00BC6553" w:rsidRDefault="00393FE6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Null</w:t>
            </w:r>
          </w:p>
        </w:tc>
        <w:tc>
          <w:tcPr>
            <w:tcW w:w="2551" w:type="dxa"/>
            <w:vAlign w:val="center"/>
          </w:tcPr>
          <w:p w14:paraId="57B6F65A" w14:textId="13C44A34" w:rsidR="005D62D0" w:rsidRPr="00BC6553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D62D0" w:rsidRPr="00D7306D" w14:paraId="57E1E4F4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5A28CD04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1275" w:type="dxa"/>
            <w:vAlign w:val="center"/>
          </w:tcPr>
          <w:p w14:paraId="6A4DF98D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C6B9407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websiteId</w:t>
            </w:r>
          </w:p>
        </w:tc>
        <w:tc>
          <w:tcPr>
            <w:tcW w:w="2551" w:type="dxa"/>
            <w:vAlign w:val="center"/>
          </w:tcPr>
          <w:p w14:paraId="561AA968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D62D0" w:rsidRPr="00D7306D" w14:paraId="1BB989E3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10194D3E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275" w:type="dxa"/>
            <w:vAlign w:val="center"/>
          </w:tcPr>
          <w:p w14:paraId="35B50CE1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DBBE6E8" w14:textId="3A7405F9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domain of specified </w:t>
            </w:r>
            <w:r w:rsidR="007F17A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2551" w:type="dxa"/>
            <w:vAlign w:val="center"/>
          </w:tcPr>
          <w:p w14:paraId="2C9643F3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D62D0" w:rsidRPr="00D7306D" w14:paraId="569E7B4C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37EB7D51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60335A93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D26A48D" w14:textId="7C6C9FE2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namespace of specified </w:t>
            </w:r>
            <w:r w:rsidR="007F17A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2551" w:type="dxa"/>
            <w:vAlign w:val="center"/>
          </w:tcPr>
          <w:p w14:paraId="3E838552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D62D0" w:rsidRPr="00D7306D" w14:paraId="3DAF6CBB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18ECEAA7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53F2CC8D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49E2CCB" w14:textId="02D2070B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Old contextRoot of specified </w:t>
            </w:r>
            <w:r w:rsidR="007F17A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2551" w:type="dxa"/>
            <w:vAlign w:val="center"/>
          </w:tcPr>
          <w:p w14:paraId="63292CFA" w14:textId="77777777" w:rsidR="005D62D0" w:rsidRDefault="005D62D0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282E061" w14:textId="77777777" w:rsidR="00557019" w:rsidRPr="00BF090A" w:rsidRDefault="00557019" w:rsidP="00557019">
      <w:pPr>
        <w:rPr>
          <w:rFonts w:ascii="Tahoma" w:hAnsi="Tahoma" w:cs="Tahoma"/>
          <w:sz w:val="20"/>
          <w:szCs w:val="20"/>
          <w:lang w:bidi="th-TH"/>
        </w:rPr>
      </w:pPr>
    </w:p>
    <w:p w14:paraId="21E6DDE7" w14:textId="77777777" w:rsidR="00557019" w:rsidRDefault="00557019" w:rsidP="00557019">
      <w:pPr>
        <w:pStyle w:val="ab"/>
        <w:numPr>
          <w:ilvl w:val="0"/>
          <w:numId w:val="24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2C95125" w14:textId="77777777" w:rsidR="00557019" w:rsidRDefault="00557019" w:rsidP="00E66E31">
      <w:pPr>
        <w:rPr>
          <w:rStyle w:val="af0"/>
          <w:rFonts w:ascii="Tahoma" w:hAnsi="Tahoma" w:cs="Tahoma"/>
          <w:color w:val="auto"/>
        </w:rPr>
      </w:pPr>
    </w:p>
    <w:p w14:paraId="1DE2D426" w14:textId="77777777" w:rsidR="00A45D78" w:rsidRPr="004D476C" w:rsidRDefault="00A45D78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2" w:name="_Toc49966687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6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765837" w:rsidRPr="000253E8" w14:paraId="763C438C" w14:textId="77777777" w:rsidTr="000C480D">
        <w:tc>
          <w:tcPr>
            <w:tcW w:w="2523" w:type="dxa"/>
          </w:tcPr>
          <w:p w14:paraId="66AF119F" w14:textId="77777777" w:rsidR="00765837" w:rsidRPr="000253E8" w:rsidRDefault="0076583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543E709" w14:textId="77777777" w:rsidR="00765837" w:rsidRPr="000253E8" w:rsidRDefault="00765837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9034225" w14:textId="77777777" w:rsidR="00765837" w:rsidRPr="000253E8" w:rsidRDefault="00765837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D0D8BA4" w14:textId="77777777" w:rsidR="00765837" w:rsidRPr="000253E8" w:rsidRDefault="00765837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BB2D257" w14:textId="77777777" w:rsidR="00765837" w:rsidRPr="000253E8" w:rsidRDefault="0076583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765837" w:rsidRPr="004A49C9" w14:paraId="5479A695" w14:textId="77777777" w:rsidTr="000C480D">
        <w:tc>
          <w:tcPr>
            <w:tcW w:w="2523" w:type="dxa"/>
          </w:tcPr>
          <w:p w14:paraId="00F839F0" w14:textId="77777777" w:rsidR="00765837" w:rsidRPr="004A49C9" w:rsidRDefault="00765837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DD36B34" w14:textId="77777777" w:rsidR="00765837" w:rsidRPr="004A49C9" w:rsidRDefault="00765837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2C47A84" w14:textId="77777777" w:rsidR="00765837" w:rsidRPr="004A49C9" w:rsidRDefault="00765837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69CE9FB" w14:textId="77777777" w:rsidR="00765837" w:rsidRPr="004A49C9" w:rsidRDefault="00765837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CC8F55C" w14:textId="77777777" w:rsidR="00765837" w:rsidRPr="00E2590C" w:rsidRDefault="00765837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D09421C" w14:textId="77777777" w:rsidR="001611EA" w:rsidRPr="001611EA" w:rsidRDefault="001611EA" w:rsidP="001611EA"/>
    <w:p w14:paraId="588D0111" w14:textId="77777777" w:rsidR="00600FF9" w:rsidRPr="004D476C" w:rsidRDefault="00600FF9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3" w:name="_Toc49966688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6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765837" w:rsidRPr="0031791A" w14:paraId="363F9052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2587F31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81472D6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3865548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3828751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18E184D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3470EB3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80BC2DE" w14:textId="77777777" w:rsidR="00765837" w:rsidRPr="0097488C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65837" w:rsidRPr="00D7306D" w14:paraId="46E7BDFE" w14:textId="77777777" w:rsidTr="000C480D">
        <w:trPr>
          <w:trHeight w:val="378"/>
        </w:trPr>
        <w:tc>
          <w:tcPr>
            <w:tcW w:w="1559" w:type="dxa"/>
            <w:vAlign w:val="center"/>
          </w:tcPr>
          <w:p w14:paraId="693EF1E4" w14:textId="77777777" w:rsidR="00765837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080" w:type="dxa"/>
            <w:vAlign w:val="center"/>
          </w:tcPr>
          <w:p w14:paraId="2ED29783" w14:textId="77777777" w:rsidR="00765837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00B54B4" w14:textId="77777777" w:rsidR="00765837" w:rsidRDefault="00765837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DBD6E9C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491BC1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ABAA716" w14:textId="77777777" w:rsidR="00765837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5A8C704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 Id</w:t>
            </w:r>
          </w:p>
        </w:tc>
      </w:tr>
      <w:tr w:rsidR="00666356" w:rsidRPr="00D7306D" w14:paraId="0D790BF0" w14:textId="77777777" w:rsidTr="000C480D">
        <w:trPr>
          <w:trHeight w:val="378"/>
        </w:trPr>
        <w:tc>
          <w:tcPr>
            <w:tcW w:w="1559" w:type="dxa"/>
            <w:vAlign w:val="center"/>
          </w:tcPr>
          <w:p w14:paraId="72CA6FDC" w14:textId="076822B3" w:rsidR="00666356" w:rsidRDefault="001D4E74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080" w:type="dxa"/>
            <w:vAlign w:val="center"/>
          </w:tcPr>
          <w:p w14:paraId="5B323F5C" w14:textId="430F4C5E" w:rsidR="00666356" w:rsidRDefault="00666356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1B590C1" w14:textId="3CF19D72" w:rsidR="00666356" w:rsidRDefault="00666356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D7EF7E9" w14:textId="77777777" w:rsidR="00666356" w:rsidRPr="00BC6553" w:rsidRDefault="00666356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F9572C" w14:textId="77777777" w:rsidR="00666356" w:rsidRPr="00BC6553" w:rsidRDefault="00666356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920F4C" w14:textId="77777777" w:rsidR="00666356" w:rsidRDefault="00666356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061A80F" w14:textId="77777777" w:rsidR="00666356" w:rsidRDefault="00666356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D752C23" w14:textId="77777777" w:rsidR="00F17997" w:rsidRDefault="00F17997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32B36A5" w14:textId="77777777" w:rsidR="00F17997" w:rsidRPr="004D476C" w:rsidRDefault="00F17997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4" w:name="_Toc49966689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6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765837" w:rsidRPr="000253E8" w14:paraId="61E8F31D" w14:textId="77777777" w:rsidTr="000C480D">
        <w:trPr>
          <w:trHeight w:val="379"/>
        </w:trPr>
        <w:tc>
          <w:tcPr>
            <w:tcW w:w="1843" w:type="dxa"/>
          </w:tcPr>
          <w:p w14:paraId="3B84C74B" w14:textId="77777777" w:rsidR="00765837" w:rsidRPr="000253E8" w:rsidRDefault="0076583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FDE495B" w14:textId="77777777" w:rsidR="00765837" w:rsidRPr="000253E8" w:rsidRDefault="00765837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3DB12258" w14:textId="77777777" w:rsidR="00765837" w:rsidRPr="000253E8" w:rsidRDefault="00765837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F7F4E3A" w14:textId="77777777" w:rsidR="00765837" w:rsidRPr="000253E8" w:rsidRDefault="00765837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765837" w:rsidRPr="004A49C9" w14:paraId="478ECAFA" w14:textId="77777777" w:rsidTr="000C480D">
        <w:tc>
          <w:tcPr>
            <w:tcW w:w="1843" w:type="dxa"/>
          </w:tcPr>
          <w:p w14:paraId="40C39CE4" w14:textId="77777777" w:rsidR="00765837" w:rsidRPr="004A49C9" w:rsidRDefault="00765837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B66AC3F" w14:textId="77777777" w:rsidR="00765837" w:rsidRPr="004A49C9" w:rsidRDefault="00765837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CEAC96D" w14:textId="77777777" w:rsidR="00765837" w:rsidRPr="004A49C9" w:rsidRDefault="00765837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763E1A95" w14:textId="77777777" w:rsidR="00765837" w:rsidRPr="00E2590C" w:rsidRDefault="00765837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B717661" w14:textId="77777777" w:rsidR="005077DB" w:rsidRPr="005077DB" w:rsidRDefault="005077DB" w:rsidP="005077DB"/>
    <w:p w14:paraId="5EE11071" w14:textId="77777777" w:rsidR="00643254" w:rsidRPr="008616D0" w:rsidRDefault="00643254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5" w:name="_Toc49966690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6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268"/>
        <w:gridCol w:w="3118"/>
      </w:tblGrid>
      <w:tr w:rsidR="00765837" w:rsidRPr="0031791A" w14:paraId="6F4E011B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CE22CAD" w14:textId="77777777" w:rsidR="00765837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6BD8BE30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505335E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39087C5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AB57CB0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F7D49E5" w14:textId="77777777" w:rsidR="00765837" w:rsidRPr="0031791A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488CDDA" w14:textId="77777777" w:rsidR="00765837" w:rsidRPr="0097488C" w:rsidRDefault="00765837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65837" w:rsidRPr="00D7306D" w14:paraId="0685ADF4" w14:textId="77777777" w:rsidTr="000C480D">
        <w:trPr>
          <w:trHeight w:val="432"/>
        </w:trPr>
        <w:tc>
          <w:tcPr>
            <w:tcW w:w="1559" w:type="dxa"/>
            <w:vAlign w:val="center"/>
          </w:tcPr>
          <w:p w14:paraId="1E8D4BA4" w14:textId="77777777" w:rsidR="00765837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2D9B9C89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45D0F1F6" w14:textId="77777777" w:rsidR="00765837" w:rsidRPr="00BC6553" w:rsidRDefault="00765837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BDF3B10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E9C6B4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C78C4D3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5023BFE6" w14:textId="77777777" w:rsidR="00765837" w:rsidRPr="00BC6553" w:rsidRDefault="00765837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C55D273" w14:textId="77777777" w:rsidR="00206CCA" w:rsidRDefault="00206CCA" w:rsidP="00206CCA"/>
    <w:p w14:paraId="03779006" w14:textId="77777777" w:rsidR="00206CCA" w:rsidRPr="008616D0" w:rsidRDefault="00206CCA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6" w:name="_Toc49966691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6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206CCA" w:rsidRPr="0031791A" w14:paraId="4C2DB943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CDCEE9A" w14:textId="1932206E" w:rsidR="00206CCA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2BA5B2A" w14:textId="77777777" w:rsidR="00206CCA" w:rsidRPr="0031791A" w:rsidRDefault="00206C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2485691" w14:textId="77777777" w:rsidR="00206CCA" w:rsidRPr="0097488C" w:rsidRDefault="00206C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7488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206CCA" w:rsidRPr="00D7306D" w14:paraId="7A34C52F" w14:textId="77777777" w:rsidTr="000C480D">
        <w:trPr>
          <w:trHeight w:val="308"/>
        </w:trPr>
        <w:tc>
          <w:tcPr>
            <w:tcW w:w="1559" w:type="dxa"/>
            <w:vAlign w:val="center"/>
          </w:tcPr>
          <w:p w14:paraId="11292F36" w14:textId="77777777" w:rsidR="00206CCA" w:rsidRPr="00BC6553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404E55C" w14:textId="77777777" w:rsidR="00206CCA" w:rsidRPr="00BC6553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ADFE3D8" w14:textId="77777777" w:rsidR="00206CCA" w:rsidRPr="00BC6553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206CCA" w:rsidRPr="00D7306D" w14:paraId="1248990A" w14:textId="77777777" w:rsidTr="000C480D">
        <w:trPr>
          <w:trHeight w:val="308"/>
        </w:trPr>
        <w:tc>
          <w:tcPr>
            <w:tcW w:w="1559" w:type="dxa"/>
            <w:vAlign w:val="center"/>
          </w:tcPr>
          <w:p w14:paraId="557D95AF" w14:textId="77777777" w:rsidR="00206CCA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DE42CEB" w14:textId="1EC0B37C" w:rsidR="00206CCA" w:rsidRDefault="0096784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59C251D" w14:textId="77777777" w:rsidR="00206CCA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206CCA" w:rsidRPr="00D7306D" w14:paraId="50A93727" w14:textId="77777777" w:rsidTr="000C480D">
        <w:trPr>
          <w:trHeight w:val="308"/>
        </w:trPr>
        <w:tc>
          <w:tcPr>
            <w:tcW w:w="1559" w:type="dxa"/>
            <w:vAlign w:val="center"/>
          </w:tcPr>
          <w:p w14:paraId="0623BD66" w14:textId="113FB23E" w:rsidR="00206CCA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96784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24259E57" w14:textId="57F7FC0A" w:rsidR="00206CCA" w:rsidRDefault="0096784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804" w:type="dxa"/>
            <w:vAlign w:val="center"/>
          </w:tcPr>
          <w:p w14:paraId="5238307E" w14:textId="77777777" w:rsidR="00206CCA" w:rsidRDefault="00206C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Forbidden if userId not same as session info</w:t>
            </w:r>
          </w:p>
        </w:tc>
      </w:tr>
      <w:tr w:rsidR="00EA67BB" w:rsidRPr="00D7306D" w14:paraId="532CD16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42E5D95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1C922E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C4BCE0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45E083B3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969CF27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B3D059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F0CB74B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BEB8121" w14:textId="64C58CBA" w:rsidR="00430740" w:rsidRDefault="00430740" w:rsidP="00FE6F74"/>
    <w:p w14:paraId="0E3EB85E" w14:textId="77777777" w:rsidR="00861096" w:rsidRDefault="00861096" w:rsidP="00861096"/>
    <w:p w14:paraId="1733B39C" w14:textId="19D4C0D4" w:rsidR="00861096" w:rsidRDefault="00861096" w:rsidP="00D53175">
      <w:pPr>
        <w:pStyle w:val="1"/>
        <w:numPr>
          <w:ilvl w:val="0"/>
          <w:numId w:val="1"/>
        </w:numPr>
        <w:ind w:left="709" w:hanging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67" w:name="_Duplicate_My_Website"/>
      <w:bookmarkStart w:id="268" w:name="_Toc49966692"/>
      <w:bookmarkEnd w:id="267"/>
      <w:r>
        <w:rPr>
          <w:rFonts w:ascii="Tahoma" w:hAnsi="Tahoma" w:cs="Tahoma"/>
          <w:b/>
          <w:bCs/>
          <w:color w:val="auto"/>
          <w:sz w:val="28"/>
          <w:szCs w:val="28"/>
        </w:rPr>
        <w:t>Duplicate</w:t>
      </w:r>
      <w:r w:rsidR="00370548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A76DB5">
        <w:rPr>
          <w:rFonts w:ascii="Tahoma" w:hAnsi="Tahoma" w:cs="Tahoma"/>
          <w:b/>
          <w:bCs/>
          <w:color w:val="auto"/>
          <w:sz w:val="28"/>
          <w:szCs w:val="28"/>
        </w:rPr>
        <w:t xml:space="preserve">My </w:t>
      </w:r>
      <w:r>
        <w:rPr>
          <w:rFonts w:ascii="Tahoma" w:hAnsi="Tahoma" w:cs="Tahoma"/>
          <w:b/>
          <w:bCs/>
          <w:color w:val="auto"/>
          <w:sz w:val="28"/>
          <w:szCs w:val="28"/>
        </w:rPr>
        <w:t>Website API</w:t>
      </w:r>
      <w:bookmarkEnd w:id="268"/>
    </w:p>
    <w:p w14:paraId="357E29C2" w14:textId="77777777" w:rsidR="00861096" w:rsidRPr="008A6B90" w:rsidRDefault="00861096" w:rsidP="00861096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61096" w:rsidRPr="00554C13" w14:paraId="124C8AE3" w14:textId="77777777" w:rsidTr="000C480D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414D942" w14:textId="77777777" w:rsidR="00861096" w:rsidRPr="00554C13" w:rsidRDefault="0086109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EDF9463" w14:textId="612E2A40" w:rsidR="00861096" w:rsidRPr="00554C13" w:rsidRDefault="00861096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Duplicate </w:t>
            </w:r>
            <w:r w:rsidR="00A76DB5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My </w:t>
            </w:r>
            <w:r w:rsidR="00F24A95">
              <w:rPr>
                <w:rFonts w:ascii="Tahoma" w:hAnsi="Tahoma" w:cs="Tahoma"/>
                <w:sz w:val="20"/>
                <w:szCs w:val="20"/>
                <w:lang w:eastAsia="ja-JP"/>
              </w:rPr>
              <w:t>Website</w:t>
            </w:r>
          </w:p>
        </w:tc>
      </w:tr>
      <w:tr w:rsidR="00861096" w:rsidRPr="00554C13" w14:paraId="6D0556F7" w14:textId="77777777" w:rsidTr="000C480D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D78CFC1" w14:textId="77777777" w:rsidR="00861096" w:rsidRPr="00554C13" w:rsidRDefault="0086109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EC6D5D0" w14:textId="20EE61C6" w:rsidR="00861096" w:rsidRPr="008F2A18" w:rsidRDefault="00861096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2F7536">
              <w:rPr>
                <w:rFonts w:ascii="Tahoma" w:hAnsi="Tahoma" w:cs="Tahoma"/>
                <w:sz w:val="20"/>
                <w:szCs w:val="20"/>
                <w:lang w:bidi="th-TH"/>
              </w:rPr>
              <w:t>webistes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/duplicate</w:t>
            </w:r>
          </w:p>
        </w:tc>
      </w:tr>
      <w:tr w:rsidR="00861096" w:rsidRPr="00554C13" w14:paraId="42C529D8" w14:textId="77777777" w:rsidTr="000C480D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0E629BC" w14:textId="77777777" w:rsidR="00861096" w:rsidRPr="001E1724" w:rsidRDefault="0086109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1724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8DBC945" w14:textId="77777777" w:rsidR="00861096" w:rsidRDefault="00861096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861096" w:rsidRPr="00554C13" w14:paraId="109806A4" w14:textId="77777777" w:rsidTr="000C480D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0E31747" w14:textId="77777777" w:rsidR="00861096" w:rsidRPr="00554C13" w:rsidRDefault="0086109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300CBD2" w14:textId="33C61506" w:rsidR="00861096" w:rsidRPr="008F2A18" w:rsidRDefault="00861096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28D23034" w14:textId="77777777" w:rsidR="00606701" w:rsidRDefault="00606701" w:rsidP="00606701">
      <w:pPr>
        <w:rPr>
          <w:rStyle w:val="af0"/>
          <w:rFonts w:ascii="Tahoma" w:hAnsi="Tahoma" w:cs="Tahoma"/>
          <w:color w:val="auto"/>
        </w:rPr>
      </w:pPr>
    </w:p>
    <w:p w14:paraId="22901063" w14:textId="77777777" w:rsidR="00606701" w:rsidRPr="004D476C" w:rsidRDefault="00606701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69" w:name="_Toc49966693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69"/>
    </w:p>
    <w:p w14:paraId="74367AE2" w14:textId="0A0DD012" w:rsidR="008F21F9" w:rsidRPr="008F2A18" w:rsidRDefault="008F21F9" w:rsidP="008F21F9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Duplicate my website.</w:t>
      </w:r>
    </w:p>
    <w:p w14:paraId="691533D3" w14:textId="77777777" w:rsidR="008F21F9" w:rsidRPr="00B45296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F21F9" w:rsidRPr="0031791A" w14:paraId="2FF60ADE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D720C14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B4640B8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12DAA95" w14:textId="77777777" w:rsidR="008F21F9" w:rsidRPr="000B479B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B479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F21F9" w:rsidRPr="00D7306D" w14:paraId="423805A3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0D0BC057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16DE8D58" w14:textId="77777777" w:rsidR="008F21F9" w:rsidRPr="00BC6553" w:rsidRDefault="008F21F9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2E1243C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A3D1128" w14:textId="77777777" w:rsidR="008F21F9" w:rsidRDefault="008F21F9" w:rsidP="008F21F9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3C82EA9" w14:textId="77777777" w:rsidR="008F21F9" w:rsidRPr="00F00294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8F21F9" w:rsidRPr="0031791A" w14:paraId="3BDADA70" w14:textId="77777777" w:rsidTr="00B4744E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1B2B814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404C90F6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546201F6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4EF22DFB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8F21F9" w:rsidRPr="00D7306D" w14:paraId="7C9E4E0A" w14:textId="77777777" w:rsidTr="00B4744E">
        <w:trPr>
          <w:trHeight w:val="382"/>
        </w:trPr>
        <w:tc>
          <w:tcPr>
            <w:tcW w:w="567" w:type="dxa"/>
            <w:vAlign w:val="center"/>
          </w:tcPr>
          <w:p w14:paraId="55FAD5E0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12EBCE64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7B5987E6" w14:textId="44314636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5953" w:type="dxa"/>
            <w:vAlign w:val="center"/>
          </w:tcPr>
          <w:p w14:paraId="34BF7DE3" w14:textId="77777777" w:rsidR="008F21F9" w:rsidRPr="001A040E" w:rsidRDefault="008F21F9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1A040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314D46B5" w14:textId="77777777" w:rsidR="008F21F9" w:rsidRPr="004626B5" w:rsidRDefault="008F21F9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  <w:tr w:rsidR="008F21F9" w:rsidRPr="00D7306D" w14:paraId="656B8100" w14:textId="77777777" w:rsidTr="00B4744E">
        <w:trPr>
          <w:trHeight w:val="382"/>
        </w:trPr>
        <w:tc>
          <w:tcPr>
            <w:tcW w:w="567" w:type="dxa"/>
            <w:vAlign w:val="center"/>
          </w:tcPr>
          <w:p w14:paraId="6024CFFD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7F4C0E93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format</w:t>
            </w:r>
          </w:p>
        </w:tc>
        <w:tc>
          <w:tcPr>
            <w:tcW w:w="1560" w:type="dxa"/>
            <w:vAlign w:val="center"/>
          </w:tcPr>
          <w:p w14:paraId="23D80C4C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5953" w:type="dxa"/>
            <w:vAlign w:val="center"/>
          </w:tcPr>
          <w:p w14:paraId="325C92DB" w14:textId="77777777" w:rsidR="008F21F9" w:rsidRPr="001A040E" w:rsidRDefault="008F21F9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1A040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247AADD5" w14:textId="77777777" w:rsidR="008F21F9" w:rsidRDefault="008F21F9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Thai or special characters</w:t>
            </w:r>
          </w:p>
          <w:p w14:paraId="116B88CB" w14:textId="77777777" w:rsidR="008F21F9" w:rsidRDefault="008F21F9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1~20 characters</w:t>
            </w:r>
          </w:p>
        </w:tc>
      </w:tr>
    </w:tbl>
    <w:p w14:paraId="6840D21C" w14:textId="77777777" w:rsidR="008F21F9" w:rsidRDefault="008F21F9" w:rsidP="008F21F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9C978B5" w14:textId="77777777" w:rsidR="008F21F9" w:rsidRPr="00204BDE" w:rsidRDefault="008F21F9" w:rsidP="008F21F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8F21F9" w:rsidRPr="0031791A" w14:paraId="41E7CB77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12866E2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65FFCF9B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1CC4F8B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6143FFE" w14:textId="77777777" w:rsidR="008F21F9" w:rsidRPr="004B6EFE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B6EF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F21F9" w:rsidRPr="00D7306D" w14:paraId="17C8CECE" w14:textId="77777777" w:rsidTr="00B4744E">
        <w:trPr>
          <w:trHeight w:val="382"/>
        </w:trPr>
        <w:tc>
          <w:tcPr>
            <w:tcW w:w="1701" w:type="dxa"/>
            <w:vMerge w:val="restart"/>
            <w:vAlign w:val="center"/>
          </w:tcPr>
          <w:p w14:paraId="7475660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56D8E80C" w14:textId="7FB2ECAA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Merge w:val="restart"/>
            <w:vAlign w:val="center"/>
          </w:tcPr>
          <w:p w14:paraId="5A4B00C8" w14:textId="77777777" w:rsidR="008F21F9" w:rsidRPr="00BC6553" w:rsidRDefault="008F21F9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A69CC21" w14:textId="3FA2BE7E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</w:tr>
      <w:tr w:rsidR="008F21F9" w:rsidRPr="00D7306D" w14:paraId="5D46F998" w14:textId="77777777" w:rsidTr="00B4744E">
        <w:trPr>
          <w:trHeight w:val="382"/>
        </w:trPr>
        <w:tc>
          <w:tcPr>
            <w:tcW w:w="1701" w:type="dxa"/>
            <w:vMerge/>
            <w:vAlign w:val="center"/>
          </w:tcPr>
          <w:p w14:paraId="0DB26CE3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107EED9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559" w:type="dxa"/>
            <w:vMerge/>
            <w:vAlign w:val="center"/>
          </w:tcPr>
          <w:p w14:paraId="7862BF03" w14:textId="77777777" w:rsidR="008F21F9" w:rsidRDefault="008F21F9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F46E187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</w:tr>
    </w:tbl>
    <w:p w14:paraId="06E2184F" w14:textId="77777777" w:rsidR="008F21F9" w:rsidRPr="00F6258E" w:rsidRDefault="008F21F9" w:rsidP="008F21F9">
      <w:pPr>
        <w:rPr>
          <w:rStyle w:val="af0"/>
          <w:rFonts w:ascii="Tahoma" w:hAnsi="Tahoma" w:cs="Tahoma"/>
          <w:color w:val="auto"/>
          <w:lang w:eastAsia="ja-JP"/>
        </w:rPr>
      </w:pPr>
    </w:p>
    <w:p w14:paraId="2ACB4B3E" w14:textId="77777777" w:rsidR="008F21F9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Same Project Name Exists</w:t>
      </w:r>
    </w:p>
    <w:p w14:paraId="54125A5F" w14:textId="77777777" w:rsidR="008F21F9" w:rsidRPr="00F75C84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Project by 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project information of session userId.</w:t>
      </w:r>
    </w:p>
    <w:p w14:paraId="5F21C7F9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402"/>
        <w:gridCol w:w="3544"/>
      </w:tblGrid>
      <w:tr w:rsidR="008F21F9" w:rsidRPr="0031791A" w14:paraId="5BF139CB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E019704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E0B3C17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402" w:type="dxa"/>
            <w:shd w:val="clear" w:color="auto" w:fill="B4C6E7" w:themeFill="accent5" w:themeFillTint="66"/>
            <w:vAlign w:val="center"/>
          </w:tcPr>
          <w:p w14:paraId="600CE458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544" w:type="dxa"/>
            <w:shd w:val="clear" w:color="auto" w:fill="B4C6E7" w:themeFill="accent5" w:themeFillTint="66"/>
            <w:vAlign w:val="center"/>
          </w:tcPr>
          <w:p w14:paraId="69A0E154" w14:textId="77777777" w:rsidR="008F21F9" w:rsidRPr="001E796D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F21F9" w:rsidRPr="00D7306D" w14:paraId="7A1B28B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042F843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343B022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56CF3809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544" w:type="dxa"/>
            <w:vAlign w:val="center"/>
          </w:tcPr>
          <w:p w14:paraId="66A59A3E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F21F9" w:rsidRPr="00D7306D" w14:paraId="5882B74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EF5FFC5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3E621C2E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402" w:type="dxa"/>
            <w:vAlign w:val="center"/>
          </w:tcPr>
          <w:p w14:paraId="54DFF50A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3544" w:type="dxa"/>
            <w:vAlign w:val="center"/>
          </w:tcPr>
          <w:p w14:paraId="2EC862CA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9BDD4BE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2974E78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success response from microservice, return following error.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F21F9" w:rsidRPr="0031791A" w14:paraId="0A23BEBB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1AA3C71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ADD95C9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1C83EF3" w14:textId="77777777" w:rsidR="008F21F9" w:rsidRPr="00B312D8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312D8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F21F9" w:rsidRPr="00D7306D" w14:paraId="011E831B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1858C63B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20B9850D" w14:textId="77777777" w:rsidR="008F21F9" w:rsidRPr="00BC6553" w:rsidRDefault="008F21F9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0831FF5F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A986101" w14:textId="77777777" w:rsidR="008F21F9" w:rsidRPr="004220D3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2CE0DB4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other than E404004 return error response.</w:t>
      </w:r>
    </w:p>
    <w:p w14:paraId="05F0630F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214FC2B" w14:textId="77777777" w:rsidR="008F21F9" w:rsidRPr="00F75C84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My Website by 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information of session userId.</w:t>
      </w:r>
    </w:p>
    <w:p w14:paraId="2A1AEB48" w14:textId="77777777" w:rsidR="008F21F9" w:rsidRPr="001B258B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F21F9" w:rsidRPr="0031791A" w14:paraId="479CA1AF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5C0E95E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4C5AE8A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EC5B37C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21835D3D" w14:textId="77777777" w:rsidR="008F21F9" w:rsidRPr="001E796D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F21F9" w:rsidRPr="00D7306D" w14:paraId="36B6089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EF39D13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42DDCE53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241199F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2680CFF1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F21F9" w:rsidRPr="00D7306D" w14:paraId="74AC00E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074AA55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16B71CB4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9D4E41C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3118" w:type="dxa"/>
            <w:vAlign w:val="center"/>
          </w:tcPr>
          <w:p w14:paraId="473FC66C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5AC649C" w14:textId="77777777" w:rsidR="008F21F9" w:rsidRPr="004220D3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19C6659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success response from microservice, return the following error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F21F9" w:rsidRPr="0031791A" w14:paraId="27986EDE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80F4E95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E467355" w14:textId="77777777" w:rsidR="008F21F9" w:rsidRPr="0031791A" w:rsidRDefault="008F21F9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FC36F7A" w14:textId="77777777" w:rsidR="008F21F9" w:rsidRPr="0072542E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2542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F21F9" w:rsidRPr="00D7306D" w14:paraId="2FC8C92E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1DE2026F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02841041" w14:textId="77777777" w:rsidR="008F21F9" w:rsidRPr="00BC6553" w:rsidRDefault="008F21F9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1F703C5F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4DAAAD3" w14:textId="77777777" w:rsidR="008F21F9" w:rsidRPr="004220D3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13D83493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other than E404004 return error response.</w:t>
      </w:r>
    </w:p>
    <w:p w14:paraId="6865AFA9" w14:textId="77777777" w:rsidR="008F21F9" w:rsidRPr="00F6258E" w:rsidRDefault="008F21F9" w:rsidP="008F21F9">
      <w:pPr>
        <w:rPr>
          <w:rStyle w:val="af0"/>
          <w:rFonts w:ascii="Tahoma" w:hAnsi="Tahoma" w:cs="Tahoma"/>
          <w:color w:val="auto"/>
          <w:lang w:eastAsia="ja-JP"/>
        </w:rPr>
      </w:pPr>
    </w:p>
    <w:p w14:paraId="2010D272" w14:textId="380EA8B2" w:rsidR="008F21F9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Source </w:t>
      </w:r>
      <w:r w:rsidR="006B462D">
        <w:rPr>
          <w:rStyle w:val="af0"/>
          <w:rFonts w:ascii="Tahoma" w:hAnsi="Tahoma" w:cs="Tahoma"/>
          <w:color w:val="auto"/>
          <w:lang w:eastAsia="ja-JP"/>
        </w:rPr>
        <w:t>Website</w:t>
      </w:r>
      <w:r>
        <w:rPr>
          <w:rStyle w:val="af0"/>
          <w:rFonts w:ascii="Tahoma" w:hAnsi="Tahoma" w:cs="Tahoma"/>
          <w:color w:val="auto"/>
          <w:lang w:eastAsia="ja-JP"/>
        </w:rPr>
        <w:t xml:space="preserve"> </w:t>
      </w:r>
      <w:r>
        <w:rPr>
          <w:rStyle w:val="af0"/>
          <w:rFonts w:ascii="Tahoma" w:hAnsi="Tahoma" w:cs="Tahoma" w:hint="eastAsia"/>
          <w:color w:val="auto"/>
          <w:lang w:eastAsia="ja-JP"/>
        </w:rPr>
        <w:t>Information</w:t>
      </w:r>
    </w:p>
    <w:p w14:paraId="4066100B" w14:textId="5B7CE14B" w:rsidR="008F21F9" w:rsidRPr="00F75C84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6B462D">
        <w:rPr>
          <w:rFonts w:ascii="Tahoma" w:hAnsi="Tahoma" w:cs="Tahoma"/>
          <w:sz w:val="20"/>
          <w:szCs w:val="20"/>
          <w:lang w:eastAsia="ja-JP" w:bidi="th-TH"/>
        </w:rPr>
        <w:t>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6B462D">
        <w:rPr>
          <w:rFonts w:ascii="Tahoma" w:hAnsi="Tahoma" w:cs="Tahoma"/>
          <w:sz w:val="20"/>
          <w:szCs w:val="20"/>
          <w:lang w:eastAsia="ja-JP" w:bidi="th-TH"/>
        </w:rPr>
        <w:t>website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information of specified </w:t>
      </w:r>
      <w:r w:rsidR="006B462D">
        <w:rPr>
          <w:rFonts w:ascii="Tahoma" w:hAnsi="Tahoma" w:cs="Tahoma"/>
          <w:sz w:val="20"/>
          <w:szCs w:val="20"/>
          <w:lang w:eastAsia="ja-JP" w:bidi="th-TH"/>
        </w:rPr>
        <w:t>website</w:t>
      </w:r>
      <w:r>
        <w:rPr>
          <w:rFonts w:ascii="Tahoma" w:hAnsi="Tahoma" w:cs="Tahoma"/>
          <w:sz w:val="20"/>
          <w:szCs w:val="20"/>
          <w:lang w:eastAsia="ja-JP" w:bidi="th-TH"/>
        </w:rPr>
        <w:t>Id.</w:t>
      </w:r>
    </w:p>
    <w:p w14:paraId="26824B6B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F21F9" w:rsidRPr="0031791A" w14:paraId="7D106E92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F93FE0B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B85D25A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7E37EF7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D8AB360" w14:textId="77777777" w:rsidR="008F21F9" w:rsidRPr="001E796D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F21F9" w:rsidRPr="00D7306D" w14:paraId="5138195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A6ECB40" w14:textId="25E308BB" w:rsidR="008F21F9" w:rsidRPr="00BC6553" w:rsidRDefault="006B462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8F21F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07784BF7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D0703FF" w14:textId="2ED4A935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6B46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3118" w:type="dxa"/>
            <w:vAlign w:val="center"/>
          </w:tcPr>
          <w:p w14:paraId="01310922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F21F9" w:rsidRPr="00D7306D" w14:paraId="34DCF3A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03217F1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4CCD7A53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1DAB313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3E14891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B7B4D05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4467103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D6A62C4" w14:textId="77777777" w:rsidR="008F21F9" w:rsidRPr="00B42785" w:rsidRDefault="008F21F9" w:rsidP="008F21F9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755C01DF" w14:textId="6A2C95A9" w:rsidR="008F21F9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Create Project Website Data By Copying The Website Data of Source </w:t>
      </w:r>
      <w:r w:rsidR="008044E0">
        <w:rPr>
          <w:rStyle w:val="af0"/>
          <w:rFonts w:ascii="Tahoma" w:hAnsi="Tahoma" w:cs="Tahoma"/>
          <w:color w:val="auto"/>
          <w:lang w:eastAsia="ja-JP"/>
        </w:rPr>
        <w:t>Website</w:t>
      </w:r>
      <w:r>
        <w:rPr>
          <w:rStyle w:val="af0"/>
          <w:rFonts w:ascii="Tahoma" w:hAnsi="Tahoma" w:cs="Tahoma"/>
          <w:color w:val="auto"/>
          <w:lang w:eastAsia="ja-JP"/>
        </w:rPr>
        <w:t xml:space="preserve"> </w:t>
      </w:r>
    </w:p>
    <w:p w14:paraId="65C0ADD6" w14:textId="77777777" w:rsidR="008F21F9" w:rsidRPr="00F75C84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Duplicate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copy the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BD9E540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8F21F9" w:rsidRPr="0031791A" w14:paraId="22C4523B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13CA16A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E093F30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73CA12EA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2A448C3A" w14:textId="77777777" w:rsidR="008F21F9" w:rsidRPr="001E796D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F21F9" w:rsidRPr="00D7306D" w14:paraId="55E03488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0936E02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12F034FF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242DCE30" w14:textId="0FDF5DA0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Source </w:t>
            </w:r>
            <w:r w:rsidR="008044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s.websiteDataId</w:t>
            </w:r>
          </w:p>
        </w:tc>
        <w:tc>
          <w:tcPr>
            <w:tcW w:w="1417" w:type="dxa"/>
            <w:vAlign w:val="center"/>
          </w:tcPr>
          <w:p w14:paraId="0C4BE015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54C3A5F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86816BF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C3D54C2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7E9793C" w14:textId="77777777" w:rsidR="008F21F9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Project Information</w:t>
      </w:r>
    </w:p>
    <w:p w14:paraId="72DCB5B4" w14:textId="77777777" w:rsidR="008F21F9" w:rsidRPr="00F75C84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project for session userId.</w:t>
      </w:r>
    </w:p>
    <w:p w14:paraId="1833C277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8F21F9" w:rsidRPr="0031791A" w14:paraId="5F8BA4D8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4B7FD50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17DB4BC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7E8B85DB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499B229C" w14:textId="77777777" w:rsidR="008F21F9" w:rsidRPr="001E796D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F21F9" w:rsidRPr="00D7306D" w14:paraId="2DC39FE3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B3FDB12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BC40AE5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1AE2C65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1417" w:type="dxa"/>
            <w:vAlign w:val="center"/>
          </w:tcPr>
          <w:p w14:paraId="08E0A917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3F6038C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4D99AB6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6B110A63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07C862BE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projectName</w:t>
            </w:r>
          </w:p>
        </w:tc>
        <w:tc>
          <w:tcPr>
            <w:tcW w:w="1417" w:type="dxa"/>
            <w:vAlign w:val="center"/>
          </w:tcPr>
          <w:p w14:paraId="2D80C05B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7288DE1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96EFC56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5" w:type="dxa"/>
            <w:vAlign w:val="center"/>
          </w:tcPr>
          <w:p w14:paraId="61D36B79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06CEE0F2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duplicated above</w:t>
            </w:r>
          </w:p>
        </w:tc>
        <w:tc>
          <w:tcPr>
            <w:tcW w:w="1417" w:type="dxa"/>
            <w:vAlign w:val="center"/>
          </w:tcPr>
          <w:p w14:paraId="49984B2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620B183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7BC9237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1275" w:type="dxa"/>
            <w:vAlign w:val="center"/>
          </w:tcPr>
          <w:p w14:paraId="6841FFA6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6F981EF" w14:textId="688B4E9D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humbnail of source </w:t>
            </w:r>
            <w:r w:rsidR="008044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1417" w:type="dxa"/>
            <w:vAlign w:val="center"/>
          </w:tcPr>
          <w:p w14:paraId="6CFA869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ADC8E1" w14:textId="77777777" w:rsidR="008F21F9" w:rsidRPr="003B1F93" w:rsidRDefault="008F21F9" w:rsidP="008F21F9">
      <w:pPr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</w:p>
    <w:p w14:paraId="4C004F15" w14:textId="77777777" w:rsidR="008F21F9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42E6AF52" w14:textId="77777777" w:rsidR="008F21F9" w:rsidRDefault="008F21F9" w:rsidP="008F21F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4110"/>
        <w:gridCol w:w="2977"/>
      </w:tblGrid>
      <w:tr w:rsidR="008F21F9" w:rsidRPr="0031791A" w14:paraId="1CC85408" w14:textId="77777777" w:rsidTr="00B4744E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26E0BCB3" w14:textId="77777777" w:rsidR="008F21F9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16B3E5B0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110" w:type="dxa"/>
            <w:shd w:val="clear" w:color="auto" w:fill="B4C6E7" w:themeFill="accent5" w:themeFillTint="66"/>
            <w:vAlign w:val="center"/>
          </w:tcPr>
          <w:p w14:paraId="0E7F4F6E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516F52B" w14:textId="77777777" w:rsidR="008F21F9" w:rsidRPr="0031791A" w:rsidRDefault="008F21F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8F21F9" w:rsidRPr="00D7306D" w14:paraId="197DCBCD" w14:textId="77777777" w:rsidTr="00B4744E">
        <w:trPr>
          <w:trHeight w:val="450"/>
        </w:trPr>
        <w:tc>
          <w:tcPr>
            <w:tcW w:w="1843" w:type="dxa"/>
            <w:vAlign w:val="center"/>
          </w:tcPr>
          <w:p w14:paraId="4C4C6F7A" w14:textId="36565BB8" w:rsidR="008F21F9" w:rsidRDefault="008044E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</w:t>
            </w:r>
            <w:r w:rsidR="008F21F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6" w:type="dxa"/>
            <w:vAlign w:val="center"/>
          </w:tcPr>
          <w:p w14:paraId="2B5D7A7B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110" w:type="dxa"/>
            <w:vAlign w:val="center"/>
          </w:tcPr>
          <w:p w14:paraId="3C308E63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created above</w:t>
            </w:r>
          </w:p>
        </w:tc>
        <w:tc>
          <w:tcPr>
            <w:tcW w:w="2977" w:type="dxa"/>
            <w:vAlign w:val="center"/>
          </w:tcPr>
          <w:p w14:paraId="2DD32D4E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02B0C6DC" w14:textId="77777777" w:rsidTr="00B4744E">
        <w:trPr>
          <w:trHeight w:val="428"/>
        </w:trPr>
        <w:tc>
          <w:tcPr>
            <w:tcW w:w="1843" w:type="dxa"/>
            <w:vAlign w:val="center"/>
          </w:tcPr>
          <w:p w14:paraId="0A002F5F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6" w:type="dxa"/>
            <w:vAlign w:val="center"/>
          </w:tcPr>
          <w:p w14:paraId="44261652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04331438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 created above</w:t>
            </w:r>
          </w:p>
        </w:tc>
        <w:tc>
          <w:tcPr>
            <w:tcW w:w="2977" w:type="dxa"/>
            <w:vAlign w:val="center"/>
          </w:tcPr>
          <w:p w14:paraId="369B664F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557DB1CF" w14:textId="77777777" w:rsidTr="00B4744E">
        <w:trPr>
          <w:trHeight w:val="405"/>
        </w:trPr>
        <w:tc>
          <w:tcPr>
            <w:tcW w:w="1843" w:type="dxa"/>
            <w:vAlign w:val="center"/>
          </w:tcPr>
          <w:p w14:paraId="52C99773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6" w:type="dxa"/>
            <w:vAlign w:val="center"/>
          </w:tcPr>
          <w:p w14:paraId="1AC3F318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6A51A1CE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 created above</w:t>
            </w:r>
          </w:p>
        </w:tc>
        <w:tc>
          <w:tcPr>
            <w:tcW w:w="2977" w:type="dxa"/>
            <w:vAlign w:val="center"/>
          </w:tcPr>
          <w:p w14:paraId="58B93D9E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07014663" w14:textId="77777777" w:rsidTr="00B4744E">
        <w:trPr>
          <w:trHeight w:val="412"/>
        </w:trPr>
        <w:tc>
          <w:tcPr>
            <w:tcW w:w="1843" w:type="dxa"/>
            <w:vAlign w:val="center"/>
          </w:tcPr>
          <w:p w14:paraId="521B431E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276" w:type="dxa"/>
            <w:vAlign w:val="center"/>
          </w:tcPr>
          <w:p w14:paraId="7AEAA578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16DAE90D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 created above</w:t>
            </w:r>
          </w:p>
        </w:tc>
        <w:tc>
          <w:tcPr>
            <w:tcW w:w="2977" w:type="dxa"/>
            <w:vAlign w:val="center"/>
          </w:tcPr>
          <w:p w14:paraId="672B6652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2CFD8824" w14:textId="77777777" w:rsidTr="00B4744E">
        <w:trPr>
          <w:trHeight w:val="418"/>
        </w:trPr>
        <w:tc>
          <w:tcPr>
            <w:tcW w:w="1843" w:type="dxa"/>
            <w:vAlign w:val="center"/>
          </w:tcPr>
          <w:p w14:paraId="56F5FB56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6" w:type="dxa"/>
            <w:vAlign w:val="center"/>
          </w:tcPr>
          <w:p w14:paraId="35B7F500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6D3EC3E9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 created above</w:t>
            </w:r>
          </w:p>
        </w:tc>
        <w:tc>
          <w:tcPr>
            <w:tcW w:w="2977" w:type="dxa"/>
            <w:vAlign w:val="center"/>
          </w:tcPr>
          <w:p w14:paraId="1BEEA35B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21F9" w:rsidRPr="00D7306D" w14:paraId="5763C7A6" w14:textId="77777777" w:rsidTr="00B4744E">
        <w:trPr>
          <w:trHeight w:val="410"/>
        </w:trPr>
        <w:tc>
          <w:tcPr>
            <w:tcW w:w="1843" w:type="dxa"/>
            <w:vAlign w:val="center"/>
          </w:tcPr>
          <w:p w14:paraId="155C9BC1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6" w:type="dxa"/>
            <w:vAlign w:val="center"/>
          </w:tcPr>
          <w:p w14:paraId="1CD00A51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742878AD" w14:textId="77777777" w:rsidR="008F21F9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created above</w:t>
            </w:r>
          </w:p>
        </w:tc>
        <w:tc>
          <w:tcPr>
            <w:tcW w:w="2977" w:type="dxa"/>
            <w:vAlign w:val="center"/>
          </w:tcPr>
          <w:p w14:paraId="4FAA67FA" w14:textId="77777777" w:rsidR="008F21F9" w:rsidRPr="00BC6553" w:rsidRDefault="008F21F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9EEFF60" w14:textId="77777777" w:rsidR="008F21F9" w:rsidRPr="00BF090A" w:rsidRDefault="008F21F9" w:rsidP="008F21F9">
      <w:pPr>
        <w:rPr>
          <w:rFonts w:ascii="Tahoma" w:hAnsi="Tahoma" w:cs="Tahoma"/>
          <w:sz w:val="20"/>
          <w:szCs w:val="20"/>
          <w:lang w:bidi="th-TH"/>
        </w:rPr>
      </w:pPr>
    </w:p>
    <w:p w14:paraId="50C7D812" w14:textId="77777777" w:rsidR="008F21F9" w:rsidRDefault="008F21F9" w:rsidP="000D494D">
      <w:pPr>
        <w:pStyle w:val="ab"/>
        <w:numPr>
          <w:ilvl w:val="0"/>
          <w:numId w:val="5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246FFDA" w14:textId="77777777" w:rsidR="00606701" w:rsidRDefault="00606701" w:rsidP="00861096">
      <w:pPr>
        <w:rPr>
          <w:rStyle w:val="af0"/>
          <w:rFonts w:ascii="Tahoma" w:hAnsi="Tahoma" w:cs="Tahoma"/>
          <w:color w:val="auto"/>
        </w:rPr>
      </w:pPr>
    </w:p>
    <w:p w14:paraId="3FFC7417" w14:textId="77777777" w:rsidR="00861096" w:rsidRPr="004D476C" w:rsidRDefault="00861096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0" w:name="_Toc49966694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7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861096" w:rsidRPr="000253E8" w14:paraId="4CCCB67B" w14:textId="77777777" w:rsidTr="000C480D">
        <w:tc>
          <w:tcPr>
            <w:tcW w:w="2523" w:type="dxa"/>
          </w:tcPr>
          <w:p w14:paraId="52FE7CDB" w14:textId="77777777" w:rsidR="00861096" w:rsidRPr="000253E8" w:rsidRDefault="0086109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808C9FC" w14:textId="77777777" w:rsidR="00861096" w:rsidRPr="000253E8" w:rsidRDefault="0086109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43975A7" w14:textId="77777777" w:rsidR="00861096" w:rsidRPr="000253E8" w:rsidRDefault="0086109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B636ED8" w14:textId="77777777" w:rsidR="00861096" w:rsidRPr="000253E8" w:rsidRDefault="0086109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0A032E0" w14:textId="77777777" w:rsidR="00861096" w:rsidRPr="000253E8" w:rsidRDefault="0086109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61096" w:rsidRPr="004A49C9" w14:paraId="7F00D219" w14:textId="77777777" w:rsidTr="000C480D">
        <w:tc>
          <w:tcPr>
            <w:tcW w:w="2523" w:type="dxa"/>
          </w:tcPr>
          <w:p w14:paraId="6481774E" w14:textId="77777777" w:rsidR="00861096" w:rsidRPr="004A49C9" w:rsidRDefault="0086109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5CAD762" w14:textId="77777777" w:rsidR="00861096" w:rsidRPr="004A49C9" w:rsidRDefault="0086109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1B5A197" w14:textId="77777777" w:rsidR="00861096" w:rsidRPr="004A49C9" w:rsidRDefault="0086109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100519A4" w14:textId="77777777" w:rsidR="00861096" w:rsidRPr="004A49C9" w:rsidRDefault="0086109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EB55EC1" w14:textId="77777777" w:rsidR="00861096" w:rsidRPr="00E2590C" w:rsidRDefault="0086109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D890DEE" w14:textId="77777777" w:rsidR="00861096" w:rsidRPr="00D46019" w:rsidRDefault="00861096" w:rsidP="00861096"/>
    <w:p w14:paraId="6DE83F3F" w14:textId="77777777" w:rsidR="00861096" w:rsidRPr="004D476C" w:rsidRDefault="0086109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1" w:name="_Toc49966695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7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61096" w:rsidRPr="0031791A" w14:paraId="3FE3566B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1CF4149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708487E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3D1BB60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00E4C27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F8C2925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F133406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EBFD1E1" w14:textId="77777777" w:rsidR="00861096" w:rsidRPr="00546CE1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61096" w:rsidRPr="00D7306D" w14:paraId="5669EFA6" w14:textId="77777777" w:rsidTr="000C480D">
        <w:trPr>
          <w:trHeight w:val="378"/>
        </w:trPr>
        <w:tc>
          <w:tcPr>
            <w:tcW w:w="1559" w:type="dxa"/>
            <w:vAlign w:val="center"/>
          </w:tcPr>
          <w:p w14:paraId="0F770AC2" w14:textId="3A24FEB0" w:rsidR="00861096" w:rsidRPr="00BC6553" w:rsidRDefault="007B169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080" w:type="dxa"/>
            <w:vAlign w:val="center"/>
          </w:tcPr>
          <w:p w14:paraId="64E47DAE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2CB667CF" w14:textId="77777777" w:rsidR="00861096" w:rsidRPr="00BC6553" w:rsidRDefault="0086109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CB943BE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68BE2C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F54520F" w14:textId="384B7C2E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0DCEC82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265" w:rsidRPr="00D7306D" w14:paraId="35AD30CF" w14:textId="77777777" w:rsidTr="000C480D">
        <w:trPr>
          <w:trHeight w:val="378"/>
        </w:trPr>
        <w:tc>
          <w:tcPr>
            <w:tcW w:w="1559" w:type="dxa"/>
            <w:vAlign w:val="center"/>
          </w:tcPr>
          <w:p w14:paraId="262F5B5E" w14:textId="11849564" w:rsidR="00C93265" w:rsidRDefault="00C9326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01D0E1B2" w14:textId="2FF19D46" w:rsidR="00C93265" w:rsidRDefault="00C9326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56F1426" w14:textId="632B467E" w:rsidR="00C93265" w:rsidRDefault="00C9326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164CF45" w14:textId="77777777" w:rsidR="00C93265" w:rsidRPr="00BC6553" w:rsidRDefault="00C9326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707644" w14:textId="77777777" w:rsidR="00C93265" w:rsidRPr="00BC6553" w:rsidRDefault="00C9326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C75CD45" w14:textId="77777777" w:rsidR="00C93265" w:rsidRPr="00BC6553" w:rsidRDefault="00C9326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E509D3E" w14:textId="77777777" w:rsidR="00C93265" w:rsidRPr="00BC6553" w:rsidRDefault="00C9326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91B8487" w14:textId="77777777" w:rsidR="00861096" w:rsidRDefault="00861096" w:rsidP="00861096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FB804FC" w14:textId="77777777" w:rsidR="00861096" w:rsidRPr="004D476C" w:rsidRDefault="00861096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2" w:name="_Toc49966696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7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861096" w:rsidRPr="000253E8" w14:paraId="306A6BA7" w14:textId="77777777" w:rsidTr="000C480D">
        <w:trPr>
          <w:trHeight w:val="379"/>
        </w:trPr>
        <w:tc>
          <w:tcPr>
            <w:tcW w:w="1843" w:type="dxa"/>
          </w:tcPr>
          <w:p w14:paraId="01A41E81" w14:textId="77777777" w:rsidR="00861096" w:rsidRPr="000253E8" w:rsidRDefault="0086109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032DE28" w14:textId="77777777" w:rsidR="00861096" w:rsidRPr="000253E8" w:rsidRDefault="0086109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A816D37" w14:textId="77777777" w:rsidR="00861096" w:rsidRPr="000253E8" w:rsidRDefault="0086109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2479D4E" w14:textId="77777777" w:rsidR="00861096" w:rsidRPr="000253E8" w:rsidRDefault="0086109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61096" w:rsidRPr="004A49C9" w14:paraId="72207955" w14:textId="77777777" w:rsidTr="000C480D">
        <w:tc>
          <w:tcPr>
            <w:tcW w:w="1843" w:type="dxa"/>
          </w:tcPr>
          <w:p w14:paraId="7DB0AB3C" w14:textId="77777777" w:rsidR="00861096" w:rsidRPr="004A49C9" w:rsidRDefault="0086109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DA622E1" w14:textId="77777777" w:rsidR="00861096" w:rsidRPr="004A49C9" w:rsidRDefault="0086109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6995008E" w14:textId="77777777" w:rsidR="00861096" w:rsidRPr="004A49C9" w:rsidRDefault="0086109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14433A4E" w14:textId="77777777" w:rsidR="00861096" w:rsidRPr="00E2590C" w:rsidRDefault="0086109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537A830" w14:textId="77777777" w:rsidR="00861096" w:rsidRPr="00F546CD" w:rsidRDefault="00861096" w:rsidP="00861096">
      <w:pPr>
        <w:rPr>
          <w:lang w:eastAsia="ja-JP"/>
        </w:rPr>
      </w:pPr>
    </w:p>
    <w:p w14:paraId="033C09C4" w14:textId="77777777" w:rsidR="00861096" w:rsidRPr="008616D0" w:rsidRDefault="0086109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3" w:name="_Toc49966697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7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61096" w:rsidRPr="0031791A" w14:paraId="3054E7E7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14F4CE4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A459282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A12613C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E293D18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19BD0C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97674D0" w14:textId="77777777" w:rsidR="00861096" w:rsidRPr="0031791A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06C285A" w14:textId="77777777" w:rsidR="00861096" w:rsidRPr="00546CE1" w:rsidRDefault="0086109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61096" w:rsidRPr="00D7306D" w14:paraId="4FCC5CAE" w14:textId="77777777" w:rsidTr="00890BDC">
        <w:trPr>
          <w:trHeight w:val="480"/>
        </w:trPr>
        <w:tc>
          <w:tcPr>
            <w:tcW w:w="1559" w:type="dxa"/>
            <w:vAlign w:val="center"/>
          </w:tcPr>
          <w:p w14:paraId="44514F47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1080" w:type="dxa"/>
            <w:vAlign w:val="center"/>
          </w:tcPr>
          <w:p w14:paraId="7E5B1FC5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8DEC5A0" w14:textId="77777777" w:rsidR="00861096" w:rsidRPr="00BC6553" w:rsidRDefault="0086109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55044BE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6A2103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98150D3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106753C" w14:textId="77777777" w:rsidR="00861096" w:rsidRPr="00BC6553" w:rsidRDefault="008610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446DA" w:rsidRPr="00D7306D" w14:paraId="0BEEEE80" w14:textId="77777777" w:rsidTr="00890BDC">
        <w:trPr>
          <w:trHeight w:val="416"/>
        </w:trPr>
        <w:tc>
          <w:tcPr>
            <w:tcW w:w="1559" w:type="dxa"/>
            <w:vAlign w:val="center"/>
          </w:tcPr>
          <w:p w14:paraId="6E0C6FE7" w14:textId="04332719" w:rsidR="003446DA" w:rsidRDefault="003446DA" w:rsidP="003446D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6E2DD1F3" w14:textId="77777777" w:rsidR="003446DA" w:rsidRDefault="003446DA" w:rsidP="003446D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EDC39CE" w14:textId="77777777" w:rsidR="003446DA" w:rsidRDefault="003446DA" w:rsidP="003446DA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1A28EA6" w14:textId="77777777" w:rsidR="003446DA" w:rsidRPr="00BC6553" w:rsidRDefault="003446DA" w:rsidP="003446DA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471EB1" w14:textId="77777777" w:rsidR="003446DA" w:rsidRPr="00BC6553" w:rsidRDefault="003446DA" w:rsidP="003446D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7714278" w14:textId="77777777" w:rsidR="003446DA" w:rsidRPr="00BC6553" w:rsidRDefault="003446DA" w:rsidP="003446D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F0FCB17" w14:textId="77777777" w:rsidR="003446DA" w:rsidRPr="00BC6553" w:rsidRDefault="003446DA" w:rsidP="003446DA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95386" w:rsidRPr="00D7306D" w14:paraId="203EF20B" w14:textId="77777777" w:rsidTr="00890BDC">
        <w:trPr>
          <w:trHeight w:val="421"/>
        </w:trPr>
        <w:tc>
          <w:tcPr>
            <w:tcW w:w="1559" w:type="dxa"/>
            <w:vAlign w:val="center"/>
          </w:tcPr>
          <w:p w14:paraId="6840605E" w14:textId="6B6DFDB9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08BDD503" w14:textId="77777777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5A185EA" w14:textId="77777777" w:rsidR="00095386" w:rsidRDefault="00095386" w:rsidP="00095386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09B5A31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DFF120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43244F9" w14:textId="072FC606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raft</w:t>
            </w:r>
          </w:p>
        </w:tc>
        <w:tc>
          <w:tcPr>
            <w:tcW w:w="2977" w:type="dxa"/>
            <w:vAlign w:val="center"/>
          </w:tcPr>
          <w:p w14:paraId="678CD11B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95386" w:rsidRPr="00D7306D" w14:paraId="73AC437B" w14:textId="77777777" w:rsidTr="00890BDC">
        <w:trPr>
          <w:trHeight w:val="414"/>
        </w:trPr>
        <w:tc>
          <w:tcPr>
            <w:tcW w:w="1559" w:type="dxa"/>
            <w:vAlign w:val="center"/>
          </w:tcPr>
          <w:p w14:paraId="29D865CA" w14:textId="48D73299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080" w:type="dxa"/>
            <w:vAlign w:val="center"/>
          </w:tcPr>
          <w:p w14:paraId="6DC5CF65" w14:textId="77777777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58B24DCD" w14:textId="77777777" w:rsidR="00095386" w:rsidRDefault="00095386" w:rsidP="00095386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B5F91E8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6D425B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6976510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2977" w:type="dxa"/>
            <w:vAlign w:val="center"/>
          </w:tcPr>
          <w:p w14:paraId="290D0602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95386" w:rsidRPr="00D7306D" w14:paraId="4D9C2205" w14:textId="77777777" w:rsidTr="00890BDC">
        <w:trPr>
          <w:trHeight w:val="406"/>
        </w:trPr>
        <w:tc>
          <w:tcPr>
            <w:tcW w:w="1559" w:type="dxa"/>
            <w:vAlign w:val="center"/>
          </w:tcPr>
          <w:p w14:paraId="32A5ADD6" w14:textId="5E092A40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080" w:type="dxa"/>
            <w:vAlign w:val="center"/>
          </w:tcPr>
          <w:p w14:paraId="190AB0CE" w14:textId="77777777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A2D7BF1" w14:textId="77777777" w:rsidR="00095386" w:rsidRDefault="00095386" w:rsidP="00095386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DF8B3BA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13C4FB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678A5ED" w14:textId="77777777" w:rsidR="00095386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D825FA5" w14:textId="77777777" w:rsidR="00095386" w:rsidRPr="00BC6553" w:rsidRDefault="00095386" w:rsidP="00095386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0C15" w:rsidRPr="00D7306D" w14:paraId="22CAC0CA" w14:textId="77777777" w:rsidTr="00890BDC">
        <w:trPr>
          <w:trHeight w:val="426"/>
        </w:trPr>
        <w:tc>
          <w:tcPr>
            <w:tcW w:w="1559" w:type="dxa"/>
            <w:vAlign w:val="center"/>
          </w:tcPr>
          <w:p w14:paraId="79D1F4ED" w14:textId="0F610802" w:rsidR="00070C15" w:rsidRDefault="00070C15" w:rsidP="00070C1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080" w:type="dxa"/>
            <w:vAlign w:val="center"/>
          </w:tcPr>
          <w:p w14:paraId="06AE2382" w14:textId="77777777" w:rsidR="00070C15" w:rsidRDefault="00070C15" w:rsidP="00070C1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194EBFF" w14:textId="77777777" w:rsidR="00070C15" w:rsidRDefault="00070C15" w:rsidP="00070C15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92E7133" w14:textId="77777777" w:rsidR="00070C15" w:rsidRPr="00BC6553" w:rsidRDefault="00070C15" w:rsidP="00070C15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98A04" w14:textId="77777777" w:rsidR="00070C15" w:rsidRPr="00BC6553" w:rsidRDefault="00070C15" w:rsidP="00070C1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9F0A925" w14:textId="77777777" w:rsidR="00070C15" w:rsidRPr="00BC6553" w:rsidRDefault="00070C15" w:rsidP="00070C1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095EDA5" w14:textId="77777777" w:rsidR="00070C15" w:rsidRPr="00BC6553" w:rsidRDefault="00070C15" w:rsidP="00070C1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E86178F" w14:textId="77777777" w:rsidR="00EA5307" w:rsidRDefault="00EA5307" w:rsidP="00EA5307"/>
    <w:p w14:paraId="694297EC" w14:textId="77777777" w:rsidR="00EA5307" w:rsidRPr="008616D0" w:rsidRDefault="00EA5307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4" w:name="_Toc49966698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7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A5307" w:rsidRPr="0031791A" w14:paraId="4C607F1B" w14:textId="77777777" w:rsidTr="000C480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ACB23CF" w14:textId="612A2DE3" w:rsidR="00EA5307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E298555" w14:textId="77777777" w:rsidR="00EA5307" w:rsidRPr="0031791A" w:rsidRDefault="00EA530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9ECCC25" w14:textId="77777777" w:rsidR="00EA5307" w:rsidRPr="00546CE1" w:rsidRDefault="00EA530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EA5307" w:rsidRPr="00D7306D" w14:paraId="1BE96CDB" w14:textId="77777777" w:rsidTr="000C480D">
        <w:trPr>
          <w:trHeight w:val="308"/>
        </w:trPr>
        <w:tc>
          <w:tcPr>
            <w:tcW w:w="1559" w:type="dxa"/>
            <w:vAlign w:val="center"/>
          </w:tcPr>
          <w:p w14:paraId="2CF91C94" w14:textId="51AD8FE3" w:rsidR="00EA5307" w:rsidRPr="00BC6553" w:rsidRDefault="00EA530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201</w:t>
            </w:r>
          </w:p>
        </w:tc>
        <w:tc>
          <w:tcPr>
            <w:tcW w:w="1843" w:type="dxa"/>
            <w:vAlign w:val="center"/>
          </w:tcPr>
          <w:p w14:paraId="6BCA3793" w14:textId="77777777" w:rsidR="00EA5307" w:rsidRPr="00BC6553" w:rsidRDefault="00EA530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7C2EC20" w14:textId="75A42BBD" w:rsidR="00EA5307" w:rsidRPr="00BC6553" w:rsidRDefault="00EA530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created</w:t>
            </w:r>
          </w:p>
        </w:tc>
      </w:tr>
      <w:tr w:rsidR="00CB4C2F" w:rsidRPr="00D7306D" w14:paraId="586C4D2C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3D4A717" w14:textId="77777777" w:rsidR="00CB4C2F" w:rsidRDefault="00CB4C2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01AEAD5" w14:textId="0C7A175A" w:rsidR="00CB4C2F" w:rsidRDefault="00234072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13AFC02D" w14:textId="77777777" w:rsidR="00CB4C2F" w:rsidRDefault="00CB4C2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CB4C2F" w:rsidRPr="00D7306D" w14:paraId="37E7F2A5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DD96E1F" w14:textId="77777777" w:rsidR="00CB4C2F" w:rsidRDefault="00CB4C2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9626CA3" w14:textId="1632143A" w:rsidR="00CB4C2F" w:rsidRDefault="00234072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3FEE66BB" w14:textId="77777777" w:rsidR="00CB4C2F" w:rsidRDefault="00CB4C2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CB4C2F" w:rsidRPr="00D7306D" w14:paraId="6FEEC654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58546E32" w14:textId="6F7BE40C" w:rsidR="00CB4C2F" w:rsidRDefault="00CB4C2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23407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3A144E3B" w14:textId="7A40EB0B" w:rsidR="00CB4C2F" w:rsidRDefault="00234072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E404005</w:t>
            </w:r>
          </w:p>
        </w:tc>
        <w:tc>
          <w:tcPr>
            <w:tcW w:w="6804" w:type="dxa"/>
            <w:vAlign w:val="center"/>
          </w:tcPr>
          <w:p w14:paraId="3809EDA6" w14:textId="73942D9D" w:rsidR="00CB4C2F" w:rsidRDefault="0008033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</w:t>
            </w:r>
            <w:r w:rsidR="00CB4C2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not found</w:t>
            </w:r>
          </w:p>
        </w:tc>
      </w:tr>
      <w:tr w:rsidR="0008033E" w:rsidRPr="00D7306D" w14:paraId="7836395B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DE17A95" w14:textId="3E9B9920" w:rsidR="0008033E" w:rsidRDefault="0008033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5E287F71" w14:textId="43060799" w:rsidR="0008033E" w:rsidRDefault="0008033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52ADFFAC" w14:textId="3882638D" w:rsidR="0008033E" w:rsidRDefault="0008033E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uplicate project name error</w:t>
            </w:r>
          </w:p>
        </w:tc>
      </w:tr>
      <w:tr w:rsidR="00EA67BB" w:rsidRPr="00D7306D" w14:paraId="231DF6EA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DA2095A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C4D854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4FEEED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2CE09AC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F96410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24A8BF4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0E7EFA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55B0DA3" w14:textId="1F19DB9F" w:rsidR="00145733" w:rsidRDefault="00145733" w:rsidP="00145733"/>
    <w:p w14:paraId="3E0B370E" w14:textId="77777777" w:rsidR="003F527F" w:rsidRDefault="003F527F" w:rsidP="00145733"/>
    <w:p w14:paraId="3126ED06" w14:textId="46184000" w:rsidR="00145733" w:rsidRDefault="00C82D34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75" w:name="_Edit_My_Website"/>
      <w:bookmarkStart w:id="276" w:name="_Toc49966699"/>
      <w:bookmarkEnd w:id="275"/>
      <w:r>
        <w:rPr>
          <w:rFonts w:ascii="Tahoma" w:hAnsi="Tahoma" w:cs="Tahoma"/>
          <w:b/>
          <w:bCs/>
          <w:color w:val="auto"/>
          <w:sz w:val="28"/>
          <w:szCs w:val="28"/>
        </w:rPr>
        <w:t>Edit</w:t>
      </w:r>
      <w:r w:rsidR="00145733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B6701F">
        <w:rPr>
          <w:rFonts w:ascii="Tahoma" w:hAnsi="Tahoma" w:cs="Tahoma"/>
          <w:b/>
          <w:bCs/>
          <w:color w:val="auto"/>
          <w:sz w:val="28"/>
          <w:szCs w:val="28"/>
        </w:rPr>
        <w:t xml:space="preserve">My </w:t>
      </w:r>
      <w:r w:rsidR="00145733">
        <w:rPr>
          <w:rFonts w:ascii="Tahoma" w:hAnsi="Tahoma" w:cs="Tahoma"/>
          <w:b/>
          <w:bCs/>
          <w:color w:val="auto"/>
          <w:sz w:val="28"/>
          <w:szCs w:val="28"/>
        </w:rPr>
        <w:t>Website API</w:t>
      </w:r>
      <w:bookmarkEnd w:id="276"/>
    </w:p>
    <w:p w14:paraId="3D5FCB9B" w14:textId="77777777" w:rsidR="00145733" w:rsidRPr="008A6B90" w:rsidRDefault="00145733" w:rsidP="00145733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145733" w:rsidRPr="00554C13" w14:paraId="375B4C67" w14:textId="77777777" w:rsidTr="00786595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F12DDA4" w14:textId="77777777" w:rsidR="00145733" w:rsidRPr="00554C13" w:rsidRDefault="0014573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1CD985F" w14:textId="6CDFAD75" w:rsidR="00145733" w:rsidRPr="00554C13" w:rsidRDefault="00C82D34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Edit</w:t>
            </w:r>
            <w:r w:rsidR="00145733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Website</w:t>
            </w:r>
          </w:p>
        </w:tc>
      </w:tr>
      <w:tr w:rsidR="00145733" w:rsidRPr="00554C13" w14:paraId="3699EE16" w14:textId="77777777" w:rsidTr="00786595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48EE7BB" w14:textId="77777777" w:rsidR="00145733" w:rsidRPr="00554C13" w:rsidRDefault="0014573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95CC262" w14:textId="2313336C" w:rsidR="00145733" w:rsidRPr="008F2A18" w:rsidRDefault="00145733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/vms/v1/webistes/</w:t>
            </w:r>
            <w:r w:rsidR="00B87CD1">
              <w:rPr>
                <w:rFonts w:ascii="Tahoma" w:hAnsi="Tahoma" w:cs="Tahoma"/>
                <w:sz w:val="20"/>
                <w:szCs w:val="20"/>
                <w:lang w:bidi="th-TH"/>
              </w:rPr>
              <w:t>edit</w:t>
            </w:r>
          </w:p>
        </w:tc>
      </w:tr>
      <w:tr w:rsidR="00145733" w:rsidRPr="00554C13" w14:paraId="300D4B05" w14:textId="77777777" w:rsidTr="00786595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A4F9C95" w14:textId="77777777" w:rsidR="00145733" w:rsidRPr="00546CE1" w:rsidRDefault="0014573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B36CAC1" w14:textId="77777777" w:rsidR="00145733" w:rsidRDefault="00145733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145733" w:rsidRPr="00554C13" w14:paraId="618AAC26" w14:textId="77777777" w:rsidTr="00786595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903D0DE" w14:textId="77777777" w:rsidR="00145733" w:rsidRPr="00554C13" w:rsidRDefault="00145733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2708426" w14:textId="2B8DDC95" w:rsidR="00145733" w:rsidRPr="008F2A18" w:rsidRDefault="00145733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5FA8364F" w14:textId="77777777" w:rsidR="00DF4296" w:rsidRDefault="00DF4296" w:rsidP="00DF4296">
      <w:pPr>
        <w:rPr>
          <w:rStyle w:val="af0"/>
          <w:rFonts w:ascii="Tahoma" w:hAnsi="Tahoma" w:cs="Tahoma"/>
          <w:color w:val="auto"/>
        </w:rPr>
      </w:pPr>
    </w:p>
    <w:p w14:paraId="5338617F" w14:textId="77777777" w:rsidR="00DF4296" w:rsidRPr="004D476C" w:rsidRDefault="00DF4296" w:rsidP="00DF429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7" w:name="_Toc49966700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77"/>
    </w:p>
    <w:p w14:paraId="35011516" w14:textId="7E9279E5" w:rsidR="00DF4296" w:rsidRPr="008F2A18" w:rsidRDefault="00DF4296" w:rsidP="00DF429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Edit my website.</w:t>
      </w:r>
    </w:p>
    <w:p w14:paraId="0592BF91" w14:textId="77777777" w:rsidR="00DF4296" w:rsidRPr="00B45296" w:rsidRDefault="00DF4296" w:rsidP="00767017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DF4296" w:rsidRPr="0031791A" w14:paraId="7556BACC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9CBD798" w14:textId="710795E4" w:rsidR="00DF4296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C1ACBB8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B062218" w14:textId="77777777" w:rsidR="00DF4296" w:rsidRPr="00546CE1" w:rsidRDefault="00DF4296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F4296" w:rsidRPr="00D7306D" w14:paraId="653DDFE1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1B491A46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E81B423" w14:textId="77777777" w:rsidR="00DF4296" w:rsidRPr="00BC6553" w:rsidRDefault="00DF429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30E89236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1C2B8C5" w14:textId="77777777" w:rsidR="00DF4296" w:rsidRDefault="00DF4296" w:rsidP="00DF4296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763724F8" w14:textId="77777777" w:rsidR="00DF4296" w:rsidRPr="00F00294" w:rsidRDefault="00DF4296" w:rsidP="00767017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DF4296" w:rsidRPr="0031791A" w14:paraId="5996554D" w14:textId="77777777" w:rsidTr="00E57F7F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C924245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205146D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7ED7EC1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D246DD4" w14:textId="77777777" w:rsidR="00DF4296" w:rsidRPr="0031791A" w:rsidRDefault="00DF4296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DF4296" w:rsidRPr="00D7306D" w14:paraId="57517CE3" w14:textId="77777777" w:rsidTr="00E57F7F">
        <w:trPr>
          <w:trHeight w:val="382"/>
        </w:trPr>
        <w:tc>
          <w:tcPr>
            <w:tcW w:w="567" w:type="dxa"/>
            <w:vAlign w:val="center"/>
          </w:tcPr>
          <w:p w14:paraId="77534B67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180A5DA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4F678AB7" w14:textId="77777777" w:rsidR="00DF4296" w:rsidRPr="00BC6553" w:rsidRDefault="00DF429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5953" w:type="dxa"/>
            <w:vAlign w:val="center"/>
          </w:tcPr>
          <w:p w14:paraId="31D608C4" w14:textId="52D76FA4" w:rsidR="00DF4296" w:rsidRPr="009E7653" w:rsidRDefault="00DF4296" w:rsidP="009E7653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E765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B1B09BC" w14:textId="57F6F147" w:rsidR="00DF4296" w:rsidRPr="004626B5" w:rsidRDefault="009E7653" w:rsidP="00E57F7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DF429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4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</w:t>
            </w:r>
            <w:r w:rsidR="00DF429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873B88" w:rsidRPr="00D7306D" w14:paraId="24F0D293" w14:textId="77777777" w:rsidTr="00E57F7F">
        <w:trPr>
          <w:trHeight w:val="382"/>
        </w:trPr>
        <w:tc>
          <w:tcPr>
            <w:tcW w:w="567" w:type="dxa"/>
            <w:vAlign w:val="center"/>
          </w:tcPr>
          <w:p w14:paraId="62356E5A" w14:textId="45CB16F0" w:rsidR="00873B88" w:rsidRDefault="00873B88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36D75288" w14:textId="73306EA8" w:rsidR="00873B88" w:rsidRDefault="00873B88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ersion format</w:t>
            </w:r>
          </w:p>
        </w:tc>
        <w:tc>
          <w:tcPr>
            <w:tcW w:w="1560" w:type="dxa"/>
            <w:vAlign w:val="center"/>
          </w:tcPr>
          <w:p w14:paraId="7D85EB18" w14:textId="23487183" w:rsidR="00873B88" w:rsidRDefault="00873B88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ersion</w:t>
            </w:r>
          </w:p>
        </w:tc>
        <w:tc>
          <w:tcPr>
            <w:tcW w:w="5953" w:type="dxa"/>
            <w:vAlign w:val="center"/>
          </w:tcPr>
          <w:p w14:paraId="1598E0B2" w14:textId="1AB489AD" w:rsidR="00873B88" w:rsidRPr="009E7653" w:rsidRDefault="004F0F45" w:rsidP="009E7653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Major</w:t>
            </w:r>
            <w:r w:rsidR="009D396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</w:t>
            </w:r>
            <w:r w:rsidR="00873B8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umber.0.0</w:t>
            </w:r>
            <w:r w:rsidR="00B3029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(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Where Major</w:t>
            </w:r>
            <w:r w:rsidR="00B3029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 &gt;= 1)</w:t>
            </w:r>
          </w:p>
        </w:tc>
      </w:tr>
    </w:tbl>
    <w:p w14:paraId="6C30F996" w14:textId="77777777" w:rsidR="00DF4296" w:rsidRDefault="00DF4296" w:rsidP="00DF429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DE3E9A0" w14:textId="77777777" w:rsidR="00DF4296" w:rsidRPr="00204BDE" w:rsidRDefault="00DF4296" w:rsidP="00DF429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DF4296" w:rsidRPr="0031791A" w14:paraId="7F4A181B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B867BF7" w14:textId="7EFD7B46" w:rsidR="00DF4296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114E683C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8016D70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9D01889" w14:textId="77777777" w:rsidR="00DF4296" w:rsidRPr="00546CE1" w:rsidRDefault="00DF4296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F4296" w:rsidRPr="00D7306D" w14:paraId="0267A0B5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588BC9EE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05CE8EB3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Align w:val="center"/>
          </w:tcPr>
          <w:p w14:paraId="60451755" w14:textId="77777777" w:rsidR="00DF4296" w:rsidRPr="00BC6553" w:rsidRDefault="00DF429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59CFB75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</w:tr>
    </w:tbl>
    <w:p w14:paraId="5C8CF421" w14:textId="77777777" w:rsidR="00DF4296" w:rsidRPr="00F6258E" w:rsidRDefault="00DF4296" w:rsidP="00DF4296">
      <w:pPr>
        <w:rPr>
          <w:rStyle w:val="af0"/>
          <w:rFonts w:ascii="Tahoma" w:hAnsi="Tahoma" w:cs="Tahoma"/>
          <w:color w:val="auto"/>
          <w:lang w:eastAsia="ja-JP"/>
        </w:rPr>
      </w:pPr>
    </w:p>
    <w:p w14:paraId="267E6E8F" w14:textId="26D85527" w:rsidR="00DF4296" w:rsidRPr="00CA1C67" w:rsidRDefault="00DF4296" w:rsidP="00767017">
      <w:pPr>
        <w:pStyle w:val="ab"/>
        <w:numPr>
          <w:ilvl w:val="0"/>
          <w:numId w:val="35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Check if The Website </w:t>
      </w:r>
      <w:r w:rsidR="00A252F5">
        <w:rPr>
          <w:rStyle w:val="af0"/>
          <w:rFonts w:ascii="Tahoma" w:hAnsi="Tahoma" w:cs="Tahoma"/>
          <w:color w:val="auto"/>
          <w:lang w:eastAsia="ja-JP"/>
        </w:rPr>
        <w:t>Is Being Edited</w:t>
      </w:r>
    </w:p>
    <w:p w14:paraId="1FDAAC3C" w14:textId="6A575BE8" w:rsidR="00322E05" w:rsidRPr="00F75C84" w:rsidRDefault="00322E05" w:rsidP="00322E0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A252F5">
        <w:rPr>
          <w:rFonts w:ascii="Tahoma" w:hAnsi="Tahoma" w:cs="Tahoma"/>
          <w:sz w:val="20"/>
          <w:szCs w:val="20"/>
          <w:lang w:eastAsia="ja-JP" w:bidi="th-TH"/>
        </w:rPr>
        <w:t xml:space="preserve">Project of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252F5">
        <w:rPr>
          <w:rFonts w:ascii="Tahoma" w:hAnsi="Tahoma" w:cs="Tahoma"/>
          <w:sz w:val="20"/>
          <w:szCs w:val="20"/>
          <w:lang w:eastAsia="ja-JP" w:bidi="th-TH"/>
        </w:rPr>
        <w:t>editing project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information of specified websiteId.</w:t>
      </w:r>
    </w:p>
    <w:p w14:paraId="230E37C4" w14:textId="77777777" w:rsidR="00322E05" w:rsidRDefault="00322E05" w:rsidP="00322E0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322E05" w:rsidRPr="0031791A" w14:paraId="4C82479A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37E15FE" w14:textId="77777777" w:rsidR="00322E05" w:rsidRPr="0031791A" w:rsidRDefault="00322E0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71EAF87" w14:textId="77777777" w:rsidR="00322E05" w:rsidRPr="0031791A" w:rsidRDefault="00322E0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F40AA6D" w14:textId="77777777" w:rsidR="00322E05" w:rsidRPr="0031791A" w:rsidRDefault="00322E0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ED71660" w14:textId="77777777" w:rsidR="00322E05" w:rsidRPr="001E796D" w:rsidRDefault="00322E0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22E05" w:rsidRPr="00D7306D" w14:paraId="5FC27FB3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D01B9FC" w14:textId="77777777" w:rsidR="00322E05" w:rsidRPr="00BC6553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0648C6A0" w14:textId="77777777" w:rsidR="00322E05" w:rsidRPr="00BC6553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0F8A5F1" w14:textId="77777777" w:rsidR="00322E05" w:rsidRPr="00BC6553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3118" w:type="dxa"/>
            <w:vAlign w:val="center"/>
          </w:tcPr>
          <w:p w14:paraId="4E02E2C5" w14:textId="77777777" w:rsidR="00322E05" w:rsidRPr="00BC6553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22E05" w:rsidRPr="00D7306D" w14:paraId="03CCAE6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3A9D197" w14:textId="77777777" w:rsidR="00322E05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64DA6658" w14:textId="77777777" w:rsidR="00322E05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9952BAA" w14:textId="77777777" w:rsidR="00322E05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5AB8EF99" w14:textId="77777777" w:rsidR="00322E05" w:rsidRPr="00BC6553" w:rsidRDefault="00322E0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4C7060" w14:textId="77777777" w:rsidR="00322E05" w:rsidRDefault="00322E05" w:rsidP="00322E0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57FF87B" w14:textId="0F1D0E3A" w:rsidR="00322E05" w:rsidRDefault="00322E05" w:rsidP="00322E0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error response </w:t>
      </w:r>
      <w:r w:rsidR="0094573F">
        <w:rPr>
          <w:rFonts w:ascii="Tahoma" w:hAnsi="Tahoma" w:cs="Tahoma"/>
          <w:sz w:val="20"/>
          <w:szCs w:val="20"/>
          <w:lang w:eastAsia="ja-JP" w:bidi="th-TH"/>
        </w:rPr>
        <w:t>other than E404</w:t>
      </w:r>
      <w:r w:rsidR="00C33D00">
        <w:rPr>
          <w:rFonts w:ascii="Tahoma" w:hAnsi="Tahoma" w:cs="Tahoma"/>
          <w:sz w:val="20"/>
          <w:szCs w:val="20"/>
          <w:lang w:eastAsia="ja-JP" w:bidi="th-TH"/>
        </w:rPr>
        <w:t xml:space="preserve">004 </w:t>
      </w:r>
      <w:r>
        <w:rPr>
          <w:rFonts w:ascii="Tahoma" w:hAnsi="Tahoma" w:cs="Tahoma"/>
          <w:sz w:val="20"/>
          <w:szCs w:val="20"/>
          <w:lang w:eastAsia="ja-JP" w:bidi="th-TH"/>
        </w:rPr>
        <w:t>from microservice, return error response.</w:t>
      </w:r>
    </w:p>
    <w:p w14:paraId="04A5B3C8" w14:textId="77777777" w:rsidR="009A254E" w:rsidRDefault="009A254E" w:rsidP="00DF429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B6422E3" w14:textId="177C4039" w:rsidR="00DF4296" w:rsidRPr="00774234" w:rsidRDefault="009A254E" w:rsidP="0077423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success response from microservice return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DF4296" w:rsidRPr="0031791A" w14:paraId="54B90125" w14:textId="77777777" w:rsidTr="00E57F7F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B9B4E7C" w14:textId="0AABD039" w:rsidR="00DF4296" w:rsidRPr="0031791A" w:rsidRDefault="00B73571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01EB3BB" w14:textId="77777777" w:rsidR="00DF4296" w:rsidRPr="0031791A" w:rsidRDefault="00DF4296" w:rsidP="00E57F7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4E1C7C1" w14:textId="77777777" w:rsidR="00DF4296" w:rsidRPr="00546CE1" w:rsidRDefault="00DF4296" w:rsidP="00E57F7F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F4296" w:rsidRPr="00D7306D" w14:paraId="3C67F5F9" w14:textId="77777777" w:rsidTr="00E57F7F">
        <w:trPr>
          <w:trHeight w:val="382"/>
        </w:trPr>
        <w:tc>
          <w:tcPr>
            <w:tcW w:w="1701" w:type="dxa"/>
            <w:vAlign w:val="center"/>
          </w:tcPr>
          <w:p w14:paraId="586DBBFC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04D1A0B2" w14:textId="77777777" w:rsidR="00DF4296" w:rsidRPr="00BC6553" w:rsidRDefault="00DF4296" w:rsidP="00E57F7F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E404005</w:t>
            </w:r>
          </w:p>
        </w:tc>
        <w:tc>
          <w:tcPr>
            <w:tcW w:w="6946" w:type="dxa"/>
            <w:vAlign w:val="center"/>
          </w:tcPr>
          <w:p w14:paraId="790E8096" w14:textId="77777777" w:rsidR="00DF4296" w:rsidRPr="00BC6553" w:rsidRDefault="00DF4296" w:rsidP="00E57F7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B54387B" w14:textId="77777777" w:rsidR="00DF4296" w:rsidRDefault="00DF4296" w:rsidP="00DF4296">
      <w:pPr>
        <w:rPr>
          <w:rFonts w:ascii="Tahoma" w:hAnsi="Tahoma" w:cs="Tahoma"/>
          <w:sz w:val="20"/>
          <w:szCs w:val="20"/>
          <w:lang w:bidi="th-TH"/>
        </w:rPr>
      </w:pPr>
    </w:p>
    <w:p w14:paraId="6907BD85" w14:textId="77777777" w:rsidR="00DF4296" w:rsidRDefault="00DF4296" w:rsidP="00767017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The Website Information</w:t>
      </w:r>
    </w:p>
    <w:p w14:paraId="64B70EF0" w14:textId="5BBDB667" w:rsidR="005C126D" w:rsidRPr="00F75C84" w:rsidRDefault="005C126D" w:rsidP="005C126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D731F8">
        <w:rPr>
          <w:rFonts w:ascii="Tahoma" w:hAnsi="Tahoma" w:cs="Tahoma"/>
          <w:sz w:val="20"/>
          <w:szCs w:val="20"/>
          <w:lang w:eastAsia="ja-JP" w:bidi="th-TH"/>
        </w:rPr>
        <w:t>Website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D731F8">
        <w:rPr>
          <w:rFonts w:ascii="Tahoma" w:hAnsi="Tahoma" w:cs="Tahoma"/>
          <w:sz w:val="20"/>
          <w:szCs w:val="20"/>
          <w:lang w:eastAsia="ja-JP" w:bidi="th-TH"/>
        </w:rPr>
        <w:t>Version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D731F8">
        <w:rPr>
          <w:rFonts w:ascii="Tahoma" w:hAnsi="Tahoma" w:cs="Tahoma"/>
          <w:sz w:val="20"/>
          <w:szCs w:val="20"/>
          <w:lang w:eastAsia="ja-JP" w:bidi="th-TH"/>
        </w:rPr>
        <w:t>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D731F8">
        <w:rPr>
          <w:rFonts w:ascii="Tahoma" w:hAnsi="Tahoma" w:cs="Tahoma"/>
          <w:sz w:val="20"/>
          <w:szCs w:val="20"/>
          <w:lang w:eastAsia="ja-JP" w:bidi="th-TH"/>
        </w:rPr>
        <w:t>website version information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of specified websiteId.</w:t>
      </w:r>
    </w:p>
    <w:p w14:paraId="5DC4E9B9" w14:textId="77777777" w:rsidR="005C126D" w:rsidRDefault="005C126D" w:rsidP="005C126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5C126D" w:rsidRPr="0031791A" w14:paraId="4272631E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647448F" w14:textId="77777777" w:rsidR="005C126D" w:rsidRPr="0031791A" w:rsidRDefault="005C126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71E006F" w14:textId="77777777" w:rsidR="005C126D" w:rsidRPr="0031791A" w:rsidRDefault="005C126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5037E0A" w14:textId="77777777" w:rsidR="005C126D" w:rsidRPr="0031791A" w:rsidRDefault="005C126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20705B2" w14:textId="77777777" w:rsidR="005C126D" w:rsidRPr="001E796D" w:rsidRDefault="005C126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C126D" w:rsidRPr="00D7306D" w14:paraId="6A1515C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9514D7E" w14:textId="77777777" w:rsidR="005C126D" w:rsidRPr="00BC6553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7F169B35" w14:textId="77777777" w:rsidR="005C126D" w:rsidRPr="00BC6553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14D488D" w14:textId="77777777" w:rsidR="005C126D" w:rsidRPr="00BC6553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3118" w:type="dxa"/>
            <w:vAlign w:val="center"/>
          </w:tcPr>
          <w:p w14:paraId="2CE50C49" w14:textId="77777777" w:rsidR="005C126D" w:rsidRPr="00BC6553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D731F8" w:rsidRPr="00D7306D" w14:paraId="089448F1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F5A096B" w14:textId="3EB6251D" w:rsidR="00D731F8" w:rsidRDefault="00D731F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ersion</w:t>
            </w:r>
          </w:p>
        </w:tc>
        <w:tc>
          <w:tcPr>
            <w:tcW w:w="1275" w:type="dxa"/>
            <w:vAlign w:val="center"/>
          </w:tcPr>
          <w:p w14:paraId="1C2847C8" w14:textId="6D7ADBB8" w:rsidR="00D731F8" w:rsidRDefault="00D731F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0568B70" w14:textId="17D4129F" w:rsidR="00D731F8" w:rsidRDefault="00D731F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version</w:t>
            </w:r>
          </w:p>
        </w:tc>
        <w:tc>
          <w:tcPr>
            <w:tcW w:w="3118" w:type="dxa"/>
            <w:vAlign w:val="center"/>
          </w:tcPr>
          <w:p w14:paraId="233021FA" w14:textId="412C518C" w:rsidR="00D731F8" w:rsidRDefault="00D731F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5C126D" w:rsidRPr="00D7306D" w14:paraId="095F25B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5F225AD" w14:textId="77777777" w:rsidR="005C126D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759C2D45" w14:textId="77777777" w:rsidR="005C126D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3819E97" w14:textId="77777777" w:rsidR="005C126D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1EADB756" w14:textId="77777777" w:rsidR="005C126D" w:rsidRPr="00BC6553" w:rsidRDefault="005C126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2370EFD" w14:textId="77777777" w:rsidR="005C126D" w:rsidRDefault="005C126D" w:rsidP="005C126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E6C8661" w14:textId="12E8F057" w:rsidR="00DF4296" w:rsidRDefault="005C126D" w:rsidP="00C3344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D58E465" w14:textId="1637E4F4" w:rsidR="00C33444" w:rsidRDefault="00C33444" w:rsidP="00C3344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EEE756F" w14:textId="53BDDA67" w:rsidR="00DB718E" w:rsidRDefault="00DB718E" w:rsidP="00DB718E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Create Project Website Data By Copying The Website Data of Source Website Version </w:t>
      </w:r>
    </w:p>
    <w:p w14:paraId="3D1BDA66" w14:textId="77777777" w:rsidR="00DB718E" w:rsidRPr="00F75C84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Duplicate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copy the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09641EF" w14:textId="77777777" w:rsidR="00DB718E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DB718E" w:rsidRPr="0031791A" w14:paraId="4DC2E9F5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F6C6795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CCE9F6A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6DC668A4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6FA95230" w14:textId="77777777" w:rsidR="00DB718E" w:rsidRPr="001E796D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B718E" w:rsidRPr="00D7306D" w14:paraId="017E854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99632D8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22297651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2BACBFD8" w14:textId="2CDD499C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Source website_versions.websiteDataId</w:t>
            </w:r>
          </w:p>
        </w:tc>
        <w:tc>
          <w:tcPr>
            <w:tcW w:w="1417" w:type="dxa"/>
            <w:vAlign w:val="center"/>
          </w:tcPr>
          <w:p w14:paraId="1D4880B6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DCBF9B7" w14:textId="77777777" w:rsidR="00DB718E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537C42A" w14:textId="77777777" w:rsidR="00DB718E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76D46D1" w14:textId="77777777" w:rsidR="00DB718E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6428550" w14:textId="77777777" w:rsidR="00DB718E" w:rsidRDefault="00DB718E" w:rsidP="00DB718E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Project Information</w:t>
      </w:r>
    </w:p>
    <w:p w14:paraId="4101092E" w14:textId="77777777" w:rsidR="00DB718E" w:rsidRPr="00F75C84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Project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project for session userId.</w:t>
      </w:r>
    </w:p>
    <w:p w14:paraId="5FCA0F9D" w14:textId="77777777" w:rsidR="00DB718E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Path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529"/>
        <w:gridCol w:w="1417"/>
      </w:tblGrid>
      <w:tr w:rsidR="00DB718E" w:rsidRPr="0031791A" w14:paraId="2525BE5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5C5D512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18C07FA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529" w:type="dxa"/>
            <w:shd w:val="clear" w:color="auto" w:fill="B4C6E7" w:themeFill="accent5" w:themeFillTint="66"/>
            <w:vAlign w:val="center"/>
          </w:tcPr>
          <w:p w14:paraId="241AE600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36F6624C" w14:textId="77777777" w:rsidR="00DB718E" w:rsidRPr="001E796D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B718E" w:rsidRPr="00D7306D" w14:paraId="70F550C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40433C6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0430BCC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72854EB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1417" w:type="dxa"/>
            <w:vAlign w:val="center"/>
          </w:tcPr>
          <w:p w14:paraId="714EA3F8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63B4404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E2A0ED0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7E86ED8B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1953DF3D" w14:textId="2226BAFB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Source website_versions.projectName</w:t>
            </w:r>
          </w:p>
        </w:tc>
        <w:tc>
          <w:tcPr>
            <w:tcW w:w="1417" w:type="dxa"/>
            <w:vAlign w:val="center"/>
          </w:tcPr>
          <w:p w14:paraId="41A7F6CF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3807EC3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51214BF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5" w:type="dxa"/>
            <w:vAlign w:val="center"/>
          </w:tcPr>
          <w:p w14:paraId="71B2A505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D71B583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duplicated above</w:t>
            </w:r>
          </w:p>
        </w:tc>
        <w:tc>
          <w:tcPr>
            <w:tcW w:w="1417" w:type="dxa"/>
            <w:vAlign w:val="center"/>
          </w:tcPr>
          <w:p w14:paraId="3E4D56CE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7542" w:rsidRPr="00D7306D" w14:paraId="1F85E45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2A0C9B5" w14:textId="0D039F45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omain</w:t>
            </w:r>
          </w:p>
        </w:tc>
        <w:tc>
          <w:tcPr>
            <w:tcW w:w="1275" w:type="dxa"/>
            <w:vAlign w:val="center"/>
          </w:tcPr>
          <w:p w14:paraId="2D66F89A" w14:textId="1922BADB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25BE93C" w14:textId="2F66DCCE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Source website_versions.domain</w:t>
            </w:r>
          </w:p>
        </w:tc>
        <w:tc>
          <w:tcPr>
            <w:tcW w:w="1417" w:type="dxa"/>
            <w:vAlign w:val="center"/>
          </w:tcPr>
          <w:p w14:paraId="7B0F92F6" w14:textId="77777777" w:rsidR="00077542" w:rsidRPr="00BC6553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7542" w:rsidRPr="00D7306D" w14:paraId="3B957A1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34737AB" w14:textId="2D39DC28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1275" w:type="dxa"/>
            <w:vAlign w:val="center"/>
          </w:tcPr>
          <w:p w14:paraId="4E2F770F" w14:textId="7612C7DB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0DF74F6C" w14:textId="2063A65E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ource website_versions.contextRoot</w:t>
            </w:r>
          </w:p>
        </w:tc>
        <w:tc>
          <w:tcPr>
            <w:tcW w:w="1417" w:type="dxa"/>
            <w:vAlign w:val="center"/>
          </w:tcPr>
          <w:p w14:paraId="63AE94F5" w14:textId="77777777" w:rsidR="00077542" w:rsidRPr="00BC6553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7542" w:rsidRPr="00D7306D" w14:paraId="1DDCC05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191B744" w14:textId="77FAFDC2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</w:t>
            </w:r>
          </w:p>
        </w:tc>
        <w:tc>
          <w:tcPr>
            <w:tcW w:w="1275" w:type="dxa"/>
            <w:vAlign w:val="center"/>
          </w:tcPr>
          <w:p w14:paraId="0E30742A" w14:textId="40609A3D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73E5152B" w14:textId="550E3FD6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ource website_versions.destinationAdminId</w:t>
            </w:r>
          </w:p>
        </w:tc>
        <w:tc>
          <w:tcPr>
            <w:tcW w:w="1417" w:type="dxa"/>
            <w:vAlign w:val="center"/>
          </w:tcPr>
          <w:p w14:paraId="366A0F61" w14:textId="77777777" w:rsidR="00077542" w:rsidRPr="00BC6553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7542" w:rsidRPr="00D7306D" w14:paraId="6E468F8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E473C70" w14:textId="25CA93DD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1275" w:type="dxa"/>
            <w:vAlign w:val="center"/>
          </w:tcPr>
          <w:p w14:paraId="7DE663F5" w14:textId="3B4EC85D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0A95B4F4" w14:textId="564C9F5C" w:rsidR="00077542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wesiteId</w:t>
            </w:r>
          </w:p>
        </w:tc>
        <w:tc>
          <w:tcPr>
            <w:tcW w:w="1417" w:type="dxa"/>
            <w:vAlign w:val="center"/>
          </w:tcPr>
          <w:p w14:paraId="2C4BAD5D" w14:textId="77777777" w:rsidR="00077542" w:rsidRPr="00BC6553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7542" w:rsidRPr="00D7306D" w14:paraId="1F00114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AF9C77F" w14:textId="08A71FF3" w:rsidR="00077542" w:rsidRDefault="0083508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ersion</w:t>
            </w:r>
          </w:p>
        </w:tc>
        <w:tc>
          <w:tcPr>
            <w:tcW w:w="1275" w:type="dxa"/>
            <w:vAlign w:val="center"/>
          </w:tcPr>
          <w:p w14:paraId="6B6728DA" w14:textId="463B9A4A" w:rsidR="00077542" w:rsidRDefault="0083508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6F972B9A" w14:textId="5A59F21B" w:rsidR="00077542" w:rsidRDefault="0083508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version</w:t>
            </w:r>
          </w:p>
        </w:tc>
        <w:tc>
          <w:tcPr>
            <w:tcW w:w="1417" w:type="dxa"/>
            <w:vAlign w:val="center"/>
          </w:tcPr>
          <w:p w14:paraId="1570AF41" w14:textId="77777777" w:rsidR="00077542" w:rsidRPr="00BC6553" w:rsidRDefault="0007754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148BC84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2FCAEA1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1275" w:type="dxa"/>
            <w:vAlign w:val="center"/>
          </w:tcPr>
          <w:p w14:paraId="52C40B03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529" w:type="dxa"/>
            <w:vAlign w:val="center"/>
          </w:tcPr>
          <w:p w14:paraId="45E75897" w14:textId="10CFECB4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 of source website_versions</w:t>
            </w:r>
          </w:p>
        </w:tc>
        <w:tc>
          <w:tcPr>
            <w:tcW w:w="1417" w:type="dxa"/>
            <w:vAlign w:val="center"/>
          </w:tcPr>
          <w:p w14:paraId="573E8547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18E9984" w14:textId="77777777" w:rsidR="00DB718E" w:rsidRPr="003B1F93" w:rsidRDefault="00DB718E" w:rsidP="00DB718E">
      <w:pPr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</w:p>
    <w:p w14:paraId="66A43B5C" w14:textId="77777777" w:rsidR="00DB718E" w:rsidRDefault="00DB718E" w:rsidP="00DB718E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C</w:t>
      </w:r>
      <w:r>
        <w:rPr>
          <w:rStyle w:val="af0"/>
          <w:rFonts w:ascii="Tahoma" w:hAnsi="Tahoma" w:cs="Tahoma"/>
          <w:color w:val="auto"/>
          <w:lang w:eastAsia="ja-JP"/>
        </w:rPr>
        <w:t>reate Response Data</w:t>
      </w:r>
    </w:p>
    <w:p w14:paraId="45863387" w14:textId="77777777" w:rsidR="00DB718E" w:rsidRDefault="00DB718E" w:rsidP="00DB718E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4110"/>
        <w:gridCol w:w="2977"/>
      </w:tblGrid>
      <w:tr w:rsidR="00DB718E" w:rsidRPr="0031791A" w14:paraId="2DCA1B7E" w14:textId="77777777" w:rsidTr="00B4744E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4873AC97" w14:textId="77777777" w:rsidR="00DB718E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18B101F0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110" w:type="dxa"/>
            <w:shd w:val="clear" w:color="auto" w:fill="B4C6E7" w:themeFill="accent5" w:themeFillTint="66"/>
            <w:vAlign w:val="center"/>
          </w:tcPr>
          <w:p w14:paraId="59A408F0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4F7B43C" w14:textId="77777777" w:rsidR="00DB718E" w:rsidRPr="0031791A" w:rsidRDefault="00DB718E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253E8">
              <w:rPr>
                <w:b/>
                <w:bCs/>
              </w:rPr>
              <w:t>Description</w:t>
            </w:r>
          </w:p>
        </w:tc>
      </w:tr>
      <w:tr w:rsidR="00DB718E" w:rsidRPr="00D7306D" w14:paraId="5DCF9FFD" w14:textId="77777777" w:rsidTr="00B4744E">
        <w:trPr>
          <w:trHeight w:val="450"/>
        </w:trPr>
        <w:tc>
          <w:tcPr>
            <w:tcW w:w="1843" w:type="dxa"/>
            <w:vAlign w:val="center"/>
          </w:tcPr>
          <w:p w14:paraId="3D8D855E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6" w:type="dxa"/>
            <w:vAlign w:val="center"/>
          </w:tcPr>
          <w:p w14:paraId="794243C2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110" w:type="dxa"/>
            <w:vAlign w:val="center"/>
          </w:tcPr>
          <w:p w14:paraId="7E2E56CB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created above</w:t>
            </w:r>
          </w:p>
        </w:tc>
        <w:tc>
          <w:tcPr>
            <w:tcW w:w="2977" w:type="dxa"/>
            <w:vAlign w:val="center"/>
          </w:tcPr>
          <w:p w14:paraId="52C4AA8C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1D219145" w14:textId="77777777" w:rsidTr="00B4744E">
        <w:trPr>
          <w:trHeight w:val="428"/>
        </w:trPr>
        <w:tc>
          <w:tcPr>
            <w:tcW w:w="1843" w:type="dxa"/>
            <w:vAlign w:val="center"/>
          </w:tcPr>
          <w:p w14:paraId="013992AB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6" w:type="dxa"/>
            <w:vAlign w:val="center"/>
          </w:tcPr>
          <w:p w14:paraId="18BC50DD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0B76DE3E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 created above</w:t>
            </w:r>
          </w:p>
        </w:tc>
        <w:tc>
          <w:tcPr>
            <w:tcW w:w="2977" w:type="dxa"/>
            <w:vAlign w:val="center"/>
          </w:tcPr>
          <w:p w14:paraId="6A38B917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189BEC0B" w14:textId="77777777" w:rsidTr="00B4744E">
        <w:trPr>
          <w:trHeight w:val="405"/>
        </w:trPr>
        <w:tc>
          <w:tcPr>
            <w:tcW w:w="1843" w:type="dxa"/>
            <w:vAlign w:val="center"/>
          </w:tcPr>
          <w:p w14:paraId="2BCEC10F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6" w:type="dxa"/>
            <w:vAlign w:val="center"/>
          </w:tcPr>
          <w:p w14:paraId="35D130BF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3547D020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 created above</w:t>
            </w:r>
          </w:p>
        </w:tc>
        <w:tc>
          <w:tcPr>
            <w:tcW w:w="2977" w:type="dxa"/>
            <w:vAlign w:val="center"/>
          </w:tcPr>
          <w:p w14:paraId="1F083312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174BEBEE" w14:textId="77777777" w:rsidTr="00B4744E">
        <w:trPr>
          <w:trHeight w:val="412"/>
        </w:trPr>
        <w:tc>
          <w:tcPr>
            <w:tcW w:w="1843" w:type="dxa"/>
            <w:vAlign w:val="center"/>
          </w:tcPr>
          <w:p w14:paraId="30BB25CF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276" w:type="dxa"/>
            <w:vAlign w:val="center"/>
          </w:tcPr>
          <w:p w14:paraId="16A63870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01CFEA0C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 created above</w:t>
            </w:r>
          </w:p>
        </w:tc>
        <w:tc>
          <w:tcPr>
            <w:tcW w:w="2977" w:type="dxa"/>
            <w:vAlign w:val="center"/>
          </w:tcPr>
          <w:p w14:paraId="20527B2B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02390EAF" w14:textId="77777777" w:rsidTr="00B4744E">
        <w:trPr>
          <w:trHeight w:val="418"/>
        </w:trPr>
        <w:tc>
          <w:tcPr>
            <w:tcW w:w="1843" w:type="dxa"/>
            <w:vAlign w:val="center"/>
          </w:tcPr>
          <w:p w14:paraId="56A6C2A1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6" w:type="dxa"/>
            <w:vAlign w:val="center"/>
          </w:tcPr>
          <w:p w14:paraId="56858B08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5C338500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 created above</w:t>
            </w:r>
          </w:p>
        </w:tc>
        <w:tc>
          <w:tcPr>
            <w:tcW w:w="2977" w:type="dxa"/>
            <w:vAlign w:val="center"/>
          </w:tcPr>
          <w:p w14:paraId="3F823BB3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B718E" w:rsidRPr="00D7306D" w14:paraId="23B8C66E" w14:textId="77777777" w:rsidTr="00B4744E">
        <w:trPr>
          <w:trHeight w:val="410"/>
        </w:trPr>
        <w:tc>
          <w:tcPr>
            <w:tcW w:w="1843" w:type="dxa"/>
            <w:vAlign w:val="center"/>
          </w:tcPr>
          <w:p w14:paraId="61F4FC14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  <w:tc>
          <w:tcPr>
            <w:tcW w:w="1276" w:type="dxa"/>
            <w:vAlign w:val="center"/>
          </w:tcPr>
          <w:p w14:paraId="0E77876D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0" w:type="dxa"/>
            <w:vAlign w:val="center"/>
          </w:tcPr>
          <w:p w14:paraId="1A932A41" w14:textId="77777777" w:rsidR="00DB718E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created above</w:t>
            </w:r>
          </w:p>
        </w:tc>
        <w:tc>
          <w:tcPr>
            <w:tcW w:w="2977" w:type="dxa"/>
            <w:vAlign w:val="center"/>
          </w:tcPr>
          <w:p w14:paraId="1AC8C84C" w14:textId="77777777" w:rsidR="00DB718E" w:rsidRPr="00BC6553" w:rsidRDefault="00DB718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2A133FF" w14:textId="77777777" w:rsidR="00DB718E" w:rsidRPr="00BF090A" w:rsidRDefault="00DB718E" w:rsidP="00DB718E">
      <w:pPr>
        <w:rPr>
          <w:rFonts w:ascii="Tahoma" w:hAnsi="Tahoma" w:cs="Tahoma"/>
          <w:sz w:val="20"/>
          <w:szCs w:val="20"/>
          <w:lang w:bidi="th-TH"/>
        </w:rPr>
      </w:pPr>
    </w:p>
    <w:p w14:paraId="4739EE53" w14:textId="3F235311" w:rsidR="00CC5326" w:rsidRPr="00B53ED9" w:rsidRDefault="00DB718E" w:rsidP="00B53ED9">
      <w:pPr>
        <w:pStyle w:val="ab"/>
        <w:numPr>
          <w:ilvl w:val="0"/>
          <w:numId w:val="3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E49C8C7" w14:textId="77777777" w:rsidR="00DF4296" w:rsidRDefault="00DF4296" w:rsidP="00145733">
      <w:pPr>
        <w:rPr>
          <w:rStyle w:val="af0"/>
          <w:rFonts w:ascii="Tahoma" w:hAnsi="Tahoma" w:cs="Tahoma"/>
          <w:color w:val="auto"/>
        </w:rPr>
      </w:pPr>
    </w:p>
    <w:p w14:paraId="004F295A" w14:textId="77777777" w:rsidR="00145733" w:rsidRPr="004D476C" w:rsidRDefault="00145733" w:rsidP="00D53175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8" w:name="_Toc49966701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7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145733" w:rsidRPr="000253E8" w14:paraId="490E4AF5" w14:textId="77777777" w:rsidTr="00786595">
        <w:tc>
          <w:tcPr>
            <w:tcW w:w="2523" w:type="dxa"/>
          </w:tcPr>
          <w:p w14:paraId="77F22427" w14:textId="77777777" w:rsidR="00145733" w:rsidRPr="000253E8" w:rsidRDefault="0014573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F61F0CB" w14:textId="77777777" w:rsidR="00145733" w:rsidRPr="000253E8" w:rsidRDefault="00145733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0B5F70F1" w14:textId="77777777" w:rsidR="00145733" w:rsidRPr="000253E8" w:rsidRDefault="00145733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677C952E" w14:textId="77777777" w:rsidR="00145733" w:rsidRPr="000253E8" w:rsidRDefault="00145733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173F86D" w14:textId="77777777" w:rsidR="00145733" w:rsidRPr="000253E8" w:rsidRDefault="0014573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145733" w:rsidRPr="004A49C9" w14:paraId="4C88B355" w14:textId="77777777" w:rsidTr="00786595">
        <w:tc>
          <w:tcPr>
            <w:tcW w:w="2523" w:type="dxa"/>
          </w:tcPr>
          <w:p w14:paraId="445E7F48" w14:textId="77777777" w:rsidR="00145733" w:rsidRPr="004A49C9" w:rsidRDefault="00145733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845C4AB" w14:textId="77777777" w:rsidR="00145733" w:rsidRPr="004A49C9" w:rsidRDefault="00145733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796DA52" w14:textId="77777777" w:rsidR="00145733" w:rsidRPr="004A49C9" w:rsidRDefault="00145733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1423B8D" w14:textId="77777777" w:rsidR="00145733" w:rsidRPr="004A49C9" w:rsidRDefault="00145733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4F3802A" w14:textId="77777777" w:rsidR="00145733" w:rsidRPr="00E2590C" w:rsidRDefault="00145733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354A92F" w14:textId="77777777" w:rsidR="00145733" w:rsidRPr="00D46019" w:rsidRDefault="00145733" w:rsidP="00145733"/>
    <w:p w14:paraId="51EB39BA" w14:textId="77777777" w:rsidR="00145733" w:rsidRPr="004D476C" w:rsidRDefault="0014573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79" w:name="_Toc49966702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7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145733" w:rsidRPr="0031791A" w14:paraId="7359CC41" w14:textId="77777777" w:rsidTr="00786595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812839D" w14:textId="77777777" w:rsidR="00145733" w:rsidRPr="0031791A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94FFF39" w14:textId="77777777" w:rsidR="00145733" w:rsidRPr="0031791A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CFED15F" w14:textId="77777777" w:rsidR="00145733" w:rsidRPr="0031791A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6B31509" w14:textId="77777777" w:rsidR="00145733" w:rsidRPr="0031791A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F3AC6D9" w14:textId="77777777" w:rsidR="00145733" w:rsidRPr="0031791A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CEB3EBC" w14:textId="77777777" w:rsidR="00145733" w:rsidRPr="0031791A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7D28C36" w14:textId="77777777" w:rsidR="00145733" w:rsidRPr="00546CE1" w:rsidRDefault="0014573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C32A4" w:rsidRPr="00D7306D" w14:paraId="691C7084" w14:textId="77777777" w:rsidTr="00786595">
        <w:trPr>
          <w:trHeight w:val="378"/>
        </w:trPr>
        <w:tc>
          <w:tcPr>
            <w:tcW w:w="1559" w:type="dxa"/>
            <w:vAlign w:val="center"/>
          </w:tcPr>
          <w:p w14:paraId="3A40910A" w14:textId="3F880DB2" w:rsidR="009C32A4" w:rsidRDefault="008232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080" w:type="dxa"/>
            <w:vAlign w:val="center"/>
          </w:tcPr>
          <w:p w14:paraId="5A08ED85" w14:textId="57ECBB64" w:rsidR="009C32A4" w:rsidRDefault="0092279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38CECB2" w14:textId="2FDDD6B4" w:rsidR="009C32A4" w:rsidRDefault="0092279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0613949" w14:textId="77777777" w:rsidR="009C32A4" w:rsidRPr="00BC6553" w:rsidRDefault="009C32A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DF9071" w14:textId="77777777" w:rsidR="009C32A4" w:rsidRPr="00BC6553" w:rsidRDefault="009C32A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7B520B0" w14:textId="77777777" w:rsidR="009C32A4" w:rsidRPr="00BC6553" w:rsidRDefault="009C32A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AB3A70D" w14:textId="77777777" w:rsidR="009C32A4" w:rsidRPr="00BC6553" w:rsidRDefault="009C32A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2792" w:rsidRPr="00D7306D" w14:paraId="3DADBF4B" w14:textId="77777777" w:rsidTr="00786595">
        <w:trPr>
          <w:trHeight w:val="378"/>
        </w:trPr>
        <w:tc>
          <w:tcPr>
            <w:tcW w:w="1559" w:type="dxa"/>
            <w:vAlign w:val="center"/>
          </w:tcPr>
          <w:p w14:paraId="6F4802E8" w14:textId="59F14F98" w:rsidR="00922792" w:rsidRDefault="008232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version</w:t>
            </w:r>
          </w:p>
        </w:tc>
        <w:tc>
          <w:tcPr>
            <w:tcW w:w="1080" w:type="dxa"/>
            <w:vAlign w:val="center"/>
          </w:tcPr>
          <w:p w14:paraId="38A46D7A" w14:textId="2976E682" w:rsidR="00922792" w:rsidRDefault="0092279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708AA14" w14:textId="5175E16B" w:rsidR="00922792" w:rsidRDefault="0092279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271830E" w14:textId="77777777" w:rsidR="00922792" w:rsidRPr="00BC6553" w:rsidRDefault="0092279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BD75FF" w14:textId="77777777" w:rsidR="00922792" w:rsidRPr="00BC6553" w:rsidRDefault="0092279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647D2B" w14:textId="77777777" w:rsidR="00922792" w:rsidRPr="00BC6553" w:rsidRDefault="0092279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C22CA0A" w14:textId="77777777" w:rsidR="00922792" w:rsidRPr="00BC6553" w:rsidRDefault="0092279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2651AF0" w14:textId="77777777" w:rsidR="00145733" w:rsidRDefault="00145733" w:rsidP="00145733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BC72A86" w14:textId="77777777" w:rsidR="00145733" w:rsidRPr="004D476C" w:rsidRDefault="00145733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0" w:name="_Toc49966703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8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145733" w:rsidRPr="000253E8" w14:paraId="3530B014" w14:textId="77777777" w:rsidTr="00786595">
        <w:trPr>
          <w:trHeight w:val="379"/>
        </w:trPr>
        <w:tc>
          <w:tcPr>
            <w:tcW w:w="1843" w:type="dxa"/>
          </w:tcPr>
          <w:p w14:paraId="32B73F81" w14:textId="77777777" w:rsidR="00145733" w:rsidRPr="000253E8" w:rsidRDefault="0014573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B0C1620" w14:textId="77777777" w:rsidR="00145733" w:rsidRPr="000253E8" w:rsidRDefault="00145733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9B9906E" w14:textId="77777777" w:rsidR="00145733" w:rsidRPr="000253E8" w:rsidRDefault="00145733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3EE6BEC0" w14:textId="77777777" w:rsidR="00145733" w:rsidRPr="000253E8" w:rsidRDefault="00145733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145733" w:rsidRPr="004A49C9" w14:paraId="508EBCB3" w14:textId="77777777" w:rsidTr="00786595">
        <w:tc>
          <w:tcPr>
            <w:tcW w:w="1843" w:type="dxa"/>
          </w:tcPr>
          <w:p w14:paraId="27DFD16C" w14:textId="77777777" w:rsidR="00145733" w:rsidRPr="004A49C9" w:rsidRDefault="00145733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071F420" w14:textId="77777777" w:rsidR="00145733" w:rsidRPr="004A49C9" w:rsidRDefault="00145733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EAF4BF0" w14:textId="77777777" w:rsidR="00145733" w:rsidRPr="004A49C9" w:rsidRDefault="00145733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60107A2" w14:textId="77777777" w:rsidR="00145733" w:rsidRPr="00E2590C" w:rsidRDefault="00145733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79CFF97" w14:textId="77777777" w:rsidR="00145733" w:rsidRPr="00F546CD" w:rsidRDefault="00145733" w:rsidP="00145733">
      <w:pPr>
        <w:rPr>
          <w:lang w:eastAsia="ja-JP"/>
        </w:rPr>
      </w:pPr>
    </w:p>
    <w:p w14:paraId="3D063778" w14:textId="77777777" w:rsidR="00145733" w:rsidRPr="008616D0" w:rsidRDefault="00145733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1" w:name="_Toc49966704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8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E61E88" w:rsidRPr="0031791A" w14:paraId="54A4BFCE" w14:textId="77777777" w:rsidTr="00B4744E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7876CAB" w14:textId="77777777" w:rsidR="00E61E88" w:rsidRPr="0031791A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160BEF4" w14:textId="77777777" w:rsidR="00E61E88" w:rsidRPr="0031791A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78A6085" w14:textId="77777777" w:rsidR="00E61E88" w:rsidRPr="0031791A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2A5ABE7" w14:textId="77777777" w:rsidR="00E61E88" w:rsidRPr="0031791A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8C091BC" w14:textId="77777777" w:rsidR="00E61E88" w:rsidRPr="0031791A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EA3CAD0" w14:textId="77777777" w:rsidR="00E61E88" w:rsidRPr="0031791A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CA86E85" w14:textId="77777777" w:rsidR="00E61E88" w:rsidRPr="00546CE1" w:rsidRDefault="00E61E8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61E88" w:rsidRPr="00D7306D" w14:paraId="35FBDB22" w14:textId="77777777" w:rsidTr="00B4744E">
        <w:trPr>
          <w:trHeight w:val="480"/>
        </w:trPr>
        <w:tc>
          <w:tcPr>
            <w:tcW w:w="1559" w:type="dxa"/>
            <w:vAlign w:val="center"/>
          </w:tcPr>
          <w:p w14:paraId="4F5F135B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rojectId</w:t>
            </w:r>
          </w:p>
        </w:tc>
        <w:tc>
          <w:tcPr>
            <w:tcW w:w="1080" w:type="dxa"/>
            <w:vAlign w:val="center"/>
          </w:tcPr>
          <w:p w14:paraId="0D767BE1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157B16D8" w14:textId="77777777" w:rsidR="00E61E88" w:rsidRPr="00BC6553" w:rsidRDefault="00E61E8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E282779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7F1FFA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8FA9D8E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17AFB00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61E88" w:rsidRPr="00D7306D" w14:paraId="17652AF7" w14:textId="77777777" w:rsidTr="00B4744E">
        <w:trPr>
          <w:trHeight w:val="416"/>
        </w:trPr>
        <w:tc>
          <w:tcPr>
            <w:tcW w:w="1559" w:type="dxa"/>
            <w:vAlign w:val="center"/>
          </w:tcPr>
          <w:p w14:paraId="1A1280AB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rojectName</w:t>
            </w:r>
          </w:p>
        </w:tc>
        <w:tc>
          <w:tcPr>
            <w:tcW w:w="1080" w:type="dxa"/>
            <w:vAlign w:val="center"/>
          </w:tcPr>
          <w:p w14:paraId="52DEE761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C5F441D" w14:textId="77777777" w:rsidR="00E61E88" w:rsidRDefault="00E61E8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DC4D822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A49B1F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CDFB705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D7D34F4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61E88" w:rsidRPr="00D7306D" w14:paraId="30BD4B7B" w14:textId="77777777" w:rsidTr="00B4744E">
        <w:trPr>
          <w:trHeight w:val="421"/>
        </w:trPr>
        <w:tc>
          <w:tcPr>
            <w:tcW w:w="1559" w:type="dxa"/>
            <w:vAlign w:val="center"/>
          </w:tcPr>
          <w:p w14:paraId="1F2E13A9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45B4EA46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88C5BE4" w14:textId="77777777" w:rsidR="00E61E88" w:rsidRDefault="00E61E8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BAE1936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0A0F38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9F6D90C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raft</w:t>
            </w:r>
          </w:p>
        </w:tc>
        <w:tc>
          <w:tcPr>
            <w:tcW w:w="2977" w:type="dxa"/>
            <w:vAlign w:val="center"/>
          </w:tcPr>
          <w:p w14:paraId="7DF16504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61E88" w:rsidRPr="00D7306D" w14:paraId="3A99B1B4" w14:textId="77777777" w:rsidTr="00B4744E">
        <w:trPr>
          <w:trHeight w:val="414"/>
        </w:trPr>
        <w:tc>
          <w:tcPr>
            <w:tcW w:w="1559" w:type="dxa"/>
            <w:vAlign w:val="center"/>
          </w:tcPr>
          <w:p w14:paraId="69057F6E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lastUpdated</w:t>
            </w:r>
          </w:p>
        </w:tc>
        <w:tc>
          <w:tcPr>
            <w:tcW w:w="1080" w:type="dxa"/>
            <w:vAlign w:val="center"/>
          </w:tcPr>
          <w:p w14:paraId="12F67F52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157F36E5" w14:textId="77777777" w:rsidR="00E61E88" w:rsidRDefault="00E61E8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C69BB51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44013F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EF09A2A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atetime</w:t>
            </w:r>
          </w:p>
        </w:tc>
        <w:tc>
          <w:tcPr>
            <w:tcW w:w="2977" w:type="dxa"/>
            <w:vAlign w:val="center"/>
          </w:tcPr>
          <w:p w14:paraId="2F5713A7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61E88" w:rsidRPr="00D7306D" w14:paraId="78508D61" w14:textId="77777777" w:rsidTr="00B4744E">
        <w:trPr>
          <w:trHeight w:val="406"/>
        </w:trPr>
        <w:tc>
          <w:tcPr>
            <w:tcW w:w="1559" w:type="dxa"/>
            <w:vAlign w:val="center"/>
          </w:tcPr>
          <w:p w14:paraId="35431D89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080" w:type="dxa"/>
            <w:vAlign w:val="center"/>
          </w:tcPr>
          <w:p w14:paraId="6AD0CDC2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67728622" w14:textId="77777777" w:rsidR="00E61E88" w:rsidRDefault="00E61E8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F90AD87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5DF274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B2B20E3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09968A6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61E88" w:rsidRPr="00D7306D" w14:paraId="06C77B5F" w14:textId="77777777" w:rsidTr="00B4744E">
        <w:trPr>
          <w:trHeight w:val="426"/>
        </w:trPr>
        <w:tc>
          <w:tcPr>
            <w:tcW w:w="1559" w:type="dxa"/>
            <w:vAlign w:val="center"/>
          </w:tcPr>
          <w:p w14:paraId="454CC3B7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080" w:type="dxa"/>
            <w:vAlign w:val="center"/>
          </w:tcPr>
          <w:p w14:paraId="2CFD1887" w14:textId="77777777" w:rsidR="00E61E88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4A2ACBE" w14:textId="77777777" w:rsidR="00E61E88" w:rsidRDefault="00E61E8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FC9A340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88D13A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CCF6508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B6397E9" w14:textId="77777777" w:rsidR="00E61E88" w:rsidRPr="00BC6553" w:rsidRDefault="00E61E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1DC43A4" w14:textId="77777777" w:rsidR="003941A8" w:rsidRDefault="003941A8" w:rsidP="003941A8"/>
    <w:p w14:paraId="6A1BB488" w14:textId="77777777" w:rsidR="003941A8" w:rsidRPr="008616D0" w:rsidRDefault="003941A8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2" w:name="_Toc49966705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8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3941A8" w:rsidRPr="0031791A" w14:paraId="3AB45CD4" w14:textId="77777777" w:rsidTr="00786595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3E9A9F6" w14:textId="03CBC35C" w:rsidR="003941A8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762A1310" w14:textId="77777777" w:rsidR="003941A8" w:rsidRPr="0031791A" w:rsidRDefault="003941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72A3EB4" w14:textId="77777777" w:rsidR="003941A8" w:rsidRPr="00546CE1" w:rsidRDefault="003941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3941A8" w:rsidRPr="00D7306D" w14:paraId="28804694" w14:textId="77777777" w:rsidTr="00786595">
        <w:trPr>
          <w:trHeight w:val="308"/>
        </w:trPr>
        <w:tc>
          <w:tcPr>
            <w:tcW w:w="1559" w:type="dxa"/>
            <w:vAlign w:val="center"/>
          </w:tcPr>
          <w:p w14:paraId="3459F7E6" w14:textId="77777777" w:rsidR="003941A8" w:rsidRPr="00BC6553" w:rsidRDefault="003941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201</w:t>
            </w:r>
          </w:p>
        </w:tc>
        <w:tc>
          <w:tcPr>
            <w:tcW w:w="1843" w:type="dxa"/>
            <w:vAlign w:val="center"/>
          </w:tcPr>
          <w:p w14:paraId="7A8805F2" w14:textId="77777777" w:rsidR="003941A8" w:rsidRPr="00BC6553" w:rsidRDefault="003941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F591B7C" w14:textId="77777777" w:rsidR="003941A8" w:rsidRPr="00BC6553" w:rsidRDefault="003941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created</w:t>
            </w:r>
          </w:p>
        </w:tc>
      </w:tr>
      <w:tr w:rsidR="007F44DC" w:rsidRPr="00D7306D" w14:paraId="0B6E9A9A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6C3E5A9" w14:textId="77777777" w:rsidR="007F44DC" w:rsidRDefault="007F44D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44E6A27" w14:textId="35A25BFF" w:rsidR="007F44DC" w:rsidRDefault="00C726F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4F4B00E8" w14:textId="77777777" w:rsidR="007F44DC" w:rsidRDefault="007F44D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7F44DC" w:rsidRPr="00D7306D" w14:paraId="7B1A54A9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D2DC303" w14:textId="77777777" w:rsidR="007F44DC" w:rsidRDefault="007F44D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F9F255A" w14:textId="67759C2C" w:rsidR="007F44DC" w:rsidRDefault="00C726F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768D0AD" w14:textId="77777777" w:rsidR="007F44DC" w:rsidRDefault="007F44D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7F44DC" w:rsidRPr="00D7306D" w14:paraId="23059777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C2ED31A" w14:textId="491B4717" w:rsidR="007F44DC" w:rsidRDefault="007F44D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C726F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6B656216" w14:textId="21E6AB9C" w:rsidR="007F44DC" w:rsidRDefault="00C726FB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E404005</w:t>
            </w:r>
          </w:p>
        </w:tc>
        <w:tc>
          <w:tcPr>
            <w:tcW w:w="6804" w:type="dxa"/>
            <w:vAlign w:val="center"/>
          </w:tcPr>
          <w:p w14:paraId="2B70D76F" w14:textId="3772F753" w:rsidR="007F44DC" w:rsidRDefault="00287ADC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 not found</w:t>
            </w:r>
          </w:p>
        </w:tc>
      </w:tr>
      <w:tr w:rsidR="00287ADC" w:rsidRPr="00D7306D" w14:paraId="2692E964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1A6C6B20" w14:textId="77777777" w:rsidR="00287ADC" w:rsidRDefault="00287AD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C566BBD" w14:textId="77777777" w:rsidR="00287ADC" w:rsidRDefault="00287AD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A700595" w14:textId="77777777" w:rsidR="00287ADC" w:rsidRDefault="00287AD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287ADC" w:rsidRPr="00D7306D" w14:paraId="68FCD4C4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6D106702" w14:textId="77777777" w:rsidR="00287ADC" w:rsidRDefault="00287AD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94CB515" w14:textId="77777777" w:rsidR="00287ADC" w:rsidRDefault="00287AD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7ECBBC1E" w14:textId="77777777" w:rsidR="00287ADC" w:rsidRDefault="00287AD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ACF682C" w14:textId="6FCA1ABF" w:rsidR="003941A8" w:rsidRDefault="003941A8" w:rsidP="00FE6F74"/>
    <w:p w14:paraId="37710DD8" w14:textId="77777777" w:rsidR="0007507A" w:rsidRDefault="0007507A" w:rsidP="00FE6F74"/>
    <w:p w14:paraId="4391BEE7" w14:textId="5791D4FD" w:rsidR="002F5EAF" w:rsidRDefault="002F5EAF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83" w:name="_Get_Web_Site"/>
      <w:bookmarkStart w:id="284" w:name="_Toc49966706"/>
      <w:bookmarkEnd w:id="283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Get </w:t>
      </w:r>
      <w:r w:rsidR="003740E4">
        <w:rPr>
          <w:rFonts w:ascii="Tahoma" w:hAnsi="Tahoma" w:cs="Tahoma"/>
          <w:b/>
          <w:bCs/>
          <w:color w:val="auto"/>
          <w:sz w:val="28"/>
          <w:szCs w:val="28"/>
        </w:rPr>
        <w:t>Web</w:t>
      </w:r>
      <w:r w:rsidR="00A26B6C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3740E4">
        <w:rPr>
          <w:rFonts w:ascii="Tahoma" w:hAnsi="Tahoma" w:cs="Tahoma"/>
          <w:b/>
          <w:bCs/>
          <w:color w:val="auto"/>
          <w:sz w:val="28"/>
          <w:szCs w:val="28"/>
        </w:rPr>
        <w:t>ite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Data API</w:t>
      </w:r>
      <w:bookmarkEnd w:id="284"/>
    </w:p>
    <w:p w14:paraId="49558480" w14:textId="77777777" w:rsidR="002F5EAF" w:rsidRPr="008A6B90" w:rsidRDefault="002F5EAF" w:rsidP="002F5EAF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2F5EAF" w:rsidRPr="00554C13" w14:paraId="76D272B6" w14:textId="77777777" w:rsidTr="00786595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0C90182" w14:textId="77777777" w:rsidR="002F5EAF" w:rsidRPr="00554C13" w:rsidRDefault="002F5EAF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A4BBE5A" w14:textId="33ADB8C0" w:rsidR="002F5EAF" w:rsidRPr="00554C13" w:rsidRDefault="002F5EAF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Get </w:t>
            </w:r>
            <w:r w:rsidR="00B224F6">
              <w:rPr>
                <w:rFonts w:ascii="Tahoma" w:hAnsi="Tahoma" w:cs="Tahoma"/>
                <w:sz w:val="20"/>
                <w:szCs w:val="20"/>
                <w:lang w:eastAsia="ja-JP"/>
              </w:rPr>
              <w:t>Web</w:t>
            </w:r>
            <w:r w:rsidR="00695286">
              <w:rPr>
                <w:rFonts w:ascii="Tahoma" w:hAnsi="Tahoma" w:cs="Tahoma"/>
                <w:sz w:val="20"/>
                <w:szCs w:val="20"/>
                <w:lang w:eastAsia="ja-JP"/>
              </w:rPr>
              <w:t>s</w:t>
            </w:r>
            <w:r w:rsidR="00B224F6">
              <w:rPr>
                <w:rFonts w:ascii="Tahoma" w:hAnsi="Tahoma" w:cs="Tahoma"/>
                <w:sz w:val="20"/>
                <w:szCs w:val="20"/>
                <w:lang w:eastAsia="ja-JP"/>
              </w:rPr>
              <w:t>ite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Data API</w:t>
            </w:r>
          </w:p>
        </w:tc>
      </w:tr>
      <w:tr w:rsidR="002F5EAF" w:rsidRPr="00554C13" w14:paraId="01C18E0B" w14:textId="77777777" w:rsidTr="00786595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2879F2A" w14:textId="77777777" w:rsidR="002F5EAF" w:rsidRPr="00554C13" w:rsidRDefault="002F5EAF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7F1C93A" w14:textId="2B9B618D" w:rsidR="002F5EAF" w:rsidRPr="008F2A18" w:rsidRDefault="002F5EAF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B8463A">
              <w:rPr>
                <w:rFonts w:ascii="Tahoma" w:hAnsi="Tahoma" w:cs="Tahoma"/>
                <w:sz w:val="20"/>
                <w:szCs w:val="20"/>
                <w:lang w:bidi="th-TH"/>
              </w:rPr>
              <w:t>websitedata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BD28FD">
              <w:rPr>
                <w:rFonts w:ascii="Tahoma" w:hAnsi="Tahoma" w:cs="Tahoma"/>
                <w:sz w:val="20"/>
                <w:szCs w:val="20"/>
                <w:lang w:bidi="th-TH"/>
              </w:rPr>
              <w:t>{websiteDataId}</w:t>
            </w:r>
          </w:p>
        </w:tc>
      </w:tr>
      <w:tr w:rsidR="002F5EAF" w:rsidRPr="00554C13" w14:paraId="0C6B5186" w14:textId="77777777" w:rsidTr="00786595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972E98D" w14:textId="77777777" w:rsidR="002F5EAF" w:rsidRPr="00546CE1" w:rsidRDefault="002F5EAF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876B0D9" w14:textId="34467A8B" w:rsidR="002F5EAF" w:rsidRDefault="00857E53" w:rsidP="00E66E31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2F5EAF" w:rsidRPr="00554C13" w14:paraId="4ED40CAA" w14:textId="77777777" w:rsidTr="00786595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C23293F" w14:textId="77777777" w:rsidR="002F5EAF" w:rsidRPr="00554C13" w:rsidRDefault="002F5EAF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3BF205C4" w14:textId="43574508" w:rsidR="002F5EAF" w:rsidRPr="008F2A18" w:rsidRDefault="002F5EAF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2369E866" w14:textId="77777777" w:rsidR="00877825" w:rsidRDefault="00877825" w:rsidP="00877825">
      <w:pPr>
        <w:rPr>
          <w:rStyle w:val="af0"/>
          <w:rFonts w:ascii="Tahoma" w:hAnsi="Tahoma" w:cs="Tahoma"/>
          <w:color w:val="auto"/>
        </w:rPr>
      </w:pPr>
    </w:p>
    <w:p w14:paraId="31055278" w14:textId="77777777" w:rsidR="00877825" w:rsidRPr="004D476C" w:rsidRDefault="00877825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5" w:name="_Toc4996670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85"/>
    </w:p>
    <w:p w14:paraId="34398F06" w14:textId="2625F66F" w:rsidR="00877825" w:rsidRPr="008F2A18" w:rsidRDefault="00877825" w:rsidP="0087782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Get </w:t>
      </w:r>
      <w:r w:rsidR="00A26B6C">
        <w:rPr>
          <w:rFonts w:ascii="Tahoma" w:hAnsi="Tahoma" w:cs="Tahoma"/>
          <w:sz w:val="20"/>
          <w:szCs w:val="20"/>
          <w:lang w:bidi="th-TH"/>
        </w:rPr>
        <w:t>website data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1F30B352" w14:textId="77777777" w:rsidR="00877825" w:rsidRPr="00B45296" w:rsidRDefault="00877825" w:rsidP="00767017">
      <w:pPr>
        <w:pStyle w:val="ab"/>
        <w:numPr>
          <w:ilvl w:val="0"/>
          <w:numId w:val="2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77825" w:rsidRPr="0031791A" w14:paraId="24C0D642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A5C17F9" w14:textId="4A5A2285" w:rsidR="0087782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A10745D" w14:textId="77777777" w:rsidR="00877825" w:rsidRPr="0031791A" w:rsidRDefault="0087782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44CE382" w14:textId="77777777" w:rsidR="00877825" w:rsidRPr="00546CE1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77825" w:rsidRPr="00D7306D" w14:paraId="5BE829C2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14E86843" w14:textId="77777777" w:rsidR="00877825" w:rsidRPr="00BC6553" w:rsidRDefault="0087782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2F4945A" w14:textId="7EA52371" w:rsidR="00877825" w:rsidRPr="00BC6553" w:rsidRDefault="00C11B4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BEC1B82" w14:textId="77777777" w:rsidR="00877825" w:rsidRPr="00BC6553" w:rsidRDefault="0087782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A2405D5" w14:textId="77777777" w:rsidR="00877825" w:rsidRDefault="00877825" w:rsidP="00877825">
      <w:pPr>
        <w:rPr>
          <w:rStyle w:val="af0"/>
          <w:rFonts w:ascii="Tahoma" w:hAnsi="Tahoma" w:cs="Tahoma"/>
          <w:color w:val="auto"/>
          <w:lang w:eastAsia="ja-JP"/>
        </w:rPr>
      </w:pPr>
    </w:p>
    <w:p w14:paraId="13008A4F" w14:textId="77777777" w:rsidR="00877825" w:rsidRPr="00F00294" w:rsidRDefault="00877825" w:rsidP="00767017">
      <w:pPr>
        <w:pStyle w:val="ab"/>
        <w:numPr>
          <w:ilvl w:val="0"/>
          <w:numId w:val="2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877825" w:rsidRPr="0031791A" w14:paraId="3DC498BA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6C6A895" w14:textId="77777777" w:rsidR="00877825" w:rsidRPr="0031791A" w:rsidRDefault="0087782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E3E123A" w14:textId="77777777" w:rsidR="00877825" w:rsidRPr="0031791A" w:rsidRDefault="0087782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0E4E1A75" w14:textId="77777777" w:rsidR="00877825" w:rsidRPr="0031791A" w:rsidRDefault="0087782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559B6BF" w14:textId="77777777" w:rsidR="00877825" w:rsidRPr="0031791A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877825" w:rsidRPr="00D7306D" w14:paraId="59F4FDA0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3A23DB28" w14:textId="77777777" w:rsidR="00877825" w:rsidRPr="00BC6553" w:rsidRDefault="0087782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C9B613B" w14:textId="0FC61F05" w:rsidR="00877825" w:rsidRPr="00BC6553" w:rsidRDefault="00AC236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87782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3FEDC3CA" w14:textId="6FE7D45C" w:rsidR="00877825" w:rsidRPr="00BC6553" w:rsidRDefault="00AC236E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5953" w:type="dxa"/>
            <w:vAlign w:val="center"/>
          </w:tcPr>
          <w:p w14:paraId="16D3C7D5" w14:textId="2292617C" w:rsidR="00877825" w:rsidRPr="00AC236E" w:rsidRDefault="007E5D36" w:rsidP="00AC236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</w:t>
            </w:r>
            <w:r w:rsidR="0087782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0-9</w:t>
            </w:r>
          </w:p>
          <w:p w14:paraId="55A5EFFF" w14:textId="2A97EEAE" w:rsidR="00877825" w:rsidRPr="004626B5" w:rsidRDefault="00043161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</w:t>
            </w:r>
            <w:r w:rsidR="0087782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characters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</w:tbl>
    <w:p w14:paraId="1F3C5511" w14:textId="77777777" w:rsidR="00877825" w:rsidRDefault="00877825" w:rsidP="0087782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8983A93" w14:textId="77777777" w:rsidR="00877825" w:rsidRPr="00204BDE" w:rsidRDefault="00877825" w:rsidP="0087782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877825" w:rsidRPr="0031791A" w14:paraId="5CEB010E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30C0B98" w14:textId="1B3FC497" w:rsidR="00877825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0259929" w14:textId="77777777" w:rsidR="00877825" w:rsidRPr="0031791A" w:rsidRDefault="0087782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D71BD04" w14:textId="77777777" w:rsidR="00877825" w:rsidRPr="0031791A" w:rsidRDefault="00877825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F6D3DDC" w14:textId="77777777" w:rsidR="00877825" w:rsidRPr="00546CE1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77825" w:rsidRPr="00D7306D" w14:paraId="282543AD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3E9451A6" w14:textId="77777777" w:rsidR="00877825" w:rsidRPr="00BC6553" w:rsidRDefault="00877825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5B0D25CB" w14:textId="431B2AE3" w:rsidR="00877825" w:rsidRPr="00BC6553" w:rsidRDefault="00A12B69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559" w:type="dxa"/>
            <w:vAlign w:val="center"/>
          </w:tcPr>
          <w:p w14:paraId="226FCA71" w14:textId="545B0BBC" w:rsidR="00877825" w:rsidRPr="00BC6553" w:rsidRDefault="00C11B4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5B627E5" w14:textId="203BE618" w:rsidR="00877825" w:rsidRPr="00BC6553" w:rsidRDefault="00C11B4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ebsiteDataId</w:t>
            </w:r>
          </w:p>
        </w:tc>
      </w:tr>
    </w:tbl>
    <w:p w14:paraId="34AB0930" w14:textId="77777777" w:rsidR="00877825" w:rsidRPr="00F6258E" w:rsidRDefault="00877825" w:rsidP="00877825">
      <w:pPr>
        <w:rPr>
          <w:rStyle w:val="af0"/>
          <w:rFonts w:ascii="Tahoma" w:hAnsi="Tahoma" w:cs="Tahoma"/>
          <w:color w:val="auto"/>
          <w:lang w:eastAsia="ja-JP"/>
        </w:rPr>
      </w:pPr>
    </w:p>
    <w:p w14:paraId="208C35E7" w14:textId="40D52077" w:rsidR="00877825" w:rsidRDefault="000B16CE" w:rsidP="00767017">
      <w:pPr>
        <w:pStyle w:val="ab"/>
        <w:numPr>
          <w:ilvl w:val="0"/>
          <w:numId w:val="2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877825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725B05">
        <w:rPr>
          <w:rStyle w:val="af0"/>
          <w:rFonts w:ascii="Tahoma" w:hAnsi="Tahoma" w:cs="Tahoma"/>
          <w:color w:val="auto"/>
          <w:lang w:eastAsia="ja-JP"/>
        </w:rPr>
        <w:t>Website Data</w:t>
      </w:r>
      <w:r w:rsidR="00956DF4"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</w:p>
    <w:p w14:paraId="292DFFA0" w14:textId="484E7AF9" w:rsidR="001043C1" w:rsidRPr="00F75C84" w:rsidRDefault="001043C1" w:rsidP="001043C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website data of specified websiteDataId.</w:t>
      </w:r>
    </w:p>
    <w:p w14:paraId="64B4686D" w14:textId="77777777" w:rsidR="001043C1" w:rsidRDefault="001043C1" w:rsidP="001043C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1043C1" w:rsidRPr="0031791A" w14:paraId="437531DD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8170C7D" w14:textId="77777777" w:rsidR="001043C1" w:rsidRPr="0031791A" w:rsidRDefault="001043C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7471105" w14:textId="77777777" w:rsidR="001043C1" w:rsidRPr="0031791A" w:rsidRDefault="001043C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C64BF29" w14:textId="77777777" w:rsidR="001043C1" w:rsidRPr="0031791A" w:rsidRDefault="001043C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00679A2" w14:textId="77777777" w:rsidR="001043C1" w:rsidRPr="001E796D" w:rsidRDefault="001043C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043C1" w:rsidRPr="00D7306D" w14:paraId="5C429A5B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206C86D" w14:textId="4D8F17B8" w:rsidR="001043C1" w:rsidRPr="00BC6553" w:rsidRDefault="001043C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5943A89B" w14:textId="77777777" w:rsidR="001043C1" w:rsidRPr="00BC6553" w:rsidRDefault="001043C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3A82632" w14:textId="6C7B2FF4" w:rsidR="001043C1" w:rsidRPr="00BC6553" w:rsidRDefault="001043C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websiteDataId</w:t>
            </w:r>
          </w:p>
        </w:tc>
        <w:tc>
          <w:tcPr>
            <w:tcW w:w="3118" w:type="dxa"/>
            <w:vAlign w:val="center"/>
          </w:tcPr>
          <w:p w14:paraId="34CDF527" w14:textId="77777777" w:rsidR="001043C1" w:rsidRPr="00BC6553" w:rsidRDefault="001043C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08982D10" w14:textId="77777777" w:rsidR="001043C1" w:rsidRDefault="001043C1" w:rsidP="001043C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4A17210" w14:textId="026B1F6A" w:rsidR="00107D73" w:rsidRDefault="001043C1" w:rsidP="001043C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ED0CDB6" w14:textId="77777777" w:rsidR="00877825" w:rsidRDefault="00877825" w:rsidP="00877825">
      <w:pPr>
        <w:rPr>
          <w:rFonts w:ascii="Tahoma" w:hAnsi="Tahoma" w:cs="Tahoma"/>
          <w:sz w:val="20"/>
          <w:szCs w:val="20"/>
          <w:lang w:bidi="th-TH"/>
        </w:rPr>
      </w:pPr>
    </w:p>
    <w:p w14:paraId="7B708639" w14:textId="77777777" w:rsidR="00877825" w:rsidRDefault="00877825" w:rsidP="00767017">
      <w:pPr>
        <w:pStyle w:val="ab"/>
        <w:numPr>
          <w:ilvl w:val="0"/>
          <w:numId w:val="2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Data</w:t>
      </w:r>
    </w:p>
    <w:p w14:paraId="26DA2102" w14:textId="77777777" w:rsidR="00877825" w:rsidRDefault="00877825" w:rsidP="00877825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1276"/>
        <w:gridCol w:w="3118"/>
        <w:gridCol w:w="3969"/>
      </w:tblGrid>
      <w:tr w:rsidR="00877825" w:rsidRPr="0031791A" w14:paraId="371E618F" w14:textId="77777777" w:rsidTr="005718AB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19311D93" w14:textId="77777777" w:rsidR="00877825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0C484DB2" w14:textId="77777777" w:rsidR="00877825" w:rsidRPr="0031791A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CD96F78" w14:textId="77777777" w:rsidR="00877825" w:rsidRPr="0031791A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4C962536" w14:textId="77777777" w:rsidR="00877825" w:rsidRPr="00546CE1" w:rsidRDefault="00877825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16E05" w:rsidRPr="00D7306D" w14:paraId="7085E471" w14:textId="77777777" w:rsidTr="005718AB">
        <w:trPr>
          <w:trHeight w:val="466"/>
        </w:trPr>
        <w:tc>
          <w:tcPr>
            <w:tcW w:w="1843" w:type="dxa"/>
            <w:gridSpan w:val="2"/>
            <w:vAlign w:val="center"/>
          </w:tcPr>
          <w:p w14:paraId="239175BB" w14:textId="0316B0B2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</w:t>
            </w:r>
            <w:r w:rsidR="005718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6" w:type="dxa"/>
            <w:vAlign w:val="center"/>
          </w:tcPr>
          <w:p w14:paraId="1E5E450D" w14:textId="62F025E1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218BCD74" w14:textId="78C17540" w:rsidR="00316E05" w:rsidRPr="00BC6553" w:rsidRDefault="001109BF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</w:t>
            </w:r>
            <w:r w:rsidR="005718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received above</w:t>
            </w:r>
          </w:p>
        </w:tc>
        <w:tc>
          <w:tcPr>
            <w:tcW w:w="3969" w:type="dxa"/>
            <w:vAlign w:val="center"/>
          </w:tcPr>
          <w:p w14:paraId="0B55AACB" w14:textId="77777777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74F14" w:rsidRPr="00D7306D" w14:paraId="035CEEF4" w14:textId="77777777" w:rsidTr="005718AB">
        <w:trPr>
          <w:trHeight w:val="415"/>
        </w:trPr>
        <w:tc>
          <w:tcPr>
            <w:tcW w:w="1843" w:type="dxa"/>
            <w:gridSpan w:val="2"/>
            <w:vAlign w:val="center"/>
          </w:tcPr>
          <w:p w14:paraId="0812D1B7" w14:textId="4A1DB300" w:rsidR="00D74F14" w:rsidRDefault="00D74F14" w:rsidP="00D74F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themeConfig</w:t>
            </w:r>
          </w:p>
        </w:tc>
        <w:tc>
          <w:tcPr>
            <w:tcW w:w="1276" w:type="dxa"/>
            <w:vAlign w:val="center"/>
          </w:tcPr>
          <w:p w14:paraId="550416C5" w14:textId="196EA1F4" w:rsidR="00D74F14" w:rsidRDefault="00D74F14" w:rsidP="00D74F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118" w:type="dxa"/>
            <w:vAlign w:val="center"/>
          </w:tcPr>
          <w:p w14:paraId="18EA73BD" w14:textId="7DA044C3" w:rsidR="00D74F14" w:rsidRDefault="00D74F14" w:rsidP="00D74F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themeConfig</w:t>
            </w:r>
            <w:r w:rsidR="005718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969" w:type="dxa"/>
            <w:vAlign w:val="center"/>
          </w:tcPr>
          <w:p w14:paraId="7566C9E9" w14:textId="77777777" w:rsidR="00D74F14" w:rsidRPr="00BC6553" w:rsidRDefault="00D74F14" w:rsidP="00D74F1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538A1" w:rsidRPr="00D7306D" w14:paraId="49976DA8" w14:textId="77777777" w:rsidTr="005718AB">
        <w:trPr>
          <w:trHeight w:val="408"/>
        </w:trPr>
        <w:tc>
          <w:tcPr>
            <w:tcW w:w="1843" w:type="dxa"/>
            <w:gridSpan w:val="2"/>
            <w:vAlign w:val="center"/>
          </w:tcPr>
          <w:p w14:paraId="7ADD1163" w14:textId="2113FF65" w:rsidR="009538A1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templateCd</w:t>
            </w:r>
          </w:p>
        </w:tc>
        <w:tc>
          <w:tcPr>
            <w:tcW w:w="1276" w:type="dxa"/>
            <w:vAlign w:val="center"/>
          </w:tcPr>
          <w:p w14:paraId="0DF1057E" w14:textId="17398B61" w:rsidR="009538A1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726C766E" w14:textId="1D3C6025" w:rsidR="009538A1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templateCd</w:t>
            </w:r>
            <w:r w:rsidR="005718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969" w:type="dxa"/>
            <w:vAlign w:val="center"/>
          </w:tcPr>
          <w:p w14:paraId="46085AFD" w14:textId="77777777" w:rsidR="009538A1" w:rsidRPr="00BC6553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538A1" w:rsidRPr="00D7306D" w14:paraId="14EAE008" w14:textId="77777777" w:rsidTr="005718AB">
        <w:trPr>
          <w:trHeight w:val="428"/>
        </w:trPr>
        <w:tc>
          <w:tcPr>
            <w:tcW w:w="1843" w:type="dxa"/>
            <w:gridSpan w:val="2"/>
            <w:vAlign w:val="center"/>
          </w:tcPr>
          <w:p w14:paraId="5B99B3D1" w14:textId="73484F25" w:rsidR="009538A1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6" w:type="dxa"/>
            <w:vAlign w:val="center"/>
          </w:tcPr>
          <w:p w14:paraId="32944101" w14:textId="04C03E2E" w:rsidR="009538A1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118" w:type="dxa"/>
            <w:vAlign w:val="center"/>
          </w:tcPr>
          <w:p w14:paraId="7C8E824D" w14:textId="182BC145" w:rsidR="009538A1" w:rsidRPr="00BC6553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  <w:r w:rsidR="005718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969" w:type="dxa"/>
            <w:vAlign w:val="center"/>
          </w:tcPr>
          <w:p w14:paraId="0229B3FF" w14:textId="77777777" w:rsidR="009538A1" w:rsidRPr="00BC6553" w:rsidRDefault="009538A1" w:rsidP="009538A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16E05" w:rsidRPr="00D7306D" w14:paraId="5A90ABF4" w14:textId="77777777" w:rsidTr="005718AB">
        <w:trPr>
          <w:trHeight w:val="420"/>
        </w:trPr>
        <w:tc>
          <w:tcPr>
            <w:tcW w:w="1843" w:type="dxa"/>
            <w:gridSpan w:val="2"/>
            <w:vAlign w:val="center"/>
          </w:tcPr>
          <w:p w14:paraId="1C0B925F" w14:textId="452E00F6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</w:t>
            </w:r>
          </w:p>
        </w:tc>
        <w:tc>
          <w:tcPr>
            <w:tcW w:w="1276" w:type="dxa"/>
            <w:vAlign w:val="center"/>
          </w:tcPr>
          <w:p w14:paraId="02FAFFB0" w14:textId="10E7BFAD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3118" w:type="dxa"/>
            <w:vAlign w:val="center"/>
          </w:tcPr>
          <w:p w14:paraId="722FA6C0" w14:textId="435DBF4A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969" w:type="dxa"/>
            <w:vAlign w:val="center"/>
          </w:tcPr>
          <w:p w14:paraId="291D0D36" w14:textId="77777777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16E05" w:rsidRPr="00D7306D" w14:paraId="3D6D90FB" w14:textId="77777777" w:rsidTr="005718AB">
        <w:trPr>
          <w:trHeight w:val="412"/>
        </w:trPr>
        <w:tc>
          <w:tcPr>
            <w:tcW w:w="284" w:type="dxa"/>
            <w:vAlign w:val="center"/>
          </w:tcPr>
          <w:p w14:paraId="11A154B3" w14:textId="77777777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53B0D92" w14:textId="23339E8D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276" w:type="dxa"/>
            <w:vAlign w:val="center"/>
          </w:tcPr>
          <w:p w14:paraId="7584A33B" w14:textId="4B4D5688" w:rsidR="00316E05" w:rsidRDefault="00BB7441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118" w:type="dxa"/>
            <w:vAlign w:val="center"/>
          </w:tcPr>
          <w:p w14:paraId="7C76FEBF" w14:textId="48F7BDA1" w:rsidR="00316E05" w:rsidRPr="00BC6553" w:rsidRDefault="005718AB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</w:t>
            </w:r>
            <w:r w:rsidR="006E5FC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969" w:type="dxa"/>
            <w:vAlign w:val="center"/>
          </w:tcPr>
          <w:p w14:paraId="7C17F060" w14:textId="77777777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16E05" w:rsidRPr="00D7306D" w14:paraId="5E8BE3DB" w14:textId="77777777" w:rsidTr="005718AB">
        <w:trPr>
          <w:trHeight w:val="418"/>
        </w:trPr>
        <w:tc>
          <w:tcPr>
            <w:tcW w:w="284" w:type="dxa"/>
            <w:vAlign w:val="center"/>
          </w:tcPr>
          <w:p w14:paraId="2F5FBBA3" w14:textId="77777777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06AE1683" w14:textId="77E6E410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pageType</w:t>
            </w:r>
          </w:p>
        </w:tc>
        <w:tc>
          <w:tcPr>
            <w:tcW w:w="1276" w:type="dxa"/>
            <w:vAlign w:val="center"/>
          </w:tcPr>
          <w:p w14:paraId="5FA25F34" w14:textId="59E4A863" w:rsidR="00316E05" w:rsidRDefault="00361F06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118" w:type="dxa"/>
            <w:vAlign w:val="center"/>
          </w:tcPr>
          <w:p w14:paraId="732B2FE5" w14:textId="0E0D2BAA" w:rsidR="00316E05" w:rsidRPr="00BC6553" w:rsidRDefault="006E5FC2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pageType</w:t>
            </w:r>
            <w:r w:rsidR="005718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969" w:type="dxa"/>
            <w:vAlign w:val="center"/>
          </w:tcPr>
          <w:p w14:paraId="5AD95482" w14:textId="77777777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16E05" w:rsidRPr="00D7306D" w14:paraId="155A2CA7" w14:textId="77777777" w:rsidTr="005718AB">
        <w:trPr>
          <w:trHeight w:val="410"/>
        </w:trPr>
        <w:tc>
          <w:tcPr>
            <w:tcW w:w="284" w:type="dxa"/>
            <w:vAlign w:val="center"/>
          </w:tcPr>
          <w:p w14:paraId="37B1203A" w14:textId="77777777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212E187B" w14:textId="26C7F1CF" w:rsidR="00316E05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1276" w:type="dxa"/>
            <w:vAlign w:val="center"/>
          </w:tcPr>
          <w:p w14:paraId="006DDE22" w14:textId="20CD6857" w:rsidR="00316E05" w:rsidRDefault="00361F06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118" w:type="dxa"/>
            <w:vAlign w:val="center"/>
          </w:tcPr>
          <w:p w14:paraId="11EF81B7" w14:textId="613AB238" w:rsidR="00316E05" w:rsidRPr="00BC6553" w:rsidRDefault="006E5FC2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  <w:r w:rsidR="0036012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3969" w:type="dxa"/>
            <w:vAlign w:val="center"/>
          </w:tcPr>
          <w:p w14:paraId="2C500846" w14:textId="77777777" w:rsidR="00316E05" w:rsidRPr="00BC6553" w:rsidRDefault="00316E05" w:rsidP="00316E05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76F7A9F" w14:textId="77777777" w:rsidR="00877825" w:rsidRPr="00C27EFA" w:rsidRDefault="00877825" w:rsidP="00877825">
      <w:pPr>
        <w:rPr>
          <w:rFonts w:ascii="Tahoma" w:hAnsi="Tahoma" w:cs="Tahoma"/>
          <w:smallCaps/>
          <w:lang w:eastAsia="ja-JP"/>
        </w:rPr>
      </w:pPr>
    </w:p>
    <w:p w14:paraId="6AC01195" w14:textId="77777777" w:rsidR="00877825" w:rsidRDefault="00877825" w:rsidP="00767017">
      <w:pPr>
        <w:pStyle w:val="ab"/>
        <w:numPr>
          <w:ilvl w:val="0"/>
          <w:numId w:val="2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0C22749" w14:textId="77777777" w:rsidR="00877825" w:rsidRDefault="00877825" w:rsidP="002F5EAF">
      <w:pPr>
        <w:rPr>
          <w:rStyle w:val="af0"/>
          <w:rFonts w:ascii="Tahoma" w:hAnsi="Tahoma" w:cs="Tahoma"/>
          <w:color w:val="auto"/>
        </w:rPr>
      </w:pPr>
    </w:p>
    <w:p w14:paraId="0E9008B0" w14:textId="77777777" w:rsidR="002F5EAF" w:rsidRPr="004D476C" w:rsidRDefault="002F5EAF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6" w:name="_Toc49966708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8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F5EAF" w:rsidRPr="000253E8" w14:paraId="14D740B7" w14:textId="77777777" w:rsidTr="00786595">
        <w:tc>
          <w:tcPr>
            <w:tcW w:w="2523" w:type="dxa"/>
          </w:tcPr>
          <w:p w14:paraId="46A9FCE9" w14:textId="77777777" w:rsidR="002F5EAF" w:rsidRPr="000253E8" w:rsidRDefault="002F5EAF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2586099" w14:textId="77777777" w:rsidR="002F5EAF" w:rsidRPr="000253E8" w:rsidRDefault="002F5EAF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37E7AEB" w14:textId="77777777" w:rsidR="002F5EAF" w:rsidRPr="000253E8" w:rsidRDefault="002F5EAF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63E38BA" w14:textId="77777777" w:rsidR="002F5EAF" w:rsidRPr="000253E8" w:rsidRDefault="002F5EAF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4C13209F" w14:textId="77777777" w:rsidR="002F5EAF" w:rsidRPr="000253E8" w:rsidRDefault="002F5EAF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F5EAF" w:rsidRPr="004A49C9" w14:paraId="7AF7A1B7" w14:textId="77777777" w:rsidTr="00786595">
        <w:tc>
          <w:tcPr>
            <w:tcW w:w="2523" w:type="dxa"/>
          </w:tcPr>
          <w:p w14:paraId="20DA74DD" w14:textId="77777777" w:rsidR="002F5EAF" w:rsidRPr="004A49C9" w:rsidRDefault="002F5EAF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7C20797" w14:textId="77777777" w:rsidR="002F5EAF" w:rsidRPr="004A49C9" w:rsidRDefault="002F5EAF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9AA2CBB" w14:textId="77777777" w:rsidR="002F5EAF" w:rsidRPr="004A49C9" w:rsidRDefault="002F5EAF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082EBF5" w14:textId="77777777" w:rsidR="002F5EAF" w:rsidRPr="004A49C9" w:rsidRDefault="002F5EAF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79A2F0AA" w14:textId="77777777" w:rsidR="002F5EAF" w:rsidRPr="00E2590C" w:rsidRDefault="002F5EAF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EADFAFC" w14:textId="77777777" w:rsidR="00375CE4" w:rsidRPr="00375CE4" w:rsidRDefault="00375CE4" w:rsidP="00375CE4"/>
    <w:p w14:paraId="750EFCFE" w14:textId="77777777" w:rsidR="002F5EAF" w:rsidRPr="004D476C" w:rsidRDefault="002F5EAF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7" w:name="_Toc49966709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8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F5EAF" w:rsidRPr="0031791A" w14:paraId="0E11468A" w14:textId="77777777" w:rsidTr="00786595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B0C90DC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C1E3A0B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EA55D9B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9050A8E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172BE2E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9F6C752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B49821C" w14:textId="77777777" w:rsidR="002F5EAF" w:rsidRPr="00546CE1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F5EAF" w:rsidRPr="00D7306D" w14:paraId="3F307444" w14:textId="77777777" w:rsidTr="00786595">
        <w:trPr>
          <w:trHeight w:val="378"/>
        </w:trPr>
        <w:tc>
          <w:tcPr>
            <w:tcW w:w="1559" w:type="dxa"/>
            <w:vAlign w:val="center"/>
          </w:tcPr>
          <w:p w14:paraId="47CBD1DB" w14:textId="3ABED619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713EA176" w14:textId="2E9F925D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AC52315" w14:textId="05BFEACE" w:rsidR="002F5EAF" w:rsidRPr="00BC6553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7DF8FCE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9CADFF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3CBF983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32FE351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A5C5140" w14:textId="77777777" w:rsidR="002F5EAF" w:rsidRDefault="002F5EAF" w:rsidP="002F5EAF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2A5C9A2" w14:textId="77777777" w:rsidR="002F5EAF" w:rsidRPr="004D476C" w:rsidRDefault="002F5EAF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8" w:name="_Toc49966710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8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2F5EAF" w:rsidRPr="000253E8" w14:paraId="25981AD7" w14:textId="77777777" w:rsidTr="004536A2">
        <w:trPr>
          <w:trHeight w:val="379"/>
        </w:trPr>
        <w:tc>
          <w:tcPr>
            <w:tcW w:w="1843" w:type="dxa"/>
          </w:tcPr>
          <w:p w14:paraId="1D352D56" w14:textId="77777777" w:rsidR="002F5EAF" w:rsidRPr="000253E8" w:rsidRDefault="002F5EAF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C18FBC9" w14:textId="77777777" w:rsidR="002F5EAF" w:rsidRPr="000253E8" w:rsidRDefault="002F5EAF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58002B3" w14:textId="77777777" w:rsidR="002F5EAF" w:rsidRPr="000253E8" w:rsidRDefault="002F5EAF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AF434BE" w14:textId="77777777" w:rsidR="002F5EAF" w:rsidRPr="000253E8" w:rsidRDefault="002F5EAF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F5EAF" w:rsidRPr="004A49C9" w14:paraId="15614C99" w14:textId="77777777" w:rsidTr="004536A2">
        <w:tc>
          <w:tcPr>
            <w:tcW w:w="1843" w:type="dxa"/>
          </w:tcPr>
          <w:p w14:paraId="574A7E53" w14:textId="77777777" w:rsidR="002F5EAF" w:rsidRPr="004A49C9" w:rsidRDefault="002F5EAF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FDD1649" w14:textId="77777777" w:rsidR="002F5EAF" w:rsidRPr="004A49C9" w:rsidRDefault="002F5EAF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FACCA15" w14:textId="77777777" w:rsidR="002F5EAF" w:rsidRPr="004A49C9" w:rsidRDefault="002F5EAF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2D1601E" w14:textId="77777777" w:rsidR="002F5EAF" w:rsidRPr="00E2590C" w:rsidRDefault="002F5EAF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812AF00" w14:textId="77777777" w:rsidR="00491E93" w:rsidRPr="00491E93" w:rsidRDefault="00491E93" w:rsidP="00491E93"/>
    <w:p w14:paraId="72262888" w14:textId="77777777" w:rsidR="002F5EAF" w:rsidRPr="008616D0" w:rsidRDefault="002F5EAF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89" w:name="_Toc49966711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8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275"/>
        <w:gridCol w:w="1134"/>
        <w:gridCol w:w="709"/>
        <w:gridCol w:w="709"/>
        <w:gridCol w:w="709"/>
        <w:gridCol w:w="2409"/>
        <w:gridCol w:w="2977"/>
      </w:tblGrid>
      <w:tr w:rsidR="002F5EAF" w:rsidRPr="0031791A" w14:paraId="111CF6E3" w14:textId="77777777" w:rsidTr="004536A2">
        <w:trPr>
          <w:trHeight w:val="395"/>
          <w:tblHeader/>
        </w:trPr>
        <w:tc>
          <w:tcPr>
            <w:tcW w:w="1559" w:type="dxa"/>
            <w:gridSpan w:val="2"/>
            <w:shd w:val="clear" w:color="auto" w:fill="B4C6E7" w:themeFill="accent5" w:themeFillTint="66"/>
            <w:vAlign w:val="center"/>
          </w:tcPr>
          <w:p w14:paraId="3CEDCBB6" w14:textId="77777777" w:rsidR="002F5EAF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09ACEAF3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9BE19FC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CF7AABF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45E1ED3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9D182C3" w14:textId="77777777" w:rsidR="002F5EAF" w:rsidRPr="0031791A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5921ADA" w14:textId="77777777" w:rsidR="002F5EAF" w:rsidRPr="00546CE1" w:rsidRDefault="002F5EA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F5EAF" w:rsidRPr="00D7306D" w14:paraId="6A18EDA3" w14:textId="77777777" w:rsidTr="004536A2">
        <w:trPr>
          <w:trHeight w:val="432"/>
        </w:trPr>
        <w:tc>
          <w:tcPr>
            <w:tcW w:w="1559" w:type="dxa"/>
            <w:gridSpan w:val="2"/>
            <w:vAlign w:val="center"/>
          </w:tcPr>
          <w:p w14:paraId="1F382634" w14:textId="6BEE7AC1" w:rsidR="002F5EAF" w:rsidRDefault="001A4E9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</w:t>
            </w:r>
            <w:r w:rsidR="005224B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</w:t>
            </w:r>
            <w:r w:rsidR="006000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</w:t>
            </w:r>
          </w:p>
        </w:tc>
        <w:tc>
          <w:tcPr>
            <w:tcW w:w="1134" w:type="dxa"/>
            <w:vAlign w:val="center"/>
          </w:tcPr>
          <w:p w14:paraId="481E5429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E8F765F" w14:textId="77777777" w:rsidR="002F5EAF" w:rsidRPr="00BC6553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0BCED4E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E8BE87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DE1F7D0" w14:textId="64F35061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0ECDE4D" w14:textId="61EB2E5F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F5EAF" w:rsidRPr="00D7306D" w14:paraId="1C3C3C89" w14:textId="77777777" w:rsidTr="004536A2">
        <w:trPr>
          <w:trHeight w:val="432"/>
        </w:trPr>
        <w:tc>
          <w:tcPr>
            <w:tcW w:w="1559" w:type="dxa"/>
            <w:gridSpan w:val="2"/>
            <w:vAlign w:val="center"/>
          </w:tcPr>
          <w:p w14:paraId="596172DC" w14:textId="7A9DBCA8" w:rsidR="002F5EAF" w:rsidRDefault="009D7E0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themeConfig</w:t>
            </w:r>
          </w:p>
        </w:tc>
        <w:tc>
          <w:tcPr>
            <w:tcW w:w="1134" w:type="dxa"/>
            <w:vAlign w:val="center"/>
          </w:tcPr>
          <w:p w14:paraId="0A804A4D" w14:textId="79A23C8B" w:rsidR="002F5EAF" w:rsidRPr="00BC6553" w:rsidRDefault="003C641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76AF206B" w14:textId="77777777" w:rsidR="002F5EAF" w:rsidRPr="00BC6553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77BAEC5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EC85D3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2D6A35A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F459A46" w14:textId="3FFBCCF9" w:rsidR="002F5EAF" w:rsidRDefault="003C641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J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son</w:t>
            </w:r>
          </w:p>
        </w:tc>
      </w:tr>
      <w:tr w:rsidR="00A76D19" w:rsidRPr="00D7306D" w14:paraId="08634D57" w14:textId="77777777" w:rsidTr="004536A2">
        <w:trPr>
          <w:trHeight w:val="432"/>
        </w:trPr>
        <w:tc>
          <w:tcPr>
            <w:tcW w:w="1559" w:type="dxa"/>
            <w:gridSpan w:val="2"/>
            <w:vAlign w:val="center"/>
          </w:tcPr>
          <w:p w14:paraId="19D03FF1" w14:textId="260C468D" w:rsidR="00A76D19" w:rsidRDefault="00A76D1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templateCd</w:t>
            </w:r>
          </w:p>
        </w:tc>
        <w:tc>
          <w:tcPr>
            <w:tcW w:w="1134" w:type="dxa"/>
            <w:vAlign w:val="center"/>
          </w:tcPr>
          <w:p w14:paraId="6531D345" w14:textId="5831A89A" w:rsidR="00A76D19" w:rsidRDefault="00A76D1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82EC49" w14:textId="041E0287" w:rsidR="00A76D19" w:rsidRDefault="00A76D19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0AF8DC8" w14:textId="77777777" w:rsidR="00A76D19" w:rsidRPr="00BC6553" w:rsidRDefault="00A76D19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DEDC4B" w14:textId="77777777" w:rsidR="00A76D19" w:rsidRPr="00BC6553" w:rsidRDefault="00A76D1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5B5EA49" w14:textId="77777777" w:rsidR="00A76D19" w:rsidRDefault="00A76D1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EE9BF79" w14:textId="77777777" w:rsidR="00A76D19" w:rsidRDefault="00A76D1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12F36" w:rsidRPr="00D7306D" w14:paraId="275491EE" w14:textId="77777777" w:rsidTr="004536A2">
        <w:trPr>
          <w:trHeight w:val="432"/>
        </w:trPr>
        <w:tc>
          <w:tcPr>
            <w:tcW w:w="1559" w:type="dxa"/>
            <w:gridSpan w:val="2"/>
            <w:vAlign w:val="center"/>
          </w:tcPr>
          <w:p w14:paraId="3E27AA37" w14:textId="7CAD0CEE" w:rsidR="00112F36" w:rsidRDefault="00112F3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134" w:type="dxa"/>
            <w:vAlign w:val="center"/>
          </w:tcPr>
          <w:p w14:paraId="12B9D70D" w14:textId="35768340" w:rsidR="00112F36" w:rsidRDefault="00112F3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E7BC3BE" w14:textId="7E1206A1" w:rsidR="00112F36" w:rsidRDefault="00112F3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D114ECD" w14:textId="77777777" w:rsidR="00112F36" w:rsidRPr="00BC6553" w:rsidRDefault="00112F3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8F533" w14:textId="77777777" w:rsidR="00112F36" w:rsidRPr="00BC6553" w:rsidRDefault="00112F3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EB38092" w14:textId="77777777" w:rsidR="00112F36" w:rsidRDefault="00112F3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75808C1" w14:textId="77777777" w:rsidR="00112F36" w:rsidRDefault="00112F3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F5EAF" w:rsidRPr="00D7306D" w14:paraId="375FC764" w14:textId="77777777" w:rsidTr="004536A2">
        <w:trPr>
          <w:trHeight w:val="432"/>
        </w:trPr>
        <w:tc>
          <w:tcPr>
            <w:tcW w:w="1559" w:type="dxa"/>
            <w:gridSpan w:val="2"/>
            <w:vAlign w:val="center"/>
          </w:tcPr>
          <w:p w14:paraId="4DEB03B9" w14:textId="7E8950B4" w:rsidR="002F5EAF" w:rsidRDefault="00D02E0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AD243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</w:t>
            </w:r>
          </w:p>
        </w:tc>
        <w:tc>
          <w:tcPr>
            <w:tcW w:w="1134" w:type="dxa"/>
            <w:vAlign w:val="center"/>
          </w:tcPr>
          <w:p w14:paraId="4BFAB3A3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6BCA4F7A" w14:textId="77777777" w:rsidR="002F5EAF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B57DE4D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807DE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528599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ADC1008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F5EAF" w:rsidRPr="00D7306D" w14:paraId="49C0E272" w14:textId="77777777" w:rsidTr="004536A2">
        <w:trPr>
          <w:trHeight w:val="432"/>
        </w:trPr>
        <w:tc>
          <w:tcPr>
            <w:tcW w:w="284" w:type="dxa"/>
            <w:vAlign w:val="center"/>
          </w:tcPr>
          <w:p w14:paraId="707121EA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</w:tcPr>
          <w:p w14:paraId="3F2EFF00" w14:textId="5948488D" w:rsidR="002F5EAF" w:rsidRDefault="0035233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134" w:type="dxa"/>
            <w:vAlign w:val="center"/>
          </w:tcPr>
          <w:p w14:paraId="08F9798C" w14:textId="37101DCC" w:rsidR="002F5EAF" w:rsidRDefault="00361F0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65B89B77" w14:textId="77777777" w:rsidR="002F5EAF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631197E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ABDAE0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FF8B6FD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390EC2A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F5EAF" w:rsidRPr="00D7306D" w14:paraId="4C3A7671" w14:textId="77777777" w:rsidTr="004536A2">
        <w:trPr>
          <w:trHeight w:val="432"/>
        </w:trPr>
        <w:tc>
          <w:tcPr>
            <w:tcW w:w="284" w:type="dxa"/>
            <w:vAlign w:val="center"/>
          </w:tcPr>
          <w:p w14:paraId="07BC0B6E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</w:tcPr>
          <w:p w14:paraId="540F3089" w14:textId="081CDFD5" w:rsidR="002F5EAF" w:rsidRDefault="000A7DE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pageT</w:t>
            </w:r>
            <w:r w:rsidR="006B489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1134" w:type="dxa"/>
            <w:vAlign w:val="center"/>
          </w:tcPr>
          <w:p w14:paraId="65C5CCBC" w14:textId="083F653E" w:rsidR="002F5EAF" w:rsidRDefault="00361F0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704C47BF" w14:textId="77777777" w:rsidR="002F5EAF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9696977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FFD678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0D38413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D7E9583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F5EAF" w:rsidRPr="00D7306D" w14:paraId="7719D4A4" w14:textId="77777777" w:rsidTr="004536A2">
        <w:trPr>
          <w:trHeight w:val="432"/>
        </w:trPr>
        <w:tc>
          <w:tcPr>
            <w:tcW w:w="284" w:type="dxa"/>
            <w:vAlign w:val="center"/>
          </w:tcPr>
          <w:p w14:paraId="79DE9B33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</w:tcPr>
          <w:p w14:paraId="6BF4DEAC" w14:textId="4A125589" w:rsidR="002F5EAF" w:rsidRDefault="000A7DE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</w:t>
            </w:r>
            <w:r w:rsidR="006B489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</w:t>
            </w:r>
          </w:p>
        </w:tc>
        <w:tc>
          <w:tcPr>
            <w:tcW w:w="1134" w:type="dxa"/>
            <w:vAlign w:val="center"/>
          </w:tcPr>
          <w:p w14:paraId="2C0F6319" w14:textId="61B6E548" w:rsidR="002F5EAF" w:rsidRDefault="00361F0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65597E3C" w14:textId="77777777" w:rsidR="002F5EAF" w:rsidRDefault="002F5EA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54CC0EE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922AF9" w14:textId="77777777" w:rsidR="002F5EAF" w:rsidRPr="00BC6553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E877B5B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E943749" w14:textId="77777777" w:rsidR="002F5EAF" w:rsidRDefault="002F5EA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CEDDB2" w14:textId="77777777" w:rsidR="00AB48C2" w:rsidRDefault="00AB48C2" w:rsidP="00AB48C2"/>
    <w:p w14:paraId="0C1BBD39" w14:textId="77777777" w:rsidR="00AB48C2" w:rsidRPr="008616D0" w:rsidRDefault="00AB48C2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0" w:name="_Toc49966712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9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AB48C2" w:rsidRPr="0031791A" w14:paraId="2AD857FB" w14:textId="77777777" w:rsidTr="004536A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F36F918" w14:textId="3E710345" w:rsidR="00AB48C2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AFEC8D7" w14:textId="77777777" w:rsidR="00AB48C2" w:rsidRPr="0031791A" w:rsidRDefault="00AB48C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B6B9FA5" w14:textId="77777777" w:rsidR="00AB48C2" w:rsidRPr="00546CE1" w:rsidRDefault="00AB48C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AB48C2" w:rsidRPr="00D7306D" w14:paraId="0CEB15E3" w14:textId="77777777" w:rsidTr="004536A2">
        <w:trPr>
          <w:trHeight w:val="308"/>
        </w:trPr>
        <w:tc>
          <w:tcPr>
            <w:tcW w:w="1559" w:type="dxa"/>
            <w:vAlign w:val="center"/>
          </w:tcPr>
          <w:p w14:paraId="48B40642" w14:textId="77777777" w:rsidR="00AB48C2" w:rsidRPr="00BC6553" w:rsidRDefault="00AB48C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D60F628" w14:textId="77777777" w:rsidR="00AB48C2" w:rsidRPr="00BC6553" w:rsidRDefault="00AB48C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BD030C0" w14:textId="77777777" w:rsidR="00AB48C2" w:rsidRPr="00BC6553" w:rsidRDefault="00AB48C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1471C8" w:rsidRPr="00D7306D" w14:paraId="7A645E15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8A97164" w14:textId="77777777" w:rsidR="001471C8" w:rsidRDefault="001471C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76FFAD8" w14:textId="25FC0705" w:rsidR="001471C8" w:rsidRDefault="00593A1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2DF7116D" w14:textId="77777777" w:rsidR="001471C8" w:rsidRDefault="001471C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1471C8" w:rsidRPr="00D7306D" w14:paraId="454A382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77A4383" w14:textId="77777777" w:rsidR="001471C8" w:rsidRDefault="001471C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87CEA68" w14:textId="53A095B0" w:rsidR="001471C8" w:rsidRDefault="001D229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401000</w:t>
            </w:r>
          </w:p>
        </w:tc>
        <w:tc>
          <w:tcPr>
            <w:tcW w:w="6804" w:type="dxa"/>
            <w:vAlign w:val="center"/>
          </w:tcPr>
          <w:p w14:paraId="5B396E52" w14:textId="77777777" w:rsidR="001471C8" w:rsidRDefault="001471C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1471C8" w:rsidRPr="00D7306D" w14:paraId="28796952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B57F286" w14:textId="77777777" w:rsidR="001471C8" w:rsidRDefault="001471C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07FFE2CA" w14:textId="1639BEEE" w:rsidR="001471C8" w:rsidRDefault="00326AF4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E404006</w:t>
            </w:r>
          </w:p>
        </w:tc>
        <w:tc>
          <w:tcPr>
            <w:tcW w:w="6804" w:type="dxa"/>
            <w:vAlign w:val="center"/>
          </w:tcPr>
          <w:p w14:paraId="7EAC0644" w14:textId="3E26B473" w:rsidR="001471C8" w:rsidRDefault="001C33C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 not found</w:t>
            </w:r>
          </w:p>
        </w:tc>
      </w:tr>
      <w:tr w:rsidR="00EA67BB" w:rsidRPr="00D7306D" w14:paraId="12DC4ED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983ACE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B8C4D7D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085AA2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0190DF7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8C85C74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98F8E4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352263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9FCF77D" w14:textId="05412C95" w:rsidR="00134AED" w:rsidRDefault="00134AED" w:rsidP="00FE6F74"/>
    <w:p w14:paraId="3B55A591" w14:textId="77777777" w:rsidR="00B24DD2" w:rsidRDefault="00B24DD2" w:rsidP="00B24DD2"/>
    <w:p w14:paraId="5FBD8AC2" w14:textId="6745DE92" w:rsidR="00B24DD2" w:rsidRDefault="002F7EF4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91" w:name="_Update_Web_Site"/>
      <w:bookmarkStart w:id="292" w:name="_Toc49966713"/>
      <w:bookmarkEnd w:id="291"/>
      <w:r>
        <w:rPr>
          <w:rFonts w:ascii="Tahoma" w:hAnsi="Tahoma" w:cs="Tahoma"/>
          <w:b/>
          <w:bCs/>
          <w:color w:val="auto"/>
          <w:sz w:val="28"/>
          <w:szCs w:val="28"/>
        </w:rPr>
        <w:t>Update</w:t>
      </w:r>
      <w:r w:rsidR="00B24DD2">
        <w:rPr>
          <w:rFonts w:ascii="Tahoma" w:hAnsi="Tahoma" w:cs="Tahoma"/>
          <w:b/>
          <w:bCs/>
          <w:color w:val="auto"/>
          <w:sz w:val="28"/>
          <w:szCs w:val="28"/>
        </w:rPr>
        <w:t xml:space="preserve"> Web</w:t>
      </w:r>
      <w:r w:rsidR="00C15101"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B24DD2">
        <w:rPr>
          <w:rFonts w:ascii="Tahoma" w:hAnsi="Tahoma" w:cs="Tahoma"/>
          <w:b/>
          <w:bCs/>
          <w:color w:val="auto"/>
          <w:sz w:val="28"/>
          <w:szCs w:val="28"/>
        </w:rPr>
        <w:t>ite Data API</w:t>
      </w:r>
      <w:bookmarkEnd w:id="292"/>
    </w:p>
    <w:p w14:paraId="05812193" w14:textId="77777777" w:rsidR="00B24DD2" w:rsidRPr="008A6B90" w:rsidRDefault="00B24DD2" w:rsidP="00B24DD2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24DD2" w:rsidRPr="00554C13" w14:paraId="2D414F4B" w14:textId="77777777" w:rsidTr="004536A2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5F1C9DC" w14:textId="77777777" w:rsidR="00B24DD2" w:rsidRPr="00554C13" w:rsidRDefault="00B24DD2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7D9E55F" w14:textId="77777777" w:rsidR="00B24DD2" w:rsidRPr="00554C13" w:rsidRDefault="00B24DD2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Website Data API</w:t>
            </w:r>
          </w:p>
        </w:tc>
      </w:tr>
      <w:tr w:rsidR="00B24DD2" w:rsidRPr="00554C13" w14:paraId="1CF925DB" w14:textId="77777777" w:rsidTr="004536A2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D8BCBA9" w14:textId="77777777" w:rsidR="00B24DD2" w:rsidRPr="00554C13" w:rsidRDefault="00B24DD2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710DCF3" w14:textId="77777777" w:rsidR="00B24DD2" w:rsidRPr="008F2A18" w:rsidRDefault="00B24DD2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/vms/v1/websitedata/{websiteDataId}</w:t>
            </w:r>
          </w:p>
        </w:tc>
      </w:tr>
      <w:tr w:rsidR="00B24DD2" w:rsidRPr="00554C13" w14:paraId="6185B068" w14:textId="77777777" w:rsidTr="004536A2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D2DF24A" w14:textId="77777777" w:rsidR="00B24DD2" w:rsidRPr="00546CE1" w:rsidRDefault="00B24DD2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6B4CF69" w14:textId="47478733" w:rsidR="00B24DD2" w:rsidRDefault="005E7D67" w:rsidP="00E66E31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8F432E"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B24DD2" w:rsidRPr="00554C13" w14:paraId="00BC4605" w14:textId="77777777" w:rsidTr="004536A2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0CD67A3" w14:textId="77777777" w:rsidR="00B24DD2" w:rsidRPr="00554C13" w:rsidRDefault="00B24DD2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30DBA99" w14:textId="51269E04" w:rsidR="00B24DD2" w:rsidRPr="008F2A18" w:rsidRDefault="00B24DD2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6E25220" w14:textId="77777777" w:rsidR="00C15101" w:rsidRDefault="00C15101" w:rsidP="00C15101">
      <w:pPr>
        <w:rPr>
          <w:rStyle w:val="af0"/>
          <w:rFonts w:ascii="Tahoma" w:hAnsi="Tahoma" w:cs="Tahoma"/>
          <w:color w:val="auto"/>
        </w:rPr>
      </w:pPr>
    </w:p>
    <w:p w14:paraId="63758544" w14:textId="77777777" w:rsidR="00C15101" w:rsidRPr="004D476C" w:rsidRDefault="00C15101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3" w:name="_Toc49966714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293"/>
    </w:p>
    <w:p w14:paraId="2E867FCF" w14:textId="5A263B42" w:rsidR="00C15101" w:rsidRPr="008F2A18" w:rsidRDefault="00C15101" w:rsidP="00C15101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 website data.</w:t>
      </w:r>
    </w:p>
    <w:p w14:paraId="78E1F692" w14:textId="77777777" w:rsidR="00C15101" w:rsidRPr="00B45296" w:rsidRDefault="00C15101" w:rsidP="00767017">
      <w:pPr>
        <w:pStyle w:val="ab"/>
        <w:numPr>
          <w:ilvl w:val="0"/>
          <w:numId w:val="2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C15101" w:rsidRPr="0031791A" w14:paraId="6E0FB14B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FBD3F18" w14:textId="15ABAC98" w:rsidR="00C15101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A2A3F87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1D406A4" w14:textId="77777777" w:rsidR="00C15101" w:rsidRPr="00546CE1" w:rsidRDefault="00C1510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15101" w:rsidRPr="00D7306D" w14:paraId="6E857FC3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6B1183DA" w14:textId="77777777" w:rsidR="00C15101" w:rsidRPr="00BC6553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19FC3AE8" w14:textId="33C6DDFE" w:rsidR="00C15101" w:rsidRPr="00BC6553" w:rsidRDefault="00376008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C6CA1BB" w14:textId="77777777" w:rsidR="00C15101" w:rsidRPr="00BC6553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2834D5C" w14:textId="77777777" w:rsidR="00C15101" w:rsidRDefault="00C15101" w:rsidP="00C15101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523B7D17" w14:textId="77777777" w:rsidR="00C15101" w:rsidRPr="00F00294" w:rsidRDefault="00C15101" w:rsidP="00767017">
      <w:pPr>
        <w:pStyle w:val="ab"/>
        <w:numPr>
          <w:ilvl w:val="0"/>
          <w:numId w:val="2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C15101" w:rsidRPr="0031791A" w14:paraId="57AA19F4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F3ABDD0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B90A1F7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6A24C90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B5FDCE4" w14:textId="77777777" w:rsidR="00C15101" w:rsidRPr="0031791A" w:rsidRDefault="00C1510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C15101" w:rsidRPr="00D7306D" w14:paraId="398C615F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33B27AAF" w14:textId="77777777" w:rsidR="00C15101" w:rsidRPr="00BC6553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1196BA1" w14:textId="77777777" w:rsidR="00C15101" w:rsidRPr="00BC6553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2742FA73" w14:textId="5DAA5575" w:rsidR="00C15101" w:rsidRPr="00BC6553" w:rsidRDefault="00C15101" w:rsidP="00C74B7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  <w:r w:rsidR="00C74B7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5953" w:type="dxa"/>
            <w:vAlign w:val="center"/>
          </w:tcPr>
          <w:p w14:paraId="33030780" w14:textId="641AA05D" w:rsidR="00C15101" w:rsidRPr="00D62582" w:rsidRDefault="00D62582" w:rsidP="00D62582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64393DE" w14:textId="646B7A8A" w:rsidR="00C15101" w:rsidRPr="004626B5" w:rsidRDefault="00043161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C1510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4 </w:t>
            </w:r>
            <w:r w:rsidR="00D6258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characters?</w:t>
            </w:r>
          </w:p>
        </w:tc>
      </w:tr>
      <w:tr w:rsidR="00C15101" w:rsidRPr="00D7306D" w14:paraId="1C3F5A7B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2E4F36A4" w14:textId="457EE325" w:rsidR="00C15101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2FF01083" w14:textId="6AC2B0AB" w:rsidR="00C15101" w:rsidRDefault="0004316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Id </w:t>
            </w:r>
            <w:r w:rsidR="00C1510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</w:t>
            </w:r>
          </w:p>
        </w:tc>
        <w:tc>
          <w:tcPr>
            <w:tcW w:w="1560" w:type="dxa"/>
            <w:vAlign w:val="center"/>
          </w:tcPr>
          <w:p w14:paraId="27B650C0" w14:textId="65A29E9F" w:rsidR="00C15101" w:rsidRDefault="00C15101" w:rsidP="00C74B7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</w:t>
            </w:r>
            <w:r w:rsidR="0004316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5953" w:type="dxa"/>
            <w:vAlign w:val="center"/>
          </w:tcPr>
          <w:p w14:paraId="606E8220" w14:textId="77777777" w:rsidR="00C15101" w:rsidRDefault="009C4981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844A374" w14:textId="39AA8693" w:rsidR="009C4981" w:rsidRDefault="009C4981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59805C6A" w14:textId="77777777" w:rsidR="00C15101" w:rsidRDefault="00C15101" w:rsidP="00C15101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C6645B8" w14:textId="77777777" w:rsidR="00C15101" w:rsidRPr="00204BDE" w:rsidRDefault="00C15101" w:rsidP="00C15101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C15101" w:rsidRPr="0031791A" w14:paraId="5FA51ECC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A8D7D4E" w14:textId="54B2B0E2" w:rsidR="00C15101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10D14E4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DE75CD2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FE0D701" w14:textId="77777777" w:rsidR="00C15101" w:rsidRPr="00546CE1" w:rsidRDefault="00C1510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74B7B" w:rsidRPr="00D7306D" w14:paraId="6DB4DFA7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5C9B655A" w14:textId="77777777" w:rsidR="00C74B7B" w:rsidRPr="00BC6553" w:rsidRDefault="00C74B7B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508C2774" w14:textId="77777777" w:rsidR="00C74B7B" w:rsidRPr="00BC6553" w:rsidRDefault="00C74B7B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Merge w:val="restart"/>
            <w:vAlign w:val="center"/>
          </w:tcPr>
          <w:p w14:paraId="2BD26D5A" w14:textId="10FD210D" w:rsidR="00C74B7B" w:rsidRPr="00BC6553" w:rsidRDefault="00376008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2B9D1DD" w14:textId="5C00FE21" w:rsidR="00C74B7B" w:rsidRPr="00BC6553" w:rsidRDefault="0037600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</w:tr>
      <w:tr w:rsidR="00C74B7B" w:rsidRPr="00D7306D" w14:paraId="1E84C683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799E5290" w14:textId="77777777" w:rsidR="00C74B7B" w:rsidRDefault="00C74B7B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9D249FC" w14:textId="0A5176FC" w:rsidR="00C74B7B" w:rsidRDefault="00C74B7B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</w:t>
            </w:r>
            <w:r w:rsidR="009C498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559" w:type="dxa"/>
            <w:vMerge/>
            <w:vAlign w:val="center"/>
          </w:tcPr>
          <w:p w14:paraId="236D2323" w14:textId="77777777" w:rsidR="00C74B7B" w:rsidRDefault="00C74B7B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2CE9C058" w14:textId="05391AB2" w:rsidR="00C74B7B" w:rsidRPr="00BC6553" w:rsidRDefault="00376008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</w:t>
            </w:r>
            <w:r w:rsidR="009C498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</w:tr>
    </w:tbl>
    <w:p w14:paraId="4EF4F7BD" w14:textId="77777777" w:rsidR="00C15101" w:rsidRPr="00F6258E" w:rsidRDefault="00C15101" w:rsidP="00C15101">
      <w:pPr>
        <w:rPr>
          <w:rStyle w:val="af0"/>
          <w:rFonts w:ascii="Tahoma" w:hAnsi="Tahoma" w:cs="Tahoma"/>
          <w:color w:val="auto"/>
          <w:lang w:eastAsia="ja-JP"/>
        </w:rPr>
      </w:pPr>
    </w:p>
    <w:p w14:paraId="26D0E10F" w14:textId="0998581E" w:rsidR="00C15101" w:rsidRDefault="00C15101" w:rsidP="00767017">
      <w:pPr>
        <w:pStyle w:val="ab"/>
        <w:numPr>
          <w:ilvl w:val="0"/>
          <w:numId w:val="2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Check if The Website </w:t>
      </w:r>
      <w:r w:rsidR="005235C8">
        <w:rPr>
          <w:rStyle w:val="af0"/>
          <w:rFonts w:ascii="Tahoma" w:hAnsi="Tahoma" w:cs="Tahoma"/>
          <w:color w:val="auto"/>
          <w:lang w:eastAsia="ja-JP"/>
        </w:rPr>
        <w:t xml:space="preserve">Data </w:t>
      </w:r>
      <w:r>
        <w:rPr>
          <w:rStyle w:val="af0"/>
          <w:rFonts w:ascii="Tahoma" w:hAnsi="Tahoma" w:cs="Tahoma"/>
          <w:color w:val="auto"/>
          <w:lang w:eastAsia="ja-JP"/>
        </w:rPr>
        <w:t>Exists</w:t>
      </w:r>
    </w:p>
    <w:p w14:paraId="40B0ABD0" w14:textId="2714A008" w:rsidR="008C7233" w:rsidRPr="00F75C84" w:rsidRDefault="008C7233" w:rsidP="008C723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by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information.</w:t>
      </w:r>
    </w:p>
    <w:p w14:paraId="54BC29CC" w14:textId="77777777" w:rsidR="008C7233" w:rsidRDefault="008C7233" w:rsidP="008C723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C7233" w:rsidRPr="0031791A" w14:paraId="3C0A1DA0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19C4BC7" w14:textId="77777777" w:rsidR="008C7233" w:rsidRPr="0031791A" w:rsidRDefault="008C723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413F4DF" w14:textId="77777777" w:rsidR="008C7233" w:rsidRPr="0031791A" w:rsidRDefault="008C723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CA5F836" w14:textId="77777777" w:rsidR="008C7233" w:rsidRPr="0031791A" w:rsidRDefault="008C723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6300A5B" w14:textId="77777777" w:rsidR="008C7233" w:rsidRPr="001E796D" w:rsidRDefault="008C7233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C7233" w:rsidRPr="00D7306D" w14:paraId="78F506A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B1F516C" w14:textId="77777777" w:rsidR="008C7233" w:rsidRPr="00BC655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2B839552" w14:textId="77777777" w:rsidR="008C7233" w:rsidRPr="00BC655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20432A4" w14:textId="77777777" w:rsidR="008C7233" w:rsidRPr="00BC655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websiteDataId</w:t>
            </w:r>
          </w:p>
        </w:tc>
        <w:tc>
          <w:tcPr>
            <w:tcW w:w="3118" w:type="dxa"/>
            <w:vAlign w:val="center"/>
          </w:tcPr>
          <w:p w14:paraId="2617C533" w14:textId="77777777" w:rsidR="008C7233" w:rsidRPr="00BC655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C7233" w:rsidRPr="00D7306D" w14:paraId="45F0F02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B0DE9D2" w14:textId="77777777" w:rsidR="008C723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0FD00884" w14:textId="77777777" w:rsidR="008C723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AE360BB" w14:textId="77777777" w:rsidR="008C723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4002C94A" w14:textId="77777777" w:rsidR="008C7233" w:rsidRPr="00BC6553" w:rsidRDefault="008C7233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473AD573" w14:textId="77777777" w:rsidR="008C7233" w:rsidRDefault="008C7233" w:rsidP="008C723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71B7438" w14:textId="77777777" w:rsidR="008C7233" w:rsidRDefault="008C7233" w:rsidP="008C723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656B64B" w14:textId="77777777" w:rsidR="00C15101" w:rsidRDefault="00C15101" w:rsidP="00C1510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379C3DC7" w14:textId="362D1235" w:rsidR="00C15101" w:rsidRDefault="00C15101" w:rsidP="00C1510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</w:t>
      </w:r>
      <w:r w:rsidR="00482BEE">
        <w:rPr>
          <w:rFonts w:ascii="Tahoma" w:hAnsi="Tahoma" w:cs="Tahoma"/>
          <w:sz w:val="20"/>
          <w:szCs w:val="20"/>
          <w:lang w:bidi="th-TH"/>
        </w:rPr>
        <w:t xml:space="preserve"> project status not equal to “Draft”</w:t>
      </w:r>
      <w:r>
        <w:rPr>
          <w:rFonts w:ascii="Tahoma" w:hAnsi="Tahoma" w:cs="Tahoma"/>
          <w:sz w:val="20"/>
          <w:szCs w:val="20"/>
          <w:lang w:bidi="th-TH"/>
        </w:rPr>
        <w:t xml:space="preserve">, return the following </w:t>
      </w:r>
      <w:r w:rsidR="00482BEE">
        <w:rPr>
          <w:rFonts w:ascii="Tahoma" w:hAnsi="Tahoma" w:cs="Tahoma"/>
          <w:sz w:val="20"/>
          <w:szCs w:val="20"/>
          <w:lang w:bidi="th-TH"/>
        </w:rPr>
        <w:t xml:space="preserve">error </w:t>
      </w:r>
      <w:r>
        <w:rPr>
          <w:rFonts w:ascii="Tahoma" w:hAnsi="Tahoma" w:cs="Tahoma"/>
          <w:sz w:val="20"/>
          <w:szCs w:val="20"/>
          <w:lang w:bidi="th-TH"/>
        </w:rPr>
        <w:t>response result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C15101" w:rsidRPr="0031791A" w14:paraId="1EDBF656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FFACFA9" w14:textId="25FA20F3" w:rsidR="00C15101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3FD7477" w14:textId="77777777" w:rsidR="00C15101" w:rsidRPr="0031791A" w:rsidRDefault="00C1510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D69CCA0" w14:textId="77777777" w:rsidR="00C15101" w:rsidRPr="00546CE1" w:rsidRDefault="00C15101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15101" w:rsidRPr="00D7306D" w14:paraId="253CDA75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7785FD68" w14:textId="358D1F8B" w:rsidR="00C15101" w:rsidRPr="00BC6553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</w:t>
            </w:r>
            <w:r w:rsidR="0037600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559" w:type="dxa"/>
            <w:vAlign w:val="center"/>
          </w:tcPr>
          <w:p w14:paraId="6A577983" w14:textId="1CE728F7" w:rsidR="00C15101" w:rsidRPr="00BC6553" w:rsidRDefault="00376008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</w:t>
            </w:r>
            <w:r w:rsidR="00CA7A6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6946" w:type="dxa"/>
            <w:vAlign w:val="center"/>
          </w:tcPr>
          <w:p w14:paraId="38DD84CF" w14:textId="77777777" w:rsidR="00C15101" w:rsidRPr="00BC6553" w:rsidRDefault="00C1510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40A9C03" w14:textId="77777777" w:rsidR="00C15101" w:rsidRDefault="00C15101" w:rsidP="00C15101">
      <w:pPr>
        <w:rPr>
          <w:rFonts w:ascii="Tahoma" w:hAnsi="Tahoma" w:cs="Tahoma"/>
          <w:sz w:val="20"/>
          <w:szCs w:val="20"/>
          <w:lang w:bidi="th-TH"/>
        </w:rPr>
      </w:pPr>
    </w:p>
    <w:p w14:paraId="360FF0C3" w14:textId="67FDCD2B" w:rsidR="00C15101" w:rsidRDefault="00340A41" w:rsidP="00767017">
      <w:pPr>
        <w:pStyle w:val="ab"/>
        <w:numPr>
          <w:ilvl w:val="0"/>
          <w:numId w:val="2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Website Data Information</w:t>
      </w:r>
      <w:r w:rsidR="00C15101">
        <w:rPr>
          <w:rStyle w:val="af0"/>
          <w:rFonts w:ascii="Tahoma" w:hAnsi="Tahoma" w:cs="Tahoma"/>
          <w:color w:val="auto"/>
          <w:lang w:eastAsia="ja-JP"/>
        </w:rPr>
        <w:t xml:space="preserve"> </w:t>
      </w:r>
    </w:p>
    <w:p w14:paraId="0530E5D3" w14:textId="77777777" w:rsidR="00BA2C74" w:rsidRPr="00F75C84" w:rsidRDefault="00BA2C74" w:rsidP="00BA2C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by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information.</w:t>
      </w:r>
    </w:p>
    <w:p w14:paraId="3FED806E" w14:textId="77777777" w:rsidR="00BA2C74" w:rsidRDefault="00BA2C74" w:rsidP="00BA2C7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BA2C74" w:rsidRPr="0031791A" w14:paraId="4B972DEC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564DF52" w14:textId="77777777" w:rsidR="00BA2C74" w:rsidRPr="0031791A" w:rsidRDefault="00BA2C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9D7FAB8" w14:textId="77777777" w:rsidR="00BA2C74" w:rsidRPr="0031791A" w:rsidRDefault="00BA2C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DBA4BF2" w14:textId="77777777" w:rsidR="00BA2C74" w:rsidRPr="0031791A" w:rsidRDefault="00BA2C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F005A5A" w14:textId="77777777" w:rsidR="00BA2C74" w:rsidRPr="001E796D" w:rsidRDefault="00BA2C74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A2C74" w:rsidRPr="00D7306D" w14:paraId="089A093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1C9A110" w14:textId="77777777" w:rsidR="00BA2C74" w:rsidRPr="00BC6553" w:rsidRDefault="00BA2C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2F348CA0" w14:textId="77777777" w:rsidR="00BA2C74" w:rsidRPr="00BC6553" w:rsidRDefault="00BA2C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E03973E" w14:textId="77777777" w:rsidR="00BA2C74" w:rsidRPr="00BC6553" w:rsidRDefault="00BA2C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websiteDataId</w:t>
            </w:r>
          </w:p>
        </w:tc>
        <w:tc>
          <w:tcPr>
            <w:tcW w:w="3118" w:type="dxa"/>
            <w:vAlign w:val="center"/>
          </w:tcPr>
          <w:p w14:paraId="3ACDEA15" w14:textId="77777777" w:rsidR="00BA2C74" w:rsidRPr="00BC6553" w:rsidRDefault="00BA2C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BA2C74" w:rsidRPr="00D7306D" w14:paraId="05B85C9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85F3CF3" w14:textId="6ED6F1E6" w:rsidR="00BA2C74" w:rsidRDefault="00B058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themeId</w:t>
            </w:r>
          </w:p>
        </w:tc>
        <w:tc>
          <w:tcPr>
            <w:tcW w:w="1275" w:type="dxa"/>
            <w:vAlign w:val="center"/>
          </w:tcPr>
          <w:p w14:paraId="18B1E6D5" w14:textId="77777777" w:rsidR="00BA2C74" w:rsidRDefault="00BA2C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BF147D3" w14:textId="46853862" w:rsidR="00BA2C74" w:rsidRDefault="00B058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themeId</w:t>
            </w:r>
          </w:p>
        </w:tc>
        <w:tc>
          <w:tcPr>
            <w:tcW w:w="3118" w:type="dxa"/>
            <w:vAlign w:val="center"/>
          </w:tcPr>
          <w:p w14:paraId="725D70AC" w14:textId="7FD0D380" w:rsidR="00BA2C74" w:rsidRPr="00BC6553" w:rsidRDefault="00BA2C7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05818" w:rsidRPr="00D7306D" w14:paraId="38E626B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3C0E6FB" w14:textId="7916CAB3" w:rsidR="00B05818" w:rsidRDefault="00592DE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</w:t>
            </w:r>
          </w:p>
        </w:tc>
        <w:tc>
          <w:tcPr>
            <w:tcW w:w="1275" w:type="dxa"/>
            <w:vAlign w:val="center"/>
          </w:tcPr>
          <w:p w14:paraId="6A69EE18" w14:textId="73106260" w:rsidR="00B05818" w:rsidRDefault="00592DE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CDFF06C" w14:textId="32EB5910" w:rsidR="00B05818" w:rsidRDefault="00592DE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themeConfig if have</w:t>
            </w:r>
          </w:p>
        </w:tc>
        <w:tc>
          <w:tcPr>
            <w:tcW w:w="3118" w:type="dxa"/>
            <w:vAlign w:val="center"/>
          </w:tcPr>
          <w:p w14:paraId="36175A0B" w14:textId="77777777" w:rsidR="00B05818" w:rsidRPr="00BC6553" w:rsidRDefault="00B0581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06C0BEF" w14:textId="77777777" w:rsidR="00B05818" w:rsidRDefault="00B05818" w:rsidP="00C1510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7449AA6" w14:textId="77777777" w:rsidR="00592DE4" w:rsidRDefault="00592DE4" w:rsidP="00592DE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26699E0" w14:textId="77777777" w:rsidR="00C15101" w:rsidRDefault="00C15101" w:rsidP="00C15101">
      <w:pPr>
        <w:rPr>
          <w:rFonts w:ascii="Tahoma" w:hAnsi="Tahoma" w:cs="Tahoma"/>
          <w:sz w:val="20"/>
          <w:szCs w:val="20"/>
          <w:lang w:bidi="th-TH"/>
        </w:rPr>
      </w:pPr>
    </w:p>
    <w:p w14:paraId="452A14D2" w14:textId="6E69E12C" w:rsidR="00C15101" w:rsidRDefault="00C302B2" w:rsidP="00767017">
      <w:pPr>
        <w:pStyle w:val="ab"/>
        <w:numPr>
          <w:ilvl w:val="0"/>
          <w:numId w:val="2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Project</w:t>
      </w:r>
      <w:r w:rsidR="00C15101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9615EF">
        <w:rPr>
          <w:rStyle w:val="af0"/>
          <w:rFonts w:ascii="Tahoma" w:hAnsi="Tahoma" w:cs="Tahoma"/>
          <w:color w:val="auto"/>
          <w:lang w:eastAsia="ja-JP"/>
        </w:rPr>
        <w:t>Last Updated</w:t>
      </w:r>
    </w:p>
    <w:p w14:paraId="2A0674B4" w14:textId="68611E99" w:rsidR="009615EF" w:rsidRPr="00F75C84" w:rsidRDefault="009615EF" w:rsidP="009615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Project Last Updated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project information.</w:t>
      </w:r>
    </w:p>
    <w:p w14:paraId="54B7F4C2" w14:textId="77777777" w:rsidR="009615EF" w:rsidRDefault="009615EF" w:rsidP="009615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615EF" w:rsidRPr="0031791A" w14:paraId="0808D100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0359F61" w14:textId="77777777" w:rsidR="009615EF" w:rsidRPr="0031791A" w:rsidRDefault="009615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4300B1B" w14:textId="77777777" w:rsidR="009615EF" w:rsidRPr="0031791A" w:rsidRDefault="009615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226CD7F" w14:textId="77777777" w:rsidR="009615EF" w:rsidRPr="0031791A" w:rsidRDefault="009615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5A64DEF" w14:textId="77777777" w:rsidR="009615EF" w:rsidRPr="001E796D" w:rsidRDefault="009615E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615EF" w:rsidRPr="00D7306D" w14:paraId="26C46FC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5469430" w14:textId="44742DC4" w:rsidR="009615EF" w:rsidRPr="00BC6553" w:rsidRDefault="009615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FAFCF34" w14:textId="77777777" w:rsidR="009615EF" w:rsidRPr="00BC6553" w:rsidRDefault="009615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6ACC898" w14:textId="1ADFE745" w:rsidR="009615EF" w:rsidRPr="00BC6553" w:rsidRDefault="009615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received above</w:t>
            </w:r>
          </w:p>
        </w:tc>
        <w:tc>
          <w:tcPr>
            <w:tcW w:w="3118" w:type="dxa"/>
            <w:vAlign w:val="center"/>
          </w:tcPr>
          <w:p w14:paraId="0D984CBC" w14:textId="77777777" w:rsidR="009615EF" w:rsidRPr="00BC6553" w:rsidRDefault="009615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50853634" w14:textId="77777777" w:rsidR="009615EF" w:rsidRDefault="009615EF" w:rsidP="009615EF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17D546A" w14:textId="77777777" w:rsidR="009615EF" w:rsidRDefault="009615EF" w:rsidP="009615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01C3315" w14:textId="77777777" w:rsidR="009615EF" w:rsidRPr="009615EF" w:rsidRDefault="009615EF" w:rsidP="009615EF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6C750A4D" w14:textId="77777777" w:rsidR="00C15101" w:rsidRDefault="00C15101" w:rsidP="00767017">
      <w:pPr>
        <w:pStyle w:val="ab"/>
        <w:numPr>
          <w:ilvl w:val="0"/>
          <w:numId w:val="26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0D49845" w14:textId="77777777" w:rsidR="00C15101" w:rsidRDefault="00C15101" w:rsidP="00B24DD2">
      <w:pPr>
        <w:rPr>
          <w:rStyle w:val="af0"/>
          <w:rFonts w:ascii="Tahoma" w:hAnsi="Tahoma" w:cs="Tahoma"/>
          <w:color w:val="auto"/>
        </w:rPr>
      </w:pPr>
    </w:p>
    <w:p w14:paraId="3A125CFE" w14:textId="77777777" w:rsidR="00B24DD2" w:rsidRPr="004D476C" w:rsidRDefault="00B24DD2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4" w:name="_Toc49966715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29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24DD2" w:rsidRPr="000253E8" w14:paraId="1CEBF099" w14:textId="77777777" w:rsidTr="004536A2">
        <w:tc>
          <w:tcPr>
            <w:tcW w:w="2523" w:type="dxa"/>
          </w:tcPr>
          <w:p w14:paraId="6D8641A8" w14:textId="77777777" w:rsidR="00B24DD2" w:rsidRPr="000253E8" w:rsidRDefault="00B24DD2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291AB83" w14:textId="77777777" w:rsidR="00B24DD2" w:rsidRPr="000253E8" w:rsidRDefault="00B24DD2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96DA691" w14:textId="77777777" w:rsidR="00B24DD2" w:rsidRPr="000253E8" w:rsidRDefault="00B24DD2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E9BEAAF" w14:textId="77777777" w:rsidR="00B24DD2" w:rsidRPr="000253E8" w:rsidRDefault="00B24DD2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E870586" w14:textId="77777777" w:rsidR="00B24DD2" w:rsidRPr="000253E8" w:rsidRDefault="00B24DD2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24DD2" w:rsidRPr="004A49C9" w14:paraId="0171F738" w14:textId="77777777" w:rsidTr="004536A2">
        <w:tc>
          <w:tcPr>
            <w:tcW w:w="2523" w:type="dxa"/>
          </w:tcPr>
          <w:p w14:paraId="2279EE6F" w14:textId="77777777" w:rsidR="00B24DD2" w:rsidRPr="004A49C9" w:rsidRDefault="00B24DD2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ABCCB6D" w14:textId="77777777" w:rsidR="00B24DD2" w:rsidRPr="004A49C9" w:rsidRDefault="00B24DD2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77D4E9CA" w14:textId="77777777" w:rsidR="00B24DD2" w:rsidRPr="004A49C9" w:rsidRDefault="00B24DD2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E19D861" w14:textId="77777777" w:rsidR="00B24DD2" w:rsidRPr="004A49C9" w:rsidRDefault="00B24DD2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08ECD98" w14:textId="77777777" w:rsidR="00B24DD2" w:rsidRPr="00E2590C" w:rsidRDefault="00B24DD2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C25DF43" w14:textId="77777777" w:rsidR="00B24DD2" w:rsidRPr="00375CE4" w:rsidRDefault="00B24DD2" w:rsidP="00B24DD2"/>
    <w:p w14:paraId="23F2C9FE" w14:textId="77777777" w:rsidR="00B24DD2" w:rsidRPr="004D476C" w:rsidRDefault="00B24DD2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5" w:name="_Toc49966716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29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24DD2" w:rsidRPr="0031791A" w14:paraId="09572BAD" w14:textId="77777777" w:rsidTr="004536A2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43BECC3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9F6CD41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C2D1D58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9CB6DA5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C3A2104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D117AA1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29A6D12" w14:textId="77777777" w:rsidR="00B24DD2" w:rsidRPr="00546CE1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24DD2" w:rsidRPr="00D7306D" w14:paraId="609E9FDF" w14:textId="77777777" w:rsidTr="004536A2">
        <w:trPr>
          <w:trHeight w:val="378"/>
        </w:trPr>
        <w:tc>
          <w:tcPr>
            <w:tcW w:w="1559" w:type="dxa"/>
            <w:vAlign w:val="center"/>
          </w:tcPr>
          <w:p w14:paraId="7033410B" w14:textId="43EEB725" w:rsidR="00B24DD2" w:rsidRPr="00BC6553" w:rsidRDefault="004869F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</w:t>
            </w:r>
            <w:r w:rsidR="0088787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080" w:type="dxa"/>
            <w:vAlign w:val="center"/>
          </w:tcPr>
          <w:p w14:paraId="795341D9" w14:textId="4985A2F2" w:rsidR="00B24DD2" w:rsidRPr="00BC6553" w:rsidRDefault="004869F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A120F9B" w14:textId="26C90757" w:rsidR="00B24DD2" w:rsidRPr="00BC6553" w:rsidRDefault="004869F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ED64D4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4209B5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F7B45C9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7311279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B60F5" w:rsidRPr="00D7306D" w14:paraId="18F1469D" w14:textId="77777777" w:rsidTr="004536A2">
        <w:trPr>
          <w:trHeight w:val="378"/>
        </w:trPr>
        <w:tc>
          <w:tcPr>
            <w:tcW w:w="1559" w:type="dxa"/>
            <w:vAlign w:val="center"/>
          </w:tcPr>
          <w:p w14:paraId="29788334" w14:textId="29B62429" w:rsidR="002B60F5" w:rsidRDefault="002B60F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hemeConfig</w:t>
            </w:r>
          </w:p>
        </w:tc>
        <w:tc>
          <w:tcPr>
            <w:tcW w:w="1080" w:type="dxa"/>
            <w:vAlign w:val="center"/>
          </w:tcPr>
          <w:p w14:paraId="0F4E1957" w14:textId="4FD7B654" w:rsidR="002B60F5" w:rsidRDefault="00CE226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22EE1F7" w14:textId="659C75B6" w:rsidR="002B60F5" w:rsidRDefault="00887879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1B9FA5E3" w14:textId="77777777" w:rsidR="002B60F5" w:rsidRPr="00BC6553" w:rsidRDefault="002B60F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BB12E" w14:textId="77777777" w:rsidR="002B60F5" w:rsidRPr="00BC6553" w:rsidRDefault="002B60F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3B92900" w14:textId="77777777" w:rsidR="002B60F5" w:rsidRPr="00BC6553" w:rsidRDefault="002B60F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1669F12" w14:textId="48963D06" w:rsidR="002B60F5" w:rsidRPr="00BC6553" w:rsidRDefault="00CE226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J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son</w:t>
            </w:r>
          </w:p>
        </w:tc>
      </w:tr>
    </w:tbl>
    <w:p w14:paraId="406807C7" w14:textId="77777777" w:rsidR="00B24DD2" w:rsidRDefault="00B24DD2" w:rsidP="00B24DD2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1FF27FE" w14:textId="77777777" w:rsidR="00B24DD2" w:rsidRPr="004D476C" w:rsidRDefault="00B24DD2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6" w:name="_Toc49966717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29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24DD2" w:rsidRPr="000253E8" w14:paraId="4D8A2C61" w14:textId="77777777" w:rsidTr="007C7871">
        <w:trPr>
          <w:trHeight w:val="379"/>
        </w:trPr>
        <w:tc>
          <w:tcPr>
            <w:tcW w:w="1843" w:type="dxa"/>
          </w:tcPr>
          <w:p w14:paraId="64AE3F25" w14:textId="77777777" w:rsidR="00B24DD2" w:rsidRPr="000253E8" w:rsidRDefault="00B24DD2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BB962A9" w14:textId="77777777" w:rsidR="00B24DD2" w:rsidRPr="000253E8" w:rsidRDefault="00B24DD2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20A964E" w14:textId="77777777" w:rsidR="00B24DD2" w:rsidRPr="000253E8" w:rsidRDefault="00B24DD2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B350EEB" w14:textId="77777777" w:rsidR="00B24DD2" w:rsidRPr="000253E8" w:rsidRDefault="00B24DD2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24DD2" w:rsidRPr="004A49C9" w14:paraId="7B51F28A" w14:textId="77777777" w:rsidTr="007C7871">
        <w:tc>
          <w:tcPr>
            <w:tcW w:w="1843" w:type="dxa"/>
          </w:tcPr>
          <w:p w14:paraId="48D56B5E" w14:textId="77777777" w:rsidR="00B24DD2" w:rsidRPr="004A49C9" w:rsidRDefault="00B24DD2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E84BEBA" w14:textId="77777777" w:rsidR="00B24DD2" w:rsidRPr="004A49C9" w:rsidRDefault="00B24DD2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595CDA6" w14:textId="77777777" w:rsidR="00B24DD2" w:rsidRPr="004A49C9" w:rsidRDefault="00B24DD2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EFF183E" w14:textId="77777777" w:rsidR="00B24DD2" w:rsidRPr="00E2590C" w:rsidRDefault="00B24DD2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F70D9A8" w14:textId="77777777" w:rsidR="00B24DD2" w:rsidRPr="00491E93" w:rsidRDefault="00B24DD2" w:rsidP="00B24DD2"/>
    <w:p w14:paraId="175AD4FB" w14:textId="77777777" w:rsidR="00B24DD2" w:rsidRPr="008616D0" w:rsidRDefault="00B24DD2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7" w:name="_Toc49966718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29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B24DD2" w:rsidRPr="0031791A" w14:paraId="77D79E44" w14:textId="77777777" w:rsidTr="007C787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2A95796" w14:textId="77777777" w:rsidR="00B24DD2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0591C407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419EC4D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18B22CF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1C33B10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9BDA2CF" w14:textId="77777777" w:rsidR="00B24DD2" w:rsidRPr="0031791A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B1BE2C5" w14:textId="77777777" w:rsidR="00B24DD2" w:rsidRPr="00546CE1" w:rsidRDefault="00B24D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24DD2" w:rsidRPr="00D7306D" w14:paraId="00D3F072" w14:textId="77777777" w:rsidTr="007C7871">
        <w:trPr>
          <w:trHeight w:val="432"/>
        </w:trPr>
        <w:tc>
          <w:tcPr>
            <w:tcW w:w="1559" w:type="dxa"/>
            <w:vAlign w:val="center"/>
          </w:tcPr>
          <w:p w14:paraId="25DF9CE7" w14:textId="7D045C8C" w:rsidR="00B24DD2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0E9309AF" w14:textId="371A0A2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9E74828" w14:textId="3F1C2DE9" w:rsidR="00B24DD2" w:rsidRPr="00BC6553" w:rsidRDefault="00B24D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8C7E83D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2577D4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072C9AC" w14:textId="00A7C423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EAF942B" w14:textId="77777777" w:rsidR="00B24DD2" w:rsidRPr="00BC6553" w:rsidRDefault="00B24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5D933A" w14:textId="77777777" w:rsidR="00815F1A" w:rsidRDefault="00815F1A" w:rsidP="00815F1A"/>
    <w:p w14:paraId="53E5F14F" w14:textId="77777777" w:rsidR="00815F1A" w:rsidRPr="008616D0" w:rsidRDefault="00815F1A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98" w:name="_Toc49966719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29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815F1A" w:rsidRPr="0031791A" w14:paraId="77FCD1F7" w14:textId="77777777" w:rsidTr="007C787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7674A5A" w14:textId="249F80C4" w:rsidR="00815F1A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09C32B1" w14:textId="77777777" w:rsidR="00815F1A" w:rsidRPr="0031791A" w:rsidRDefault="00815F1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3517B87" w14:textId="77777777" w:rsidR="00815F1A" w:rsidRPr="00546CE1" w:rsidRDefault="00815F1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815F1A" w:rsidRPr="00D7306D" w14:paraId="206B255C" w14:textId="77777777" w:rsidTr="007C7871">
        <w:trPr>
          <w:trHeight w:val="308"/>
        </w:trPr>
        <w:tc>
          <w:tcPr>
            <w:tcW w:w="1559" w:type="dxa"/>
            <w:vAlign w:val="center"/>
          </w:tcPr>
          <w:p w14:paraId="390FEE76" w14:textId="77777777" w:rsidR="00815F1A" w:rsidRPr="00BC6553" w:rsidRDefault="00815F1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33BF6EA" w14:textId="77777777" w:rsidR="00815F1A" w:rsidRPr="00BC6553" w:rsidRDefault="00815F1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E7C44E1" w14:textId="77777777" w:rsidR="00815F1A" w:rsidRPr="00BC6553" w:rsidRDefault="00815F1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E64708" w:rsidRPr="00D7306D" w14:paraId="296A747C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4E691B1" w14:textId="77777777" w:rsidR="00E64708" w:rsidRDefault="00E6470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C7008CB" w14:textId="0DAEDA4D" w:rsidR="00E64708" w:rsidRDefault="00FA5C3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10E3740" w14:textId="77777777" w:rsidR="00E64708" w:rsidRDefault="00E6470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E64708" w:rsidRPr="00D7306D" w14:paraId="5E74E7AC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403718A" w14:textId="77777777" w:rsidR="00E64708" w:rsidRDefault="00E6470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327B9B0" w14:textId="65B5D316" w:rsidR="00E64708" w:rsidRDefault="00FA5C3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60B66D5" w14:textId="77777777" w:rsidR="00E64708" w:rsidRDefault="00E6470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CA7A66" w:rsidRPr="00D7306D" w14:paraId="0A3E69B9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79D8D7D" w14:textId="0EA50C32" w:rsidR="00CA7A66" w:rsidRDefault="00CA7A6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7249FC67" w14:textId="05A4D1FA" w:rsidR="00CA7A66" w:rsidRDefault="00CA7A6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404004</w:t>
            </w:r>
          </w:p>
        </w:tc>
        <w:tc>
          <w:tcPr>
            <w:tcW w:w="6804" w:type="dxa"/>
            <w:vAlign w:val="center"/>
          </w:tcPr>
          <w:p w14:paraId="1B64EF56" w14:textId="1624AF0B" w:rsidR="00CA7A66" w:rsidRDefault="00CA7A6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 not found</w:t>
            </w:r>
          </w:p>
        </w:tc>
      </w:tr>
      <w:tr w:rsidR="00E64708" w:rsidRPr="00D7306D" w14:paraId="1335F328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5E899B6" w14:textId="5E53738B" w:rsidR="00E64708" w:rsidRDefault="00E64708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FA5C3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075DA7FF" w14:textId="28259A1F" w:rsidR="00E64708" w:rsidRDefault="00FA5C3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E404006</w:t>
            </w:r>
          </w:p>
        </w:tc>
        <w:tc>
          <w:tcPr>
            <w:tcW w:w="6804" w:type="dxa"/>
            <w:vAlign w:val="center"/>
          </w:tcPr>
          <w:p w14:paraId="2F02A30D" w14:textId="71B0C479" w:rsidR="00E64708" w:rsidRDefault="00887879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Website </w:t>
            </w:r>
            <w:r w:rsidR="00C47CA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Data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found</w:t>
            </w:r>
          </w:p>
        </w:tc>
      </w:tr>
      <w:tr w:rsidR="00EA67BB" w:rsidRPr="00D7306D" w14:paraId="0A8BA36B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1C66FB7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4B87A6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43B85D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2D8CA177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A08E67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27E054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79C2D8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058021B" w14:textId="5FED336E" w:rsidR="00B24DD2" w:rsidRDefault="00B24DD2" w:rsidP="00FE6F74"/>
    <w:p w14:paraId="29DAF108" w14:textId="77777777" w:rsidR="00815F1A" w:rsidRDefault="00815F1A" w:rsidP="00FE6F74"/>
    <w:p w14:paraId="3387D01E" w14:textId="69C7E6C6" w:rsidR="00F55BB3" w:rsidRDefault="00F55BB3" w:rsidP="00D53175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99" w:name="_Get_Page_Data"/>
      <w:bookmarkStart w:id="300" w:name="_Toc49966720"/>
      <w:bookmarkEnd w:id="299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Get </w:t>
      </w:r>
      <w:r w:rsidR="005613C8">
        <w:rPr>
          <w:rFonts w:ascii="Tahoma" w:hAnsi="Tahoma" w:cs="Tahoma"/>
          <w:b/>
          <w:bCs/>
          <w:color w:val="auto"/>
          <w:sz w:val="28"/>
          <w:szCs w:val="28"/>
        </w:rPr>
        <w:t>Page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Data API</w:t>
      </w:r>
      <w:bookmarkEnd w:id="300"/>
    </w:p>
    <w:p w14:paraId="7C47DF71" w14:textId="77777777" w:rsidR="00F55BB3" w:rsidRPr="008A6B90" w:rsidRDefault="00F55BB3" w:rsidP="00F55BB3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F55BB3" w:rsidRPr="00554C13" w14:paraId="083E55F8" w14:textId="77777777" w:rsidTr="007C7871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C53FC5E" w14:textId="77777777" w:rsidR="00F55BB3" w:rsidRPr="00554C13" w:rsidRDefault="00F55BB3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D0587F9" w14:textId="29AA020D" w:rsidR="00F55BB3" w:rsidRPr="00554C13" w:rsidRDefault="007F187C" w:rsidP="00CA6DC9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Page Data</w:t>
            </w:r>
            <w:r w:rsidR="00F55BB3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API</w:t>
            </w:r>
          </w:p>
        </w:tc>
      </w:tr>
      <w:tr w:rsidR="00F55BB3" w:rsidRPr="00554C13" w14:paraId="22EAA862" w14:textId="77777777" w:rsidTr="007C7871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74BDF8" w14:textId="77777777" w:rsidR="00F55BB3" w:rsidRPr="00554C13" w:rsidRDefault="00F55BB3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BA8B9BF" w14:textId="79B70AFD" w:rsidR="00F55BB3" w:rsidRPr="008F2A18" w:rsidRDefault="00F55BB3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</w:t>
            </w:r>
            <w:r w:rsidR="006C385E">
              <w:rPr>
                <w:rFonts w:ascii="Tahoma" w:hAnsi="Tahoma" w:cs="Tahoma"/>
                <w:sz w:val="20"/>
                <w:szCs w:val="20"/>
                <w:lang w:bidi="th-TH"/>
              </w:rPr>
              <w:t>/pagedata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</w:t>
            </w:r>
            <w:r w:rsidR="006C385E">
              <w:rPr>
                <w:rFonts w:ascii="Tahoma" w:hAnsi="Tahoma" w:cs="Tahoma"/>
                <w:sz w:val="20"/>
                <w:szCs w:val="20"/>
                <w:lang w:bidi="th-TH"/>
              </w:rPr>
              <w:t>{pageDataId}</w:t>
            </w:r>
          </w:p>
        </w:tc>
      </w:tr>
      <w:tr w:rsidR="00F55BB3" w:rsidRPr="00554C13" w14:paraId="2D6D82EB" w14:textId="77777777" w:rsidTr="007C7871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F4A82D5" w14:textId="77777777" w:rsidR="00F55BB3" w:rsidRPr="00546CE1" w:rsidRDefault="00F55BB3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889E6F2" w14:textId="77777777" w:rsidR="00F55BB3" w:rsidRDefault="00F55BB3" w:rsidP="00CA6DC9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F55BB3" w:rsidRPr="00554C13" w14:paraId="7E1C9FDC" w14:textId="77777777" w:rsidTr="007C7871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D444344" w14:textId="77777777" w:rsidR="00F55BB3" w:rsidRPr="00554C13" w:rsidRDefault="00F55BB3" w:rsidP="00CA6DC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ED57600" w14:textId="34C022B4" w:rsidR="00F55BB3" w:rsidRPr="008F2A18" w:rsidRDefault="00F55BB3" w:rsidP="00CA6DC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734840E" w14:textId="77777777" w:rsidR="00335F16" w:rsidRDefault="00335F16" w:rsidP="00335F16">
      <w:pPr>
        <w:rPr>
          <w:rStyle w:val="af0"/>
          <w:rFonts w:ascii="Tahoma" w:hAnsi="Tahoma" w:cs="Tahoma"/>
          <w:color w:val="auto"/>
        </w:rPr>
      </w:pPr>
    </w:p>
    <w:p w14:paraId="34BB0C04" w14:textId="77777777" w:rsidR="00335F16" w:rsidRPr="004D476C" w:rsidRDefault="00335F1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01" w:name="_Toc49966721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01"/>
    </w:p>
    <w:p w14:paraId="06C8C3E8" w14:textId="69C9C26E" w:rsidR="00335F16" w:rsidRPr="008F2A18" w:rsidRDefault="00335F16" w:rsidP="00335F1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Page data.</w:t>
      </w:r>
    </w:p>
    <w:p w14:paraId="5F105593" w14:textId="77777777" w:rsidR="00335F16" w:rsidRPr="00B45296" w:rsidRDefault="00335F16" w:rsidP="00767017">
      <w:pPr>
        <w:pStyle w:val="ab"/>
        <w:numPr>
          <w:ilvl w:val="0"/>
          <w:numId w:val="2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335F16" w:rsidRPr="0031791A" w14:paraId="10C137AA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0AFCE62" w14:textId="3D2CD3FC" w:rsidR="00335F1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38D413F" w14:textId="77777777" w:rsidR="00335F16" w:rsidRPr="0031791A" w:rsidRDefault="00335F1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D0CD7D8" w14:textId="77777777" w:rsidR="00335F16" w:rsidRPr="00546CE1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35F16" w:rsidRPr="00D7306D" w14:paraId="0237AC1D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5F811F17" w14:textId="77777777" w:rsidR="00335F16" w:rsidRPr="00BC6553" w:rsidRDefault="00335F1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7792A73E" w14:textId="4B540FBE" w:rsidR="00335F16" w:rsidRPr="00BC6553" w:rsidRDefault="00B66B26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5026F952" w14:textId="77777777" w:rsidR="00335F16" w:rsidRPr="00BC6553" w:rsidRDefault="00335F1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CD28889" w14:textId="77777777" w:rsidR="00335F16" w:rsidRDefault="00335F16" w:rsidP="00335F16">
      <w:pPr>
        <w:rPr>
          <w:rStyle w:val="af0"/>
          <w:rFonts w:ascii="Tahoma" w:hAnsi="Tahoma" w:cs="Tahoma"/>
          <w:color w:val="auto"/>
          <w:lang w:eastAsia="ja-JP"/>
        </w:rPr>
      </w:pPr>
    </w:p>
    <w:p w14:paraId="23CCCBDC" w14:textId="77777777" w:rsidR="00335F16" w:rsidRPr="00F00294" w:rsidRDefault="00335F16" w:rsidP="00767017">
      <w:pPr>
        <w:pStyle w:val="ab"/>
        <w:numPr>
          <w:ilvl w:val="0"/>
          <w:numId w:val="2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335F16" w:rsidRPr="0031791A" w14:paraId="7C596438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2B58A79" w14:textId="77777777" w:rsidR="00335F16" w:rsidRPr="0031791A" w:rsidRDefault="00335F1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98DE561" w14:textId="77777777" w:rsidR="00335F16" w:rsidRPr="0031791A" w:rsidRDefault="00335F1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3A56E2B" w14:textId="77777777" w:rsidR="00335F16" w:rsidRPr="0031791A" w:rsidRDefault="00335F1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C802D5F" w14:textId="77777777" w:rsidR="00335F16" w:rsidRPr="0031791A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335F16" w:rsidRPr="00D7306D" w14:paraId="2A93DCA8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0C66C493" w14:textId="77777777" w:rsidR="00335F16" w:rsidRPr="00BC6553" w:rsidRDefault="00335F1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D8FFFCF" w14:textId="77777777" w:rsidR="00335F16" w:rsidRPr="00BC6553" w:rsidRDefault="00335F1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7855A22E" w14:textId="1439214E" w:rsidR="00335F16" w:rsidRPr="00BC6553" w:rsidRDefault="00335F1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5953" w:type="dxa"/>
            <w:vAlign w:val="center"/>
          </w:tcPr>
          <w:p w14:paraId="083BB3D4" w14:textId="2225C9A3" w:rsidR="00335F16" w:rsidRPr="00AC236E" w:rsidRDefault="005B4EF8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</w:t>
            </w:r>
            <w:r w:rsidR="00335F1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0-9</w:t>
            </w:r>
          </w:p>
          <w:p w14:paraId="756E7BE4" w14:textId="13FCF47E" w:rsidR="00335F16" w:rsidRPr="004626B5" w:rsidRDefault="00FF6ECE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  <w:r w:rsidR="00335F1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</w:t>
            </w:r>
          </w:p>
        </w:tc>
      </w:tr>
    </w:tbl>
    <w:p w14:paraId="0584D235" w14:textId="77777777" w:rsidR="00335F16" w:rsidRDefault="00335F16" w:rsidP="00335F1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380DF12" w14:textId="77777777" w:rsidR="00335F16" w:rsidRPr="00204BDE" w:rsidRDefault="00335F16" w:rsidP="00335F1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335F16" w:rsidRPr="0031791A" w14:paraId="7DA7ACAD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1FA88A3" w14:textId="0ABA332D" w:rsidR="00335F1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358998C" w14:textId="77777777" w:rsidR="00335F16" w:rsidRPr="0031791A" w:rsidRDefault="00335F1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90782E1" w14:textId="77777777" w:rsidR="00335F16" w:rsidRPr="0031791A" w:rsidRDefault="00335F1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00349E40" w14:textId="77777777" w:rsidR="00335F16" w:rsidRPr="00546CE1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35F16" w:rsidRPr="00D7306D" w14:paraId="63793342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2498683B" w14:textId="77777777" w:rsidR="00335F16" w:rsidRPr="00BC6553" w:rsidRDefault="00335F1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05E35935" w14:textId="7E087F04" w:rsidR="00335F16" w:rsidRPr="00BC6553" w:rsidRDefault="0072667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</w:t>
            </w:r>
            <w:r w:rsidR="00335F1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DataId</w:t>
            </w:r>
          </w:p>
        </w:tc>
        <w:tc>
          <w:tcPr>
            <w:tcW w:w="1559" w:type="dxa"/>
            <w:vAlign w:val="center"/>
          </w:tcPr>
          <w:p w14:paraId="7DE1FB73" w14:textId="5112FEB0" w:rsidR="00335F16" w:rsidRPr="00BC6553" w:rsidRDefault="00B66B26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17869A1" w14:textId="18FCA576" w:rsidR="00335F16" w:rsidRPr="00BC6553" w:rsidRDefault="00B66B2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ageDataId</w:t>
            </w:r>
          </w:p>
        </w:tc>
      </w:tr>
    </w:tbl>
    <w:p w14:paraId="3BB048CA" w14:textId="77777777" w:rsidR="00335F16" w:rsidRPr="00F6258E" w:rsidRDefault="00335F16" w:rsidP="00335F16">
      <w:pPr>
        <w:rPr>
          <w:rStyle w:val="af0"/>
          <w:rFonts w:ascii="Tahoma" w:hAnsi="Tahoma" w:cs="Tahoma"/>
          <w:color w:val="auto"/>
          <w:lang w:eastAsia="ja-JP"/>
        </w:rPr>
      </w:pPr>
    </w:p>
    <w:p w14:paraId="74E530BE" w14:textId="2B0281BC" w:rsidR="00335F16" w:rsidRDefault="00335F16" w:rsidP="00767017">
      <w:pPr>
        <w:pStyle w:val="ab"/>
        <w:numPr>
          <w:ilvl w:val="0"/>
          <w:numId w:val="2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</w:t>
      </w:r>
      <w:r w:rsidR="00726674">
        <w:rPr>
          <w:rStyle w:val="af0"/>
          <w:rFonts w:ascii="Tahoma" w:hAnsi="Tahoma" w:cs="Tahoma"/>
          <w:color w:val="auto"/>
          <w:lang w:eastAsia="ja-JP"/>
        </w:rPr>
        <w:t>Page</w:t>
      </w:r>
      <w:r>
        <w:rPr>
          <w:rStyle w:val="af0"/>
          <w:rFonts w:ascii="Tahoma" w:hAnsi="Tahoma" w:cs="Tahoma"/>
          <w:color w:val="auto"/>
          <w:lang w:eastAsia="ja-JP"/>
        </w:rPr>
        <w:t xml:space="preserve"> Data Information</w:t>
      </w:r>
    </w:p>
    <w:p w14:paraId="2D824DFC" w14:textId="2C7F3FE4" w:rsidR="00055F07" w:rsidRPr="00F75C84" w:rsidRDefault="00055F07" w:rsidP="00055F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Page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page data information.</w:t>
      </w:r>
    </w:p>
    <w:p w14:paraId="7AF68440" w14:textId="77777777" w:rsidR="00055F07" w:rsidRDefault="00055F07" w:rsidP="00055F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055F07" w:rsidRPr="0031791A" w14:paraId="33B4A34D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E3C84EF" w14:textId="77777777" w:rsidR="00055F07" w:rsidRPr="0031791A" w:rsidRDefault="00055F0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2C49E10" w14:textId="77777777" w:rsidR="00055F07" w:rsidRPr="0031791A" w:rsidRDefault="00055F0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BF0B276" w14:textId="77777777" w:rsidR="00055F07" w:rsidRPr="0031791A" w:rsidRDefault="00055F0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BFB533A" w14:textId="77777777" w:rsidR="00055F07" w:rsidRPr="001E796D" w:rsidRDefault="00055F0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55F07" w:rsidRPr="00D7306D" w14:paraId="5DC4CEF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3E98289" w14:textId="24ECBD07" w:rsidR="00055F07" w:rsidRPr="00BC6553" w:rsidRDefault="00055F0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275" w:type="dxa"/>
            <w:vAlign w:val="center"/>
          </w:tcPr>
          <w:p w14:paraId="20419923" w14:textId="77777777" w:rsidR="00055F07" w:rsidRPr="00BC6553" w:rsidRDefault="00055F0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F9CA59D" w14:textId="3166CA7A" w:rsidR="00055F07" w:rsidRPr="00BC6553" w:rsidRDefault="00055F0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pageDataId</w:t>
            </w:r>
          </w:p>
        </w:tc>
        <w:tc>
          <w:tcPr>
            <w:tcW w:w="3118" w:type="dxa"/>
            <w:vAlign w:val="center"/>
          </w:tcPr>
          <w:p w14:paraId="078A3FF8" w14:textId="77777777" w:rsidR="00055F07" w:rsidRPr="00BC6553" w:rsidRDefault="00055F0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63ED7407" w14:textId="77777777" w:rsidR="00055F07" w:rsidRDefault="00055F07" w:rsidP="00055F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78922A9" w14:textId="77777777" w:rsidR="00055F07" w:rsidRDefault="00055F07" w:rsidP="00055F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303795F" w14:textId="77777777" w:rsidR="00055F07" w:rsidRDefault="00055F07" w:rsidP="00055F07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3ED15FD8" w14:textId="77777777" w:rsidR="00335F16" w:rsidRDefault="00335F16" w:rsidP="00767017">
      <w:pPr>
        <w:pStyle w:val="ab"/>
        <w:numPr>
          <w:ilvl w:val="0"/>
          <w:numId w:val="2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Data</w:t>
      </w:r>
    </w:p>
    <w:p w14:paraId="0156A61B" w14:textId="77777777" w:rsidR="00335F16" w:rsidRDefault="00335F16" w:rsidP="00335F1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response data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693"/>
        <w:gridCol w:w="4394"/>
      </w:tblGrid>
      <w:tr w:rsidR="00335F16" w:rsidRPr="0031791A" w14:paraId="78371DC7" w14:textId="77777777" w:rsidTr="00A310D9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742F1BF8" w14:textId="77777777" w:rsidR="00335F16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Response Data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4E50E1D8" w14:textId="77777777" w:rsidR="00335F16" w:rsidRPr="0031791A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0FF4FE4D" w14:textId="77777777" w:rsidR="00335F16" w:rsidRPr="0031791A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4394" w:type="dxa"/>
            <w:shd w:val="clear" w:color="auto" w:fill="B4C6E7" w:themeFill="accent5" w:themeFillTint="66"/>
            <w:vAlign w:val="center"/>
          </w:tcPr>
          <w:p w14:paraId="44CC99DA" w14:textId="77777777" w:rsidR="00335F16" w:rsidRPr="00546CE1" w:rsidRDefault="00335F1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07B29" w:rsidRPr="00D7306D" w14:paraId="2CDB268D" w14:textId="77777777" w:rsidTr="00055F07">
        <w:trPr>
          <w:trHeight w:val="494"/>
        </w:trPr>
        <w:tc>
          <w:tcPr>
            <w:tcW w:w="1843" w:type="dxa"/>
            <w:vAlign w:val="center"/>
          </w:tcPr>
          <w:p w14:paraId="757E5679" w14:textId="1F9AED6D" w:rsidR="00B07B29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pageType</w:t>
            </w:r>
          </w:p>
        </w:tc>
        <w:tc>
          <w:tcPr>
            <w:tcW w:w="1276" w:type="dxa"/>
            <w:vAlign w:val="center"/>
          </w:tcPr>
          <w:p w14:paraId="0AC8517A" w14:textId="4DA24A1E" w:rsidR="00B07B29" w:rsidRPr="00BC6553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2693" w:type="dxa"/>
            <w:vAlign w:val="center"/>
          </w:tcPr>
          <w:p w14:paraId="41EA6FFD" w14:textId="1A956F2B" w:rsidR="00B07B29" w:rsidRPr="00BC6553" w:rsidRDefault="0013064F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pageType</w:t>
            </w:r>
            <w:r w:rsidR="00EF173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4394" w:type="dxa"/>
            <w:vAlign w:val="center"/>
          </w:tcPr>
          <w:p w14:paraId="59D71F5D" w14:textId="77777777" w:rsidR="00B07B29" w:rsidRPr="00BC6553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07B29" w:rsidRPr="00D7306D" w14:paraId="3EA8FCA6" w14:textId="77777777" w:rsidTr="00055F07">
        <w:trPr>
          <w:trHeight w:val="416"/>
        </w:trPr>
        <w:tc>
          <w:tcPr>
            <w:tcW w:w="1843" w:type="dxa"/>
            <w:vAlign w:val="center"/>
          </w:tcPr>
          <w:p w14:paraId="6E62BB0C" w14:textId="3410964F" w:rsidR="00B07B29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1276" w:type="dxa"/>
            <w:vAlign w:val="center"/>
          </w:tcPr>
          <w:p w14:paraId="5CAEB4AB" w14:textId="246AF36C" w:rsidR="00B07B29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2693" w:type="dxa"/>
            <w:vAlign w:val="center"/>
          </w:tcPr>
          <w:p w14:paraId="3555E0F5" w14:textId="11FC5343" w:rsidR="00B07B29" w:rsidRDefault="0013064F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  <w:r w:rsidR="00EF173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4394" w:type="dxa"/>
            <w:vAlign w:val="center"/>
          </w:tcPr>
          <w:p w14:paraId="3AA3F2DE" w14:textId="77777777" w:rsidR="00B07B29" w:rsidRPr="00BC6553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07B29" w:rsidRPr="00D7306D" w14:paraId="4333BB8D" w14:textId="77777777" w:rsidTr="00055F07">
        <w:trPr>
          <w:trHeight w:val="422"/>
        </w:trPr>
        <w:tc>
          <w:tcPr>
            <w:tcW w:w="1843" w:type="dxa"/>
            <w:vAlign w:val="center"/>
          </w:tcPr>
          <w:p w14:paraId="73F14983" w14:textId="59F9D964" w:rsidR="00B07B29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  <w:tc>
          <w:tcPr>
            <w:tcW w:w="1276" w:type="dxa"/>
            <w:vAlign w:val="center"/>
          </w:tcPr>
          <w:p w14:paraId="0A9E254C" w14:textId="6BD05119" w:rsidR="00B07B29" w:rsidRDefault="008102C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2693" w:type="dxa"/>
            <w:vAlign w:val="center"/>
          </w:tcPr>
          <w:p w14:paraId="70098E14" w14:textId="305C11CA" w:rsidR="00B07B29" w:rsidRDefault="0013064F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pageConfig</w:t>
            </w:r>
            <w:r w:rsidR="00EF173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4394" w:type="dxa"/>
            <w:vAlign w:val="center"/>
          </w:tcPr>
          <w:p w14:paraId="399C7B52" w14:textId="1555F455" w:rsidR="00B07B29" w:rsidRPr="00BC6553" w:rsidRDefault="008102C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J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son</w:t>
            </w:r>
          </w:p>
        </w:tc>
      </w:tr>
      <w:tr w:rsidR="00B07B29" w:rsidRPr="00D7306D" w14:paraId="1269B0E0" w14:textId="77777777" w:rsidTr="00055F07">
        <w:trPr>
          <w:trHeight w:val="428"/>
        </w:trPr>
        <w:tc>
          <w:tcPr>
            <w:tcW w:w="1843" w:type="dxa"/>
            <w:vAlign w:val="center"/>
          </w:tcPr>
          <w:p w14:paraId="32AEE3FE" w14:textId="67F8FA1D" w:rsidR="00B07B29" w:rsidRDefault="00B07B29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1276" w:type="dxa"/>
            <w:vAlign w:val="center"/>
          </w:tcPr>
          <w:p w14:paraId="7A6D63F5" w14:textId="6176487E" w:rsidR="00B07B29" w:rsidRDefault="009304DC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2693" w:type="dxa"/>
            <w:vAlign w:val="center"/>
          </w:tcPr>
          <w:p w14:paraId="51A0A24B" w14:textId="1F0904C7" w:rsidR="00B07B29" w:rsidRPr="00BC6553" w:rsidRDefault="0013064F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  <w:r w:rsidR="00EF173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4394" w:type="dxa"/>
            <w:vAlign w:val="center"/>
          </w:tcPr>
          <w:p w14:paraId="1A7EED7E" w14:textId="01A1B27F" w:rsidR="00B07B29" w:rsidRPr="00BC6553" w:rsidRDefault="005C7D0C" w:rsidP="00B07B2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Array </w:t>
            </w:r>
            <w:r w:rsidR="009304D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Json</w:t>
            </w:r>
          </w:p>
        </w:tc>
      </w:tr>
    </w:tbl>
    <w:p w14:paraId="365A139D" w14:textId="77777777" w:rsidR="00335F16" w:rsidRPr="00C27EFA" w:rsidRDefault="00335F16" w:rsidP="00335F16">
      <w:pPr>
        <w:rPr>
          <w:rFonts w:ascii="Tahoma" w:hAnsi="Tahoma" w:cs="Tahoma"/>
          <w:smallCaps/>
          <w:lang w:eastAsia="ja-JP"/>
        </w:rPr>
      </w:pPr>
    </w:p>
    <w:p w14:paraId="38AF2F39" w14:textId="77777777" w:rsidR="00335F16" w:rsidRDefault="00335F16" w:rsidP="00767017">
      <w:pPr>
        <w:pStyle w:val="ab"/>
        <w:numPr>
          <w:ilvl w:val="0"/>
          <w:numId w:val="2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632D57A" w14:textId="77777777" w:rsidR="00335F16" w:rsidRDefault="00335F16" w:rsidP="00E66E31">
      <w:pPr>
        <w:rPr>
          <w:rStyle w:val="af0"/>
          <w:rFonts w:ascii="Tahoma" w:hAnsi="Tahoma" w:cs="Tahoma"/>
          <w:color w:val="auto"/>
        </w:rPr>
      </w:pPr>
    </w:p>
    <w:p w14:paraId="673036A8" w14:textId="77777777" w:rsidR="00BF005C" w:rsidRPr="004D476C" w:rsidRDefault="00BF005C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02" w:name="_Toc49966722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0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F55BB3" w:rsidRPr="000253E8" w14:paraId="6E010BA4" w14:textId="77777777" w:rsidTr="007C7871">
        <w:tc>
          <w:tcPr>
            <w:tcW w:w="2523" w:type="dxa"/>
          </w:tcPr>
          <w:p w14:paraId="373349A8" w14:textId="77777777" w:rsidR="00F55BB3" w:rsidRPr="000253E8" w:rsidRDefault="00F55BB3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59D83EE" w14:textId="77777777" w:rsidR="00F55BB3" w:rsidRPr="000253E8" w:rsidRDefault="00F55BB3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46DB0964" w14:textId="77777777" w:rsidR="00F55BB3" w:rsidRPr="000253E8" w:rsidRDefault="00F55BB3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C04298D" w14:textId="77777777" w:rsidR="00F55BB3" w:rsidRPr="000253E8" w:rsidRDefault="00F55BB3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6BAF977" w14:textId="77777777" w:rsidR="00F55BB3" w:rsidRPr="000253E8" w:rsidRDefault="00F55BB3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55BB3" w:rsidRPr="004A49C9" w14:paraId="302B7BA7" w14:textId="77777777" w:rsidTr="007C7871">
        <w:tc>
          <w:tcPr>
            <w:tcW w:w="2523" w:type="dxa"/>
          </w:tcPr>
          <w:p w14:paraId="3928825F" w14:textId="77777777" w:rsidR="00F55BB3" w:rsidRPr="004A49C9" w:rsidRDefault="00F55BB3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21E50A6" w14:textId="77777777" w:rsidR="00F55BB3" w:rsidRPr="004A49C9" w:rsidRDefault="00F55BB3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008DDDA" w14:textId="77777777" w:rsidR="00F55BB3" w:rsidRPr="004A49C9" w:rsidRDefault="00F55BB3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F33BD1A" w14:textId="77777777" w:rsidR="00F55BB3" w:rsidRPr="004A49C9" w:rsidRDefault="00F55BB3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EEA5E2B" w14:textId="77777777" w:rsidR="00F55BB3" w:rsidRPr="00E2590C" w:rsidRDefault="00F55BB3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9366588" w14:textId="77777777" w:rsidR="00C17224" w:rsidRPr="00C17224" w:rsidRDefault="00C17224" w:rsidP="00C17224"/>
    <w:p w14:paraId="04FE2833" w14:textId="77777777" w:rsidR="00804E88" w:rsidRPr="004D476C" w:rsidRDefault="00804E88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03" w:name="_Toc49966723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0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F55BB3" w:rsidRPr="0031791A" w14:paraId="1448131F" w14:textId="77777777" w:rsidTr="007C787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2BDA85E" w14:textId="77777777" w:rsidR="00F55BB3" w:rsidRPr="0031791A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0F1246B" w14:textId="77777777" w:rsidR="00F55BB3" w:rsidRPr="0031791A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E0F09E4" w14:textId="77777777" w:rsidR="00F55BB3" w:rsidRPr="0031791A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1FB54C1" w14:textId="77777777" w:rsidR="00F55BB3" w:rsidRPr="0031791A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1EF63BB" w14:textId="77777777" w:rsidR="00F55BB3" w:rsidRPr="0031791A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7D1BAD3" w14:textId="77777777" w:rsidR="00F55BB3" w:rsidRPr="0031791A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3F90BD7" w14:textId="77777777" w:rsidR="00F55BB3" w:rsidRPr="00546CE1" w:rsidRDefault="00F55BB3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55BB3" w:rsidRPr="00D7306D" w14:paraId="7251A4C1" w14:textId="77777777" w:rsidTr="007C7871">
        <w:trPr>
          <w:trHeight w:val="378"/>
        </w:trPr>
        <w:tc>
          <w:tcPr>
            <w:tcW w:w="1559" w:type="dxa"/>
            <w:vAlign w:val="center"/>
          </w:tcPr>
          <w:p w14:paraId="2C1241D6" w14:textId="24BA9571" w:rsidR="00F55BB3" w:rsidRPr="00BC6553" w:rsidRDefault="00F55BB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537483B6" w14:textId="1B805145" w:rsidR="00F55BB3" w:rsidRPr="00BC6553" w:rsidRDefault="00F55BB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37EDB635" w14:textId="31A17E8A" w:rsidR="00F55BB3" w:rsidRPr="00BC6553" w:rsidRDefault="00F55BB3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573E7F8" w14:textId="77777777" w:rsidR="00F55BB3" w:rsidRPr="00BC6553" w:rsidRDefault="00F55BB3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96F155" w14:textId="77777777" w:rsidR="00F55BB3" w:rsidRPr="00BC6553" w:rsidRDefault="00F55BB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BB5145B" w14:textId="794334D6" w:rsidR="00F55BB3" w:rsidRPr="00BC6553" w:rsidRDefault="00F55BB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DAD606" w14:textId="77777777" w:rsidR="00F55BB3" w:rsidRPr="00BC6553" w:rsidRDefault="00F55BB3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142A4C3" w14:textId="77777777" w:rsidR="00210EAB" w:rsidRDefault="00210EAB" w:rsidP="00E66E31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4B77DC4" w14:textId="77777777" w:rsidR="00210EAB" w:rsidRPr="004D476C" w:rsidRDefault="00210EAB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04" w:name="_Toc49966724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0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F55BB3" w:rsidRPr="000253E8" w14:paraId="4C4BD430" w14:textId="77777777" w:rsidTr="007C7871">
        <w:trPr>
          <w:trHeight w:val="379"/>
        </w:trPr>
        <w:tc>
          <w:tcPr>
            <w:tcW w:w="1843" w:type="dxa"/>
          </w:tcPr>
          <w:p w14:paraId="2DCD5558" w14:textId="77777777" w:rsidR="00F55BB3" w:rsidRPr="000253E8" w:rsidRDefault="00F55BB3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94FEEB4" w14:textId="77777777" w:rsidR="00F55BB3" w:rsidRPr="000253E8" w:rsidRDefault="00F55BB3" w:rsidP="00CA6DC9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A855225" w14:textId="77777777" w:rsidR="00F55BB3" w:rsidRPr="000253E8" w:rsidRDefault="00F55BB3" w:rsidP="00CA6DC9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77AD3EB6" w14:textId="77777777" w:rsidR="00F55BB3" w:rsidRPr="000253E8" w:rsidRDefault="00F55BB3" w:rsidP="00CA6DC9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55BB3" w:rsidRPr="004A49C9" w14:paraId="0D44A5F8" w14:textId="77777777" w:rsidTr="007C7871">
        <w:tc>
          <w:tcPr>
            <w:tcW w:w="1843" w:type="dxa"/>
          </w:tcPr>
          <w:p w14:paraId="141809E2" w14:textId="77777777" w:rsidR="00F55BB3" w:rsidRPr="004A49C9" w:rsidRDefault="00F55BB3" w:rsidP="00CA6DC9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93FF1C6" w14:textId="77777777" w:rsidR="00F55BB3" w:rsidRPr="004A49C9" w:rsidRDefault="00F55BB3" w:rsidP="00CA6DC9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52B2E7F" w14:textId="77777777" w:rsidR="00F55BB3" w:rsidRPr="004A49C9" w:rsidRDefault="00F55BB3" w:rsidP="00CA6DC9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4A37177" w14:textId="77777777" w:rsidR="00F55BB3" w:rsidRPr="00E2590C" w:rsidRDefault="00F55BB3" w:rsidP="00CA6DC9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BFBD770" w14:textId="77777777" w:rsidR="00743128" w:rsidRPr="00743128" w:rsidRDefault="00743128" w:rsidP="00743128"/>
    <w:p w14:paraId="4BADD8C2" w14:textId="77777777" w:rsidR="00CD04C7" w:rsidRPr="008616D0" w:rsidRDefault="00CD04C7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05" w:name="_Toc49966725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0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824C50" w:rsidRPr="0031791A" w14:paraId="03916464" w14:textId="77777777" w:rsidTr="007C787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D0C7873" w14:textId="3B2F9384" w:rsidR="00824C50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4A563938" w14:textId="662ED0C8" w:rsidR="00824C50" w:rsidRPr="0031791A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8DDF368" w14:textId="77777777" w:rsidR="00824C50" w:rsidRPr="0031791A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5CFC35C" w14:textId="77777777" w:rsidR="00824C50" w:rsidRPr="0031791A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E866D73" w14:textId="77777777" w:rsidR="00824C50" w:rsidRPr="0031791A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621A420" w14:textId="77777777" w:rsidR="00824C50" w:rsidRPr="0031791A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3A2472E" w14:textId="77777777" w:rsidR="00824C50" w:rsidRPr="00546CE1" w:rsidRDefault="00824C50" w:rsidP="00CA6DC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24C50" w:rsidRPr="00D7306D" w14:paraId="60588F0B" w14:textId="77777777" w:rsidTr="007C7871">
        <w:trPr>
          <w:trHeight w:val="432"/>
        </w:trPr>
        <w:tc>
          <w:tcPr>
            <w:tcW w:w="1559" w:type="dxa"/>
            <w:vAlign w:val="center"/>
          </w:tcPr>
          <w:p w14:paraId="079DD78F" w14:textId="740DCEF7" w:rsidR="00824C50" w:rsidRDefault="0090056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pageT</w:t>
            </w:r>
            <w:r w:rsidR="00824C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1134" w:type="dxa"/>
            <w:vAlign w:val="center"/>
          </w:tcPr>
          <w:p w14:paraId="4E6C7BD0" w14:textId="5275ADEA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2D6AEDC" w14:textId="058B1F7F" w:rsidR="00824C50" w:rsidRPr="00BC6553" w:rsidRDefault="00824C5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0FEEEA8" w14:textId="77777777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16A0D5" w14:textId="77777777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2250AAF" w14:textId="0760E59D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2977" w:type="dxa"/>
            <w:vAlign w:val="center"/>
          </w:tcPr>
          <w:p w14:paraId="0217A66F" w14:textId="5CC56B4C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Type</w:t>
            </w:r>
          </w:p>
        </w:tc>
      </w:tr>
      <w:tr w:rsidR="00824C50" w:rsidRPr="00D7306D" w14:paraId="480C58C5" w14:textId="77777777" w:rsidTr="007C7871">
        <w:trPr>
          <w:trHeight w:val="432"/>
        </w:trPr>
        <w:tc>
          <w:tcPr>
            <w:tcW w:w="1559" w:type="dxa"/>
            <w:vAlign w:val="center"/>
          </w:tcPr>
          <w:p w14:paraId="7088507F" w14:textId="2D859C2C" w:rsidR="00824C50" w:rsidRDefault="0090056C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</w:t>
            </w:r>
            <w:r w:rsidR="00824C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</w:t>
            </w:r>
          </w:p>
        </w:tc>
        <w:tc>
          <w:tcPr>
            <w:tcW w:w="1134" w:type="dxa"/>
            <w:vAlign w:val="center"/>
          </w:tcPr>
          <w:p w14:paraId="33825578" w14:textId="4D632B7E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A159F35" w14:textId="7ADF458F" w:rsidR="00824C50" w:rsidRPr="00BC6553" w:rsidRDefault="00824C5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A897A17" w14:textId="77777777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1D82EC" w14:textId="77777777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23464E9" w14:textId="77777777" w:rsidR="00824C50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F101BEF" w14:textId="4B3B3A5B" w:rsidR="00824C50" w:rsidRDefault="00CF4BBB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name</w:t>
            </w:r>
          </w:p>
        </w:tc>
      </w:tr>
      <w:tr w:rsidR="0087084A" w:rsidRPr="00D7306D" w14:paraId="18199ED3" w14:textId="77777777" w:rsidTr="007C7871">
        <w:trPr>
          <w:trHeight w:val="432"/>
        </w:trPr>
        <w:tc>
          <w:tcPr>
            <w:tcW w:w="1559" w:type="dxa"/>
            <w:vAlign w:val="center"/>
          </w:tcPr>
          <w:p w14:paraId="5556FC16" w14:textId="760CA6A0" w:rsidR="0087084A" w:rsidRDefault="0087084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  <w:tc>
          <w:tcPr>
            <w:tcW w:w="1134" w:type="dxa"/>
            <w:vAlign w:val="center"/>
          </w:tcPr>
          <w:p w14:paraId="0511C59E" w14:textId="2636BE46" w:rsidR="0087084A" w:rsidRDefault="00BB033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15D6E7E9" w14:textId="4D987857" w:rsidR="0087084A" w:rsidRDefault="00317C5D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708BA13F" w14:textId="77777777" w:rsidR="0087084A" w:rsidRPr="00BC6553" w:rsidRDefault="0087084A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B5D24B" w14:textId="77777777" w:rsidR="0087084A" w:rsidRPr="00BC6553" w:rsidRDefault="0087084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5514A02" w14:textId="77777777" w:rsidR="0087084A" w:rsidRDefault="0087084A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A91027F" w14:textId="56D8D2B6" w:rsidR="0087084A" w:rsidRDefault="00BB033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J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son String</w:t>
            </w:r>
          </w:p>
        </w:tc>
      </w:tr>
      <w:tr w:rsidR="00824C50" w:rsidRPr="00D7306D" w14:paraId="145523F4" w14:textId="77777777" w:rsidTr="007C7871">
        <w:trPr>
          <w:trHeight w:val="432"/>
        </w:trPr>
        <w:tc>
          <w:tcPr>
            <w:tcW w:w="1559" w:type="dxa"/>
            <w:vAlign w:val="center"/>
          </w:tcPr>
          <w:p w14:paraId="60CAC3FA" w14:textId="6E97BBBF" w:rsidR="00824C50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1134" w:type="dxa"/>
            <w:vAlign w:val="center"/>
          </w:tcPr>
          <w:p w14:paraId="6C23A7A7" w14:textId="38BFAACB" w:rsidR="00824C50" w:rsidRDefault="006862ED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2EE3B518" w14:textId="0997D786" w:rsidR="00824C50" w:rsidRDefault="00824C50" w:rsidP="00CA6DC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0A72445" w14:textId="77777777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276101" w14:textId="77777777" w:rsidR="00824C50" w:rsidRPr="00BC6553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CC1399C" w14:textId="77777777" w:rsidR="00824C50" w:rsidRDefault="00824C50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BCBCBC5" w14:textId="12E2E1F3" w:rsidR="00824C50" w:rsidRDefault="00AE0CC1" w:rsidP="00CA6DC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Array </w:t>
            </w:r>
            <w:r w:rsidR="00046D5C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J</w:t>
            </w:r>
            <w:r w:rsidR="00046D5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son String</w:t>
            </w:r>
          </w:p>
        </w:tc>
      </w:tr>
    </w:tbl>
    <w:p w14:paraId="5920F79D" w14:textId="77777777" w:rsidR="00086BD7" w:rsidRDefault="00086BD7" w:rsidP="00086BD7"/>
    <w:p w14:paraId="60C82204" w14:textId="77777777" w:rsidR="00086BD7" w:rsidRPr="008616D0" w:rsidRDefault="00086BD7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06" w:name="_Toc49966726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0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086BD7" w:rsidRPr="0031791A" w14:paraId="32720CB4" w14:textId="77777777" w:rsidTr="007C7871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8CDE770" w14:textId="5E3367AF" w:rsidR="00086BD7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0E34BAC9" w14:textId="77777777" w:rsidR="00086BD7" w:rsidRPr="0031791A" w:rsidRDefault="00086BD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7EE77AE" w14:textId="77777777" w:rsidR="00086BD7" w:rsidRPr="00546CE1" w:rsidRDefault="00086BD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086BD7" w:rsidRPr="00D7306D" w14:paraId="0A712AA2" w14:textId="77777777" w:rsidTr="007C7871">
        <w:trPr>
          <w:trHeight w:val="308"/>
        </w:trPr>
        <w:tc>
          <w:tcPr>
            <w:tcW w:w="1559" w:type="dxa"/>
            <w:vAlign w:val="center"/>
          </w:tcPr>
          <w:p w14:paraId="5C5E1B99" w14:textId="77777777" w:rsidR="00086BD7" w:rsidRPr="00BC6553" w:rsidRDefault="00086BD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1559DFE" w14:textId="77777777" w:rsidR="00086BD7" w:rsidRPr="00BC6553" w:rsidRDefault="00086BD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6C9AD1D8" w14:textId="77777777" w:rsidR="00086BD7" w:rsidRPr="00BC6553" w:rsidRDefault="00086BD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203026" w:rsidRPr="00D7306D" w14:paraId="55D56A87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49AAD65" w14:textId="77777777" w:rsidR="00203026" w:rsidRDefault="0020302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CFAF108" w14:textId="072754F5" w:rsidR="00203026" w:rsidRDefault="00505591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61FD849D" w14:textId="77777777" w:rsidR="00203026" w:rsidRDefault="0020302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203026" w:rsidRPr="00D7306D" w14:paraId="103D9AF5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7764A1AB" w14:textId="77777777" w:rsidR="00203026" w:rsidRDefault="0020302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6A9B1B26" w14:textId="03632269" w:rsidR="00203026" w:rsidRDefault="00505591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B6D6EB9" w14:textId="77777777" w:rsidR="00203026" w:rsidRDefault="0020302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203026" w:rsidRPr="00D7306D" w14:paraId="1C5E16C3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266E6420" w14:textId="627E3A78" w:rsidR="00203026" w:rsidRDefault="00203026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50559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7403DF29" w14:textId="05D4245E" w:rsidR="00203026" w:rsidRDefault="00505591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E404007</w:t>
            </w:r>
          </w:p>
        </w:tc>
        <w:tc>
          <w:tcPr>
            <w:tcW w:w="6804" w:type="dxa"/>
            <w:vAlign w:val="center"/>
          </w:tcPr>
          <w:p w14:paraId="5395294B" w14:textId="2E30BF94" w:rsidR="00203026" w:rsidRDefault="00334154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data not found</w:t>
            </w:r>
          </w:p>
        </w:tc>
      </w:tr>
      <w:tr w:rsidR="00EA67BB" w:rsidRPr="00D7306D" w14:paraId="402E891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D0C2A6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6C496F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EE0C69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79E65136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44EC85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D67C0C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05AE3EA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6188A3C" w14:textId="6B7EFE08" w:rsidR="00AA6737" w:rsidRDefault="00AA6737" w:rsidP="00AA6737"/>
    <w:p w14:paraId="7E817B24" w14:textId="77777777" w:rsidR="00BB35C4" w:rsidRDefault="00BB35C4" w:rsidP="00BB35C4"/>
    <w:p w14:paraId="485E06DE" w14:textId="3C57B614" w:rsidR="00BB35C4" w:rsidRDefault="00BB35C4" w:rsidP="00BB35C4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07" w:name="_Create_Page_Data"/>
      <w:bookmarkEnd w:id="307"/>
      <w:r>
        <w:rPr>
          <w:rFonts w:ascii="Tahoma" w:hAnsi="Tahoma" w:cs="Tahoma"/>
          <w:b/>
          <w:bCs/>
          <w:color w:val="auto"/>
          <w:sz w:val="28"/>
          <w:szCs w:val="28"/>
        </w:rPr>
        <w:t>Create Page Data API</w:t>
      </w:r>
    </w:p>
    <w:p w14:paraId="5A3A56FA" w14:textId="77777777" w:rsidR="00BB35C4" w:rsidRPr="008A6B90" w:rsidRDefault="00BB35C4" w:rsidP="00BB35C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B35C4" w:rsidRPr="00554C13" w14:paraId="59D53E6D" w14:textId="77777777" w:rsidTr="00C0789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B2796FB" w14:textId="77777777" w:rsidR="00BB35C4" w:rsidRPr="00554C13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8D7CCB7" w14:textId="559CC95B" w:rsidR="00BB35C4" w:rsidRPr="00554C13" w:rsidRDefault="00BB35C4" w:rsidP="00C07894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Create Page Data API</w:t>
            </w:r>
          </w:p>
        </w:tc>
      </w:tr>
      <w:tr w:rsidR="00BB35C4" w:rsidRPr="00554C13" w14:paraId="01F42615" w14:textId="77777777" w:rsidTr="00C0789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4C8D368" w14:textId="77777777" w:rsidR="00BB35C4" w:rsidRPr="00554C13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76327A2" w14:textId="5DD3195C" w:rsidR="00BB35C4" w:rsidRPr="008F2A18" w:rsidRDefault="00BB35C4" w:rsidP="00C07894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/vms/v1/pagedata</w:t>
            </w:r>
          </w:p>
        </w:tc>
      </w:tr>
      <w:tr w:rsidR="00BB35C4" w:rsidRPr="00554C13" w14:paraId="7252CF45" w14:textId="77777777" w:rsidTr="00C07894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E6597E6" w14:textId="77777777" w:rsidR="00BB35C4" w:rsidRPr="00546CE1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A8102BC" w14:textId="2AAD6589" w:rsidR="00BB35C4" w:rsidRDefault="00BB35C4" w:rsidP="00C07894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BB35C4" w:rsidRPr="00554C13" w14:paraId="52F69D51" w14:textId="77777777" w:rsidTr="00C07894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DE67643" w14:textId="77777777" w:rsidR="00BB35C4" w:rsidRPr="00554C13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3D53CD45" w14:textId="77777777" w:rsidR="00BB35C4" w:rsidRPr="008F2A18" w:rsidRDefault="00BB35C4" w:rsidP="00C0789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59FE10AE" w14:textId="77777777" w:rsidR="00BB35C4" w:rsidRDefault="00BB35C4" w:rsidP="00BB35C4">
      <w:pPr>
        <w:rPr>
          <w:rStyle w:val="af0"/>
          <w:rFonts w:ascii="Tahoma" w:hAnsi="Tahoma" w:cs="Tahoma"/>
          <w:color w:val="auto"/>
        </w:rPr>
      </w:pPr>
    </w:p>
    <w:p w14:paraId="02D2BE67" w14:textId="77777777" w:rsidR="00BB35C4" w:rsidRPr="004D476C" w:rsidRDefault="00BB35C4" w:rsidP="00BB35C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69DF2B10" w14:textId="6929E6FF" w:rsidR="00BB35C4" w:rsidRPr="008F2A18" w:rsidRDefault="00BB35C4" w:rsidP="00BB35C4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Create page data.</w:t>
      </w:r>
    </w:p>
    <w:p w14:paraId="3184071E" w14:textId="77777777" w:rsidR="00BB35C4" w:rsidRPr="00B45296" w:rsidRDefault="00BB35C4" w:rsidP="00BB35C4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B35C4" w:rsidRPr="0031791A" w14:paraId="5BBCBF8B" w14:textId="77777777" w:rsidTr="00C0789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111CF82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3527E41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EC236CA" w14:textId="77777777" w:rsidR="00BB35C4" w:rsidRPr="00546CE1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B35C4" w:rsidRPr="00D7306D" w14:paraId="5EA6CDAC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730D215E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9C6063D" w14:textId="77777777" w:rsidR="00BB35C4" w:rsidRPr="00BC6553" w:rsidRDefault="00BB35C4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CEA2C00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02D18E0" w14:textId="77777777" w:rsidR="00BB35C4" w:rsidRDefault="00BB35C4" w:rsidP="00BB35C4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D20179A" w14:textId="77777777" w:rsidR="00BB35C4" w:rsidRPr="00F00294" w:rsidRDefault="00BB35C4" w:rsidP="00BB35C4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BB35C4" w:rsidRPr="0031791A" w14:paraId="5AFD5B35" w14:textId="77777777" w:rsidTr="00C07894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3363AB2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276B102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E715466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7CBF8925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BB35C4" w:rsidRPr="00D7306D" w14:paraId="7A833806" w14:textId="77777777" w:rsidTr="00C07894">
        <w:trPr>
          <w:trHeight w:val="382"/>
        </w:trPr>
        <w:tc>
          <w:tcPr>
            <w:tcW w:w="567" w:type="dxa"/>
            <w:vAlign w:val="center"/>
          </w:tcPr>
          <w:p w14:paraId="44A0E961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C260201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0927E36B" w14:textId="74458A3E" w:rsidR="00BB35C4" w:rsidRPr="00BC6553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websiteDate</w:t>
            </w:r>
            <w:r w:rsidR="00BB35C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5953" w:type="dxa"/>
            <w:vAlign w:val="center"/>
          </w:tcPr>
          <w:p w14:paraId="5A4C2782" w14:textId="77777777" w:rsidR="00BB35C4" w:rsidRPr="00071E9D" w:rsidRDefault="00BB35C4" w:rsidP="00C0789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36948370" w14:textId="3F1DEFDB" w:rsidR="00BB35C4" w:rsidRPr="004626B5" w:rsidRDefault="0010043A" w:rsidP="00C0789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</w:t>
            </w:r>
            <w:r w:rsidR="00BB35C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characters?</w:t>
            </w:r>
          </w:p>
        </w:tc>
      </w:tr>
      <w:tr w:rsidR="00BB35C4" w:rsidRPr="00D7306D" w14:paraId="6674C143" w14:textId="77777777" w:rsidTr="00C07894">
        <w:trPr>
          <w:trHeight w:val="382"/>
        </w:trPr>
        <w:tc>
          <w:tcPr>
            <w:tcW w:w="567" w:type="dxa"/>
            <w:vAlign w:val="center"/>
          </w:tcPr>
          <w:p w14:paraId="1709444E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598E1D35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Name format</w:t>
            </w:r>
          </w:p>
        </w:tc>
        <w:tc>
          <w:tcPr>
            <w:tcW w:w="1560" w:type="dxa"/>
            <w:vAlign w:val="center"/>
          </w:tcPr>
          <w:p w14:paraId="3C034EEC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5953" w:type="dxa"/>
            <w:vAlign w:val="center"/>
          </w:tcPr>
          <w:p w14:paraId="65F79750" w14:textId="77777777" w:rsidR="00BB35C4" w:rsidRDefault="00BB35C4" w:rsidP="00C0789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</w:tbl>
    <w:p w14:paraId="1B76715A" w14:textId="77777777" w:rsidR="00BB35C4" w:rsidRDefault="00BB35C4" w:rsidP="00BB35C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9E738C1" w14:textId="77777777" w:rsidR="00BB35C4" w:rsidRPr="00204BDE" w:rsidRDefault="00BB35C4" w:rsidP="00BB35C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BB35C4" w:rsidRPr="0031791A" w14:paraId="09B27B43" w14:textId="77777777" w:rsidTr="00C0789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678FA4A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A26A8E0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8295180" w14:textId="77777777" w:rsidR="00BB35C4" w:rsidRPr="0031791A" w:rsidRDefault="00BB35C4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42850DA" w14:textId="77777777" w:rsidR="00BB35C4" w:rsidRPr="00546CE1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10043A" w:rsidRPr="00D7306D" w14:paraId="48D6A285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1F2F786F" w14:textId="77777777" w:rsidR="0010043A" w:rsidRPr="00BC6553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B2BEB8C" w14:textId="74AF656B" w:rsidR="0010043A" w:rsidRPr="00BC6553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559" w:type="dxa"/>
            <w:vMerge w:val="restart"/>
            <w:vAlign w:val="center"/>
          </w:tcPr>
          <w:p w14:paraId="5EF86706" w14:textId="77777777" w:rsidR="0010043A" w:rsidRPr="00BC6553" w:rsidRDefault="0010043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7A95331C" w14:textId="74D4B795" w:rsidR="0010043A" w:rsidRPr="00BC6553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</w:tr>
      <w:tr w:rsidR="0010043A" w:rsidRPr="00D7306D" w14:paraId="0380DEF0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6D25B123" w14:textId="77777777" w:rsidR="0010043A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A099056" w14:textId="77777777" w:rsidR="0010043A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1559" w:type="dxa"/>
            <w:vMerge/>
            <w:vAlign w:val="center"/>
          </w:tcPr>
          <w:p w14:paraId="3BF32090" w14:textId="77777777" w:rsidR="0010043A" w:rsidRDefault="0010043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9350EAC" w14:textId="77777777" w:rsidR="0010043A" w:rsidRPr="00BC6553" w:rsidRDefault="0010043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ageName</w:t>
            </w:r>
          </w:p>
        </w:tc>
      </w:tr>
    </w:tbl>
    <w:p w14:paraId="29AB3FF2" w14:textId="77777777" w:rsidR="00BB35C4" w:rsidRPr="00F6258E" w:rsidRDefault="00BB35C4" w:rsidP="00BB35C4">
      <w:pPr>
        <w:rPr>
          <w:rStyle w:val="af0"/>
          <w:rFonts w:ascii="Tahoma" w:hAnsi="Tahoma" w:cs="Tahoma"/>
          <w:color w:val="auto"/>
          <w:lang w:eastAsia="ja-JP"/>
        </w:rPr>
      </w:pPr>
    </w:p>
    <w:p w14:paraId="29C0FB5C" w14:textId="1A7B9292" w:rsidR="00BB35C4" w:rsidRDefault="008B6C5A" w:rsidP="00BB35C4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Project Information</w:t>
      </w:r>
    </w:p>
    <w:p w14:paraId="191DC34D" w14:textId="77777777" w:rsidR="008B6C5A" w:rsidRP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 w:rsidRPr="008B6C5A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8B6C5A">
        <w:rPr>
          <w:rFonts w:ascii="Tahoma" w:hAnsi="Tahoma" w:cs="Tahoma"/>
          <w:sz w:val="20"/>
          <w:szCs w:val="20"/>
          <w:lang w:eastAsia="ja-JP" w:bidi="th-TH"/>
        </w:rPr>
        <w:t>all [Get Project by Website Data] microservice API via API GW to get project information.</w:t>
      </w:r>
    </w:p>
    <w:p w14:paraId="25DA0E02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B6C5A" w:rsidRPr="0031791A" w14:paraId="5614DD84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9581C92" w14:textId="77777777" w:rsidR="008B6C5A" w:rsidRPr="0031791A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44CEF93" w14:textId="77777777" w:rsidR="008B6C5A" w:rsidRPr="0031791A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68F8869" w14:textId="77777777" w:rsidR="008B6C5A" w:rsidRPr="0031791A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B70EBDA" w14:textId="77777777" w:rsidR="008B6C5A" w:rsidRPr="001E796D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6C5A" w:rsidRPr="00D7306D" w14:paraId="6F13C441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7982EA31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2E5F4074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738764A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received above</w:t>
            </w:r>
          </w:p>
        </w:tc>
        <w:tc>
          <w:tcPr>
            <w:tcW w:w="3118" w:type="dxa"/>
            <w:vAlign w:val="center"/>
          </w:tcPr>
          <w:p w14:paraId="6C1EA7AF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B6C5A" w:rsidRPr="00D7306D" w14:paraId="219A9F6A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645CF02A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5C767384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73A7D3F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29E3C21D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43E266EC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F93352A" w14:textId="4546C73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CBA03A6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project status not equal to “Draft”, return the following error response result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B6C5A" w:rsidRPr="0031791A" w14:paraId="679AE91E" w14:textId="77777777" w:rsidTr="00C0789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72AD111" w14:textId="77777777" w:rsidR="008B6C5A" w:rsidRPr="0031791A" w:rsidRDefault="008B6C5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0A36A3D" w14:textId="77777777" w:rsidR="008B6C5A" w:rsidRPr="0031791A" w:rsidRDefault="008B6C5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82FAA09" w14:textId="77777777" w:rsidR="008B6C5A" w:rsidRPr="00546CE1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B6C5A" w:rsidRPr="00D7306D" w14:paraId="3B6E1385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3CEE1989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15567D5B" w14:textId="77777777" w:rsidR="008B6C5A" w:rsidRPr="00BC6553" w:rsidRDefault="008B6C5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946" w:type="dxa"/>
            <w:vAlign w:val="center"/>
          </w:tcPr>
          <w:p w14:paraId="3213C4B5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A33888F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97BF449" w14:textId="5FE259C1" w:rsidR="00BB35C4" w:rsidRDefault="008B6C5A" w:rsidP="00BB35C4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</w:t>
      </w:r>
      <w:r w:rsidR="00BB35C4">
        <w:rPr>
          <w:rStyle w:val="af0"/>
          <w:rFonts w:ascii="Tahoma" w:hAnsi="Tahoma" w:cs="Tahoma"/>
          <w:color w:val="auto"/>
          <w:lang w:eastAsia="ja-JP"/>
        </w:rPr>
        <w:t xml:space="preserve"> Page Data Information </w:t>
      </w:r>
    </w:p>
    <w:p w14:paraId="4BD4F707" w14:textId="77777777" w:rsidR="008B6C5A" w:rsidRPr="00F75C84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Page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page data information.</w:t>
      </w:r>
    </w:p>
    <w:p w14:paraId="4415ACD9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111"/>
        <w:gridCol w:w="2835"/>
      </w:tblGrid>
      <w:tr w:rsidR="008B6C5A" w:rsidRPr="0031791A" w14:paraId="1FA3314A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E94CA7D" w14:textId="77777777" w:rsidR="008B6C5A" w:rsidRPr="0031791A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D28E616" w14:textId="77777777" w:rsidR="008B6C5A" w:rsidRPr="0031791A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111" w:type="dxa"/>
            <w:shd w:val="clear" w:color="auto" w:fill="B4C6E7" w:themeFill="accent5" w:themeFillTint="66"/>
            <w:vAlign w:val="center"/>
          </w:tcPr>
          <w:p w14:paraId="250FE18A" w14:textId="77777777" w:rsidR="008B6C5A" w:rsidRPr="0031791A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14:paraId="6D4C353C" w14:textId="77777777" w:rsidR="008B6C5A" w:rsidRPr="001E796D" w:rsidRDefault="008B6C5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6C5A" w:rsidRPr="00D7306D" w14:paraId="1AA77421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52A6AC56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5F2E51E2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1" w:type="dxa"/>
            <w:vAlign w:val="center"/>
          </w:tcPr>
          <w:p w14:paraId="0F08217F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websiteDataId</w:t>
            </w:r>
          </w:p>
        </w:tc>
        <w:tc>
          <w:tcPr>
            <w:tcW w:w="2835" w:type="dxa"/>
            <w:vAlign w:val="center"/>
          </w:tcPr>
          <w:p w14:paraId="45F9C92C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B6C5A" w:rsidRPr="00D7306D" w14:paraId="2DB081B7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251ED2FB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ageName</w:t>
            </w:r>
          </w:p>
        </w:tc>
        <w:tc>
          <w:tcPr>
            <w:tcW w:w="1275" w:type="dxa"/>
            <w:vAlign w:val="center"/>
          </w:tcPr>
          <w:p w14:paraId="2A90BB7B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1" w:type="dxa"/>
            <w:vAlign w:val="center"/>
          </w:tcPr>
          <w:p w14:paraId="0D751E6D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pageName</w:t>
            </w:r>
          </w:p>
        </w:tc>
        <w:tc>
          <w:tcPr>
            <w:tcW w:w="2835" w:type="dxa"/>
            <w:vAlign w:val="center"/>
          </w:tcPr>
          <w:p w14:paraId="611CECAD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6C5A" w:rsidRPr="00D7306D" w14:paraId="202CCC4F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676D0D4A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  <w:tc>
          <w:tcPr>
            <w:tcW w:w="1275" w:type="dxa"/>
            <w:vAlign w:val="center"/>
          </w:tcPr>
          <w:p w14:paraId="5DA3B87B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1" w:type="dxa"/>
            <w:vAlign w:val="center"/>
          </w:tcPr>
          <w:p w14:paraId="6CE93666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pageConfig if have value</w:t>
            </w:r>
          </w:p>
        </w:tc>
        <w:tc>
          <w:tcPr>
            <w:tcW w:w="2835" w:type="dxa"/>
            <w:vAlign w:val="center"/>
          </w:tcPr>
          <w:p w14:paraId="49D8E097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6C5A" w:rsidRPr="00D7306D" w14:paraId="100D5FA7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71A6C92A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1275" w:type="dxa"/>
            <w:vAlign w:val="center"/>
          </w:tcPr>
          <w:p w14:paraId="268041A0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111" w:type="dxa"/>
            <w:vAlign w:val="center"/>
          </w:tcPr>
          <w:p w14:paraId="21626A39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widgets if have value</w:t>
            </w:r>
          </w:p>
        </w:tc>
        <w:tc>
          <w:tcPr>
            <w:tcW w:w="2835" w:type="dxa"/>
            <w:vAlign w:val="center"/>
          </w:tcPr>
          <w:p w14:paraId="5791D10A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C1B362C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AFA3223" w14:textId="77777777" w:rsidR="008B6C5A" w:rsidRDefault="008B6C5A" w:rsidP="008B6C5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40B6655" w14:textId="77777777" w:rsidR="00BB35C4" w:rsidRDefault="00BB35C4" w:rsidP="00BB35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4617630" w14:textId="77777777" w:rsidR="00BB35C4" w:rsidRDefault="00BB35C4" w:rsidP="00BB35C4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Project Last Updated</w:t>
      </w:r>
    </w:p>
    <w:p w14:paraId="69FFE8D3" w14:textId="77777777" w:rsidR="00BB35C4" w:rsidRPr="00F75C84" w:rsidRDefault="00BB35C4" w:rsidP="00BB35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Project Last Updated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project information.</w:t>
      </w:r>
    </w:p>
    <w:p w14:paraId="1993DB3E" w14:textId="77777777" w:rsidR="00BB35C4" w:rsidRDefault="00BB35C4" w:rsidP="00BB35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BB35C4" w:rsidRPr="0031791A" w14:paraId="56C0FF40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84EA546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C2760C5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DB84672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1737E4C" w14:textId="77777777" w:rsidR="00BB35C4" w:rsidRPr="001E796D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B35C4" w:rsidRPr="00D7306D" w14:paraId="215FF7B6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450D2BB1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2551FF4B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5BB997E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received above</w:t>
            </w:r>
          </w:p>
        </w:tc>
        <w:tc>
          <w:tcPr>
            <w:tcW w:w="3118" w:type="dxa"/>
            <w:vAlign w:val="center"/>
          </w:tcPr>
          <w:p w14:paraId="18FC47EC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79AEC5D3" w14:textId="77777777" w:rsidR="00BB35C4" w:rsidRDefault="00BB35C4" w:rsidP="00BB35C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0E81F25" w14:textId="77777777" w:rsidR="00BB35C4" w:rsidRDefault="00BB35C4" w:rsidP="00BB35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3FFB312" w14:textId="77777777" w:rsidR="00BB35C4" w:rsidRDefault="00BB35C4" w:rsidP="00BB35C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3859135" w14:textId="77777777" w:rsidR="00BB35C4" w:rsidRDefault="00BB35C4" w:rsidP="00BB35C4">
      <w:pPr>
        <w:pStyle w:val="ab"/>
        <w:numPr>
          <w:ilvl w:val="0"/>
          <w:numId w:val="28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62065A9" w14:textId="77777777" w:rsidR="00BB35C4" w:rsidRDefault="00BB35C4" w:rsidP="00BB35C4">
      <w:pPr>
        <w:rPr>
          <w:rStyle w:val="af0"/>
          <w:rFonts w:ascii="Tahoma" w:hAnsi="Tahoma" w:cs="Tahoma"/>
          <w:color w:val="auto"/>
        </w:rPr>
      </w:pPr>
    </w:p>
    <w:p w14:paraId="33E8E235" w14:textId="77777777" w:rsidR="00BB35C4" w:rsidRPr="004D476C" w:rsidRDefault="00BB35C4" w:rsidP="00BB35C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B35C4" w:rsidRPr="000253E8" w14:paraId="3299444B" w14:textId="77777777" w:rsidTr="00C07894">
        <w:tc>
          <w:tcPr>
            <w:tcW w:w="2523" w:type="dxa"/>
          </w:tcPr>
          <w:p w14:paraId="083ACE9E" w14:textId="77777777" w:rsidR="00BB35C4" w:rsidRPr="000253E8" w:rsidRDefault="00BB35C4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3154230" w14:textId="77777777" w:rsidR="00BB35C4" w:rsidRPr="000253E8" w:rsidRDefault="00BB35C4" w:rsidP="00C07894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1990D84" w14:textId="77777777" w:rsidR="00BB35C4" w:rsidRPr="000253E8" w:rsidRDefault="00BB35C4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7A8783E" w14:textId="77777777" w:rsidR="00BB35C4" w:rsidRPr="000253E8" w:rsidRDefault="00BB35C4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5199C98" w14:textId="77777777" w:rsidR="00BB35C4" w:rsidRPr="000253E8" w:rsidRDefault="00BB35C4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B35C4" w:rsidRPr="004A49C9" w14:paraId="67B6ECA3" w14:textId="77777777" w:rsidTr="00C07894">
        <w:tc>
          <w:tcPr>
            <w:tcW w:w="2523" w:type="dxa"/>
          </w:tcPr>
          <w:p w14:paraId="3CDDB941" w14:textId="77777777" w:rsidR="00BB35C4" w:rsidRPr="004A49C9" w:rsidRDefault="00BB35C4" w:rsidP="00C07894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118BB72" w14:textId="77777777" w:rsidR="00BB35C4" w:rsidRPr="004A49C9" w:rsidRDefault="00BB35C4" w:rsidP="00C07894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CDBCD2B" w14:textId="77777777" w:rsidR="00BB35C4" w:rsidRPr="004A49C9" w:rsidRDefault="00BB35C4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75AD2C6" w14:textId="77777777" w:rsidR="00BB35C4" w:rsidRPr="004A49C9" w:rsidRDefault="00BB35C4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254BBD6" w14:textId="77777777" w:rsidR="00BB35C4" w:rsidRPr="00E2590C" w:rsidRDefault="00BB35C4" w:rsidP="00C0789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FA118A1" w14:textId="77777777" w:rsidR="00BB35C4" w:rsidRPr="00C17224" w:rsidRDefault="00BB35C4" w:rsidP="00BB35C4"/>
    <w:p w14:paraId="123ADC84" w14:textId="77777777" w:rsidR="00BB35C4" w:rsidRPr="001D7177" w:rsidRDefault="00BB35C4" w:rsidP="00BB35C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BB35C4" w:rsidRPr="0031791A" w14:paraId="51D90B17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72A6986" w14:textId="77777777" w:rsidR="00BB35C4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11F3503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5418D55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ED7B62C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474639F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01E6FA1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AAD350D" w14:textId="77777777" w:rsidR="00BB35C4" w:rsidRPr="00546CE1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B35C4" w:rsidRPr="00D7306D" w14:paraId="59D5DDE5" w14:textId="77777777" w:rsidTr="00C07894">
        <w:trPr>
          <w:trHeight w:val="432"/>
        </w:trPr>
        <w:tc>
          <w:tcPr>
            <w:tcW w:w="1559" w:type="dxa"/>
            <w:vAlign w:val="center"/>
          </w:tcPr>
          <w:p w14:paraId="0E8B51A4" w14:textId="6032F70C" w:rsidR="00BB35C4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134" w:type="dxa"/>
            <w:vAlign w:val="center"/>
          </w:tcPr>
          <w:p w14:paraId="11C7C3B8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7AC13BB" w14:textId="77777777" w:rsidR="00BB35C4" w:rsidRPr="00BC6553" w:rsidRDefault="00BB35C4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F7DB503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962A40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FDFC43F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6788D6A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name</w:t>
            </w:r>
          </w:p>
        </w:tc>
      </w:tr>
      <w:tr w:rsidR="008B6C5A" w:rsidRPr="00D7306D" w14:paraId="7D457838" w14:textId="77777777" w:rsidTr="00C07894">
        <w:trPr>
          <w:trHeight w:val="432"/>
        </w:trPr>
        <w:tc>
          <w:tcPr>
            <w:tcW w:w="1559" w:type="dxa"/>
            <w:vAlign w:val="center"/>
          </w:tcPr>
          <w:p w14:paraId="7687ECD3" w14:textId="54CADACA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ageName</w:t>
            </w:r>
          </w:p>
        </w:tc>
        <w:tc>
          <w:tcPr>
            <w:tcW w:w="1134" w:type="dxa"/>
            <w:vAlign w:val="center"/>
          </w:tcPr>
          <w:p w14:paraId="579548CC" w14:textId="5AA7E871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516948D" w14:textId="768D0F9D" w:rsidR="008B6C5A" w:rsidRDefault="008B6C5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E4DA1EB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496CCB" w14:textId="77777777" w:rsidR="008B6C5A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2DF78F8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2309809" w14:textId="77777777" w:rsidR="008B6C5A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B35C4" w:rsidRPr="00D7306D" w14:paraId="3DF932AD" w14:textId="77777777" w:rsidTr="00C07894">
        <w:trPr>
          <w:trHeight w:val="432"/>
        </w:trPr>
        <w:tc>
          <w:tcPr>
            <w:tcW w:w="1559" w:type="dxa"/>
            <w:vAlign w:val="center"/>
          </w:tcPr>
          <w:p w14:paraId="7CAE717B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  <w:tc>
          <w:tcPr>
            <w:tcW w:w="1134" w:type="dxa"/>
            <w:vAlign w:val="center"/>
          </w:tcPr>
          <w:p w14:paraId="4B446CFA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1B157EE0" w14:textId="77777777" w:rsidR="00BB35C4" w:rsidRDefault="00BB35C4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22B118DD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13A6AE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FEE5D98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68957C6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B35C4" w:rsidRPr="00D7306D" w14:paraId="32D3F289" w14:textId="77777777" w:rsidTr="00C07894">
        <w:trPr>
          <w:trHeight w:val="432"/>
        </w:trPr>
        <w:tc>
          <w:tcPr>
            <w:tcW w:w="1559" w:type="dxa"/>
            <w:vAlign w:val="center"/>
          </w:tcPr>
          <w:p w14:paraId="1C19F855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1134" w:type="dxa"/>
            <w:vAlign w:val="center"/>
          </w:tcPr>
          <w:p w14:paraId="2B58946B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0042A7EA" w14:textId="77777777" w:rsidR="00BB35C4" w:rsidRDefault="00BB35C4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183063B9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6E6E07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E7FBEC5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5C64863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80C4565" w14:textId="77777777" w:rsidR="00BB35C4" w:rsidRDefault="00BB35C4" w:rsidP="00BB35C4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59CEDC14" w14:textId="77777777" w:rsidR="00BB35C4" w:rsidRPr="004D476C" w:rsidRDefault="00BB35C4" w:rsidP="00BB35C4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B35C4" w:rsidRPr="000253E8" w14:paraId="110D478E" w14:textId="77777777" w:rsidTr="00C07894">
        <w:trPr>
          <w:trHeight w:val="379"/>
        </w:trPr>
        <w:tc>
          <w:tcPr>
            <w:tcW w:w="1843" w:type="dxa"/>
          </w:tcPr>
          <w:p w14:paraId="6FDDC16E" w14:textId="77777777" w:rsidR="00BB35C4" w:rsidRPr="000253E8" w:rsidRDefault="00BB35C4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95294D2" w14:textId="77777777" w:rsidR="00BB35C4" w:rsidRPr="000253E8" w:rsidRDefault="00BB35C4" w:rsidP="00C07894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023F981" w14:textId="77777777" w:rsidR="00BB35C4" w:rsidRPr="000253E8" w:rsidRDefault="00BB35C4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F27B310" w14:textId="77777777" w:rsidR="00BB35C4" w:rsidRPr="000253E8" w:rsidRDefault="00BB35C4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B35C4" w:rsidRPr="004A49C9" w14:paraId="37D6247D" w14:textId="77777777" w:rsidTr="00C07894">
        <w:tc>
          <w:tcPr>
            <w:tcW w:w="1843" w:type="dxa"/>
          </w:tcPr>
          <w:p w14:paraId="457EC4CA" w14:textId="77777777" w:rsidR="00BB35C4" w:rsidRPr="004A49C9" w:rsidRDefault="00BB35C4" w:rsidP="00C07894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B5047AF" w14:textId="77777777" w:rsidR="00BB35C4" w:rsidRPr="004A49C9" w:rsidRDefault="00BB35C4" w:rsidP="00C07894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41DAD74C" w14:textId="77777777" w:rsidR="00BB35C4" w:rsidRPr="004A49C9" w:rsidRDefault="00BB35C4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3824678" w14:textId="77777777" w:rsidR="00BB35C4" w:rsidRPr="00E2590C" w:rsidRDefault="00BB35C4" w:rsidP="00C0789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D42A069" w14:textId="77777777" w:rsidR="00BB35C4" w:rsidRPr="00743128" w:rsidRDefault="00BB35C4" w:rsidP="00BB35C4"/>
    <w:p w14:paraId="70109D2E" w14:textId="77777777" w:rsidR="00BB35C4" w:rsidRPr="008616D0" w:rsidRDefault="00BB35C4" w:rsidP="00BB35C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BB35C4" w:rsidRPr="0031791A" w14:paraId="45B058ED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86AE107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7479200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FB8D648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1013830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6D54D78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009F219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8998C83" w14:textId="77777777" w:rsidR="00BB35C4" w:rsidRPr="00546CE1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B35C4" w:rsidRPr="00D7306D" w14:paraId="1BC93ECE" w14:textId="77777777" w:rsidTr="00C07894">
        <w:trPr>
          <w:trHeight w:val="378"/>
        </w:trPr>
        <w:tc>
          <w:tcPr>
            <w:tcW w:w="1559" w:type="dxa"/>
            <w:vAlign w:val="center"/>
          </w:tcPr>
          <w:p w14:paraId="1950660D" w14:textId="031295F0" w:rsidR="00BB35C4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ageDataId</w:t>
            </w:r>
          </w:p>
        </w:tc>
        <w:tc>
          <w:tcPr>
            <w:tcW w:w="1080" w:type="dxa"/>
            <w:vAlign w:val="center"/>
          </w:tcPr>
          <w:p w14:paraId="3C67AE0E" w14:textId="6DA47AA7" w:rsidR="00BB35C4" w:rsidRPr="00BC6553" w:rsidRDefault="008B6C5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708D24CD" w14:textId="5A024B02" w:rsidR="00BB35C4" w:rsidRPr="00BC6553" w:rsidRDefault="008B6C5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C9C4E1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92E80B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2DCD505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CE517A8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27B3636" w14:textId="77777777" w:rsidR="00BB35C4" w:rsidRDefault="00BB35C4" w:rsidP="00BB35C4"/>
    <w:p w14:paraId="1BDB7323" w14:textId="77777777" w:rsidR="00BB35C4" w:rsidRPr="008616D0" w:rsidRDefault="00BB35C4" w:rsidP="00BB35C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B35C4" w:rsidRPr="0031791A" w14:paraId="0CEE7EBE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CDCBE0F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B743611" w14:textId="77777777" w:rsidR="00BB35C4" w:rsidRPr="0031791A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44B043D" w14:textId="77777777" w:rsidR="00BB35C4" w:rsidRPr="00546CE1" w:rsidRDefault="00BB35C4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BB35C4" w:rsidRPr="00D7306D" w14:paraId="45AC656D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3480E5B0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FF86049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692B813" w14:textId="77777777" w:rsidR="00BB35C4" w:rsidRPr="00BC6553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BB35C4" w:rsidRPr="00D7306D" w14:paraId="0FE12710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01BBED1B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183C481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57165C56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BB35C4" w:rsidRPr="00D7306D" w14:paraId="20D794F5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4BA43FCB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7302450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0CEDFB8A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BB35C4" w:rsidRPr="00D7306D" w14:paraId="2D70ED76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097A3AD9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1304105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404004</w:t>
            </w:r>
          </w:p>
        </w:tc>
        <w:tc>
          <w:tcPr>
            <w:tcW w:w="6804" w:type="dxa"/>
            <w:vAlign w:val="center"/>
          </w:tcPr>
          <w:p w14:paraId="233B1A69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 not found</w:t>
            </w:r>
          </w:p>
        </w:tc>
      </w:tr>
      <w:tr w:rsidR="00BB35C4" w:rsidRPr="00D7306D" w14:paraId="26E866CF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60528E00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5A1E7070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E404007</w:t>
            </w:r>
          </w:p>
        </w:tc>
        <w:tc>
          <w:tcPr>
            <w:tcW w:w="6804" w:type="dxa"/>
            <w:vAlign w:val="center"/>
          </w:tcPr>
          <w:p w14:paraId="5CCC5BBE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data not found</w:t>
            </w:r>
          </w:p>
        </w:tc>
      </w:tr>
      <w:tr w:rsidR="00BB35C4" w:rsidRPr="00D7306D" w14:paraId="7B03A579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3CBCE46C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593D92E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3FF7A4E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BB35C4" w:rsidRPr="00D7306D" w14:paraId="098B0739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55F01A6D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732B105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EBDFC75" w14:textId="77777777" w:rsidR="00BB35C4" w:rsidRDefault="00BB35C4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3A818E1" w14:textId="77777777" w:rsidR="00BB35C4" w:rsidRDefault="00BB35C4" w:rsidP="00AA6737"/>
    <w:p w14:paraId="076E3633" w14:textId="77777777" w:rsidR="00BB35C4" w:rsidRDefault="00BB35C4" w:rsidP="00AA6737"/>
    <w:p w14:paraId="767BE5C7" w14:textId="68279BF3" w:rsidR="00AA6737" w:rsidRDefault="003C2217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08" w:name="_Update_Page_Data"/>
      <w:bookmarkStart w:id="309" w:name="_Toc49966727"/>
      <w:bookmarkEnd w:id="308"/>
      <w:r>
        <w:rPr>
          <w:rFonts w:ascii="Tahoma" w:hAnsi="Tahoma" w:cs="Tahoma"/>
          <w:b/>
          <w:bCs/>
          <w:color w:val="auto"/>
          <w:sz w:val="28"/>
          <w:szCs w:val="28"/>
        </w:rPr>
        <w:t>Update</w:t>
      </w:r>
      <w:r w:rsidR="00AA6737">
        <w:rPr>
          <w:rFonts w:ascii="Tahoma" w:hAnsi="Tahoma" w:cs="Tahoma"/>
          <w:b/>
          <w:bCs/>
          <w:color w:val="auto"/>
          <w:sz w:val="28"/>
          <w:szCs w:val="28"/>
        </w:rPr>
        <w:t xml:space="preserve"> Page </w:t>
      </w:r>
      <w:r w:rsidR="002C4F35">
        <w:rPr>
          <w:rFonts w:ascii="Tahoma" w:hAnsi="Tahoma" w:cs="Tahoma"/>
          <w:b/>
          <w:bCs/>
          <w:color w:val="auto"/>
          <w:sz w:val="28"/>
          <w:szCs w:val="28"/>
        </w:rPr>
        <w:t>Data</w:t>
      </w:r>
      <w:r w:rsidR="00AA6737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309"/>
    </w:p>
    <w:p w14:paraId="0A2AF629" w14:textId="77777777" w:rsidR="00AA6737" w:rsidRPr="008A6B90" w:rsidRDefault="00AA6737" w:rsidP="00AA6737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AA6737" w:rsidRPr="00554C13" w14:paraId="1CA32AE2" w14:textId="77777777" w:rsidTr="007C7871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D3247E8" w14:textId="77777777" w:rsidR="00AA6737" w:rsidRPr="00554C13" w:rsidRDefault="00AA673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CFD4DEB" w14:textId="77777777" w:rsidR="00AA6737" w:rsidRPr="00554C13" w:rsidRDefault="00AA6737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Page Data API</w:t>
            </w:r>
          </w:p>
        </w:tc>
      </w:tr>
      <w:tr w:rsidR="00AA6737" w:rsidRPr="00554C13" w14:paraId="4417A0F4" w14:textId="77777777" w:rsidTr="007C7871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AB0D2FB" w14:textId="77777777" w:rsidR="00AA6737" w:rsidRPr="00554C13" w:rsidRDefault="00AA673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C9AA779" w14:textId="4C4B2D2B" w:rsidR="00AA6737" w:rsidRPr="008F2A18" w:rsidRDefault="00AA6737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/vms/v1/pagedata/{pageDataId}</w:t>
            </w:r>
          </w:p>
        </w:tc>
      </w:tr>
      <w:tr w:rsidR="00AA6737" w:rsidRPr="00554C13" w14:paraId="2DD66DC5" w14:textId="77777777" w:rsidTr="007C7871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9867BDE" w14:textId="77777777" w:rsidR="00AA6737" w:rsidRPr="00546CE1" w:rsidRDefault="00AA673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74ADB94" w14:textId="6B52C877" w:rsidR="00AA6737" w:rsidRDefault="00AA6737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</w:t>
            </w:r>
            <w:r w:rsidR="00B76054">
              <w:rPr>
                <w:rFonts w:ascii="Tahoma" w:hAnsi="Tahoma" w:cs="Tahoma"/>
                <w:sz w:val="20"/>
                <w:szCs w:val="20"/>
                <w:lang w:bidi="th-TH"/>
              </w:rPr>
              <w:t>UT</w:t>
            </w:r>
          </w:p>
        </w:tc>
      </w:tr>
      <w:tr w:rsidR="00AA6737" w:rsidRPr="00554C13" w14:paraId="4151861F" w14:textId="77777777" w:rsidTr="007C7871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63DF077" w14:textId="77777777" w:rsidR="00AA6737" w:rsidRPr="00554C13" w:rsidRDefault="00AA6737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13ECD29" w14:textId="19FA0DCA" w:rsidR="00AA6737" w:rsidRPr="008F2A18" w:rsidRDefault="00AA6737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1ACFAB5" w14:textId="77777777" w:rsidR="008A0146" w:rsidRDefault="008A0146" w:rsidP="008A0146">
      <w:pPr>
        <w:rPr>
          <w:rStyle w:val="af0"/>
          <w:rFonts w:ascii="Tahoma" w:hAnsi="Tahoma" w:cs="Tahoma"/>
          <w:color w:val="auto"/>
        </w:rPr>
      </w:pPr>
    </w:p>
    <w:p w14:paraId="141AE6A5" w14:textId="77777777" w:rsidR="008A0146" w:rsidRPr="004D476C" w:rsidRDefault="008A014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0" w:name="_Toc49966728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10"/>
    </w:p>
    <w:p w14:paraId="670F0934" w14:textId="214424F9" w:rsidR="008A0146" w:rsidRPr="008F2A18" w:rsidRDefault="008A0146" w:rsidP="008A014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 page data.</w:t>
      </w:r>
    </w:p>
    <w:p w14:paraId="46E0F1BF" w14:textId="77777777" w:rsidR="008A0146" w:rsidRPr="00B45296" w:rsidRDefault="008A0146" w:rsidP="00767017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A0146" w:rsidRPr="0031791A" w14:paraId="5E1761D9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EA70EC5" w14:textId="093C6687" w:rsidR="008A014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9EE6200" w14:textId="77777777" w:rsidR="008A0146" w:rsidRPr="0031791A" w:rsidRDefault="008A014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93269F3" w14:textId="77777777" w:rsidR="008A0146" w:rsidRPr="00546CE1" w:rsidRDefault="008A014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A0146" w:rsidRPr="00D7306D" w14:paraId="5C8A9765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4211A21D" w14:textId="77777777" w:rsidR="008A0146" w:rsidRPr="00BC6553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9851C09" w14:textId="3149CD7E" w:rsidR="008A0146" w:rsidRPr="00BC6553" w:rsidRDefault="00C80F32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42915585" w14:textId="77777777" w:rsidR="008A0146" w:rsidRPr="00BC6553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DEF3DA" w14:textId="77777777" w:rsidR="008A0146" w:rsidRDefault="008A0146" w:rsidP="008A0146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33DDD31" w14:textId="77777777" w:rsidR="008A0146" w:rsidRPr="00F00294" w:rsidRDefault="008A0146" w:rsidP="00767017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8A0146" w:rsidRPr="0031791A" w14:paraId="3A004EEA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75B8954" w14:textId="77777777" w:rsidR="008A0146" w:rsidRPr="0031791A" w:rsidRDefault="008A014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4DB01DE7" w14:textId="77777777" w:rsidR="008A0146" w:rsidRPr="0031791A" w:rsidRDefault="008A014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7877FE35" w14:textId="77777777" w:rsidR="008A0146" w:rsidRPr="0031791A" w:rsidRDefault="008A014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2E60288C" w14:textId="77777777" w:rsidR="008A0146" w:rsidRPr="0031791A" w:rsidRDefault="008A014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8A0146" w:rsidRPr="00D7306D" w14:paraId="49CEBB3D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38E0287F" w14:textId="77777777" w:rsidR="008A0146" w:rsidRPr="00BC6553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A7E608A" w14:textId="77777777" w:rsidR="008A0146" w:rsidRPr="00BC6553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2D4A3DCA" w14:textId="7931D88C" w:rsidR="008A0146" w:rsidRPr="00BC6553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5953" w:type="dxa"/>
            <w:vAlign w:val="center"/>
          </w:tcPr>
          <w:p w14:paraId="3EEF23EF" w14:textId="367656AB" w:rsidR="008A0146" w:rsidRPr="00071E9D" w:rsidRDefault="00071E9D" w:rsidP="00071E9D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742694E" w14:textId="038D830D" w:rsidR="008A0146" w:rsidRPr="004626B5" w:rsidRDefault="00071E9D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1~</w:t>
            </w:r>
            <w:r w:rsidR="008A01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64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characters</w:t>
            </w:r>
            <w:r w:rsidR="008A014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  <w:tr w:rsidR="008A0146" w:rsidRPr="00D7306D" w14:paraId="003F419B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1AF1EE33" w14:textId="77777777" w:rsidR="008A0146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4E4BE89A" w14:textId="2C5AF6F7" w:rsidR="008A0146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Name format</w:t>
            </w:r>
          </w:p>
        </w:tc>
        <w:tc>
          <w:tcPr>
            <w:tcW w:w="1560" w:type="dxa"/>
            <w:vAlign w:val="center"/>
          </w:tcPr>
          <w:p w14:paraId="51274020" w14:textId="798AB2E4" w:rsidR="008A0146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5953" w:type="dxa"/>
            <w:vAlign w:val="center"/>
          </w:tcPr>
          <w:p w14:paraId="69D3DFD8" w14:textId="77777777" w:rsidR="008A0146" w:rsidRDefault="008A0146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8A0146" w:rsidRPr="00D7306D" w14:paraId="40F25DC9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15C48C83" w14:textId="77777777" w:rsidR="008A0146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304F2FB8" w14:textId="00F755B8" w:rsidR="008A0146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Config format</w:t>
            </w:r>
          </w:p>
        </w:tc>
        <w:tc>
          <w:tcPr>
            <w:tcW w:w="1560" w:type="dxa"/>
            <w:vAlign w:val="center"/>
          </w:tcPr>
          <w:p w14:paraId="68E67B8A" w14:textId="4BCA2680" w:rsidR="008A0146" w:rsidRDefault="008A014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pageConfig</w:t>
            </w:r>
          </w:p>
        </w:tc>
        <w:tc>
          <w:tcPr>
            <w:tcW w:w="5953" w:type="dxa"/>
            <w:vAlign w:val="center"/>
          </w:tcPr>
          <w:p w14:paraId="6D1E5D68" w14:textId="77777777" w:rsidR="008A0146" w:rsidRDefault="008A0146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137A44" w:rsidRPr="00D7306D" w14:paraId="2B37130A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09CFD649" w14:textId="7AE229B1" w:rsidR="00137A44" w:rsidRDefault="00137A4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26" w:type="dxa"/>
            <w:vAlign w:val="center"/>
          </w:tcPr>
          <w:p w14:paraId="055C5E1A" w14:textId="22D4E2A7" w:rsidR="00137A44" w:rsidRDefault="00137A4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idgets format</w:t>
            </w:r>
          </w:p>
        </w:tc>
        <w:tc>
          <w:tcPr>
            <w:tcW w:w="1560" w:type="dxa"/>
            <w:vAlign w:val="center"/>
          </w:tcPr>
          <w:p w14:paraId="4392CC09" w14:textId="2D790DFF" w:rsidR="00137A44" w:rsidRDefault="00137A44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5953" w:type="dxa"/>
            <w:vAlign w:val="center"/>
          </w:tcPr>
          <w:p w14:paraId="71AA3EC5" w14:textId="015115F0" w:rsidR="00137A44" w:rsidRDefault="00137A44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2D04BD5D" w14:textId="77777777" w:rsidR="008A0146" w:rsidRDefault="008A0146" w:rsidP="008A014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9E16E5B" w14:textId="77777777" w:rsidR="008A0146" w:rsidRPr="00204BDE" w:rsidRDefault="008A0146" w:rsidP="008A014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8A0146" w:rsidRPr="0031791A" w14:paraId="1D3BAD77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8535D2B" w14:textId="4936E23B" w:rsidR="008A014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412A18BB" w14:textId="77777777" w:rsidR="008A0146" w:rsidRPr="0031791A" w:rsidRDefault="008A014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7039D2C" w14:textId="77777777" w:rsidR="008A0146" w:rsidRPr="0031791A" w:rsidRDefault="008A014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30B14F4B" w14:textId="77777777" w:rsidR="008A0146" w:rsidRPr="00546CE1" w:rsidRDefault="008A014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7263A" w:rsidRPr="00D7306D" w14:paraId="3E7A5D1D" w14:textId="77777777" w:rsidTr="00A310D9">
        <w:trPr>
          <w:trHeight w:val="382"/>
        </w:trPr>
        <w:tc>
          <w:tcPr>
            <w:tcW w:w="1701" w:type="dxa"/>
            <w:vMerge w:val="restart"/>
            <w:vAlign w:val="center"/>
          </w:tcPr>
          <w:p w14:paraId="157A7112" w14:textId="77777777" w:rsidR="0027263A" w:rsidRPr="00BC6553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55073EB" w14:textId="41C5E36B" w:rsidR="0027263A" w:rsidRPr="00BC6553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559" w:type="dxa"/>
            <w:vMerge w:val="restart"/>
            <w:vAlign w:val="center"/>
          </w:tcPr>
          <w:p w14:paraId="4A7BB093" w14:textId="2F81229F" w:rsidR="0027263A" w:rsidRPr="00BC6553" w:rsidRDefault="00C80F32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631C5B5" w14:textId="44CEC4D3" w:rsidR="0027263A" w:rsidRPr="00BC6553" w:rsidRDefault="00C80F3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ageDataId</w:t>
            </w:r>
          </w:p>
        </w:tc>
      </w:tr>
      <w:tr w:rsidR="0027263A" w:rsidRPr="00D7306D" w14:paraId="2FFA134C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7752E963" w14:textId="77777777" w:rsidR="0027263A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2D08296" w14:textId="3B49196D" w:rsidR="0027263A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1559" w:type="dxa"/>
            <w:vMerge/>
            <w:vAlign w:val="center"/>
          </w:tcPr>
          <w:p w14:paraId="542E85A3" w14:textId="77777777" w:rsidR="0027263A" w:rsidRDefault="0027263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7C9B38E" w14:textId="75C31165" w:rsidR="0027263A" w:rsidRPr="00BC6553" w:rsidRDefault="00C80F3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ageName</w:t>
            </w:r>
          </w:p>
        </w:tc>
      </w:tr>
      <w:tr w:rsidR="0027263A" w:rsidRPr="00D7306D" w14:paraId="6413D14B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27C313BE" w14:textId="77777777" w:rsidR="0027263A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1D91E4B" w14:textId="6F7D352D" w:rsidR="0027263A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pageConfig</w:t>
            </w:r>
          </w:p>
        </w:tc>
        <w:tc>
          <w:tcPr>
            <w:tcW w:w="1559" w:type="dxa"/>
            <w:vMerge/>
            <w:vAlign w:val="center"/>
          </w:tcPr>
          <w:p w14:paraId="016BD48E" w14:textId="77777777" w:rsidR="0027263A" w:rsidRDefault="0027263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20C5ECA2" w14:textId="527862BB" w:rsidR="0027263A" w:rsidRPr="00BC6553" w:rsidRDefault="00C80F3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</w:tr>
      <w:tr w:rsidR="0027263A" w:rsidRPr="00D7306D" w14:paraId="5A681B93" w14:textId="77777777" w:rsidTr="00A310D9">
        <w:trPr>
          <w:trHeight w:val="382"/>
        </w:trPr>
        <w:tc>
          <w:tcPr>
            <w:tcW w:w="1701" w:type="dxa"/>
            <w:vMerge/>
            <w:vAlign w:val="center"/>
          </w:tcPr>
          <w:p w14:paraId="73B278DD" w14:textId="77777777" w:rsidR="0027263A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0D39DEA" w14:textId="6D615FB0" w:rsidR="0027263A" w:rsidRDefault="0027263A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idgets</w:t>
            </w:r>
          </w:p>
        </w:tc>
        <w:tc>
          <w:tcPr>
            <w:tcW w:w="1559" w:type="dxa"/>
            <w:vMerge/>
            <w:vAlign w:val="center"/>
          </w:tcPr>
          <w:p w14:paraId="715DD593" w14:textId="77777777" w:rsidR="0027263A" w:rsidRDefault="0027263A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37D751C1" w14:textId="3A890E6D" w:rsidR="0027263A" w:rsidRPr="00BC6553" w:rsidRDefault="00C80F32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idgets</w:t>
            </w:r>
          </w:p>
        </w:tc>
      </w:tr>
    </w:tbl>
    <w:p w14:paraId="67511E1F" w14:textId="77777777" w:rsidR="008A0146" w:rsidRPr="00F6258E" w:rsidRDefault="008A0146" w:rsidP="008A0146">
      <w:pPr>
        <w:rPr>
          <w:rStyle w:val="af0"/>
          <w:rFonts w:ascii="Tahoma" w:hAnsi="Tahoma" w:cs="Tahoma"/>
          <w:color w:val="auto"/>
          <w:lang w:eastAsia="ja-JP"/>
        </w:rPr>
      </w:pPr>
    </w:p>
    <w:p w14:paraId="2DFD74C3" w14:textId="31498AE9" w:rsidR="008A0146" w:rsidRDefault="008A0146" w:rsidP="00767017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Check if The </w:t>
      </w:r>
      <w:r w:rsidR="004E02C0">
        <w:rPr>
          <w:rStyle w:val="af0"/>
          <w:rFonts w:ascii="Tahoma" w:hAnsi="Tahoma" w:cs="Tahoma"/>
          <w:color w:val="auto"/>
          <w:lang w:eastAsia="ja-JP"/>
        </w:rPr>
        <w:t>Page</w:t>
      </w:r>
      <w:r>
        <w:rPr>
          <w:rStyle w:val="af0"/>
          <w:rFonts w:ascii="Tahoma" w:hAnsi="Tahoma" w:cs="Tahoma"/>
          <w:color w:val="auto"/>
          <w:lang w:eastAsia="ja-JP"/>
        </w:rPr>
        <w:t xml:space="preserve"> Data Exists</w:t>
      </w:r>
    </w:p>
    <w:p w14:paraId="3BE7E862" w14:textId="3CB82804" w:rsidR="00980292" w:rsidRPr="00F75C84" w:rsidRDefault="00980292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8D4889">
        <w:rPr>
          <w:rFonts w:ascii="Tahoma" w:hAnsi="Tahoma" w:cs="Tahoma"/>
          <w:sz w:val="20"/>
          <w:szCs w:val="20"/>
          <w:lang w:eastAsia="ja-JP" w:bidi="th-TH"/>
        </w:rPr>
        <w:t>Page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</w:t>
      </w:r>
      <w:r w:rsidR="00FF7E61">
        <w:rPr>
          <w:rFonts w:ascii="Tahoma" w:hAnsi="Tahoma" w:cs="Tahoma"/>
          <w:sz w:val="20"/>
          <w:szCs w:val="20"/>
          <w:lang w:eastAsia="ja-JP" w:bidi="th-TH"/>
        </w:rPr>
        <w:t>page data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information.</w:t>
      </w:r>
    </w:p>
    <w:p w14:paraId="4ACAC3E1" w14:textId="77777777" w:rsidR="00980292" w:rsidRDefault="00980292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80292" w:rsidRPr="0031791A" w14:paraId="5B51CED5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FC97C22" w14:textId="77777777" w:rsidR="00980292" w:rsidRPr="0031791A" w:rsidRDefault="0098029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FAC05AF" w14:textId="77777777" w:rsidR="00980292" w:rsidRPr="0031791A" w:rsidRDefault="0098029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562E28B" w14:textId="77777777" w:rsidR="00980292" w:rsidRPr="0031791A" w:rsidRDefault="0098029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D99AB6B" w14:textId="77777777" w:rsidR="00980292" w:rsidRPr="001E796D" w:rsidRDefault="0098029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80292" w:rsidRPr="00D7306D" w14:paraId="569170A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C78AC99" w14:textId="30EF6361" w:rsidR="00980292" w:rsidRPr="00BC6553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</w:t>
            </w:r>
            <w:r w:rsidR="0098029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DataId</w:t>
            </w:r>
          </w:p>
        </w:tc>
        <w:tc>
          <w:tcPr>
            <w:tcW w:w="1275" w:type="dxa"/>
            <w:vAlign w:val="center"/>
          </w:tcPr>
          <w:p w14:paraId="6C826702" w14:textId="77777777" w:rsidR="00980292" w:rsidRPr="00BC6553" w:rsidRDefault="0098029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1B6BAA0" w14:textId="71BBCD45" w:rsidR="00980292" w:rsidRPr="00BC6553" w:rsidRDefault="0098029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8D488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DataId</w:t>
            </w:r>
          </w:p>
        </w:tc>
        <w:tc>
          <w:tcPr>
            <w:tcW w:w="3118" w:type="dxa"/>
            <w:vAlign w:val="center"/>
          </w:tcPr>
          <w:p w14:paraId="3A22728D" w14:textId="77777777" w:rsidR="00980292" w:rsidRPr="00BC6553" w:rsidRDefault="0098029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09033ED4" w14:textId="77777777" w:rsidR="00980292" w:rsidRDefault="00980292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C8DFAAB" w14:textId="77777777" w:rsidR="00980292" w:rsidRDefault="00980292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DD6600A" w14:textId="77777777" w:rsidR="00980292" w:rsidRDefault="00980292" w:rsidP="008D488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CBED37D" w14:textId="77777777" w:rsidR="008D4889" w:rsidRPr="00F75C84" w:rsidRDefault="008D4889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by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information.</w:t>
      </w:r>
    </w:p>
    <w:p w14:paraId="4FC45354" w14:textId="77777777" w:rsidR="008D4889" w:rsidRDefault="008D4889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D4889" w:rsidRPr="0031791A" w14:paraId="20CF3B71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9BD8D17" w14:textId="77777777" w:rsidR="008D4889" w:rsidRPr="0031791A" w:rsidRDefault="008D488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7DA8173" w14:textId="77777777" w:rsidR="008D4889" w:rsidRPr="0031791A" w:rsidRDefault="008D488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4A4E74D" w14:textId="77777777" w:rsidR="008D4889" w:rsidRPr="0031791A" w:rsidRDefault="008D488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54A5C99" w14:textId="77777777" w:rsidR="008D4889" w:rsidRPr="001E796D" w:rsidRDefault="008D488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D4889" w:rsidRPr="00D7306D" w14:paraId="0917D6FB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9281A11" w14:textId="77777777" w:rsidR="008D4889" w:rsidRPr="00BC6553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227CEAF9" w14:textId="77777777" w:rsidR="008D4889" w:rsidRPr="00BC6553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D4F2268" w14:textId="76D63F29" w:rsidR="008D4889" w:rsidRPr="00BC6553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received above</w:t>
            </w:r>
          </w:p>
        </w:tc>
        <w:tc>
          <w:tcPr>
            <w:tcW w:w="3118" w:type="dxa"/>
            <w:vAlign w:val="center"/>
          </w:tcPr>
          <w:p w14:paraId="4FE7C25A" w14:textId="77777777" w:rsidR="008D4889" w:rsidRPr="00BC6553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D4889" w:rsidRPr="00D7306D" w14:paraId="0C4B83A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29F1E51" w14:textId="77777777" w:rsidR="008D4889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5D5B0009" w14:textId="77777777" w:rsidR="008D4889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71D47CB" w14:textId="77777777" w:rsidR="008D4889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0957E727" w14:textId="77777777" w:rsidR="008D4889" w:rsidRPr="00BC6553" w:rsidRDefault="008D488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4807931C" w14:textId="77777777" w:rsidR="008D4889" w:rsidRDefault="008D4889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5A37E66" w14:textId="77777777" w:rsidR="008D4889" w:rsidRDefault="008D4889" w:rsidP="008D488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C34F81B" w14:textId="77777777" w:rsidR="008D4889" w:rsidRDefault="008D4889" w:rsidP="008D488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6D187308" w14:textId="77777777" w:rsidR="0092194C" w:rsidRDefault="0092194C" w:rsidP="0092194C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project status not equal to “Draft”, return the following error response result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2194C" w:rsidRPr="0031791A" w14:paraId="184B4FBF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E01FCF4" w14:textId="77777777" w:rsidR="0092194C" w:rsidRPr="0031791A" w:rsidRDefault="0092194C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D521102" w14:textId="77777777" w:rsidR="0092194C" w:rsidRPr="0031791A" w:rsidRDefault="0092194C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0633094" w14:textId="77777777" w:rsidR="0092194C" w:rsidRPr="00546CE1" w:rsidRDefault="0092194C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2194C" w:rsidRPr="00D7306D" w14:paraId="55B0C0EF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1C3F0BC9" w14:textId="77777777" w:rsidR="0092194C" w:rsidRPr="00BC6553" w:rsidRDefault="0092194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39B3D6BE" w14:textId="77777777" w:rsidR="0092194C" w:rsidRPr="00BC6553" w:rsidRDefault="0092194C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946" w:type="dxa"/>
            <w:vAlign w:val="center"/>
          </w:tcPr>
          <w:p w14:paraId="4341FDC2" w14:textId="77777777" w:rsidR="0092194C" w:rsidRPr="00BC6553" w:rsidRDefault="0092194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8E67945" w14:textId="77777777" w:rsidR="0092194C" w:rsidRDefault="0092194C" w:rsidP="0092194C">
      <w:pPr>
        <w:rPr>
          <w:rFonts w:ascii="Tahoma" w:hAnsi="Tahoma" w:cs="Tahoma"/>
          <w:sz w:val="20"/>
          <w:szCs w:val="20"/>
          <w:lang w:bidi="th-TH"/>
        </w:rPr>
      </w:pPr>
    </w:p>
    <w:p w14:paraId="7EADB173" w14:textId="2802E53C" w:rsidR="008A0146" w:rsidRDefault="00A07CB3" w:rsidP="00767017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Page</w:t>
      </w:r>
      <w:r w:rsidR="008A0146">
        <w:rPr>
          <w:rStyle w:val="af0"/>
          <w:rFonts w:ascii="Tahoma" w:hAnsi="Tahoma" w:cs="Tahoma"/>
          <w:color w:val="auto"/>
          <w:lang w:eastAsia="ja-JP"/>
        </w:rPr>
        <w:t xml:space="preserve"> Data</w:t>
      </w:r>
      <w:r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  <w:r w:rsidR="008A0146">
        <w:rPr>
          <w:rStyle w:val="af0"/>
          <w:rFonts w:ascii="Tahoma" w:hAnsi="Tahoma" w:cs="Tahoma"/>
          <w:color w:val="auto"/>
          <w:lang w:eastAsia="ja-JP"/>
        </w:rPr>
        <w:t xml:space="preserve"> </w:t>
      </w:r>
    </w:p>
    <w:p w14:paraId="496AE573" w14:textId="2DCC89D2" w:rsidR="00FF7E61" w:rsidRPr="00F75C84" w:rsidRDefault="00FF7E61" w:rsidP="00FF7E6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Page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page data information.</w:t>
      </w:r>
    </w:p>
    <w:p w14:paraId="24F1517C" w14:textId="77777777" w:rsidR="00FF7E61" w:rsidRDefault="00FF7E61" w:rsidP="00FF7E6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FF7E61" w:rsidRPr="0031791A" w14:paraId="5FE642B6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8CFBA51" w14:textId="77777777" w:rsidR="00FF7E61" w:rsidRPr="0031791A" w:rsidRDefault="00FF7E6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42B9F13" w14:textId="77777777" w:rsidR="00FF7E61" w:rsidRPr="0031791A" w:rsidRDefault="00FF7E6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8827A17" w14:textId="77777777" w:rsidR="00FF7E61" w:rsidRPr="0031791A" w:rsidRDefault="00FF7E6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0928433" w14:textId="77777777" w:rsidR="00FF7E61" w:rsidRPr="001E796D" w:rsidRDefault="00FF7E6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F7E61" w:rsidRPr="00D7306D" w14:paraId="1D86A58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F9A2413" w14:textId="77777777" w:rsidR="00FF7E61" w:rsidRPr="00BC6553" w:rsidRDefault="00FF7E6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275" w:type="dxa"/>
            <w:vAlign w:val="center"/>
          </w:tcPr>
          <w:p w14:paraId="7766AC37" w14:textId="77777777" w:rsidR="00FF7E61" w:rsidRPr="00BC6553" w:rsidRDefault="00FF7E6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8E9A67A" w14:textId="77777777" w:rsidR="00FF7E61" w:rsidRPr="00BC6553" w:rsidRDefault="00FF7E6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pageDataId</w:t>
            </w:r>
          </w:p>
        </w:tc>
        <w:tc>
          <w:tcPr>
            <w:tcW w:w="3118" w:type="dxa"/>
            <w:vAlign w:val="center"/>
          </w:tcPr>
          <w:p w14:paraId="76A470C1" w14:textId="77777777" w:rsidR="00FF7E61" w:rsidRPr="00BC6553" w:rsidRDefault="00FF7E6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FF7E61" w:rsidRPr="00D7306D" w14:paraId="6C97477B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93419E8" w14:textId="23BD49A2" w:rsidR="00FF7E61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ageName</w:t>
            </w:r>
          </w:p>
        </w:tc>
        <w:tc>
          <w:tcPr>
            <w:tcW w:w="1275" w:type="dxa"/>
            <w:vAlign w:val="center"/>
          </w:tcPr>
          <w:p w14:paraId="1ED2BA9E" w14:textId="5775AEAA" w:rsidR="00FF7E61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828" w:type="dxa"/>
            <w:vAlign w:val="center"/>
          </w:tcPr>
          <w:p w14:paraId="154DF101" w14:textId="1F1F3D63" w:rsidR="00FF7E61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pageName</w:t>
            </w:r>
          </w:p>
        </w:tc>
        <w:tc>
          <w:tcPr>
            <w:tcW w:w="3118" w:type="dxa"/>
            <w:vAlign w:val="center"/>
          </w:tcPr>
          <w:p w14:paraId="6A237047" w14:textId="77777777" w:rsidR="00FF7E61" w:rsidRDefault="00FF7E6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53DDA" w:rsidRPr="00D7306D" w14:paraId="2355F78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0A85C44" w14:textId="69B5013F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  <w:tc>
          <w:tcPr>
            <w:tcW w:w="1275" w:type="dxa"/>
            <w:vAlign w:val="center"/>
          </w:tcPr>
          <w:p w14:paraId="75E8660E" w14:textId="64259047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FA0209E" w14:textId="43D5D7C9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pageConfig if have</w:t>
            </w:r>
          </w:p>
        </w:tc>
        <w:tc>
          <w:tcPr>
            <w:tcW w:w="3118" w:type="dxa"/>
            <w:vAlign w:val="center"/>
          </w:tcPr>
          <w:p w14:paraId="6D103F36" w14:textId="77777777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53DDA" w:rsidRPr="00D7306D" w14:paraId="11BD129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C386B83" w14:textId="3E7F2186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idgets</w:t>
            </w:r>
          </w:p>
        </w:tc>
        <w:tc>
          <w:tcPr>
            <w:tcW w:w="1275" w:type="dxa"/>
            <w:vAlign w:val="center"/>
          </w:tcPr>
          <w:p w14:paraId="5B816165" w14:textId="5388535B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D82539C" w14:textId="6BAE392F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widgets if have</w:t>
            </w:r>
          </w:p>
        </w:tc>
        <w:tc>
          <w:tcPr>
            <w:tcW w:w="3118" w:type="dxa"/>
            <w:vAlign w:val="center"/>
          </w:tcPr>
          <w:p w14:paraId="5BCE3B12" w14:textId="77777777" w:rsidR="00053DDA" w:rsidRDefault="00053DD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1893157" w14:textId="77777777" w:rsidR="00FF7E61" w:rsidRDefault="00FF7E61" w:rsidP="00FF7E6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736B5C4" w14:textId="5E247CA9" w:rsidR="00FF7E61" w:rsidRDefault="00FF7E61" w:rsidP="00FF7E6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8CF3B8F" w14:textId="77777777" w:rsidR="00D31445" w:rsidRDefault="00D31445" w:rsidP="00FF7E6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78C9A7B" w14:textId="77777777" w:rsidR="00D31445" w:rsidRDefault="00D31445" w:rsidP="00D31445">
      <w:pPr>
        <w:pStyle w:val="ab"/>
        <w:numPr>
          <w:ilvl w:val="0"/>
          <w:numId w:val="2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Project Last Updated</w:t>
      </w:r>
    </w:p>
    <w:p w14:paraId="380F1968" w14:textId="77777777" w:rsidR="00D31445" w:rsidRPr="00F75C84" w:rsidRDefault="00D31445" w:rsidP="00D3144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Project Last Updated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project information.</w:t>
      </w:r>
    </w:p>
    <w:p w14:paraId="364E7184" w14:textId="77777777" w:rsidR="00D31445" w:rsidRDefault="00D31445" w:rsidP="00D3144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31445" w:rsidRPr="0031791A" w14:paraId="0F33AED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A659A69" w14:textId="77777777" w:rsidR="00D31445" w:rsidRPr="0031791A" w:rsidRDefault="00D3144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6E19699" w14:textId="77777777" w:rsidR="00D31445" w:rsidRPr="0031791A" w:rsidRDefault="00D3144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75B2727" w14:textId="77777777" w:rsidR="00D31445" w:rsidRPr="0031791A" w:rsidRDefault="00D3144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EF9C627" w14:textId="77777777" w:rsidR="00D31445" w:rsidRPr="001E796D" w:rsidRDefault="00D3144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31445" w:rsidRPr="00D7306D" w14:paraId="1C1C4E6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CC764CB" w14:textId="77777777" w:rsidR="00D31445" w:rsidRPr="00BC6553" w:rsidRDefault="00D3144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18728ECC" w14:textId="77777777" w:rsidR="00D31445" w:rsidRPr="00BC6553" w:rsidRDefault="00D3144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DDCF3C9" w14:textId="77777777" w:rsidR="00D31445" w:rsidRPr="00BC6553" w:rsidRDefault="00D3144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received above</w:t>
            </w:r>
          </w:p>
        </w:tc>
        <w:tc>
          <w:tcPr>
            <w:tcW w:w="3118" w:type="dxa"/>
            <w:vAlign w:val="center"/>
          </w:tcPr>
          <w:p w14:paraId="20815165" w14:textId="77777777" w:rsidR="00D31445" w:rsidRPr="00BC6553" w:rsidRDefault="00D3144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04F8C6E6" w14:textId="77777777" w:rsidR="00D31445" w:rsidRDefault="00D31445" w:rsidP="00D31445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56F3143C" w14:textId="465C21DB" w:rsidR="00D31445" w:rsidRDefault="00D31445" w:rsidP="00D3144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78BA327" w14:textId="77777777" w:rsidR="00D31445" w:rsidRDefault="00D31445" w:rsidP="00D3144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BE48B70" w14:textId="77777777" w:rsidR="008A0146" w:rsidRDefault="008A0146" w:rsidP="00767017">
      <w:pPr>
        <w:pStyle w:val="ab"/>
        <w:numPr>
          <w:ilvl w:val="0"/>
          <w:numId w:val="28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FBD7137" w14:textId="77777777" w:rsidR="008A0146" w:rsidRDefault="008A0146" w:rsidP="00AA6737">
      <w:pPr>
        <w:rPr>
          <w:rStyle w:val="af0"/>
          <w:rFonts w:ascii="Tahoma" w:hAnsi="Tahoma" w:cs="Tahoma"/>
          <w:color w:val="auto"/>
        </w:rPr>
      </w:pPr>
    </w:p>
    <w:p w14:paraId="7A44C67D" w14:textId="77777777" w:rsidR="00AA6737" w:rsidRPr="004D476C" w:rsidRDefault="00AA6737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1" w:name="_Toc49966729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1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AA6737" w:rsidRPr="000253E8" w14:paraId="385D3C1D" w14:textId="77777777" w:rsidTr="00997308">
        <w:tc>
          <w:tcPr>
            <w:tcW w:w="2523" w:type="dxa"/>
          </w:tcPr>
          <w:p w14:paraId="3B7F9947" w14:textId="77777777" w:rsidR="00AA6737" w:rsidRPr="000253E8" w:rsidRDefault="00AA673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92819FA" w14:textId="77777777" w:rsidR="00AA6737" w:rsidRPr="000253E8" w:rsidRDefault="00AA6737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027955DB" w14:textId="77777777" w:rsidR="00AA6737" w:rsidRPr="000253E8" w:rsidRDefault="00AA6737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3DF515C" w14:textId="77777777" w:rsidR="00AA6737" w:rsidRPr="000253E8" w:rsidRDefault="00AA6737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940DCA4" w14:textId="77777777" w:rsidR="00AA6737" w:rsidRPr="000253E8" w:rsidRDefault="00AA673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A6737" w:rsidRPr="004A49C9" w14:paraId="17D6FBF7" w14:textId="77777777" w:rsidTr="00997308">
        <w:tc>
          <w:tcPr>
            <w:tcW w:w="2523" w:type="dxa"/>
          </w:tcPr>
          <w:p w14:paraId="6BD7E622" w14:textId="77777777" w:rsidR="00AA6737" w:rsidRPr="004A49C9" w:rsidRDefault="00AA6737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4A49458" w14:textId="77777777" w:rsidR="00AA6737" w:rsidRPr="004A49C9" w:rsidRDefault="00AA6737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8DBE6AF" w14:textId="77777777" w:rsidR="00AA6737" w:rsidRPr="004A49C9" w:rsidRDefault="00AA6737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72DA4F0" w14:textId="77777777" w:rsidR="00AA6737" w:rsidRPr="004A49C9" w:rsidRDefault="00AA6737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D1D4B19" w14:textId="77777777" w:rsidR="00AA6737" w:rsidRPr="00E2590C" w:rsidRDefault="00AA6737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D8CEC34" w14:textId="77777777" w:rsidR="00AA6737" w:rsidRPr="00C17224" w:rsidRDefault="00AA6737" w:rsidP="00AA6737"/>
    <w:p w14:paraId="70A35967" w14:textId="13CC27DC" w:rsidR="00AA6737" w:rsidRPr="001D7177" w:rsidRDefault="00AA6737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2" w:name="_Toc49966730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12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1D7177" w:rsidRPr="0031791A" w14:paraId="720FD8F2" w14:textId="77777777" w:rsidTr="00997308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834D509" w14:textId="77777777" w:rsidR="001D7177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DDD8486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631E2BE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2D47999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C49D60C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7A560C1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E7D9026" w14:textId="77777777" w:rsidR="001D7177" w:rsidRPr="00546CE1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D7177" w:rsidRPr="00D7306D" w14:paraId="6BCD4EC7" w14:textId="77777777" w:rsidTr="00997308">
        <w:trPr>
          <w:trHeight w:val="432"/>
        </w:trPr>
        <w:tc>
          <w:tcPr>
            <w:tcW w:w="1559" w:type="dxa"/>
            <w:vAlign w:val="center"/>
          </w:tcPr>
          <w:p w14:paraId="65029F44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pageName</w:t>
            </w:r>
          </w:p>
        </w:tc>
        <w:tc>
          <w:tcPr>
            <w:tcW w:w="1134" w:type="dxa"/>
            <w:vAlign w:val="center"/>
          </w:tcPr>
          <w:p w14:paraId="30A4EE83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25EE644" w14:textId="77777777" w:rsidR="001D7177" w:rsidRPr="00BC6553" w:rsidRDefault="001D717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DB48DE7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B4B089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8E5348A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C1D5185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name</w:t>
            </w:r>
          </w:p>
        </w:tc>
      </w:tr>
      <w:tr w:rsidR="001D7177" w:rsidRPr="00D7306D" w14:paraId="3DF5F170" w14:textId="77777777" w:rsidTr="00997308">
        <w:trPr>
          <w:trHeight w:val="432"/>
        </w:trPr>
        <w:tc>
          <w:tcPr>
            <w:tcW w:w="1559" w:type="dxa"/>
            <w:vAlign w:val="center"/>
          </w:tcPr>
          <w:p w14:paraId="3E5424F9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ageConfig</w:t>
            </w:r>
          </w:p>
        </w:tc>
        <w:tc>
          <w:tcPr>
            <w:tcW w:w="1134" w:type="dxa"/>
            <w:vAlign w:val="center"/>
          </w:tcPr>
          <w:p w14:paraId="3D1B47E3" w14:textId="1568E4F4" w:rsidR="001D7177" w:rsidRDefault="001E752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5AA1AABA" w14:textId="77777777" w:rsidR="001D7177" w:rsidRDefault="001D717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071F848E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2CED09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98E6DFA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81DE563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D7177" w:rsidRPr="00D7306D" w14:paraId="18D48D4D" w14:textId="77777777" w:rsidTr="00997308">
        <w:trPr>
          <w:trHeight w:val="432"/>
        </w:trPr>
        <w:tc>
          <w:tcPr>
            <w:tcW w:w="1559" w:type="dxa"/>
            <w:vAlign w:val="center"/>
          </w:tcPr>
          <w:p w14:paraId="1F3C33CD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1134" w:type="dxa"/>
            <w:vAlign w:val="center"/>
          </w:tcPr>
          <w:p w14:paraId="639BF857" w14:textId="4C173649" w:rsidR="001D7177" w:rsidRDefault="001E752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71931CA3" w14:textId="6DCAC29C" w:rsidR="001D7177" w:rsidRDefault="0079094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33BE7CCC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C66106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E84DE86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A598F20" w14:textId="77777777" w:rsidR="001D7177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ED7646F" w14:textId="77777777" w:rsidR="001D7177" w:rsidRDefault="001D7177" w:rsidP="00AA6737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5A9C405" w14:textId="77777777" w:rsidR="00AA6737" w:rsidRPr="004D476C" w:rsidRDefault="00AA6737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3" w:name="_Toc49966731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1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AA6737" w:rsidRPr="000253E8" w14:paraId="4E6C8052" w14:textId="77777777" w:rsidTr="00AE0D4D">
        <w:trPr>
          <w:trHeight w:val="379"/>
        </w:trPr>
        <w:tc>
          <w:tcPr>
            <w:tcW w:w="1843" w:type="dxa"/>
          </w:tcPr>
          <w:p w14:paraId="1CD1DA8C" w14:textId="77777777" w:rsidR="00AA6737" w:rsidRPr="000253E8" w:rsidRDefault="00AA673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9B9E176" w14:textId="77777777" w:rsidR="00AA6737" w:rsidRPr="000253E8" w:rsidRDefault="00AA6737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2B0B32FA" w14:textId="77777777" w:rsidR="00AA6737" w:rsidRPr="000253E8" w:rsidRDefault="00AA6737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67AF62C1" w14:textId="77777777" w:rsidR="00AA6737" w:rsidRPr="000253E8" w:rsidRDefault="00AA6737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A6737" w:rsidRPr="004A49C9" w14:paraId="6690E17A" w14:textId="77777777" w:rsidTr="00AE0D4D">
        <w:tc>
          <w:tcPr>
            <w:tcW w:w="1843" w:type="dxa"/>
          </w:tcPr>
          <w:p w14:paraId="3383AD72" w14:textId="77777777" w:rsidR="00AA6737" w:rsidRPr="004A49C9" w:rsidRDefault="00AA6737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DA1B838" w14:textId="77777777" w:rsidR="00AA6737" w:rsidRPr="004A49C9" w:rsidRDefault="00AA6737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02512F7" w14:textId="77777777" w:rsidR="00AA6737" w:rsidRPr="004A49C9" w:rsidRDefault="00AA6737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4955404F" w14:textId="77777777" w:rsidR="00AA6737" w:rsidRPr="00E2590C" w:rsidRDefault="00AA6737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E183091" w14:textId="77777777" w:rsidR="00AA6737" w:rsidRPr="00743128" w:rsidRDefault="00AA6737" w:rsidP="00AA6737"/>
    <w:p w14:paraId="710C0975" w14:textId="77777777" w:rsidR="00AA6737" w:rsidRPr="008616D0" w:rsidRDefault="00AA6737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4" w:name="_Toc49966732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1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1D7177" w:rsidRPr="0031791A" w14:paraId="4430F992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26D7A9E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D05E273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5CD5AEC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2260766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7F68A9A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83018C7" w14:textId="77777777" w:rsidR="001D7177" w:rsidRPr="0031791A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833542C" w14:textId="77777777" w:rsidR="001D7177" w:rsidRPr="00546CE1" w:rsidRDefault="001D717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D7177" w:rsidRPr="00D7306D" w14:paraId="65BF4804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25E32ADC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16F00514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10FF8ADD" w14:textId="77777777" w:rsidR="001D7177" w:rsidRPr="00BC6553" w:rsidRDefault="001D717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67EF569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998EAB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1030194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603ADE" w14:textId="77777777" w:rsidR="001D7177" w:rsidRPr="00BC6553" w:rsidRDefault="001D717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29EACF7" w14:textId="77777777" w:rsidR="00286F1F" w:rsidRDefault="00286F1F" w:rsidP="00286F1F"/>
    <w:p w14:paraId="7C5E7511" w14:textId="77777777" w:rsidR="00286F1F" w:rsidRPr="008616D0" w:rsidRDefault="00286F1F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5" w:name="_Toc49966733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1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286F1F" w:rsidRPr="0031791A" w14:paraId="39805735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EBDF83F" w14:textId="671214A1" w:rsidR="00286F1F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8E97874" w14:textId="77777777" w:rsidR="00286F1F" w:rsidRPr="0031791A" w:rsidRDefault="00286F1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FBEE5BC" w14:textId="77777777" w:rsidR="00286F1F" w:rsidRPr="00546CE1" w:rsidRDefault="00286F1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286F1F" w:rsidRPr="00D7306D" w14:paraId="7AF87933" w14:textId="77777777" w:rsidTr="00AE0D4D">
        <w:trPr>
          <w:trHeight w:val="308"/>
        </w:trPr>
        <w:tc>
          <w:tcPr>
            <w:tcW w:w="1559" w:type="dxa"/>
            <w:vAlign w:val="center"/>
          </w:tcPr>
          <w:p w14:paraId="0B9E540A" w14:textId="77777777" w:rsidR="00286F1F" w:rsidRPr="00BC6553" w:rsidRDefault="00286F1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40AB78F" w14:textId="77777777" w:rsidR="00286F1F" w:rsidRPr="00BC6553" w:rsidRDefault="00286F1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3A30BE12" w14:textId="77777777" w:rsidR="00286F1F" w:rsidRPr="00BC6553" w:rsidRDefault="00286F1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0A373A" w:rsidRPr="00D7306D" w14:paraId="33724C19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E7209AA" w14:textId="77777777" w:rsidR="000A373A" w:rsidRDefault="000A373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7E9B3F3" w14:textId="6CEDCCBD" w:rsidR="000A373A" w:rsidRDefault="00CB64B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4BA9280D" w14:textId="77777777" w:rsidR="000A373A" w:rsidRDefault="000A373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0A373A" w:rsidRPr="00D7306D" w14:paraId="0DB23791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42DE1899" w14:textId="77777777" w:rsidR="000A373A" w:rsidRDefault="000A373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D62844A" w14:textId="4D967C60" w:rsidR="000A373A" w:rsidRDefault="00CB64BD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</w:t>
            </w:r>
            <w:r w:rsidR="00396A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804" w:type="dxa"/>
            <w:vAlign w:val="center"/>
          </w:tcPr>
          <w:p w14:paraId="2779FB80" w14:textId="77777777" w:rsidR="000A373A" w:rsidRDefault="000A373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843A93" w:rsidRPr="00D7306D" w14:paraId="53B6AA97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6CB6CBA2" w14:textId="54042C8B" w:rsidR="00843A93" w:rsidRDefault="00843A9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BAF0561" w14:textId="6129FFB2" w:rsidR="00843A93" w:rsidRDefault="00843A9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404004</w:t>
            </w:r>
          </w:p>
        </w:tc>
        <w:tc>
          <w:tcPr>
            <w:tcW w:w="6804" w:type="dxa"/>
            <w:vAlign w:val="center"/>
          </w:tcPr>
          <w:p w14:paraId="446E3A12" w14:textId="52BC2DF9" w:rsidR="00843A93" w:rsidRDefault="00843A9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 not found</w:t>
            </w:r>
          </w:p>
        </w:tc>
      </w:tr>
      <w:tr w:rsidR="000A373A" w:rsidRPr="00D7306D" w14:paraId="555A03E8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90A75E5" w14:textId="0993F00B" w:rsidR="000A373A" w:rsidRDefault="000A373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396A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715978DA" w14:textId="38D31354" w:rsidR="000A373A" w:rsidRDefault="00396A50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E404007</w:t>
            </w:r>
          </w:p>
        </w:tc>
        <w:tc>
          <w:tcPr>
            <w:tcW w:w="6804" w:type="dxa"/>
            <w:vAlign w:val="center"/>
          </w:tcPr>
          <w:p w14:paraId="107E38E9" w14:textId="478AFDD9" w:rsidR="000A373A" w:rsidRDefault="00843A93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data not found</w:t>
            </w:r>
          </w:p>
        </w:tc>
      </w:tr>
      <w:tr w:rsidR="00EA67BB" w:rsidRPr="00D7306D" w14:paraId="60C3F69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068FDEB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6E1EFB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4B64D6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09E541E6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8D77244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C47871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F17AA1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72BD2B5" w14:textId="08FCC2CC" w:rsidR="002E3DC6" w:rsidRDefault="002E3DC6" w:rsidP="002E3DC6"/>
    <w:p w14:paraId="63C9B9D0" w14:textId="77777777" w:rsidR="00E81266" w:rsidRDefault="00E81266" w:rsidP="002E3DC6"/>
    <w:p w14:paraId="073F24E0" w14:textId="7E8C63E5" w:rsidR="002E3DC6" w:rsidRDefault="002E3DC6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16" w:name="_Delete_Page_Data"/>
      <w:bookmarkStart w:id="317" w:name="_Toc49966734"/>
      <w:bookmarkEnd w:id="316"/>
      <w:r>
        <w:rPr>
          <w:rFonts w:ascii="Tahoma" w:hAnsi="Tahoma" w:cs="Tahoma"/>
          <w:b/>
          <w:bCs/>
          <w:color w:val="auto"/>
          <w:sz w:val="28"/>
          <w:szCs w:val="28"/>
        </w:rPr>
        <w:t>Delete Page Data API</w:t>
      </w:r>
      <w:bookmarkEnd w:id="317"/>
    </w:p>
    <w:p w14:paraId="1C7664EB" w14:textId="77777777" w:rsidR="002E3DC6" w:rsidRPr="008A6B90" w:rsidRDefault="002E3DC6" w:rsidP="002E3DC6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2E3DC6" w:rsidRPr="00554C13" w14:paraId="6093B880" w14:textId="77777777" w:rsidTr="00AE0D4D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50A400D" w14:textId="77777777" w:rsidR="002E3DC6" w:rsidRPr="00554C13" w:rsidRDefault="002E3DC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547DA6F" w14:textId="206FD811" w:rsidR="002E3DC6" w:rsidRPr="00554C13" w:rsidRDefault="00BD7ADE" w:rsidP="00E66E31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Delete</w:t>
            </w:r>
            <w:r w:rsidR="002E3DC6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Page Data API</w:t>
            </w:r>
          </w:p>
        </w:tc>
      </w:tr>
      <w:tr w:rsidR="002E3DC6" w:rsidRPr="00554C13" w14:paraId="5328184B" w14:textId="77777777" w:rsidTr="00AE0D4D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E1A0129" w14:textId="77777777" w:rsidR="002E3DC6" w:rsidRPr="00554C13" w:rsidRDefault="002E3DC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6AB42A1" w14:textId="77777777" w:rsidR="002E3DC6" w:rsidRPr="008F2A18" w:rsidRDefault="002E3DC6" w:rsidP="00E66E31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/vms/v1/pagedata/{pageDataId}</w:t>
            </w:r>
          </w:p>
        </w:tc>
      </w:tr>
      <w:tr w:rsidR="002E3DC6" w:rsidRPr="00554C13" w14:paraId="2D290292" w14:textId="77777777" w:rsidTr="00AE0D4D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438CE1C" w14:textId="77777777" w:rsidR="002E3DC6" w:rsidRPr="00546CE1" w:rsidRDefault="002E3DC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247F258" w14:textId="5333DFBB" w:rsidR="002E3DC6" w:rsidRDefault="00596022" w:rsidP="00E66E31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D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ELETE</w:t>
            </w:r>
          </w:p>
        </w:tc>
      </w:tr>
      <w:tr w:rsidR="002E3DC6" w:rsidRPr="00554C13" w14:paraId="67CA6E96" w14:textId="77777777" w:rsidTr="00AE0D4D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9546466" w14:textId="77777777" w:rsidR="002E3DC6" w:rsidRPr="00554C13" w:rsidRDefault="002E3DC6" w:rsidP="00E66E31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59C49DC" w14:textId="6BC72AC3" w:rsidR="002E3DC6" w:rsidRPr="008F2A18" w:rsidRDefault="002E3DC6" w:rsidP="00E66E3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2CB45FD0" w14:textId="77777777" w:rsidR="00707406" w:rsidRDefault="00707406" w:rsidP="00707406">
      <w:pPr>
        <w:rPr>
          <w:rStyle w:val="af0"/>
          <w:rFonts w:ascii="Tahoma" w:hAnsi="Tahoma" w:cs="Tahoma"/>
          <w:color w:val="auto"/>
        </w:rPr>
      </w:pPr>
    </w:p>
    <w:p w14:paraId="1ECC6D34" w14:textId="77777777" w:rsidR="00707406" w:rsidRPr="004D476C" w:rsidRDefault="00707406" w:rsidP="00D5317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8" w:name="_Toc49966735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18"/>
    </w:p>
    <w:p w14:paraId="2386380A" w14:textId="59A630A6" w:rsidR="00707406" w:rsidRPr="008F2A18" w:rsidRDefault="00707406" w:rsidP="0070740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Delete page data.</w:t>
      </w:r>
    </w:p>
    <w:p w14:paraId="6F208A6F" w14:textId="77777777" w:rsidR="00707406" w:rsidRPr="00B45296" w:rsidRDefault="00707406" w:rsidP="00767017">
      <w:pPr>
        <w:pStyle w:val="ab"/>
        <w:numPr>
          <w:ilvl w:val="0"/>
          <w:numId w:val="2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707406" w:rsidRPr="0031791A" w14:paraId="35FCFC21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E6BA402" w14:textId="2A0F465B" w:rsidR="0070740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27FB8EC" w14:textId="77777777" w:rsidR="00707406" w:rsidRPr="0031791A" w:rsidRDefault="0070740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8E5E131" w14:textId="77777777" w:rsidR="00707406" w:rsidRPr="00546CE1" w:rsidRDefault="0070740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07406" w:rsidRPr="00D7306D" w14:paraId="276E8D02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456143F9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F7973F6" w14:textId="6C898E83" w:rsidR="00707406" w:rsidRPr="00BC6553" w:rsidRDefault="002218F1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3162694D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7245DFE" w14:textId="77777777" w:rsidR="00707406" w:rsidRDefault="00707406" w:rsidP="00707406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2936B211" w14:textId="77777777" w:rsidR="00707406" w:rsidRPr="00F00294" w:rsidRDefault="00707406" w:rsidP="00767017">
      <w:pPr>
        <w:pStyle w:val="ab"/>
        <w:numPr>
          <w:ilvl w:val="0"/>
          <w:numId w:val="2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707406" w:rsidRPr="0031791A" w14:paraId="55A76A29" w14:textId="77777777" w:rsidTr="00A310D9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259F305" w14:textId="77777777" w:rsidR="00707406" w:rsidRPr="0031791A" w:rsidRDefault="0070740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FCCCD2D" w14:textId="77777777" w:rsidR="00707406" w:rsidRPr="0031791A" w:rsidRDefault="0070740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EE80054" w14:textId="77777777" w:rsidR="00707406" w:rsidRPr="0031791A" w:rsidRDefault="0070740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5616D36" w14:textId="77777777" w:rsidR="00707406" w:rsidRPr="0031791A" w:rsidRDefault="0070740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707406" w:rsidRPr="00D7306D" w14:paraId="2C848226" w14:textId="77777777" w:rsidTr="00A310D9">
        <w:trPr>
          <w:trHeight w:val="382"/>
        </w:trPr>
        <w:tc>
          <w:tcPr>
            <w:tcW w:w="567" w:type="dxa"/>
            <w:vAlign w:val="center"/>
          </w:tcPr>
          <w:p w14:paraId="12A093EB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35575CDD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7392507D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5953" w:type="dxa"/>
            <w:vAlign w:val="center"/>
          </w:tcPr>
          <w:p w14:paraId="1F806AA6" w14:textId="02621E7E" w:rsidR="00707406" w:rsidRPr="00887EE6" w:rsidRDefault="00887EE6" w:rsidP="00887EE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C881B1A" w14:textId="7B239E67" w:rsidR="00707406" w:rsidRPr="004626B5" w:rsidRDefault="00783708" w:rsidP="00A310D9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</w:t>
            </w:r>
            <w:r w:rsidR="00624BB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characters</w:t>
            </w:r>
            <w:r w:rsidR="00C0052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?</w:t>
            </w:r>
          </w:p>
        </w:tc>
      </w:tr>
    </w:tbl>
    <w:p w14:paraId="630ECA65" w14:textId="77777777" w:rsidR="00707406" w:rsidRDefault="00707406" w:rsidP="0070740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97776A8" w14:textId="77777777" w:rsidR="00707406" w:rsidRPr="00204BDE" w:rsidRDefault="00707406" w:rsidP="0070740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707406" w:rsidRPr="0031791A" w14:paraId="635A80DC" w14:textId="77777777" w:rsidTr="00A310D9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70FEF70" w14:textId="685291B1" w:rsidR="00707406" w:rsidRPr="0031791A" w:rsidRDefault="00B73571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9615E74" w14:textId="77777777" w:rsidR="00707406" w:rsidRPr="0031791A" w:rsidRDefault="0070740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771358B" w14:textId="77777777" w:rsidR="00707406" w:rsidRPr="0031791A" w:rsidRDefault="00707406" w:rsidP="00A310D9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D20188C" w14:textId="77777777" w:rsidR="00707406" w:rsidRPr="00546CE1" w:rsidRDefault="00707406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07406" w:rsidRPr="00D7306D" w14:paraId="3D105F81" w14:textId="77777777" w:rsidTr="00A310D9">
        <w:trPr>
          <w:trHeight w:val="382"/>
        </w:trPr>
        <w:tc>
          <w:tcPr>
            <w:tcW w:w="1701" w:type="dxa"/>
            <w:vAlign w:val="center"/>
          </w:tcPr>
          <w:p w14:paraId="220E5523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AE4D1B2" w14:textId="77777777" w:rsidR="00707406" w:rsidRPr="00BC6553" w:rsidRDefault="00707406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559" w:type="dxa"/>
            <w:vAlign w:val="center"/>
          </w:tcPr>
          <w:p w14:paraId="574D530F" w14:textId="671186A7" w:rsidR="00707406" w:rsidRPr="00BC6553" w:rsidRDefault="002218F1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C784588" w14:textId="520507F9" w:rsidR="00707406" w:rsidRPr="00BC6553" w:rsidRDefault="002218F1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ageDataId</w:t>
            </w:r>
          </w:p>
        </w:tc>
      </w:tr>
    </w:tbl>
    <w:p w14:paraId="29A91EBB" w14:textId="77777777" w:rsidR="00707406" w:rsidRPr="00F6258E" w:rsidRDefault="00707406" w:rsidP="00707406">
      <w:pPr>
        <w:rPr>
          <w:rStyle w:val="af0"/>
          <w:rFonts w:ascii="Tahoma" w:hAnsi="Tahoma" w:cs="Tahoma"/>
          <w:color w:val="auto"/>
          <w:lang w:eastAsia="ja-JP"/>
        </w:rPr>
      </w:pPr>
    </w:p>
    <w:p w14:paraId="53FC7054" w14:textId="77777777" w:rsidR="00783708" w:rsidRDefault="00783708" w:rsidP="00783708">
      <w:pPr>
        <w:pStyle w:val="ab"/>
        <w:numPr>
          <w:ilvl w:val="0"/>
          <w:numId w:val="2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if The Page Data Exists</w:t>
      </w:r>
    </w:p>
    <w:p w14:paraId="166E2D8B" w14:textId="77777777" w:rsidR="00783708" w:rsidRPr="00F75C84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Page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page data information.</w:t>
      </w:r>
    </w:p>
    <w:p w14:paraId="1BD5FDF9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783708" w:rsidRPr="0031791A" w14:paraId="48695352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B7CF014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3131912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EB566F0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03ABCC9" w14:textId="77777777" w:rsidR="00783708" w:rsidRPr="001E796D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83708" w:rsidRPr="00D7306D" w14:paraId="7402B59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BAE44A3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275" w:type="dxa"/>
            <w:vAlign w:val="center"/>
          </w:tcPr>
          <w:p w14:paraId="378BDE82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BE3EB09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pageDataId</w:t>
            </w:r>
          </w:p>
        </w:tc>
        <w:tc>
          <w:tcPr>
            <w:tcW w:w="3118" w:type="dxa"/>
            <w:vAlign w:val="center"/>
          </w:tcPr>
          <w:p w14:paraId="41BC6886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26FE5F8B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7A415C4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CE3B182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061D8FA3" w14:textId="77777777" w:rsidR="00783708" w:rsidRPr="00F75C84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Project by Website Data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project information.</w:t>
      </w:r>
    </w:p>
    <w:p w14:paraId="371C17AA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783708" w:rsidRPr="0031791A" w14:paraId="514A05E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BC4981E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00C9C0D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ECB80CF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0192FC3" w14:textId="77777777" w:rsidR="00783708" w:rsidRPr="001E796D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83708" w:rsidRPr="00D7306D" w14:paraId="7391CEC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FD18CB8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451036DA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A151207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 received above</w:t>
            </w:r>
          </w:p>
        </w:tc>
        <w:tc>
          <w:tcPr>
            <w:tcW w:w="3118" w:type="dxa"/>
            <w:vAlign w:val="center"/>
          </w:tcPr>
          <w:p w14:paraId="35615F4D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783708" w:rsidRPr="00D7306D" w14:paraId="6D61CEE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BB5D4C0" w14:textId="77777777" w:rsidR="00783708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49AF8F5C" w14:textId="77777777" w:rsidR="00783708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F1B8C71" w14:textId="77777777" w:rsidR="00783708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Session userId</w:t>
            </w:r>
          </w:p>
        </w:tc>
        <w:tc>
          <w:tcPr>
            <w:tcW w:w="3118" w:type="dxa"/>
            <w:vAlign w:val="center"/>
          </w:tcPr>
          <w:p w14:paraId="0EE7CAF5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5C4A5837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B27251A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7C7183C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4BF97BB4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project status not equal to “Draft”, return the following error response result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783708" w:rsidRPr="0031791A" w14:paraId="3A9D5F9F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D0B944A" w14:textId="77777777" w:rsidR="00783708" w:rsidRPr="0031791A" w:rsidRDefault="00783708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044A3F1" w14:textId="77777777" w:rsidR="00783708" w:rsidRPr="0031791A" w:rsidRDefault="00783708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4520BD9" w14:textId="77777777" w:rsidR="00783708" w:rsidRPr="00546CE1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83708" w:rsidRPr="00D7306D" w14:paraId="1C9002CC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426A2C2E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7E2DBD3E" w14:textId="77777777" w:rsidR="00783708" w:rsidRPr="00BC6553" w:rsidRDefault="00783708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E404004</w:t>
            </w:r>
          </w:p>
        </w:tc>
        <w:tc>
          <w:tcPr>
            <w:tcW w:w="6946" w:type="dxa"/>
            <w:vAlign w:val="center"/>
          </w:tcPr>
          <w:p w14:paraId="3BC2003D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BC80F65" w14:textId="77777777" w:rsidR="00783708" w:rsidRDefault="00783708" w:rsidP="00783708">
      <w:pPr>
        <w:rPr>
          <w:rFonts w:ascii="Tahoma" w:hAnsi="Tahoma" w:cs="Tahoma"/>
          <w:sz w:val="20"/>
          <w:szCs w:val="20"/>
          <w:lang w:bidi="th-TH"/>
        </w:rPr>
      </w:pPr>
    </w:p>
    <w:p w14:paraId="250373E1" w14:textId="4D0FAE69" w:rsidR="00783708" w:rsidRDefault="00CB0332" w:rsidP="00783708">
      <w:pPr>
        <w:pStyle w:val="ab"/>
        <w:numPr>
          <w:ilvl w:val="0"/>
          <w:numId w:val="2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Logically Delete</w:t>
      </w:r>
      <w:r w:rsidR="00783708">
        <w:rPr>
          <w:rStyle w:val="af0"/>
          <w:rFonts w:ascii="Tahoma" w:hAnsi="Tahoma" w:cs="Tahoma"/>
          <w:color w:val="auto"/>
          <w:lang w:eastAsia="ja-JP"/>
        </w:rPr>
        <w:t xml:space="preserve"> Page Data Information </w:t>
      </w:r>
    </w:p>
    <w:p w14:paraId="10813E95" w14:textId="5DA9AFE2" w:rsidR="00783708" w:rsidRPr="00F75C84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CB0332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Page Data</w:t>
      </w:r>
      <w:r w:rsidR="00134CCE"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page data information.</w:t>
      </w:r>
    </w:p>
    <w:p w14:paraId="494A8450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783708" w:rsidRPr="0031791A" w14:paraId="0030791B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AC2D504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F72E022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50D3E7C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822F57C" w14:textId="77777777" w:rsidR="00783708" w:rsidRPr="001E796D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83708" w:rsidRPr="00D7306D" w14:paraId="4999CEA8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EA2B93A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pageDataId</w:t>
            </w:r>
          </w:p>
        </w:tc>
        <w:tc>
          <w:tcPr>
            <w:tcW w:w="1275" w:type="dxa"/>
            <w:vAlign w:val="center"/>
          </w:tcPr>
          <w:p w14:paraId="23A8DDA9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04C5A5D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pageDataId</w:t>
            </w:r>
          </w:p>
        </w:tc>
        <w:tc>
          <w:tcPr>
            <w:tcW w:w="3118" w:type="dxa"/>
            <w:vAlign w:val="center"/>
          </w:tcPr>
          <w:p w14:paraId="2C335D94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783708" w:rsidRPr="00D7306D" w14:paraId="3FEB1CE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C99DF58" w14:textId="20E551BF" w:rsidR="00783708" w:rsidRDefault="00134C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261A046B" w14:textId="77777777" w:rsidR="00783708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3828" w:type="dxa"/>
            <w:vAlign w:val="center"/>
          </w:tcPr>
          <w:p w14:paraId="4F28415B" w14:textId="686FB735" w:rsidR="00783708" w:rsidRDefault="00134CC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3118" w:type="dxa"/>
            <w:vAlign w:val="center"/>
          </w:tcPr>
          <w:p w14:paraId="56601AA5" w14:textId="77777777" w:rsidR="00783708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04684B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621DDF7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C4D029A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169BECA" w14:textId="77777777" w:rsidR="00783708" w:rsidRDefault="00783708" w:rsidP="00783708">
      <w:pPr>
        <w:pStyle w:val="ab"/>
        <w:numPr>
          <w:ilvl w:val="0"/>
          <w:numId w:val="2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Project Last Updated</w:t>
      </w:r>
    </w:p>
    <w:p w14:paraId="40C91423" w14:textId="77777777" w:rsidR="00783708" w:rsidRPr="00F75C84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 Project Last Updated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project information.</w:t>
      </w:r>
    </w:p>
    <w:p w14:paraId="7D166ADD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783708" w:rsidRPr="0031791A" w14:paraId="152427CD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00E8C8E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9330F8F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6E8B0F9" w14:textId="77777777" w:rsidR="00783708" w:rsidRPr="0031791A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7DA19FF" w14:textId="77777777" w:rsidR="00783708" w:rsidRPr="001E796D" w:rsidRDefault="00783708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83708" w:rsidRPr="00D7306D" w14:paraId="32A65933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717A6FC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516DDE46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EF4FD44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received above</w:t>
            </w:r>
          </w:p>
        </w:tc>
        <w:tc>
          <w:tcPr>
            <w:tcW w:w="3118" w:type="dxa"/>
            <w:vAlign w:val="center"/>
          </w:tcPr>
          <w:p w14:paraId="17A511BE" w14:textId="77777777" w:rsidR="00783708" w:rsidRPr="00BC6553" w:rsidRDefault="0078370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32B8D5B1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77EAAACF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0A7BA4B" w14:textId="77777777" w:rsidR="00783708" w:rsidRDefault="00783708" w:rsidP="0078370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DA282B9" w14:textId="77777777" w:rsidR="00783708" w:rsidRDefault="00783708" w:rsidP="00783708">
      <w:pPr>
        <w:pStyle w:val="ab"/>
        <w:numPr>
          <w:ilvl w:val="0"/>
          <w:numId w:val="2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B371F31" w14:textId="77777777" w:rsidR="00707406" w:rsidRDefault="00707406" w:rsidP="002E3DC6">
      <w:pPr>
        <w:rPr>
          <w:rStyle w:val="af0"/>
          <w:rFonts w:ascii="Tahoma" w:hAnsi="Tahoma" w:cs="Tahoma"/>
          <w:color w:val="auto"/>
        </w:rPr>
      </w:pPr>
    </w:p>
    <w:p w14:paraId="3BB52C36" w14:textId="77777777" w:rsidR="002E3DC6" w:rsidRPr="004D476C" w:rsidRDefault="002E3DC6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19" w:name="_Toc49966736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19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2E3DC6" w:rsidRPr="000253E8" w14:paraId="7B22C910" w14:textId="77777777" w:rsidTr="00AE0D4D">
        <w:tc>
          <w:tcPr>
            <w:tcW w:w="2523" w:type="dxa"/>
          </w:tcPr>
          <w:p w14:paraId="306DE5E4" w14:textId="77777777" w:rsidR="002E3DC6" w:rsidRPr="000253E8" w:rsidRDefault="002E3DC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319203E" w14:textId="77777777" w:rsidR="002E3DC6" w:rsidRPr="000253E8" w:rsidRDefault="002E3DC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5F697C7" w14:textId="77777777" w:rsidR="002E3DC6" w:rsidRPr="000253E8" w:rsidRDefault="002E3DC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029A269" w14:textId="77777777" w:rsidR="002E3DC6" w:rsidRPr="000253E8" w:rsidRDefault="002E3DC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8485CF4" w14:textId="77777777" w:rsidR="002E3DC6" w:rsidRPr="000253E8" w:rsidRDefault="002E3DC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E3DC6" w:rsidRPr="004A49C9" w14:paraId="08BBE433" w14:textId="77777777" w:rsidTr="00AE0D4D">
        <w:tc>
          <w:tcPr>
            <w:tcW w:w="2523" w:type="dxa"/>
          </w:tcPr>
          <w:p w14:paraId="00887582" w14:textId="77777777" w:rsidR="002E3DC6" w:rsidRPr="004A49C9" w:rsidRDefault="002E3DC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E10B819" w14:textId="77777777" w:rsidR="002E3DC6" w:rsidRPr="004A49C9" w:rsidRDefault="002E3DC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2734F95" w14:textId="77777777" w:rsidR="002E3DC6" w:rsidRPr="004A49C9" w:rsidRDefault="002E3DC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CC0C476" w14:textId="77777777" w:rsidR="002E3DC6" w:rsidRPr="004A49C9" w:rsidRDefault="002E3DC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A3D9CF9" w14:textId="77777777" w:rsidR="002E3DC6" w:rsidRPr="00E2590C" w:rsidRDefault="002E3DC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B2E2B55" w14:textId="77777777" w:rsidR="002E3DC6" w:rsidRPr="00C17224" w:rsidRDefault="002E3DC6" w:rsidP="002E3DC6"/>
    <w:p w14:paraId="25411533" w14:textId="77777777" w:rsidR="002E3DC6" w:rsidRPr="004D476C" w:rsidRDefault="002E3DC6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0" w:name="_Toc49966737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20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2E3DC6" w:rsidRPr="0031791A" w14:paraId="161CE7A0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CD71DA4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3990DCB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1B31031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D8113EC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BE622B2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6CDD7F7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1E2D548" w14:textId="77777777" w:rsidR="002E3DC6" w:rsidRPr="00546CE1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3DC6" w:rsidRPr="00D7306D" w14:paraId="743C9A86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6DEEAF00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78BC96F2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75F7BD2B" w14:textId="77777777" w:rsidR="002E3DC6" w:rsidRPr="00BC6553" w:rsidRDefault="002E3DC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C21132E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E9AF97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F021291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8F0EED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400ED68" w14:textId="77777777" w:rsidR="002E3DC6" w:rsidRDefault="002E3DC6" w:rsidP="002E3DC6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2A089D2" w14:textId="77777777" w:rsidR="002E3DC6" w:rsidRPr="004D476C" w:rsidRDefault="002E3DC6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1" w:name="_Toc49966738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21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2E3DC6" w:rsidRPr="000253E8" w14:paraId="31C562B5" w14:textId="77777777" w:rsidTr="00AE0D4D">
        <w:trPr>
          <w:trHeight w:val="379"/>
        </w:trPr>
        <w:tc>
          <w:tcPr>
            <w:tcW w:w="1843" w:type="dxa"/>
          </w:tcPr>
          <w:p w14:paraId="23D40B5E" w14:textId="77777777" w:rsidR="002E3DC6" w:rsidRPr="000253E8" w:rsidRDefault="002E3DC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8C4D2F8" w14:textId="77777777" w:rsidR="002E3DC6" w:rsidRPr="000253E8" w:rsidRDefault="002E3DC6" w:rsidP="00E66E31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1DE21F3" w14:textId="77777777" w:rsidR="002E3DC6" w:rsidRPr="000253E8" w:rsidRDefault="002E3DC6" w:rsidP="00E66E31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1C94769" w14:textId="77777777" w:rsidR="002E3DC6" w:rsidRPr="000253E8" w:rsidRDefault="002E3DC6" w:rsidP="00E66E31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2E3DC6" w:rsidRPr="004A49C9" w14:paraId="4CC7D126" w14:textId="77777777" w:rsidTr="00AE0D4D">
        <w:tc>
          <w:tcPr>
            <w:tcW w:w="1843" w:type="dxa"/>
          </w:tcPr>
          <w:p w14:paraId="7C68923E" w14:textId="77777777" w:rsidR="002E3DC6" w:rsidRPr="004A49C9" w:rsidRDefault="002E3DC6" w:rsidP="00E66E31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2BF4238" w14:textId="77777777" w:rsidR="002E3DC6" w:rsidRPr="004A49C9" w:rsidRDefault="002E3DC6" w:rsidP="00E66E31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E5C3530" w14:textId="77777777" w:rsidR="002E3DC6" w:rsidRPr="004A49C9" w:rsidRDefault="002E3DC6" w:rsidP="00E66E31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27139EC" w14:textId="77777777" w:rsidR="002E3DC6" w:rsidRPr="00E2590C" w:rsidRDefault="002E3DC6" w:rsidP="00E66E31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16D8A3F" w14:textId="77777777" w:rsidR="002E3DC6" w:rsidRPr="00743128" w:rsidRDefault="002E3DC6" w:rsidP="002E3DC6"/>
    <w:p w14:paraId="325D4517" w14:textId="77777777" w:rsidR="002E3DC6" w:rsidRPr="008616D0" w:rsidRDefault="002E3DC6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2" w:name="_Toc49966739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2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2E3DC6" w:rsidRPr="0031791A" w14:paraId="693C3A59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F3051A8" w14:textId="77777777" w:rsidR="002E3DC6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BB96CC1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38DEFF8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73BDE5B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ECDF3B2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E0AB4B3" w14:textId="77777777" w:rsidR="002E3DC6" w:rsidRPr="0031791A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BC32A57" w14:textId="77777777" w:rsidR="002E3DC6" w:rsidRPr="00546CE1" w:rsidRDefault="002E3DC6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3DC6" w:rsidRPr="00D7306D" w14:paraId="3C56F2B7" w14:textId="77777777" w:rsidTr="00AE0D4D">
        <w:trPr>
          <w:trHeight w:val="432"/>
        </w:trPr>
        <w:tc>
          <w:tcPr>
            <w:tcW w:w="1559" w:type="dxa"/>
            <w:vAlign w:val="center"/>
          </w:tcPr>
          <w:p w14:paraId="46975401" w14:textId="0C5332E6" w:rsidR="002E3DC6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367E84E1" w14:textId="08BE6C73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2EBC6F66" w14:textId="5D4DB24F" w:rsidR="002E3DC6" w:rsidRPr="00BC6553" w:rsidRDefault="002E3DC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E0A76B9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794271" w14:textId="77777777" w:rsidR="002E3DC6" w:rsidRPr="00BC6553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0F6BB79" w14:textId="77777777" w:rsidR="002E3DC6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482E34D" w14:textId="596A47B4" w:rsidR="002E3DC6" w:rsidRDefault="002E3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1DB8F40" w14:textId="77777777" w:rsidR="00EF442B" w:rsidRDefault="00EF442B" w:rsidP="00EF442B"/>
    <w:p w14:paraId="5F132E24" w14:textId="77777777" w:rsidR="00EF442B" w:rsidRPr="008616D0" w:rsidRDefault="00EF442B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3" w:name="_Toc49966740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2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F442B" w:rsidRPr="0031791A" w14:paraId="5CE1893B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DDDF524" w14:textId="7153429C" w:rsidR="00EF442B" w:rsidRPr="0031791A" w:rsidRDefault="00B7357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71263A8" w14:textId="77777777" w:rsidR="00EF442B" w:rsidRPr="0031791A" w:rsidRDefault="00EF442B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7860E5B" w14:textId="77777777" w:rsidR="00EF442B" w:rsidRPr="00546CE1" w:rsidRDefault="00EF442B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EF442B" w:rsidRPr="00D7306D" w14:paraId="3F4B3FDF" w14:textId="77777777" w:rsidTr="00AE0D4D">
        <w:trPr>
          <w:trHeight w:val="308"/>
        </w:trPr>
        <w:tc>
          <w:tcPr>
            <w:tcW w:w="1559" w:type="dxa"/>
            <w:vAlign w:val="center"/>
          </w:tcPr>
          <w:p w14:paraId="535A83E9" w14:textId="77777777" w:rsidR="00EF442B" w:rsidRPr="00BC6553" w:rsidRDefault="00EF442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2835590" w14:textId="77777777" w:rsidR="00EF442B" w:rsidRPr="00BC6553" w:rsidRDefault="00EF442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3765FF0" w14:textId="77777777" w:rsidR="00EF442B" w:rsidRPr="00BC6553" w:rsidRDefault="00EF442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C55FFF" w:rsidRPr="00D7306D" w14:paraId="52746601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012B3503" w14:textId="77777777" w:rsidR="00C55FFF" w:rsidRDefault="00C55FF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19D5CC6" w14:textId="142C02AC" w:rsidR="00C55FFF" w:rsidRDefault="00C5581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3CFD09F9" w14:textId="77777777" w:rsidR="00C55FFF" w:rsidRDefault="00C55FF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C55FFF" w:rsidRPr="00D7306D" w14:paraId="43C26DFD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567A1851" w14:textId="77777777" w:rsidR="00C55FFF" w:rsidRDefault="00C55FF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503C11B" w14:textId="219CC304" w:rsidR="00C55FFF" w:rsidRDefault="00C5581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1C13EEF2" w14:textId="77777777" w:rsidR="00C55FFF" w:rsidRDefault="00C55FF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B04977" w:rsidRPr="00D7306D" w14:paraId="1AFD89F0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3D08D99E" w14:textId="4FFAD72D" w:rsidR="00B04977" w:rsidRDefault="00B0497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17915546" w14:textId="34A4B6E6" w:rsidR="00B04977" w:rsidRDefault="00B0497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404004</w:t>
            </w:r>
          </w:p>
        </w:tc>
        <w:tc>
          <w:tcPr>
            <w:tcW w:w="6804" w:type="dxa"/>
            <w:vAlign w:val="center"/>
          </w:tcPr>
          <w:p w14:paraId="3D810DDC" w14:textId="3531E03D" w:rsidR="00B04977" w:rsidRDefault="00B0497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not found</w:t>
            </w:r>
          </w:p>
        </w:tc>
      </w:tr>
      <w:tr w:rsidR="00C55FFF" w:rsidRPr="00D7306D" w14:paraId="1F99944B" w14:textId="77777777" w:rsidTr="005B1F6E">
        <w:trPr>
          <w:trHeight w:val="308"/>
        </w:trPr>
        <w:tc>
          <w:tcPr>
            <w:tcW w:w="1559" w:type="dxa"/>
            <w:vAlign w:val="center"/>
          </w:tcPr>
          <w:p w14:paraId="150265F8" w14:textId="08477162" w:rsidR="00C55FFF" w:rsidRDefault="00C55FFF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C5581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843" w:type="dxa"/>
            <w:vAlign w:val="center"/>
          </w:tcPr>
          <w:p w14:paraId="180E9384" w14:textId="38CCF83F" w:rsidR="00C55FFF" w:rsidRDefault="00C5581A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E404007</w:t>
            </w:r>
          </w:p>
        </w:tc>
        <w:tc>
          <w:tcPr>
            <w:tcW w:w="6804" w:type="dxa"/>
            <w:vAlign w:val="center"/>
          </w:tcPr>
          <w:p w14:paraId="023E002E" w14:textId="28728A92" w:rsidR="00C55FFF" w:rsidRDefault="00B04977" w:rsidP="005B1F6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data not found</w:t>
            </w:r>
          </w:p>
        </w:tc>
      </w:tr>
      <w:tr w:rsidR="00EA67BB" w:rsidRPr="00D7306D" w14:paraId="21F9B5CF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13BB1D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A21504D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B128EB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7945BFFA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3C089F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C78777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048B90FC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5A6D172D" w14:textId="77777777" w:rsidR="000F4794" w:rsidRDefault="000F4794" w:rsidP="000F4794"/>
    <w:p w14:paraId="261F0BC4" w14:textId="1A9091D6" w:rsidR="000F4794" w:rsidRDefault="000F4794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24" w:name="_Get_Report_Information"/>
      <w:bookmarkStart w:id="325" w:name="_Toc49966741"/>
      <w:bookmarkEnd w:id="324"/>
      <w:r>
        <w:rPr>
          <w:rFonts w:ascii="Tahoma" w:hAnsi="Tahoma" w:cs="Tahoma"/>
          <w:b/>
          <w:bCs/>
          <w:color w:val="auto"/>
          <w:sz w:val="28"/>
          <w:szCs w:val="28"/>
        </w:rPr>
        <w:t>Get Report Information API</w:t>
      </w:r>
      <w:bookmarkEnd w:id="325"/>
    </w:p>
    <w:p w14:paraId="10131FB2" w14:textId="77777777" w:rsidR="000F4794" w:rsidRPr="008A6B90" w:rsidRDefault="000F4794" w:rsidP="000F479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0F4794" w:rsidRPr="00554C13" w14:paraId="2F8519EB" w14:textId="77777777" w:rsidTr="00AE0D4D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8B399B3" w14:textId="77777777" w:rsidR="000F4794" w:rsidRPr="00554C13" w:rsidRDefault="000F4794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D1C3E0C" w14:textId="5E3CDC12" w:rsidR="000F4794" w:rsidRPr="00554C13" w:rsidRDefault="000F4794" w:rsidP="00D86392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Report Information</w:t>
            </w:r>
          </w:p>
        </w:tc>
      </w:tr>
      <w:tr w:rsidR="000F4794" w:rsidRPr="00554C13" w14:paraId="7B9B7F1E" w14:textId="77777777" w:rsidTr="00AE0D4D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04011C2" w14:textId="77777777" w:rsidR="000F4794" w:rsidRPr="00554C13" w:rsidRDefault="000F4794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4F5FA98" w14:textId="5E32F57D" w:rsidR="000F4794" w:rsidRPr="008F2A18" w:rsidRDefault="000F4794" w:rsidP="00D86392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AB74D2">
              <w:rPr>
                <w:rFonts w:ascii="Tahoma" w:hAnsi="Tahoma" w:cs="Tahoma"/>
                <w:sz w:val="20"/>
                <w:szCs w:val="20"/>
                <w:lang w:bidi="th-TH"/>
              </w:rPr>
              <w:t>reports</w:t>
            </w:r>
          </w:p>
        </w:tc>
      </w:tr>
      <w:tr w:rsidR="000F4794" w:rsidRPr="00554C13" w14:paraId="4E788369" w14:textId="77777777" w:rsidTr="00AE0D4D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768A34D" w14:textId="77777777" w:rsidR="000F4794" w:rsidRPr="00546CE1" w:rsidRDefault="000F4794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44D8F20" w14:textId="57E88978" w:rsidR="000F4794" w:rsidRDefault="00AB74D2" w:rsidP="00D86392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0F4794" w:rsidRPr="00554C13" w14:paraId="34F624F3" w14:textId="77777777" w:rsidTr="00AE0D4D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056233F" w14:textId="77777777" w:rsidR="000F4794" w:rsidRPr="00554C13" w:rsidRDefault="000F4794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392E209" w14:textId="513E0F3A" w:rsidR="000F4794" w:rsidRPr="008F2A18" w:rsidRDefault="000F4794" w:rsidP="00D863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450563A" w14:textId="77777777" w:rsidR="007A7B84" w:rsidRDefault="007A7B84" w:rsidP="007A7B84">
      <w:pPr>
        <w:rPr>
          <w:rStyle w:val="af0"/>
          <w:rFonts w:ascii="Tahoma" w:hAnsi="Tahoma" w:cs="Tahoma"/>
          <w:color w:val="auto"/>
        </w:rPr>
      </w:pPr>
    </w:p>
    <w:p w14:paraId="6908B38D" w14:textId="77777777" w:rsidR="007A7B84" w:rsidRPr="004D476C" w:rsidRDefault="007A7B84" w:rsidP="007A7B8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6" w:name="_Toc49966742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26"/>
    </w:p>
    <w:p w14:paraId="0DDD292D" w14:textId="24BC98EA" w:rsidR="007A7B84" w:rsidRPr="008F2A18" w:rsidRDefault="0092389D" w:rsidP="007A7B84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report</w:t>
      </w:r>
      <w:r w:rsidR="007A7B84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>information</w:t>
      </w:r>
      <w:r w:rsidR="007A7B84">
        <w:rPr>
          <w:rFonts w:ascii="Tahoma" w:hAnsi="Tahoma" w:cs="Tahoma"/>
          <w:sz w:val="20"/>
          <w:szCs w:val="20"/>
          <w:lang w:bidi="th-TH"/>
        </w:rPr>
        <w:t>.</w:t>
      </w:r>
    </w:p>
    <w:p w14:paraId="78816DF9" w14:textId="77777777" w:rsidR="007A7B84" w:rsidRPr="00B45296" w:rsidRDefault="007A7B84" w:rsidP="0092389D">
      <w:pPr>
        <w:pStyle w:val="ab"/>
        <w:numPr>
          <w:ilvl w:val="0"/>
          <w:numId w:val="3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7A7B84" w:rsidRPr="0031791A" w14:paraId="06257506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864E65E" w14:textId="0C42A632" w:rsidR="007A7B8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1E64FD4" w14:textId="77777777" w:rsidR="007A7B84" w:rsidRPr="0031791A" w:rsidRDefault="007A7B8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B917440" w14:textId="77777777" w:rsidR="007A7B84" w:rsidRPr="00546CE1" w:rsidRDefault="007A7B8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A7B84" w:rsidRPr="00D7306D" w14:paraId="0577358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6071C60" w14:textId="77777777" w:rsidR="007A7B84" w:rsidRPr="00BC6553" w:rsidRDefault="007A7B8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9D88DBB" w14:textId="77777777" w:rsidR="007A7B84" w:rsidRPr="00BC6553" w:rsidRDefault="007A7B8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43C20644" w14:textId="77777777" w:rsidR="007A7B84" w:rsidRPr="00BC6553" w:rsidRDefault="007A7B8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4E0D0FD" w14:textId="77777777" w:rsidR="009B3888" w:rsidRDefault="007A7B84" w:rsidP="007A7B84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0242F90C" w14:textId="60B724D9" w:rsidR="009B3888" w:rsidRDefault="009B3888" w:rsidP="009B3888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2212CE">
        <w:rPr>
          <w:rFonts w:ascii="Tahoma" w:hAnsi="Tahoma" w:cs="Tahoma"/>
          <w:sz w:val="20"/>
          <w:szCs w:val="20"/>
          <w:lang w:bidi="th-TH"/>
        </w:rPr>
        <w:t>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2212CE" w:rsidRPr="0031791A" w14:paraId="50CA9A22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1BBFFED" w14:textId="21A6111A" w:rsidR="002212C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455E50F" w14:textId="77777777" w:rsidR="002212CE" w:rsidRPr="0031791A" w:rsidRDefault="002212C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E4178F9" w14:textId="77777777" w:rsidR="002212CE" w:rsidRPr="00546CE1" w:rsidRDefault="002212C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212CE" w:rsidRPr="00D7306D" w14:paraId="58C694F6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787F49B" w14:textId="3BB7F6D5" w:rsidR="002212CE" w:rsidRPr="00BC6553" w:rsidRDefault="002212C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05BF8127" w14:textId="5DAAACC1" w:rsidR="002212CE" w:rsidRPr="00BC6553" w:rsidRDefault="002212C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1ECA7A67" w14:textId="77777777" w:rsidR="002212CE" w:rsidRPr="00BC6553" w:rsidRDefault="002212C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3394618" w14:textId="77777777" w:rsidR="007A7B84" w:rsidRPr="00F6258E" w:rsidRDefault="007A7B84" w:rsidP="007A7B84">
      <w:pPr>
        <w:rPr>
          <w:rStyle w:val="af0"/>
          <w:rFonts w:ascii="Tahoma" w:hAnsi="Tahoma" w:cs="Tahoma"/>
          <w:color w:val="auto"/>
          <w:lang w:eastAsia="ja-JP"/>
        </w:rPr>
      </w:pPr>
    </w:p>
    <w:p w14:paraId="05C5A3A6" w14:textId="6349066E" w:rsidR="007A7B84" w:rsidRPr="001D2BCE" w:rsidRDefault="0026002D" w:rsidP="001D2BCE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Calculate Total </w:t>
      </w:r>
      <w:r w:rsidR="001D2BCE">
        <w:rPr>
          <w:rStyle w:val="af0"/>
          <w:rFonts w:ascii="Tahoma" w:hAnsi="Tahoma" w:cs="Tahoma"/>
          <w:color w:val="auto"/>
          <w:lang w:eastAsia="ja-JP"/>
        </w:rPr>
        <w:t>Account</w:t>
      </w:r>
    </w:p>
    <w:p w14:paraId="490368B8" w14:textId="1DEE6051" w:rsidR="004808B4" w:rsidRPr="00F75C84" w:rsidRDefault="004808B4" w:rsidP="004808B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B071B3">
        <w:rPr>
          <w:rFonts w:ascii="Tahoma" w:hAnsi="Tahoma" w:cs="Tahoma"/>
          <w:sz w:val="20"/>
          <w:szCs w:val="20"/>
          <w:lang w:eastAsia="ja-JP" w:bidi="th-TH"/>
        </w:rPr>
        <w:t>Count Users</w:t>
      </w:r>
      <w:r w:rsidR="00DE114E">
        <w:rPr>
          <w:rFonts w:ascii="Tahoma" w:hAnsi="Tahoma" w:cs="Tahoma"/>
          <w:sz w:val="20"/>
          <w:szCs w:val="20"/>
          <w:lang w:eastAsia="ja-JP" w:bidi="th-TH"/>
        </w:rPr>
        <w:t xml:space="preserve"> by Date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DE114E">
        <w:rPr>
          <w:rFonts w:ascii="Tahoma" w:hAnsi="Tahoma" w:cs="Tahoma"/>
          <w:sz w:val="20"/>
          <w:szCs w:val="20"/>
          <w:lang w:eastAsia="ja-JP" w:bidi="th-TH"/>
        </w:rPr>
        <w:t>count total accounts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2D53596" w14:textId="77777777" w:rsidR="004808B4" w:rsidRDefault="004808B4" w:rsidP="004808B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4808B4" w:rsidRPr="0031791A" w14:paraId="522B61E5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8756DB1" w14:textId="77777777" w:rsidR="004808B4" w:rsidRPr="0031791A" w:rsidRDefault="004808B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BFE13F6" w14:textId="77777777" w:rsidR="004808B4" w:rsidRPr="0031791A" w:rsidRDefault="004808B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D50BD73" w14:textId="77777777" w:rsidR="004808B4" w:rsidRPr="0031791A" w:rsidRDefault="004808B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D80D2FE" w14:textId="77777777" w:rsidR="004808B4" w:rsidRPr="001E796D" w:rsidRDefault="004808B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808B4" w:rsidRPr="00D7306D" w14:paraId="4BA9DE6D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65575F56" w14:textId="31A3E08C" w:rsidR="004808B4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63F15B94" w14:textId="77777777" w:rsidR="004808B4" w:rsidRPr="00BC6553" w:rsidRDefault="004808B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D5327D7" w14:textId="40354283" w:rsidR="004808B4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3A2C2C3C" w14:textId="5F46425A" w:rsidR="004808B4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</w:tbl>
    <w:p w14:paraId="1EBB1948" w14:textId="77777777" w:rsidR="004808B4" w:rsidRDefault="004808B4" w:rsidP="004808B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AC59C9A" w14:textId="77777777" w:rsidR="004808B4" w:rsidRDefault="004808B4" w:rsidP="004808B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6A43351" w14:textId="77777777" w:rsidR="00B845DE" w:rsidRPr="00F6258E" w:rsidRDefault="00B845DE" w:rsidP="00B845DE">
      <w:pPr>
        <w:rPr>
          <w:rStyle w:val="af0"/>
          <w:rFonts w:ascii="Tahoma" w:hAnsi="Tahoma" w:cs="Tahoma"/>
          <w:color w:val="auto"/>
          <w:lang w:eastAsia="ja-JP"/>
        </w:rPr>
      </w:pPr>
    </w:p>
    <w:p w14:paraId="64516ACA" w14:textId="252A1860" w:rsidR="00B845DE" w:rsidRPr="001D2BCE" w:rsidRDefault="00B845DE" w:rsidP="00B845DE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Calculate Total Today New Accounts</w:t>
      </w:r>
    </w:p>
    <w:p w14:paraId="07131A6D" w14:textId="3754ED44" w:rsidR="00DE114E" w:rsidRPr="00F75C84" w:rsidRDefault="00DE114E" w:rsidP="00DE114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Users by Date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today new accounts.</w:t>
      </w:r>
    </w:p>
    <w:p w14:paraId="02E96D24" w14:textId="77777777" w:rsidR="00DE114E" w:rsidRDefault="00DE114E" w:rsidP="00DE114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E114E" w:rsidRPr="0031791A" w14:paraId="23F3396F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00CB1A1" w14:textId="77777777" w:rsidR="00DE114E" w:rsidRPr="0031791A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2074622" w14:textId="77777777" w:rsidR="00DE114E" w:rsidRPr="0031791A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C1A4C43" w14:textId="77777777" w:rsidR="00DE114E" w:rsidRPr="0031791A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7EC6BDF" w14:textId="77777777" w:rsidR="00DE114E" w:rsidRPr="001E796D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E114E" w:rsidRPr="00D7306D" w14:paraId="5EFF82F4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44EF0E9F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2210C58D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8777940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1A7393F3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DE114E" w:rsidRPr="00D7306D" w14:paraId="3E010B17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36AC4820" w14:textId="0E30ED39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romDate</w:t>
            </w:r>
          </w:p>
        </w:tc>
        <w:tc>
          <w:tcPr>
            <w:tcW w:w="1275" w:type="dxa"/>
            <w:vAlign w:val="center"/>
          </w:tcPr>
          <w:p w14:paraId="0A57B172" w14:textId="0A062631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13F1045" w14:textId="42F1B9CA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Today</w:t>
            </w:r>
          </w:p>
        </w:tc>
        <w:tc>
          <w:tcPr>
            <w:tcW w:w="3118" w:type="dxa"/>
            <w:vAlign w:val="center"/>
          </w:tcPr>
          <w:p w14:paraId="4B600733" w14:textId="59DEDF51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  <w:tr w:rsidR="00DE114E" w:rsidRPr="00D7306D" w14:paraId="4F573E56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6F8DE333" w14:textId="3FCC0FBC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oDate</w:t>
            </w:r>
          </w:p>
        </w:tc>
        <w:tc>
          <w:tcPr>
            <w:tcW w:w="1275" w:type="dxa"/>
            <w:vAlign w:val="center"/>
          </w:tcPr>
          <w:p w14:paraId="31520075" w14:textId="546EC13E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1E855C2" w14:textId="3C923A55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oday</w:t>
            </w:r>
          </w:p>
        </w:tc>
        <w:tc>
          <w:tcPr>
            <w:tcW w:w="3118" w:type="dxa"/>
            <w:vAlign w:val="center"/>
          </w:tcPr>
          <w:p w14:paraId="392EB15E" w14:textId="53B3E405" w:rsidR="00DE114E" w:rsidRDefault="004848B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0B4FB4E4" w14:textId="77777777" w:rsidR="00DE114E" w:rsidRDefault="00DE114E" w:rsidP="00DE114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BDB5809" w14:textId="77777777" w:rsidR="00DE114E" w:rsidRDefault="00DE114E" w:rsidP="00DE114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54A7E55" w14:textId="77777777" w:rsidR="00952EAE" w:rsidRPr="00F6258E" w:rsidRDefault="00952EAE" w:rsidP="00952EAE">
      <w:pPr>
        <w:rPr>
          <w:rStyle w:val="af0"/>
          <w:rFonts w:ascii="Tahoma" w:hAnsi="Tahoma" w:cs="Tahoma"/>
          <w:color w:val="auto"/>
          <w:lang w:eastAsia="ja-JP"/>
        </w:rPr>
      </w:pPr>
    </w:p>
    <w:p w14:paraId="35DD59A6" w14:textId="63D70954" w:rsidR="00952EAE" w:rsidRPr="001D2BCE" w:rsidRDefault="00952EAE" w:rsidP="00952EAE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Calculate Total This Week New Accounts</w:t>
      </w:r>
    </w:p>
    <w:p w14:paraId="2F7FDAB3" w14:textId="49AEBF3D" w:rsidR="00DE114E" w:rsidRPr="00F75C84" w:rsidRDefault="00DE114E" w:rsidP="00DE114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Users by Date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this week </w:t>
      </w:r>
      <w:r w:rsidR="002E6637">
        <w:rPr>
          <w:rFonts w:ascii="Tahoma" w:hAnsi="Tahoma" w:cs="Tahoma"/>
          <w:sz w:val="20"/>
          <w:szCs w:val="20"/>
          <w:lang w:eastAsia="ja-JP" w:bidi="th-TH"/>
        </w:rPr>
        <w:t xml:space="preserve">new </w:t>
      </w:r>
      <w:r>
        <w:rPr>
          <w:rFonts w:ascii="Tahoma" w:hAnsi="Tahoma" w:cs="Tahoma"/>
          <w:sz w:val="20"/>
          <w:szCs w:val="20"/>
          <w:lang w:eastAsia="ja-JP" w:bidi="th-TH"/>
        </w:rPr>
        <w:t>accounts.</w:t>
      </w:r>
    </w:p>
    <w:p w14:paraId="56F5D9D8" w14:textId="77777777" w:rsidR="00DE114E" w:rsidRDefault="00DE114E" w:rsidP="00DC510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E114E" w:rsidRPr="0031791A" w14:paraId="54C6CDCC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0B324FD" w14:textId="77777777" w:rsidR="00DE114E" w:rsidRPr="0031791A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39EB881" w14:textId="77777777" w:rsidR="00DE114E" w:rsidRPr="0031791A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B190859" w14:textId="77777777" w:rsidR="00DE114E" w:rsidRPr="0031791A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A623637" w14:textId="77777777" w:rsidR="00DE114E" w:rsidRPr="001E796D" w:rsidRDefault="00DE114E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E114E" w:rsidRPr="00D7306D" w14:paraId="2D68227B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69D1E193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33C7B5C5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F951997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66037338" w14:textId="77777777" w:rsidR="00DE114E" w:rsidRPr="00BC6553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DE114E" w:rsidRPr="00D7306D" w14:paraId="539C55CE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EFF9B2F" w14:textId="77777777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romDate</w:t>
            </w:r>
          </w:p>
        </w:tc>
        <w:tc>
          <w:tcPr>
            <w:tcW w:w="1275" w:type="dxa"/>
            <w:vAlign w:val="center"/>
          </w:tcPr>
          <w:p w14:paraId="7EF10D06" w14:textId="77777777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08D8CCE" w14:textId="168A9D1D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This week</w:t>
            </w:r>
            <w:r w:rsidR="004848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’s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start </w:t>
            </w:r>
            <w:r w:rsidR="004848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date</w:t>
            </w:r>
          </w:p>
        </w:tc>
        <w:tc>
          <w:tcPr>
            <w:tcW w:w="3118" w:type="dxa"/>
            <w:vAlign w:val="center"/>
          </w:tcPr>
          <w:p w14:paraId="515F646C" w14:textId="77777777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  <w:tr w:rsidR="00DE114E" w:rsidRPr="00D7306D" w14:paraId="36C37120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2F94AB96" w14:textId="77777777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oDate</w:t>
            </w:r>
          </w:p>
        </w:tc>
        <w:tc>
          <w:tcPr>
            <w:tcW w:w="1275" w:type="dxa"/>
            <w:vAlign w:val="center"/>
          </w:tcPr>
          <w:p w14:paraId="7587549C" w14:textId="77777777" w:rsidR="00DE114E" w:rsidRDefault="00DE114E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3C5CA93" w14:textId="0BE5E2D4" w:rsidR="00DE114E" w:rsidRDefault="004848B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This week’s end date</w:t>
            </w:r>
          </w:p>
        </w:tc>
        <w:tc>
          <w:tcPr>
            <w:tcW w:w="3118" w:type="dxa"/>
            <w:vAlign w:val="center"/>
          </w:tcPr>
          <w:p w14:paraId="35F94471" w14:textId="0A1826D4" w:rsidR="00DE114E" w:rsidRDefault="004848B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02D7BCCF" w14:textId="77777777" w:rsidR="00DE114E" w:rsidRDefault="00DE114E" w:rsidP="004848B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972FF0F" w14:textId="77777777" w:rsidR="00DE114E" w:rsidRDefault="00DE114E" w:rsidP="004848B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F70AE51" w14:textId="77777777" w:rsidR="00020C1C" w:rsidRPr="00F6258E" w:rsidRDefault="00020C1C" w:rsidP="00020C1C">
      <w:pPr>
        <w:rPr>
          <w:rStyle w:val="af0"/>
          <w:rFonts w:ascii="Tahoma" w:hAnsi="Tahoma" w:cs="Tahoma"/>
          <w:color w:val="auto"/>
          <w:lang w:eastAsia="ja-JP"/>
        </w:rPr>
      </w:pPr>
    </w:p>
    <w:p w14:paraId="60DC3A15" w14:textId="7B500BEB" w:rsidR="00020C1C" w:rsidRPr="001D2BCE" w:rsidRDefault="00020C1C" w:rsidP="00020C1C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Calculate Total This Month New Accounts</w:t>
      </w:r>
    </w:p>
    <w:p w14:paraId="4B81A4E6" w14:textId="00705621" w:rsidR="002E6637" w:rsidRPr="00F75C84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Users by Date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total this week new accounts.</w:t>
      </w:r>
    </w:p>
    <w:p w14:paraId="479FED69" w14:textId="77777777" w:rsidR="002E6637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2E6637" w:rsidRPr="0031791A" w14:paraId="6B3D767F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D63B786" w14:textId="77777777" w:rsidR="002E6637" w:rsidRPr="0031791A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5847C79" w14:textId="77777777" w:rsidR="002E6637" w:rsidRPr="0031791A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6A82445" w14:textId="77777777" w:rsidR="002E6637" w:rsidRPr="0031791A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B843DA4" w14:textId="77777777" w:rsidR="002E6637" w:rsidRPr="001E796D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6637" w:rsidRPr="00D7306D" w14:paraId="4D6573EB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2FF7CFA3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50E57076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D184D51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785AC5DC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2E6637" w:rsidRPr="00D7306D" w14:paraId="5FC3711B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481CE6E5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romDate</w:t>
            </w:r>
          </w:p>
        </w:tc>
        <w:tc>
          <w:tcPr>
            <w:tcW w:w="1275" w:type="dxa"/>
            <w:vAlign w:val="center"/>
          </w:tcPr>
          <w:p w14:paraId="17D2C7F2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C4D3FD9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This week’s start date</w:t>
            </w:r>
          </w:p>
        </w:tc>
        <w:tc>
          <w:tcPr>
            <w:tcW w:w="3118" w:type="dxa"/>
            <w:vAlign w:val="center"/>
          </w:tcPr>
          <w:p w14:paraId="0A970C67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  <w:tr w:rsidR="002E6637" w:rsidRPr="00D7306D" w14:paraId="71AE8439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67D700A8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oDate</w:t>
            </w:r>
          </w:p>
        </w:tc>
        <w:tc>
          <w:tcPr>
            <w:tcW w:w="1275" w:type="dxa"/>
            <w:vAlign w:val="center"/>
          </w:tcPr>
          <w:p w14:paraId="3E4123CB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406F8C3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This week’s end date</w:t>
            </w:r>
          </w:p>
        </w:tc>
        <w:tc>
          <w:tcPr>
            <w:tcW w:w="3118" w:type="dxa"/>
            <w:vAlign w:val="center"/>
          </w:tcPr>
          <w:p w14:paraId="7A823EC2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4F136057" w14:textId="77777777" w:rsidR="002E6637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563B728" w14:textId="77777777" w:rsidR="002E6637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FD46F40" w14:textId="77777777" w:rsidR="0048304D" w:rsidRPr="00F6258E" w:rsidRDefault="0048304D" w:rsidP="0048304D">
      <w:pPr>
        <w:rPr>
          <w:rStyle w:val="af0"/>
          <w:rFonts w:ascii="Tahoma" w:hAnsi="Tahoma" w:cs="Tahoma"/>
          <w:color w:val="auto"/>
          <w:lang w:eastAsia="ja-JP"/>
        </w:rPr>
      </w:pPr>
    </w:p>
    <w:p w14:paraId="13BCEE34" w14:textId="4D95C35A" w:rsidR="0048304D" w:rsidRPr="001D2BCE" w:rsidRDefault="0048304D" w:rsidP="0048304D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Calculate Total Active Accounts</w:t>
      </w:r>
    </w:p>
    <w:p w14:paraId="152C1821" w14:textId="0D85CB2A" w:rsidR="002E6637" w:rsidRPr="00F75C84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Users by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total active accounts.</w:t>
      </w:r>
    </w:p>
    <w:p w14:paraId="57A65C90" w14:textId="77777777" w:rsidR="002E6637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2E6637" w:rsidRPr="0031791A" w14:paraId="081ABD60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439F175" w14:textId="77777777" w:rsidR="002E6637" w:rsidRPr="0031791A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DF0D39E" w14:textId="77777777" w:rsidR="002E6637" w:rsidRPr="0031791A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AF3447D" w14:textId="77777777" w:rsidR="002E6637" w:rsidRPr="0031791A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197656C" w14:textId="77777777" w:rsidR="002E6637" w:rsidRPr="001E796D" w:rsidRDefault="002E66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E6637" w:rsidRPr="00D7306D" w14:paraId="3C3DAC7A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4DFB6E3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1577DFFC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2D87EE5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3688E172" w14:textId="77777777" w:rsidR="002E6637" w:rsidRPr="00BC6553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2E6637" w:rsidRPr="00D7306D" w14:paraId="5B54F1E6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250EAAE6" w14:textId="02BA81DD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3EBF0695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16C517A" w14:textId="3561124C" w:rsidR="002E6637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3118" w:type="dxa"/>
            <w:vAlign w:val="center"/>
          </w:tcPr>
          <w:p w14:paraId="737E9CDE" w14:textId="77777777" w:rsidR="002E6637" w:rsidRDefault="002E66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779A729A" w14:textId="77777777" w:rsidR="002E6637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B2B6A5D" w14:textId="77777777" w:rsidR="002E6637" w:rsidRDefault="002E6637" w:rsidP="002E66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1C5646C" w14:textId="77777777" w:rsidR="009714FA" w:rsidRPr="00F6258E" w:rsidRDefault="009714FA" w:rsidP="009714FA">
      <w:pPr>
        <w:rPr>
          <w:rStyle w:val="af0"/>
          <w:rFonts w:ascii="Tahoma" w:hAnsi="Tahoma" w:cs="Tahoma"/>
          <w:color w:val="auto"/>
          <w:lang w:eastAsia="ja-JP"/>
        </w:rPr>
      </w:pPr>
    </w:p>
    <w:p w14:paraId="3CAA8935" w14:textId="019E1C49" w:rsidR="009714FA" w:rsidRPr="001D2BCE" w:rsidRDefault="009714FA" w:rsidP="009714FA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Calculate Total Inactive Accounts</w:t>
      </w:r>
    </w:p>
    <w:p w14:paraId="154BA101" w14:textId="4CC4D724" w:rsidR="005F1B69" w:rsidRPr="00F75C84" w:rsidRDefault="005F1B69" w:rsidP="005F1B6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Users by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total inactive accounts.</w:t>
      </w:r>
    </w:p>
    <w:p w14:paraId="116C6D65" w14:textId="77777777" w:rsidR="005F1B69" w:rsidRDefault="005F1B69" w:rsidP="005F1B6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5F1B69" w:rsidRPr="0031791A" w14:paraId="4BCCE8E3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7AD80DB" w14:textId="77777777" w:rsidR="005F1B69" w:rsidRPr="0031791A" w:rsidRDefault="005F1B69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634F7C6" w14:textId="77777777" w:rsidR="005F1B69" w:rsidRPr="0031791A" w:rsidRDefault="005F1B69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91232D5" w14:textId="77777777" w:rsidR="005F1B69" w:rsidRPr="0031791A" w:rsidRDefault="005F1B69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2A34EF4B" w14:textId="77777777" w:rsidR="005F1B69" w:rsidRPr="001E796D" w:rsidRDefault="005F1B69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F1B69" w:rsidRPr="00D7306D" w14:paraId="3088A4DF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F0F21BD" w14:textId="77777777" w:rsidR="005F1B69" w:rsidRPr="00BC6553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528DF7E5" w14:textId="77777777" w:rsidR="005F1B69" w:rsidRPr="00BC6553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B6BFACA" w14:textId="77777777" w:rsidR="005F1B69" w:rsidRPr="00BC6553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6880CEC1" w14:textId="77777777" w:rsidR="005F1B69" w:rsidRPr="00BC6553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5F1B69" w:rsidRPr="00D7306D" w14:paraId="39BC9FC3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529C1ED" w14:textId="77777777" w:rsidR="005F1B69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2E015C71" w14:textId="77777777" w:rsidR="005F1B69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5442F80" w14:textId="3219C371" w:rsidR="005F1B69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“Inactive”</w:t>
            </w:r>
          </w:p>
        </w:tc>
        <w:tc>
          <w:tcPr>
            <w:tcW w:w="3118" w:type="dxa"/>
            <w:vAlign w:val="center"/>
          </w:tcPr>
          <w:p w14:paraId="23DEE9D0" w14:textId="77777777" w:rsidR="005F1B69" w:rsidRDefault="005F1B6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1449D575" w14:textId="77777777" w:rsidR="005F1B69" w:rsidRDefault="005F1B69" w:rsidP="005F1B6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F8EA645" w14:textId="77777777" w:rsidR="005F1B69" w:rsidRDefault="005F1B69" w:rsidP="005F1B6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4DED634" w14:textId="77777777" w:rsidR="009714FA" w:rsidRPr="005F1B69" w:rsidRDefault="009714FA" w:rsidP="009714FA">
      <w:pPr>
        <w:rPr>
          <w:rStyle w:val="af0"/>
          <w:rFonts w:ascii="Tahoma" w:hAnsi="Tahoma" w:cs="Tahoma"/>
          <w:color w:val="auto"/>
          <w:lang w:eastAsia="ja-JP"/>
        </w:rPr>
      </w:pPr>
    </w:p>
    <w:p w14:paraId="23CC72C4" w14:textId="7FE7BC72" w:rsidR="009714FA" w:rsidRPr="001D2BCE" w:rsidRDefault="009714FA" w:rsidP="009714FA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Calculate Total Expired Accounts</w:t>
      </w:r>
    </w:p>
    <w:p w14:paraId="350C3AE5" w14:textId="15EABE14" w:rsidR="002D57E6" w:rsidRPr="00F75C84" w:rsidRDefault="002D57E6" w:rsidP="002D57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Users by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total expired accounts.</w:t>
      </w:r>
    </w:p>
    <w:p w14:paraId="313C225B" w14:textId="77777777" w:rsidR="002D57E6" w:rsidRDefault="002D57E6" w:rsidP="002D57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2D57E6" w:rsidRPr="0031791A" w14:paraId="7273B49B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AFEDB9E" w14:textId="77777777" w:rsidR="002D57E6" w:rsidRPr="0031791A" w:rsidRDefault="002D57E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E3C1F14" w14:textId="77777777" w:rsidR="002D57E6" w:rsidRPr="0031791A" w:rsidRDefault="002D57E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38124A5" w14:textId="77777777" w:rsidR="002D57E6" w:rsidRPr="0031791A" w:rsidRDefault="002D57E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C67BABD" w14:textId="77777777" w:rsidR="002D57E6" w:rsidRPr="001E796D" w:rsidRDefault="002D57E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D57E6" w:rsidRPr="00D7306D" w14:paraId="7F4D31FF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5BE4973E" w14:textId="77777777" w:rsidR="002D57E6" w:rsidRPr="00BC6553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275" w:type="dxa"/>
            <w:vAlign w:val="center"/>
          </w:tcPr>
          <w:p w14:paraId="6B8B05F4" w14:textId="77777777" w:rsidR="002D57E6" w:rsidRPr="00BC6553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F705913" w14:textId="77777777" w:rsidR="002D57E6" w:rsidRPr="00BC6553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CUSTOMER_USER_TYPE</w:t>
            </w:r>
          </w:p>
        </w:tc>
        <w:tc>
          <w:tcPr>
            <w:tcW w:w="3118" w:type="dxa"/>
            <w:vAlign w:val="center"/>
          </w:tcPr>
          <w:p w14:paraId="24161C6C" w14:textId="77777777" w:rsidR="002D57E6" w:rsidRPr="00BC6553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2D57E6" w:rsidRPr="00D7306D" w14:paraId="3BA5A4A2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4F8410E0" w14:textId="77777777" w:rsidR="002D57E6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18884A5A" w14:textId="77777777" w:rsidR="002D57E6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F992487" w14:textId="07E83D00" w:rsidR="002D57E6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“Expired”</w:t>
            </w:r>
          </w:p>
        </w:tc>
        <w:tc>
          <w:tcPr>
            <w:tcW w:w="3118" w:type="dxa"/>
            <w:vAlign w:val="center"/>
          </w:tcPr>
          <w:p w14:paraId="711B33F8" w14:textId="77777777" w:rsidR="002D57E6" w:rsidRDefault="002D57E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5CA9B849" w14:textId="77777777" w:rsidR="002D57E6" w:rsidRDefault="002D57E6" w:rsidP="002D57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60FB5C3" w14:textId="77777777" w:rsidR="002D57E6" w:rsidRDefault="002D57E6" w:rsidP="002D57E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124904A" w14:textId="77777777" w:rsidR="00A60A70" w:rsidRPr="00F6258E" w:rsidRDefault="00A60A70" w:rsidP="00A60A70">
      <w:pPr>
        <w:rPr>
          <w:rStyle w:val="af0"/>
          <w:rFonts w:ascii="Tahoma" w:hAnsi="Tahoma" w:cs="Tahoma"/>
          <w:color w:val="auto"/>
          <w:lang w:eastAsia="ja-JP"/>
        </w:rPr>
      </w:pPr>
    </w:p>
    <w:p w14:paraId="52C05F97" w14:textId="48E1195F" w:rsidR="00A60A70" w:rsidRPr="001D2BCE" w:rsidRDefault="00A60A70" w:rsidP="00A60A70">
      <w:pPr>
        <w:pStyle w:val="ab"/>
        <w:numPr>
          <w:ilvl w:val="0"/>
          <w:numId w:val="3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Calculate Total </w:t>
      </w:r>
      <w:r w:rsidR="00952660">
        <w:rPr>
          <w:rStyle w:val="af0"/>
          <w:rFonts w:ascii="Tahoma" w:hAnsi="Tahoma" w:cs="Tahoma"/>
          <w:color w:val="auto"/>
          <w:lang w:eastAsia="ja-JP"/>
        </w:rPr>
        <w:t>Waiting For Approve Projects</w:t>
      </w:r>
    </w:p>
    <w:p w14:paraId="4C9DE91B" w14:textId="7BD98586" w:rsidR="00F46104" w:rsidRPr="00F75C84" w:rsidRDefault="00F46104" w:rsidP="00F4610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Count Approve Websites by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count total pending approve projects.</w:t>
      </w:r>
    </w:p>
    <w:p w14:paraId="61049A88" w14:textId="77777777" w:rsidR="00F46104" w:rsidRDefault="00F46104" w:rsidP="00F4610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F46104" w:rsidRPr="0031791A" w14:paraId="5BE5A0D9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8A93890" w14:textId="77777777" w:rsidR="00F46104" w:rsidRPr="0031791A" w:rsidRDefault="00F4610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EEBA807" w14:textId="77777777" w:rsidR="00F46104" w:rsidRPr="0031791A" w:rsidRDefault="00F4610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19A0BD5" w14:textId="77777777" w:rsidR="00F46104" w:rsidRPr="0031791A" w:rsidRDefault="00F4610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DC4A472" w14:textId="77777777" w:rsidR="00F46104" w:rsidRPr="001E796D" w:rsidRDefault="00F46104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46104" w:rsidRPr="00D7306D" w14:paraId="4B2F28FF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5AB269C" w14:textId="77777777" w:rsidR="00F46104" w:rsidRDefault="00F4610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11F4D15E" w14:textId="77777777" w:rsidR="00F46104" w:rsidRDefault="00F4610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810BA71" w14:textId="5DA6E5A6" w:rsidR="00F46104" w:rsidRDefault="00F4610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“Pending”</w:t>
            </w:r>
          </w:p>
        </w:tc>
        <w:tc>
          <w:tcPr>
            <w:tcW w:w="3118" w:type="dxa"/>
            <w:vAlign w:val="center"/>
          </w:tcPr>
          <w:p w14:paraId="34CD8334" w14:textId="77777777" w:rsidR="00F46104" w:rsidRDefault="00F4610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6B44A6EF" w14:textId="77777777" w:rsidR="00F46104" w:rsidRDefault="00F46104" w:rsidP="00F4610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3C51908" w14:textId="77777777" w:rsidR="00F46104" w:rsidRDefault="00F46104" w:rsidP="00F4610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B5E2BA2" w14:textId="77777777" w:rsidR="00F46104" w:rsidRPr="00F46104" w:rsidRDefault="00F46104" w:rsidP="00F4610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41EAE59" w14:textId="77777777" w:rsidR="007A7B84" w:rsidRDefault="007A7B84" w:rsidP="0092389D">
      <w:pPr>
        <w:pStyle w:val="ab"/>
        <w:numPr>
          <w:ilvl w:val="0"/>
          <w:numId w:val="39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F24DD74" w14:textId="77777777" w:rsidR="007A7B84" w:rsidRDefault="007A7B84" w:rsidP="000F4794">
      <w:pPr>
        <w:rPr>
          <w:rStyle w:val="af0"/>
          <w:rFonts w:ascii="Tahoma" w:hAnsi="Tahoma" w:cs="Tahoma"/>
          <w:color w:val="auto"/>
        </w:rPr>
      </w:pPr>
    </w:p>
    <w:p w14:paraId="74C26BA6" w14:textId="77777777" w:rsidR="000F4794" w:rsidRPr="004D476C" w:rsidRDefault="000F4794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7" w:name="_Toc49966743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2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0F4794" w:rsidRPr="000253E8" w14:paraId="0808F2B2" w14:textId="77777777" w:rsidTr="00AE0D4D">
        <w:tc>
          <w:tcPr>
            <w:tcW w:w="2523" w:type="dxa"/>
          </w:tcPr>
          <w:p w14:paraId="61A8B996" w14:textId="77777777" w:rsidR="000F4794" w:rsidRPr="000253E8" w:rsidRDefault="000F4794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0E49A1E" w14:textId="77777777" w:rsidR="000F4794" w:rsidRPr="000253E8" w:rsidRDefault="000F4794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CF93694" w14:textId="77777777" w:rsidR="000F4794" w:rsidRPr="000253E8" w:rsidRDefault="000F4794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FAFC91E" w14:textId="77777777" w:rsidR="000F4794" w:rsidRPr="000253E8" w:rsidRDefault="000F4794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5C37FC2" w14:textId="77777777" w:rsidR="000F4794" w:rsidRPr="000253E8" w:rsidRDefault="000F4794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F4794" w:rsidRPr="004A49C9" w14:paraId="29459C28" w14:textId="77777777" w:rsidTr="00AE0D4D">
        <w:tc>
          <w:tcPr>
            <w:tcW w:w="2523" w:type="dxa"/>
          </w:tcPr>
          <w:p w14:paraId="5A535980" w14:textId="77777777" w:rsidR="000F4794" w:rsidRPr="004A49C9" w:rsidRDefault="000F4794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A9D5E3D" w14:textId="77777777" w:rsidR="000F4794" w:rsidRPr="004A49C9" w:rsidRDefault="000F4794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23522BB" w14:textId="77777777" w:rsidR="000F4794" w:rsidRPr="004A49C9" w:rsidRDefault="000F4794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1B8207DF" w14:textId="77777777" w:rsidR="000F4794" w:rsidRPr="004A49C9" w:rsidRDefault="000F4794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674C8BB" w14:textId="77777777" w:rsidR="000F4794" w:rsidRPr="00E2590C" w:rsidRDefault="000F4794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E84656C" w14:textId="77777777" w:rsidR="000F4794" w:rsidRPr="00C17224" w:rsidRDefault="000F4794" w:rsidP="000F4794"/>
    <w:p w14:paraId="6833D798" w14:textId="77777777" w:rsidR="000F4794" w:rsidRPr="004D476C" w:rsidRDefault="000F4794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8" w:name="_Toc49966744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28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0F4794" w:rsidRPr="0031791A" w14:paraId="63372BA4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7E2C9B2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2608595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BF18FC1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D24A4CC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1D2FD1B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644A3DD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24F31D2" w14:textId="77777777" w:rsidR="000F4794" w:rsidRPr="00546CE1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F4794" w:rsidRPr="00D7306D" w14:paraId="222B7257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56921136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3CAB2E44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E1AC4E4" w14:textId="77777777" w:rsidR="000F4794" w:rsidRPr="00BC6553" w:rsidRDefault="000F4794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4001EAB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A556AC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8FAC213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6F43894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7CE2EA5" w14:textId="77777777" w:rsidR="000F4794" w:rsidRDefault="000F4794" w:rsidP="000F4794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BE0753D" w14:textId="77777777" w:rsidR="000F4794" w:rsidRPr="004D476C" w:rsidRDefault="000F4794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29" w:name="_Toc49966745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29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0F4794" w:rsidRPr="000253E8" w14:paraId="7E6F9043" w14:textId="77777777" w:rsidTr="00AE0D4D">
        <w:trPr>
          <w:trHeight w:val="379"/>
        </w:trPr>
        <w:tc>
          <w:tcPr>
            <w:tcW w:w="1843" w:type="dxa"/>
          </w:tcPr>
          <w:p w14:paraId="2CFE8465" w14:textId="77777777" w:rsidR="000F4794" w:rsidRPr="000253E8" w:rsidRDefault="000F4794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B29EB5C" w14:textId="77777777" w:rsidR="000F4794" w:rsidRPr="000253E8" w:rsidRDefault="000F4794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2370C00" w14:textId="77777777" w:rsidR="000F4794" w:rsidRPr="000253E8" w:rsidRDefault="000F4794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4D44534" w14:textId="77777777" w:rsidR="000F4794" w:rsidRPr="000253E8" w:rsidRDefault="000F4794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F4794" w:rsidRPr="004A49C9" w14:paraId="133A3A0E" w14:textId="77777777" w:rsidTr="00AE0D4D">
        <w:tc>
          <w:tcPr>
            <w:tcW w:w="1843" w:type="dxa"/>
          </w:tcPr>
          <w:p w14:paraId="18FE5945" w14:textId="77777777" w:rsidR="000F4794" w:rsidRPr="004A49C9" w:rsidRDefault="000F4794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0B37A84" w14:textId="77777777" w:rsidR="000F4794" w:rsidRPr="004A49C9" w:rsidRDefault="000F4794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06FFA9D" w14:textId="77777777" w:rsidR="000F4794" w:rsidRPr="004A49C9" w:rsidRDefault="000F4794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2EE18CC" w14:textId="77777777" w:rsidR="000F4794" w:rsidRPr="00E2590C" w:rsidRDefault="000F4794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E27B24D" w14:textId="77777777" w:rsidR="000F4794" w:rsidRPr="00743128" w:rsidRDefault="000F4794" w:rsidP="000F4794"/>
    <w:p w14:paraId="33F01BE6" w14:textId="77777777" w:rsidR="000F4794" w:rsidRPr="008616D0" w:rsidRDefault="000F4794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0" w:name="_Toc49966746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3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992"/>
        <w:gridCol w:w="709"/>
        <w:gridCol w:w="709"/>
        <w:gridCol w:w="709"/>
        <w:gridCol w:w="2126"/>
        <w:gridCol w:w="2693"/>
      </w:tblGrid>
      <w:tr w:rsidR="00AE0D4D" w:rsidRPr="0031791A" w14:paraId="0880066F" w14:textId="77777777" w:rsidTr="00AE0D4D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1D6B1DEC" w14:textId="77777777" w:rsidR="000F4794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3167B8A2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322E6C8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CFC6EE2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B36A10E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9CD5E78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693" w:type="dxa"/>
            <w:shd w:val="clear" w:color="auto" w:fill="B4C6E7" w:themeFill="accent5" w:themeFillTint="66"/>
            <w:vAlign w:val="center"/>
          </w:tcPr>
          <w:p w14:paraId="76ADE6E6" w14:textId="77777777" w:rsidR="000F4794" w:rsidRPr="00546CE1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E0D4D" w:rsidRPr="00D7306D" w14:paraId="2F0D4F30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328393FC" w14:textId="4809255B" w:rsidR="000F4794" w:rsidRDefault="00983C0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otalAccount</w:t>
            </w:r>
          </w:p>
        </w:tc>
        <w:tc>
          <w:tcPr>
            <w:tcW w:w="992" w:type="dxa"/>
            <w:vAlign w:val="center"/>
          </w:tcPr>
          <w:p w14:paraId="7CD10535" w14:textId="5F531264" w:rsidR="000F4794" w:rsidRPr="00BC6553" w:rsidRDefault="00983C0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79C1BA36" w14:textId="10F5700E" w:rsidR="000F4794" w:rsidRPr="00BC6553" w:rsidRDefault="00983C0F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811A27B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92FBB5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5CCF4357" w14:textId="77777777" w:rsidR="000F4794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165752B9" w14:textId="77777777" w:rsidR="000F4794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7BF484AD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3DB98673" w14:textId="58F70E35" w:rsidR="00C92D20" w:rsidRDefault="00C92D20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odayNewAccount</w:t>
            </w:r>
          </w:p>
        </w:tc>
        <w:tc>
          <w:tcPr>
            <w:tcW w:w="992" w:type="dxa"/>
            <w:vAlign w:val="center"/>
          </w:tcPr>
          <w:p w14:paraId="1167C485" w14:textId="2EEB0F3E" w:rsidR="00C92D20" w:rsidRDefault="00C92D20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54EAD484" w14:textId="0AB4926C" w:rsidR="00C92D20" w:rsidRDefault="00C92D20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FE7C09E" w14:textId="77777777" w:rsidR="00C92D20" w:rsidRPr="00BC6553" w:rsidRDefault="00C92D20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D5401F" w14:textId="77777777" w:rsidR="00C92D20" w:rsidRPr="00BC6553" w:rsidRDefault="00C92D20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7809AD1D" w14:textId="77777777" w:rsidR="00C92D20" w:rsidRDefault="00C92D20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26433928" w14:textId="77777777" w:rsidR="00C92D20" w:rsidRDefault="00C92D20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7EC5F8D0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1FDC2471" w14:textId="04C858F7" w:rsidR="002417C6" w:rsidRDefault="002417C6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thisweekNewAccount</w:t>
            </w:r>
          </w:p>
        </w:tc>
        <w:tc>
          <w:tcPr>
            <w:tcW w:w="992" w:type="dxa"/>
            <w:vAlign w:val="center"/>
          </w:tcPr>
          <w:p w14:paraId="5B6ED745" w14:textId="442211C2" w:rsidR="002417C6" w:rsidRDefault="002417C6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46455233" w14:textId="2886E998" w:rsidR="002417C6" w:rsidRDefault="00E9277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C6F4A16" w14:textId="77777777" w:rsidR="002417C6" w:rsidRPr="00BC6553" w:rsidRDefault="002417C6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A2CDA" w14:textId="77777777" w:rsidR="002417C6" w:rsidRPr="00BC6553" w:rsidRDefault="002417C6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5E17483D" w14:textId="77777777" w:rsidR="002417C6" w:rsidRDefault="002417C6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3E3B29F9" w14:textId="77777777" w:rsidR="002417C6" w:rsidRDefault="002417C6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432D6C32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0E40A37A" w14:textId="3671820A" w:rsidR="00DC1F75" w:rsidRDefault="00DC1F75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hisMonthNewAccount</w:t>
            </w:r>
          </w:p>
        </w:tc>
        <w:tc>
          <w:tcPr>
            <w:tcW w:w="992" w:type="dxa"/>
            <w:vAlign w:val="center"/>
          </w:tcPr>
          <w:p w14:paraId="60CC491F" w14:textId="29AE0F31" w:rsidR="00DC1F75" w:rsidRDefault="00DC1F75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181E273F" w14:textId="5ABC3576" w:rsidR="00DC1F75" w:rsidRDefault="00E9277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7D44E76" w14:textId="77777777" w:rsidR="00DC1F75" w:rsidRPr="00BC6553" w:rsidRDefault="00DC1F75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D2F603" w14:textId="77777777" w:rsidR="00DC1F75" w:rsidRPr="00BC6553" w:rsidRDefault="00DC1F75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66348F34" w14:textId="77777777" w:rsidR="00DC1F75" w:rsidRDefault="00DC1F75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0966ADFD" w14:textId="77777777" w:rsidR="00DC1F75" w:rsidRDefault="00DC1F75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5B06E8A7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7CD78A1B" w14:textId="2E3DAFB2" w:rsidR="00FB0173" w:rsidRDefault="00FB017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ctiveAccount</w:t>
            </w:r>
          </w:p>
        </w:tc>
        <w:tc>
          <w:tcPr>
            <w:tcW w:w="992" w:type="dxa"/>
            <w:vAlign w:val="center"/>
          </w:tcPr>
          <w:p w14:paraId="73DA1A87" w14:textId="54F736E1" w:rsidR="00FB0173" w:rsidRDefault="00FB017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11389C77" w14:textId="015BCBC5" w:rsidR="00FB0173" w:rsidRDefault="00E9277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3D7389A" w14:textId="77777777" w:rsidR="00FB0173" w:rsidRPr="00BC6553" w:rsidRDefault="00FB0173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A34EB4" w14:textId="77777777" w:rsidR="00FB0173" w:rsidRPr="00BC6553" w:rsidRDefault="00FB017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3E0F124D" w14:textId="77777777" w:rsidR="00FB0173" w:rsidRDefault="00FB017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633DF5AD" w14:textId="77777777" w:rsidR="00FB0173" w:rsidRDefault="00FB017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1B267FF4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44F3C214" w14:textId="42199C1F" w:rsidR="005139F3" w:rsidRDefault="005139F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nactiveAccount</w:t>
            </w:r>
          </w:p>
        </w:tc>
        <w:tc>
          <w:tcPr>
            <w:tcW w:w="992" w:type="dxa"/>
            <w:vAlign w:val="center"/>
          </w:tcPr>
          <w:p w14:paraId="56694877" w14:textId="1C3AB076" w:rsidR="005139F3" w:rsidRDefault="005139F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200DD6D9" w14:textId="2092721F" w:rsidR="005139F3" w:rsidRDefault="00E9277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DF7FF99" w14:textId="77777777" w:rsidR="005139F3" w:rsidRPr="00BC6553" w:rsidRDefault="005139F3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157656" w14:textId="77777777" w:rsidR="005139F3" w:rsidRPr="00BC6553" w:rsidRDefault="005139F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58698E58" w14:textId="77777777" w:rsidR="005139F3" w:rsidRDefault="005139F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64869C49" w14:textId="77777777" w:rsidR="005139F3" w:rsidRDefault="005139F3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3F9A7D75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5285DDD8" w14:textId="3925CAD9" w:rsidR="00D0216F" w:rsidRDefault="00D0216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xpiredAccount</w:t>
            </w:r>
          </w:p>
        </w:tc>
        <w:tc>
          <w:tcPr>
            <w:tcW w:w="992" w:type="dxa"/>
            <w:vAlign w:val="center"/>
          </w:tcPr>
          <w:p w14:paraId="749C9742" w14:textId="781EE5F7" w:rsidR="00D0216F" w:rsidRDefault="00D0216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663BF7B" w14:textId="2D30E56E" w:rsidR="00D0216F" w:rsidRDefault="00E9277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BB598F1" w14:textId="77777777" w:rsidR="00D0216F" w:rsidRPr="00BC6553" w:rsidRDefault="00D0216F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B9256C" w14:textId="77777777" w:rsidR="00D0216F" w:rsidRPr="00BC6553" w:rsidRDefault="00D0216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09DD9234" w14:textId="77777777" w:rsidR="00D0216F" w:rsidRDefault="00D0216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143E9302" w14:textId="77777777" w:rsidR="00D0216F" w:rsidRDefault="00D0216F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0D4D" w:rsidRPr="00D7306D" w14:paraId="4FDFC627" w14:textId="77777777" w:rsidTr="00AE0D4D">
        <w:trPr>
          <w:trHeight w:val="432"/>
        </w:trPr>
        <w:tc>
          <w:tcPr>
            <w:tcW w:w="2268" w:type="dxa"/>
            <w:vAlign w:val="center"/>
          </w:tcPr>
          <w:p w14:paraId="0DFB71C8" w14:textId="5271E125" w:rsidR="00D571BD" w:rsidRDefault="00517B1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aitingApproveProject</w:t>
            </w:r>
          </w:p>
        </w:tc>
        <w:tc>
          <w:tcPr>
            <w:tcW w:w="992" w:type="dxa"/>
            <w:vAlign w:val="center"/>
          </w:tcPr>
          <w:p w14:paraId="0248C666" w14:textId="3EC92E7E" w:rsidR="00D571BD" w:rsidRDefault="00517B1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CEFE822" w14:textId="4709706A" w:rsidR="00D571BD" w:rsidRDefault="00517B1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AA93938" w14:textId="77777777" w:rsidR="00D571BD" w:rsidRPr="00BC6553" w:rsidRDefault="00D571BD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04F429" w14:textId="77777777" w:rsidR="00D571BD" w:rsidRPr="00BC6553" w:rsidRDefault="00D571BD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vAlign w:val="center"/>
          </w:tcPr>
          <w:p w14:paraId="3E178211" w14:textId="77777777" w:rsidR="00D571BD" w:rsidRDefault="00D571BD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26E5905B" w14:textId="77777777" w:rsidR="00D571BD" w:rsidRDefault="00D571BD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CA39EF5" w14:textId="77777777" w:rsidR="000F4794" w:rsidRDefault="000F4794" w:rsidP="000F4794"/>
    <w:p w14:paraId="1C15F187" w14:textId="77777777" w:rsidR="000F4794" w:rsidRPr="008616D0" w:rsidRDefault="000F4794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1" w:name="_Toc49966747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3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0F4794" w:rsidRPr="0031791A" w14:paraId="14F801D9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0DF7753" w14:textId="2018CDF9" w:rsidR="000F4794" w:rsidRPr="0031791A" w:rsidRDefault="00B73571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7F1763A" w14:textId="77777777" w:rsidR="000F4794" w:rsidRPr="0031791A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5518F6C" w14:textId="77777777" w:rsidR="000F4794" w:rsidRPr="00546CE1" w:rsidRDefault="000F4794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0F4794" w:rsidRPr="00D7306D" w14:paraId="577586B2" w14:textId="77777777" w:rsidTr="00AE0D4D">
        <w:trPr>
          <w:trHeight w:val="308"/>
        </w:trPr>
        <w:tc>
          <w:tcPr>
            <w:tcW w:w="1559" w:type="dxa"/>
            <w:vAlign w:val="center"/>
          </w:tcPr>
          <w:p w14:paraId="096B8C9F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DFE585F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21911F96" w14:textId="77777777" w:rsidR="000F4794" w:rsidRPr="00BC6553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0F4794" w:rsidRPr="00D7306D" w14:paraId="24DD4A2D" w14:textId="77777777" w:rsidTr="00AE0D4D">
        <w:trPr>
          <w:trHeight w:val="308"/>
        </w:trPr>
        <w:tc>
          <w:tcPr>
            <w:tcW w:w="1559" w:type="dxa"/>
            <w:vAlign w:val="center"/>
          </w:tcPr>
          <w:p w14:paraId="52BD4643" w14:textId="77777777" w:rsidR="000F4794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23D4BE3" w14:textId="60AC118C" w:rsidR="000F4794" w:rsidRDefault="00991A0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4950B3F" w14:textId="77777777" w:rsidR="000F4794" w:rsidRDefault="000F479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72565C" w:rsidRPr="00D7306D" w14:paraId="088ECE20" w14:textId="77777777" w:rsidTr="00AE0D4D">
        <w:trPr>
          <w:trHeight w:val="308"/>
        </w:trPr>
        <w:tc>
          <w:tcPr>
            <w:tcW w:w="1559" w:type="dxa"/>
            <w:vAlign w:val="center"/>
          </w:tcPr>
          <w:p w14:paraId="6F8E8630" w14:textId="4B223A6E" w:rsidR="0072565C" w:rsidRDefault="0072565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49BEC5DD" w14:textId="517632A9" w:rsidR="0072565C" w:rsidRDefault="0072565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403000</w:t>
            </w:r>
          </w:p>
        </w:tc>
        <w:tc>
          <w:tcPr>
            <w:tcW w:w="6804" w:type="dxa"/>
            <w:vAlign w:val="center"/>
          </w:tcPr>
          <w:p w14:paraId="36B994D0" w14:textId="690DC96F" w:rsidR="0072565C" w:rsidRDefault="0072565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not have access permission</w:t>
            </w:r>
          </w:p>
        </w:tc>
      </w:tr>
      <w:tr w:rsidR="00EA67BB" w:rsidRPr="00D7306D" w14:paraId="5EE0302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ACF96A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8D2643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A5CA2D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640FDF0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9A33EE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6B0E062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A9CFFD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2D87605" w14:textId="77777777" w:rsidR="000F4794" w:rsidRDefault="000F4794" w:rsidP="000F4794"/>
    <w:p w14:paraId="740F3FA2" w14:textId="77777777" w:rsidR="003650AE" w:rsidRDefault="003650AE" w:rsidP="003650AE"/>
    <w:p w14:paraId="08092C75" w14:textId="39BBDF89" w:rsidR="003650AE" w:rsidRDefault="003650AE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32" w:name="_Get_Customer_Profile"/>
      <w:bookmarkStart w:id="333" w:name="_Toc49966748"/>
      <w:bookmarkEnd w:id="332"/>
      <w:r>
        <w:rPr>
          <w:rFonts w:ascii="Tahoma" w:hAnsi="Tahoma" w:cs="Tahoma"/>
          <w:b/>
          <w:bCs/>
          <w:color w:val="auto"/>
          <w:sz w:val="28"/>
          <w:szCs w:val="28"/>
        </w:rPr>
        <w:t>Get Customer Profile List API</w:t>
      </w:r>
      <w:bookmarkEnd w:id="333"/>
    </w:p>
    <w:p w14:paraId="62FB28B1" w14:textId="77777777" w:rsidR="003650AE" w:rsidRPr="008A6B90" w:rsidRDefault="003650AE" w:rsidP="003650AE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3650AE" w:rsidRPr="00554C13" w14:paraId="4FE28223" w14:textId="77777777" w:rsidTr="00AE0D4D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855043D" w14:textId="77777777" w:rsidR="003650AE" w:rsidRPr="00554C13" w:rsidRDefault="003650AE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0906E41" w14:textId="3CCBB176" w:rsidR="003650AE" w:rsidRPr="00554C13" w:rsidRDefault="003650AE" w:rsidP="00D86392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Customer Profile List</w:t>
            </w:r>
          </w:p>
        </w:tc>
      </w:tr>
      <w:tr w:rsidR="003650AE" w:rsidRPr="00554C13" w14:paraId="78B5503F" w14:textId="77777777" w:rsidTr="00AE0D4D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FA76057" w14:textId="77777777" w:rsidR="003650AE" w:rsidRPr="00554C13" w:rsidRDefault="003650AE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327CB77" w14:textId="5E4C00E3" w:rsidR="003650AE" w:rsidRPr="008F2A18" w:rsidRDefault="003650AE" w:rsidP="00D86392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="002E6817">
              <w:rPr>
                <w:rFonts w:ascii="Tahoma" w:hAnsi="Tahoma" w:cs="Tahoma"/>
                <w:sz w:val="20"/>
                <w:szCs w:val="20"/>
                <w:lang w:bidi="th-TH"/>
              </w:rPr>
              <w:t>customers/search</w:t>
            </w:r>
          </w:p>
        </w:tc>
      </w:tr>
      <w:tr w:rsidR="003650AE" w:rsidRPr="00554C13" w14:paraId="5FE7C140" w14:textId="77777777" w:rsidTr="00AE0D4D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ED46DAE" w14:textId="77777777" w:rsidR="003650AE" w:rsidRPr="00546CE1" w:rsidRDefault="003650AE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680A287" w14:textId="67538037" w:rsidR="003650AE" w:rsidRDefault="007A731D" w:rsidP="00D86392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3650AE" w:rsidRPr="00554C13" w14:paraId="0C10AA88" w14:textId="77777777" w:rsidTr="00AE0D4D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8ED9488" w14:textId="77777777" w:rsidR="003650AE" w:rsidRPr="00554C13" w:rsidRDefault="003650AE" w:rsidP="00D86392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D680EE8" w14:textId="39379586" w:rsidR="003650AE" w:rsidRPr="008F2A18" w:rsidRDefault="003650AE" w:rsidP="00D86392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66AEB7C" w14:textId="155CD98B" w:rsidR="003650AE" w:rsidRDefault="003650AE" w:rsidP="003650AE">
      <w:pPr>
        <w:rPr>
          <w:rStyle w:val="af0"/>
          <w:rFonts w:ascii="Tahoma" w:hAnsi="Tahoma" w:cs="Tahoma"/>
          <w:color w:val="auto"/>
        </w:rPr>
      </w:pPr>
    </w:p>
    <w:p w14:paraId="2B099CAC" w14:textId="77777777" w:rsidR="00040480" w:rsidRDefault="00040480" w:rsidP="00040480">
      <w:pPr>
        <w:rPr>
          <w:rStyle w:val="af0"/>
          <w:rFonts w:ascii="Tahoma" w:hAnsi="Tahoma" w:cs="Tahoma"/>
          <w:color w:val="auto"/>
        </w:rPr>
      </w:pPr>
    </w:p>
    <w:p w14:paraId="2ACC389E" w14:textId="77777777" w:rsidR="00040480" w:rsidRPr="004D476C" w:rsidRDefault="00040480" w:rsidP="00040480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4" w:name="_Toc49966749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34"/>
    </w:p>
    <w:p w14:paraId="77A4DFD5" w14:textId="3AB32166" w:rsidR="00040480" w:rsidRPr="008F2A18" w:rsidRDefault="00040480" w:rsidP="00040480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customer profile list.</w:t>
      </w:r>
    </w:p>
    <w:p w14:paraId="0B2BF7CD" w14:textId="77777777" w:rsidR="00040480" w:rsidRPr="00B45296" w:rsidRDefault="00040480" w:rsidP="00040480">
      <w:pPr>
        <w:pStyle w:val="ab"/>
        <w:numPr>
          <w:ilvl w:val="0"/>
          <w:numId w:val="4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40480" w:rsidRPr="0031791A" w14:paraId="37302436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0CE2C0B" w14:textId="5F29A849" w:rsidR="00040480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07C8127" w14:textId="77777777" w:rsidR="00040480" w:rsidRPr="0031791A" w:rsidRDefault="0004048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373A93B" w14:textId="77777777" w:rsidR="00040480" w:rsidRPr="00546CE1" w:rsidRDefault="0004048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40480" w:rsidRPr="00D7306D" w14:paraId="577572AE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4CE9F51F" w14:textId="77777777" w:rsidR="00040480" w:rsidRPr="00BC6553" w:rsidRDefault="0004048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66D875E" w14:textId="77777777" w:rsidR="00040480" w:rsidRPr="00BC6553" w:rsidRDefault="00040480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2EF0A92" w14:textId="77777777" w:rsidR="00040480" w:rsidRPr="00BC6553" w:rsidRDefault="0004048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9B0184" w14:textId="77777777" w:rsidR="001810C4" w:rsidRDefault="00040480" w:rsidP="001810C4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 w:rsidR="001810C4"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 w:rsidR="001810C4"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0895FD39" w14:textId="77777777" w:rsidR="001810C4" w:rsidRDefault="001810C4" w:rsidP="001810C4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1810C4" w:rsidRPr="0031791A" w14:paraId="37FB54A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D202621" w14:textId="50462DBE" w:rsidR="001810C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563C98E" w14:textId="77777777" w:rsidR="001810C4" w:rsidRPr="0031791A" w:rsidRDefault="001810C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038394E" w14:textId="77777777" w:rsidR="001810C4" w:rsidRPr="00546CE1" w:rsidRDefault="001810C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1810C4" w:rsidRPr="00D7306D" w14:paraId="13E810D2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FEC6E0E" w14:textId="77777777" w:rsidR="001810C4" w:rsidRPr="00BC6553" w:rsidRDefault="001810C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6C46D691" w14:textId="77777777" w:rsidR="001810C4" w:rsidRPr="00BC6553" w:rsidRDefault="001810C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74A25D74" w14:textId="77777777" w:rsidR="001810C4" w:rsidRPr="00BC6553" w:rsidRDefault="001810C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BD6FED" w14:textId="48DA0E7F" w:rsidR="00040480" w:rsidRDefault="00040480" w:rsidP="00040480">
      <w:pPr>
        <w:rPr>
          <w:rStyle w:val="af0"/>
          <w:rFonts w:ascii="Tahoma" w:hAnsi="Tahoma" w:cs="Tahoma"/>
          <w:color w:val="auto"/>
          <w:lang w:eastAsia="ja-JP"/>
        </w:rPr>
      </w:pPr>
    </w:p>
    <w:p w14:paraId="317BB476" w14:textId="77777777" w:rsidR="00040480" w:rsidRPr="00F00294" w:rsidRDefault="00040480" w:rsidP="00040480">
      <w:pPr>
        <w:pStyle w:val="ab"/>
        <w:numPr>
          <w:ilvl w:val="0"/>
          <w:numId w:val="4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040480" w:rsidRPr="0031791A" w14:paraId="00B82BAB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1C6D2C7" w14:textId="77777777" w:rsidR="00040480" w:rsidRPr="0031791A" w:rsidRDefault="0004048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3911A2B" w14:textId="77777777" w:rsidR="00040480" w:rsidRPr="0031791A" w:rsidRDefault="0004048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0A5E9D2" w14:textId="77777777" w:rsidR="00040480" w:rsidRPr="0031791A" w:rsidRDefault="0004048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807DD0E" w14:textId="77777777" w:rsidR="00040480" w:rsidRPr="0031791A" w:rsidRDefault="0004048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1810C4" w:rsidRPr="00D7306D" w14:paraId="065B0148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4EE999A9" w14:textId="2A522D5C" w:rsidR="001810C4" w:rsidRDefault="00B65B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72B8CC1F" w14:textId="292E8445" w:rsidR="001810C4" w:rsidRDefault="001810C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 format</w:t>
            </w:r>
          </w:p>
        </w:tc>
        <w:tc>
          <w:tcPr>
            <w:tcW w:w="1560" w:type="dxa"/>
            <w:vAlign w:val="center"/>
          </w:tcPr>
          <w:p w14:paraId="367BB866" w14:textId="33FB5330" w:rsidR="001810C4" w:rsidRDefault="001810C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5953" w:type="dxa"/>
            <w:vAlign w:val="center"/>
          </w:tcPr>
          <w:p w14:paraId="435DF3B3" w14:textId="7B5BF573" w:rsidR="001810C4" w:rsidRDefault="001810C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ll, Inactive, Active</w:t>
            </w:r>
          </w:p>
        </w:tc>
      </w:tr>
      <w:tr w:rsidR="001810C4" w:rsidRPr="00D7306D" w14:paraId="31BF8AB1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2B6126C7" w14:textId="5C8A037E" w:rsidR="001810C4" w:rsidRDefault="00B65B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491978C8" w14:textId="5B35D400" w:rsidR="001810C4" w:rsidRDefault="001810C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Page </w:t>
            </w:r>
            <w:r w:rsidR="00BA59E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Size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</w:t>
            </w:r>
          </w:p>
        </w:tc>
        <w:tc>
          <w:tcPr>
            <w:tcW w:w="1560" w:type="dxa"/>
            <w:vAlign w:val="center"/>
          </w:tcPr>
          <w:p w14:paraId="713B7E59" w14:textId="6BD87BF2" w:rsidR="001810C4" w:rsidRDefault="00BA59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5953" w:type="dxa"/>
            <w:vAlign w:val="center"/>
          </w:tcPr>
          <w:p w14:paraId="126B198A" w14:textId="2A1DCB93" w:rsidR="001810C4" w:rsidRDefault="001810C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  <w:tr w:rsidR="000D075A" w:rsidRPr="00D7306D" w14:paraId="4D9AED0A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DF81DBF" w14:textId="7649C3DC" w:rsidR="000D075A" w:rsidRDefault="00B65B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329A20B9" w14:textId="1DFD66F2" w:rsidR="000D075A" w:rsidRDefault="004E098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No format</w:t>
            </w:r>
          </w:p>
        </w:tc>
        <w:tc>
          <w:tcPr>
            <w:tcW w:w="1560" w:type="dxa"/>
            <w:vAlign w:val="center"/>
          </w:tcPr>
          <w:p w14:paraId="5DE62841" w14:textId="0DEAFC92" w:rsidR="000D075A" w:rsidRDefault="004E098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5953" w:type="dxa"/>
            <w:vAlign w:val="center"/>
          </w:tcPr>
          <w:p w14:paraId="61A337A7" w14:textId="23B426F9" w:rsidR="000D075A" w:rsidRDefault="004E0986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</w:tbl>
    <w:p w14:paraId="2665C5B6" w14:textId="77777777" w:rsidR="00040480" w:rsidRDefault="00040480" w:rsidP="00040480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95E8C51" w14:textId="77777777" w:rsidR="00040480" w:rsidRPr="00204BDE" w:rsidRDefault="00040480" w:rsidP="00040480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40480" w:rsidRPr="0031791A" w14:paraId="6429E692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B39D7EB" w14:textId="04C04E2F" w:rsidR="00040480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651D19B3" w14:textId="77777777" w:rsidR="00040480" w:rsidRPr="0031791A" w:rsidRDefault="0004048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86FE53C" w14:textId="77777777" w:rsidR="00040480" w:rsidRPr="0031791A" w:rsidRDefault="0004048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7B9F647" w14:textId="77777777" w:rsidR="00040480" w:rsidRPr="00546CE1" w:rsidRDefault="0004048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65BEB" w:rsidRPr="00D7306D" w14:paraId="5DECD885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A0189A2" w14:textId="491E7765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268" w:type="dxa"/>
            <w:vAlign w:val="center"/>
          </w:tcPr>
          <w:p w14:paraId="0809E8C4" w14:textId="047316D0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559" w:type="dxa"/>
            <w:vMerge w:val="restart"/>
            <w:vAlign w:val="center"/>
          </w:tcPr>
          <w:p w14:paraId="7F3363AB" w14:textId="4D4C483C" w:rsidR="00B65BEB" w:rsidRDefault="00B65BEB" w:rsidP="00B65B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7183875C" w14:textId="7777AF33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</w:tr>
      <w:tr w:rsidR="00B65BEB" w:rsidRPr="00D7306D" w14:paraId="5055C344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5E26846" w14:textId="77777777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9C73825" w14:textId="55224D87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559" w:type="dxa"/>
            <w:vMerge/>
            <w:vAlign w:val="center"/>
          </w:tcPr>
          <w:p w14:paraId="2AC1C0CE" w14:textId="77777777" w:rsidR="00B65BEB" w:rsidRDefault="00B65BEB" w:rsidP="00B65B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60E5EBF" w14:textId="1E14A9A4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</w:tr>
      <w:tr w:rsidR="00B65BEB" w:rsidRPr="00D7306D" w14:paraId="60F25BA5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7EF8295" w14:textId="77777777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A714787" w14:textId="4147E03E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559" w:type="dxa"/>
            <w:vMerge/>
            <w:vAlign w:val="center"/>
          </w:tcPr>
          <w:p w14:paraId="36D1BEC4" w14:textId="77777777" w:rsidR="00B65BEB" w:rsidRDefault="00B65BEB" w:rsidP="00B65B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27902BF0" w14:textId="72CA9D17" w:rsidR="00B65BEB" w:rsidRDefault="00B65BEB" w:rsidP="00B65B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pageNo</w:t>
            </w:r>
          </w:p>
        </w:tc>
      </w:tr>
    </w:tbl>
    <w:p w14:paraId="5B5F9190" w14:textId="77777777" w:rsidR="00040480" w:rsidRPr="00F6258E" w:rsidRDefault="00040480" w:rsidP="00040480">
      <w:pPr>
        <w:rPr>
          <w:rStyle w:val="af0"/>
          <w:rFonts w:ascii="Tahoma" w:hAnsi="Tahoma" w:cs="Tahoma"/>
          <w:color w:val="auto"/>
          <w:lang w:eastAsia="ja-JP"/>
        </w:rPr>
      </w:pPr>
    </w:p>
    <w:p w14:paraId="0D8E5DE3" w14:textId="74DACBA0" w:rsidR="00040480" w:rsidRPr="00010310" w:rsidRDefault="00010310" w:rsidP="00010310">
      <w:pPr>
        <w:pStyle w:val="ab"/>
        <w:numPr>
          <w:ilvl w:val="0"/>
          <w:numId w:val="40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Customer Profile List</w:t>
      </w:r>
    </w:p>
    <w:p w14:paraId="47C48E1B" w14:textId="38DC8C32" w:rsidR="00E51E8D" w:rsidRPr="00F75C84" w:rsidRDefault="00E51E8D" w:rsidP="00E51E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Users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user information.</w:t>
      </w:r>
    </w:p>
    <w:p w14:paraId="5A8C8D41" w14:textId="77777777" w:rsidR="00E51E8D" w:rsidRDefault="00E51E8D" w:rsidP="00E51E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1276"/>
        <w:gridCol w:w="4252"/>
        <w:gridCol w:w="2835"/>
      </w:tblGrid>
      <w:tr w:rsidR="00E51E8D" w:rsidRPr="0031791A" w14:paraId="02EBC0B4" w14:textId="77777777" w:rsidTr="00871758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5D13E295" w14:textId="77777777" w:rsidR="00E51E8D" w:rsidRPr="0031791A" w:rsidRDefault="00E51E8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5EE86484" w14:textId="77777777" w:rsidR="00E51E8D" w:rsidRPr="0031791A" w:rsidRDefault="00E51E8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252" w:type="dxa"/>
            <w:shd w:val="clear" w:color="auto" w:fill="B4C6E7" w:themeFill="accent5" w:themeFillTint="66"/>
            <w:vAlign w:val="center"/>
          </w:tcPr>
          <w:p w14:paraId="1464F57F" w14:textId="77777777" w:rsidR="00E51E8D" w:rsidRPr="0031791A" w:rsidRDefault="00E51E8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14:paraId="002ABEF1" w14:textId="77777777" w:rsidR="00E51E8D" w:rsidRPr="001E796D" w:rsidRDefault="00E51E8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51E8D" w:rsidRPr="00D7306D" w14:paraId="627F2602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294C5FC2" w14:textId="416E288B" w:rsidR="00E51E8D" w:rsidRPr="00BC6553" w:rsidRDefault="0093136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6" w:type="dxa"/>
            <w:vAlign w:val="center"/>
          </w:tcPr>
          <w:p w14:paraId="72025753" w14:textId="77777777" w:rsidR="00E51E8D" w:rsidRPr="00BC6553" w:rsidRDefault="00E51E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5EDCFE81" w14:textId="34E82E62" w:rsidR="00E51E8D" w:rsidRPr="00BC6553" w:rsidRDefault="00E51E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93136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2835" w:type="dxa"/>
            <w:vAlign w:val="center"/>
          </w:tcPr>
          <w:p w14:paraId="5F1C79F2" w14:textId="4A483074" w:rsidR="00E51E8D" w:rsidRPr="00BC6553" w:rsidRDefault="00E51E8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31364" w:rsidRPr="00D7306D" w14:paraId="3B3CF188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70BF6754" w14:textId="1BCED6F6" w:rsidR="00931364" w:rsidRDefault="0085119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</w:t>
            </w:r>
            <w:r w:rsidR="00C41DF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chFields</w:t>
            </w:r>
          </w:p>
        </w:tc>
        <w:tc>
          <w:tcPr>
            <w:tcW w:w="1276" w:type="dxa"/>
            <w:vAlign w:val="center"/>
          </w:tcPr>
          <w:p w14:paraId="79EBEB63" w14:textId="7130A98D" w:rsidR="00931364" w:rsidRDefault="00C41DF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252" w:type="dxa"/>
            <w:vAlign w:val="center"/>
          </w:tcPr>
          <w:p w14:paraId="6AB22821" w14:textId="10A41294" w:rsidR="00931364" w:rsidRDefault="00C41DF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“username”</w:t>
            </w:r>
          </w:p>
        </w:tc>
        <w:tc>
          <w:tcPr>
            <w:tcW w:w="2835" w:type="dxa"/>
            <w:vAlign w:val="center"/>
          </w:tcPr>
          <w:p w14:paraId="4FBA5ADF" w14:textId="77777777" w:rsidR="00931364" w:rsidRPr="00BC6553" w:rsidRDefault="00931364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322E" w:rsidRPr="00D7306D" w14:paraId="6995836D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53CD7264" w14:textId="64A7AB26" w:rsidR="00FB322E" w:rsidRDefault="00FB322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filters</w:t>
            </w:r>
          </w:p>
        </w:tc>
        <w:tc>
          <w:tcPr>
            <w:tcW w:w="1276" w:type="dxa"/>
            <w:vAlign w:val="center"/>
          </w:tcPr>
          <w:p w14:paraId="0BAA3FCC" w14:textId="77777777" w:rsidR="00FB322E" w:rsidRDefault="00FB322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252" w:type="dxa"/>
            <w:vAlign w:val="center"/>
          </w:tcPr>
          <w:p w14:paraId="1D5E23F1" w14:textId="77777777" w:rsidR="00FB322E" w:rsidRDefault="00FB322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3F959C2F" w14:textId="77777777" w:rsidR="00FB322E" w:rsidRPr="00BC6553" w:rsidRDefault="00FB322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322E" w:rsidRPr="00D7306D" w14:paraId="542B00D0" w14:textId="77777777" w:rsidTr="00871758">
        <w:trPr>
          <w:trHeight w:val="356"/>
        </w:trPr>
        <w:tc>
          <w:tcPr>
            <w:tcW w:w="284" w:type="dxa"/>
            <w:vAlign w:val="center"/>
          </w:tcPr>
          <w:p w14:paraId="275FF5E7" w14:textId="77777777" w:rsidR="00FB322E" w:rsidRDefault="00FB322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6104D0E" w14:textId="71B44A24" w:rsidR="00FB322E" w:rsidRDefault="00CB77C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field</w:t>
            </w:r>
          </w:p>
        </w:tc>
        <w:tc>
          <w:tcPr>
            <w:tcW w:w="1276" w:type="dxa"/>
            <w:vAlign w:val="center"/>
          </w:tcPr>
          <w:p w14:paraId="7A68E0AF" w14:textId="4671B97E" w:rsidR="00FB322E" w:rsidRDefault="00CB77C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2480882C" w14:textId="0679A669" w:rsidR="00FB322E" w:rsidRDefault="00CB77C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“status”</w:t>
            </w:r>
          </w:p>
        </w:tc>
        <w:tc>
          <w:tcPr>
            <w:tcW w:w="2835" w:type="dxa"/>
            <w:vAlign w:val="center"/>
          </w:tcPr>
          <w:p w14:paraId="71F4B75B" w14:textId="28B257C7" w:rsidR="00FB322E" w:rsidRPr="00BC6553" w:rsidRDefault="0081480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Set if input parameter status not equal “</w:t>
            </w:r>
            <w:r w:rsidR="00522C0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ll”</w:t>
            </w:r>
          </w:p>
        </w:tc>
      </w:tr>
      <w:tr w:rsidR="00ED0A99" w:rsidRPr="00D7306D" w14:paraId="1DD7013B" w14:textId="77777777" w:rsidTr="00871758">
        <w:trPr>
          <w:trHeight w:val="356"/>
        </w:trPr>
        <w:tc>
          <w:tcPr>
            <w:tcW w:w="284" w:type="dxa"/>
            <w:vAlign w:val="center"/>
          </w:tcPr>
          <w:p w14:paraId="3128F9D3" w14:textId="7777777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C04F1B1" w14:textId="3287D5D3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6" w:type="dxa"/>
            <w:vAlign w:val="center"/>
          </w:tcPr>
          <w:p w14:paraId="34B8C534" w14:textId="5C99C734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2F7234AF" w14:textId="08460AC9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status</w:t>
            </w:r>
          </w:p>
        </w:tc>
        <w:tc>
          <w:tcPr>
            <w:tcW w:w="2835" w:type="dxa"/>
            <w:vAlign w:val="center"/>
          </w:tcPr>
          <w:p w14:paraId="4B5BDA6A" w14:textId="53F77092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Set if input parameter status not equal “</w:t>
            </w:r>
            <w:r w:rsidR="00522C0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ll”</w:t>
            </w:r>
          </w:p>
        </w:tc>
      </w:tr>
      <w:tr w:rsidR="00ED0A99" w:rsidRPr="00D7306D" w14:paraId="1F9E7154" w14:textId="77777777" w:rsidTr="00871758">
        <w:trPr>
          <w:trHeight w:val="356"/>
        </w:trPr>
        <w:tc>
          <w:tcPr>
            <w:tcW w:w="284" w:type="dxa"/>
            <w:vAlign w:val="center"/>
          </w:tcPr>
          <w:p w14:paraId="14AC4523" w14:textId="7777777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FE51DB7" w14:textId="2F82DBF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ield</w:t>
            </w:r>
          </w:p>
        </w:tc>
        <w:tc>
          <w:tcPr>
            <w:tcW w:w="1276" w:type="dxa"/>
            <w:vAlign w:val="center"/>
          </w:tcPr>
          <w:p w14:paraId="03B1D2B2" w14:textId="21A731AF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57ECA8A4" w14:textId="7512A199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“type”</w:t>
            </w:r>
          </w:p>
        </w:tc>
        <w:tc>
          <w:tcPr>
            <w:tcW w:w="2835" w:type="dxa"/>
            <w:vAlign w:val="center"/>
          </w:tcPr>
          <w:p w14:paraId="2D0E7B57" w14:textId="7777777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D0A99" w:rsidRPr="00D7306D" w14:paraId="48B6B3E0" w14:textId="77777777" w:rsidTr="00871758">
        <w:trPr>
          <w:trHeight w:val="356"/>
        </w:trPr>
        <w:tc>
          <w:tcPr>
            <w:tcW w:w="284" w:type="dxa"/>
            <w:vAlign w:val="center"/>
          </w:tcPr>
          <w:p w14:paraId="04B2311D" w14:textId="7777777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312E5C0" w14:textId="39BE4AC8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6" w:type="dxa"/>
            <w:vAlign w:val="center"/>
          </w:tcPr>
          <w:p w14:paraId="4704C3C7" w14:textId="334F531F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1CD778A5" w14:textId="353C061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USTOMER_USER_TYPE</w:t>
            </w:r>
          </w:p>
        </w:tc>
        <w:tc>
          <w:tcPr>
            <w:tcW w:w="2835" w:type="dxa"/>
            <w:vAlign w:val="center"/>
          </w:tcPr>
          <w:p w14:paraId="113C1322" w14:textId="77777777" w:rsidR="00ED0A99" w:rsidRDefault="00ED0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322E" w:rsidRPr="00D7306D" w14:paraId="67D7C404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38E15923" w14:textId="2D8F9A31" w:rsidR="00FB322E" w:rsidRDefault="00BF7ED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eturnOptionFields</w:t>
            </w:r>
          </w:p>
        </w:tc>
        <w:tc>
          <w:tcPr>
            <w:tcW w:w="1276" w:type="dxa"/>
            <w:vAlign w:val="center"/>
          </w:tcPr>
          <w:p w14:paraId="3825695C" w14:textId="22444EE8" w:rsidR="00FB322E" w:rsidRDefault="00BF7ED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252" w:type="dxa"/>
            <w:vAlign w:val="center"/>
          </w:tcPr>
          <w:p w14:paraId="0E47B981" w14:textId="3463AB27" w:rsidR="00FB322E" w:rsidRDefault="00BF7ED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“startDate”, “expiredDate”, “additionalInfo”</w:t>
            </w:r>
          </w:p>
        </w:tc>
        <w:tc>
          <w:tcPr>
            <w:tcW w:w="2835" w:type="dxa"/>
            <w:vAlign w:val="center"/>
          </w:tcPr>
          <w:p w14:paraId="70A43D7C" w14:textId="77777777" w:rsidR="00FB322E" w:rsidRPr="00BC6553" w:rsidRDefault="00FB322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F7ED7" w:rsidRPr="00D7306D" w14:paraId="723D7F75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38F5C33E" w14:textId="5D056B3E" w:rsidR="00BF7ED7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6" w:type="dxa"/>
            <w:vAlign w:val="center"/>
          </w:tcPr>
          <w:p w14:paraId="474FFC7C" w14:textId="628168AA" w:rsidR="00BF7ED7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252" w:type="dxa"/>
            <w:vAlign w:val="center"/>
          </w:tcPr>
          <w:p w14:paraId="62960E84" w14:textId="77777777" w:rsidR="00BF7ED7" w:rsidRDefault="00BF7ED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31B7C641" w14:textId="77777777" w:rsidR="00BF7ED7" w:rsidRPr="00BC6553" w:rsidRDefault="00BF7ED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23E6C" w:rsidRPr="00D7306D" w14:paraId="43325B9C" w14:textId="77777777" w:rsidTr="00871758">
        <w:trPr>
          <w:trHeight w:val="356"/>
        </w:trPr>
        <w:tc>
          <w:tcPr>
            <w:tcW w:w="284" w:type="dxa"/>
            <w:vAlign w:val="center"/>
          </w:tcPr>
          <w:p w14:paraId="6312632A" w14:textId="77777777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3272C2AF" w14:textId="64433F15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6" w:type="dxa"/>
            <w:vAlign w:val="center"/>
          </w:tcPr>
          <w:p w14:paraId="77A3865E" w14:textId="519FA9D1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5766B956" w14:textId="77777777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1AE0F561" w14:textId="77777777" w:rsidR="00D23E6C" w:rsidRPr="00BC6553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23E6C" w:rsidRPr="00D7306D" w14:paraId="35DF6355" w14:textId="77777777" w:rsidTr="00871758">
        <w:trPr>
          <w:trHeight w:val="356"/>
        </w:trPr>
        <w:tc>
          <w:tcPr>
            <w:tcW w:w="284" w:type="dxa"/>
            <w:vAlign w:val="center"/>
          </w:tcPr>
          <w:p w14:paraId="5CBA15F9" w14:textId="77777777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9E9E7D7" w14:textId="1BA9AF66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6" w:type="dxa"/>
            <w:vAlign w:val="center"/>
          </w:tcPr>
          <w:p w14:paraId="4D702302" w14:textId="3E8DCCA7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252" w:type="dxa"/>
            <w:vAlign w:val="center"/>
          </w:tcPr>
          <w:p w14:paraId="61FBDFE3" w14:textId="77777777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16C8F157" w14:textId="77777777" w:rsidR="00D23E6C" w:rsidRPr="00BC6553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23E6C" w:rsidRPr="00D7306D" w14:paraId="4E383ABC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17EFBC97" w14:textId="22FEF661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6" w:type="dxa"/>
            <w:vAlign w:val="center"/>
          </w:tcPr>
          <w:p w14:paraId="6322A25A" w14:textId="05D0F9BE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252" w:type="dxa"/>
            <w:vAlign w:val="center"/>
          </w:tcPr>
          <w:p w14:paraId="42BB4B0F" w14:textId="3DFDA2EC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pageSize</w:t>
            </w:r>
          </w:p>
        </w:tc>
        <w:tc>
          <w:tcPr>
            <w:tcW w:w="2835" w:type="dxa"/>
            <w:vAlign w:val="center"/>
          </w:tcPr>
          <w:p w14:paraId="263B5BA9" w14:textId="77777777" w:rsidR="00D23E6C" w:rsidRPr="00BC6553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23E6C" w:rsidRPr="00D7306D" w14:paraId="1C631BB5" w14:textId="77777777" w:rsidTr="00871758">
        <w:trPr>
          <w:trHeight w:val="356"/>
        </w:trPr>
        <w:tc>
          <w:tcPr>
            <w:tcW w:w="1843" w:type="dxa"/>
            <w:gridSpan w:val="2"/>
            <w:vAlign w:val="center"/>
          </w:tcPr>
          <w:p w14:paraId="18728E80" w14:textId="1116C606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6" w:type="dxa"/>
            <w:vAlign w:val="center"/>
          </w:tcPr>
          <w:p w14:paraId="7DD186E2" w14:textId="0AFEA61C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252" w:type="dxa"/>
            <w:vAlign w:val="center"/>
          </w:tcPr>
          <w:p w14:paraId="6A3089C1" w14:textId="0DFE245C" w:rsidR="00D23E6C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pageN</w:t>
            </w:r>
            <w:r w:rsidR="0000261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2835" w:type="dxa"/>
            <w:vAlign w:val="center"/>
          </w:tcPr>
          <w:p w14:paraId="6321A27A" w14:textId="77777777" w:rsidR="00D23E6C" w:rsidRPr="00BC6553" w:rsidRDefault="00D23E6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2E2068C" w14:textId="77777777" w:rsidR="00E51E8D" w:rsidRDefault="00E51E8D" w:rsidP="00E51E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422114E" w14:textId="21E39A50" w:rsidR="00E51E8D" w:rsidRDefault="00E51E8D" w:rsidP="00E51E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33A3AE3A" w14:textId="295FC5A2" w:rsidR="00DE563E" w:rsidRDefault="00DE563E" w:rsidP="00E51E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0E2381E" w14:textId="77777777" w:rsidR="001209B1" w:rsidRPr="000915C1" w:rsidRDefault="001209B1" w:rsidP="001209B1">
      <w:pPr>
        <w:pStyle w:val="ab"/>
        <w:numPr>
          <w:ilvl w:val="0"/>
          <w:numId w:val="4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Result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2268"/>
        <w:gridCol w:w="4819"/>
        <w:gridCol w:w="2835"/>
      </w:tblGrid>
      <w:tr w:rsidR="001209B1" w:rsidRPr="0031791A" w14:paraId="0F58F631" w14:textId="77777777" w:rsidTr="00F778AD">
        <w:trPr>
          <w:trHeight w:val="395"/>
          <w:tblHeader/>
        </w:trPr>
        <w:tc>
          <w:tcPr>
            <w:tcW w:w="2552" w:type="dxa"/>
            <w:gridSpan w:val="2"/>
            <w:shd w:val="clear" w:color="auto" w:fill="B4C6E7" w:themeFill="accent5" w:themeFillTint="66"/>
            <w:vAlign w:val="center"/>
          </w:tcPr>
          <w:p w14:paraId="618FD3CD" w14:textId="77777777" w:rsidR="001209B1" w:rsidRPr="0031791A" w:rsidRDefault="001209B1" w:rsidP="00B4744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4819" w:type="dxa"/>
            <w:shd w:val="clear" w:color="auto" w:fill="B4C6E7" w:themeFill="accent5" w:themeFillTint="66"/>
            <w:vAlign w:val="center"/>
          </w:tcPr>
          <w:p w14:paraId="65BD57CE" w14:textId="77777777" w:rsidR="001209B1" w:rsidRPr="0031791A" w:rsidRDefault="001209B1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14:paraId="2BDE6F1A" w14:textId="77777777" w:rsidR="001209B1" w:rsidRPr="00C76A54" w:rsidRDefault="001209B1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A54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1209B1" w:rsidRPr="00D7306D" w14:paraId="0E6C1FED" w14:textId="77777777" w:rsidTr="00F778AD">
        <w:trPr>
          <w:trHeight w:val="382"/>
        </w:trPr>
        <w:tc>
          <w:tcPr>
            <w:tcW w:w="2552" w:type="dxa"/>
            <w:gridSpan w:val="2"/>
            <w:vAlign w:val="center"/>
          </w:tcPr>
          <w:p w14:paraId="62E95CB0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otalRecordNo</w:t>
            </w:r>
          </w:p>
        </w:tc>
        <w:tc>
          <w:tcPr>
            <w:tcW w:w="4819" w:type="dxa"/>
            <w:vAlign w:val="center"/>
          </w:tcPr>
          <w:p w14:paraId="2D95B031" w14:textId="135FF4FF" w:rsidR="001209B1" w:rsidRPr="00BC6553" w:rsidRDefault="00B53F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totalRecordNo receive above</w:t>
            </w:r>
            <w:r w:rsidR="001209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29522FD" w14:textId="77777777" w:rsidR="001209B1" w:rsidRPr="00BC6553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09B1" w:rsidRPr="00D7306D" w14:paraId="3EC93E39" w14:textId="77777777" w:rsidTr="00F778AD">
        <w:trPr>
          <w:trHeight w:val="382"/>
        </w:trPr>
        <w:tc>
          <w:tcPr>
            <w:tcW w:w="2552" w:type="dxa"/>
            <w:gridSpan w:val="2"/>
            <w:vAlign w:val="center"/>
          </w:tcPr>
          <w:p w14:paraId="65117CAB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maxPageNo</w:t>
            </w:r>
          </w:p>
        </w:tc>
        <w:tc>
          <w:tcPr>
            <w:tcW w:w="4819" w:type="dxa"/>
            <w:vAlign w:val="center"/>
          </w:tcPr>
          <w:p w14:paraId="6AE8A773" w14:textId="72450202" w:rsidR="001209B1" w:rsidRPr="00BC6553" w:rsidRDefault="00B53F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maxPageNo receive above</w:t>
            </w:r>
          </w:p>
        </w:tc>
        <w:tc>
          <w:tcPr>
            <w:tcW w:w="2835" w:type="dxa"/>
            <w:vAlign w:val="center"/>
          </w:tcPr>
          <w:p w14:paraId="7A6CE63A" w14:textId="77777777" w:rsidR="001209B1" w:rsidRPr="00BC6553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09B1" w:rsidRPr="00D7306D" w14:paraId="1D56A9E3" w14:textId="77777777" w:rsidTr="00F778AD">
        <w:trPr>
          <w:trHeight w:val="382"/>
        </w:trPr>
        <w:tc>
          <w:tcPr>
            <w:tcW w:w="2552" w:type="dxa"/>
            <w:gridSpan w:val="2"/>
            <w:vAlign w:val="center"/>
          </w:tcPr>
          <w:p w14:paraId="4964F3FD" w14:textId="2DC4EA8A" w:rsidR="001209B1" w:rsidRDefault="00B53F7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customers</w:t>
            </w:r>
          </w:p>
        </w:tc>
        <w:tc>
          <w:tcPr>
            <w:tcW w:w="4819" w:type="dxa"/>
            <w:vAlign w:val="center"/>
          </w:tcPr>
          <w:p w14:paraId="40F0FE3D" w14:textId="3ECA7D07" w:rsidR="001209B1" w:rsidRPr="00BC6553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8562F04" w14:textId="77777777" w:rsidR="001209B1" w:rsidRPr="00BC6553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09B1" w:rsidRPr="00D7306D" w14:paraId="460F2FBC" w14:textId="77777777" w:rsidTr="00F778AD">
        <w:trPr>
          <w:trHeight w:val="382"/>
        </w:trPr>
        <w:tc>
          <w:tcPr>
            <w:tcW w:w="284" w:type="dxa"/>
            <w:vAlign w:val="center"/>
          </w:tcPr>
          <w:p w14:paraId="20C01FA4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58A9692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4819" w:type="dxa"/>
            <w:vAlign w:val="center"/>
          </w:tcPr>
          <w:p w14:paraId="30BF1729" w14:textId="49415971" w:rsidR="001209B1" w:rsidRPr="00BC6553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 w:rsidR="00B53F7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receive above</w:t>
            </w:r>
          </w:p>
        </w:tc>
        <w:tc>
          <w:tcPr>
            <w:tcW w:w="2835" w:type="dxa"/>
            <w:vAlign w:val="center"/>
          </w:tcPr>
          <w:p w14:paraId="2DE85B9C" w14:textId="77777777" w:rsidR="001209B1" w:rsidRPr="00BC6553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09B1" w:rsidRPr="00D7306D" w14:paraId="18D20813" w14:textId="77777777" w:rsidTr="00F778AD">
        <w:trPr>
          <w:trHeight w:val="382"/>
        </w:trPr>
        <w:tc>
          <w:tcPr>
            <w:tcW w:w="284" w:type="dxa"/>
            <w:vAlign w:val="center"/>
          </w:tcPr>
          <w:p w14:paraId="702AA423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EE7D517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4819" w:type="dxa"/>
            <w:vAlign w:val="center"/>
          </w:tcPr>
          <w:p w14:paraId="0EE6AF4C" w14:textId="20084224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  <w:r w:rsidR="006437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835" w:type="dxa"/>
            <w:vAlign w:val="center"/>
          </w:tcPr>
          <w:p w14:paraId="42DFA537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09B1" w:rsidRPr="00D7306D" w14:paraId="3BD6C4E9" w14:textId="77777777" w:rsidTr="00F778AD">
        <w:trPr>
          <w:trHeight w:val="382"/>
        </w:trPr>
        <w:tc>
          <w:tcPr>
            <w:tcW w:w="284" w:type="dxa"/>
            <w:vAlign w:val="center"/>
          </w:tcPr>
          <w:p w14:paraId="5DCB0335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046F367" w14:textId="0F9BD314" w:rsidR="001209B1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</w:t>
            </w:r>
          </w:p>
        </w:tc>
        <w:tc>
          <w:tcPr>
            <w:tcW w:w="4819" w:type="dxa"/>
            <w:vAlign w:val="center"/>
          </w:tcPr>
          <w:p w14:paraId="4CF48684" w14:textId="62E2A623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additionalInfo</w:t>
            </w:r>
            <w:r w:rsidR="006437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.numberOfWebsites received above</w:t>
            </w:r>
          </w:p>
        </w:tc>
        <w:tc>
          <w:tcPr>
            <w:tcW w:w="2835" w:type="dxa"/>
            <w:vAlign w:val="center"/>
          </w:tcPr>
          <w:p w14:paraId="5BD95676" w14:textId="2B7E45BE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43750" w:rsidRPr="00D7306D" w14:paraId="1115F968" w14:textId="77777777" w:rsidTr="00F778AD">
        <w:trPr>
          <w:trHeight w:val="382"/>
        </w:trPr>
        <w:tc>
          <w:tcPr>
            <w:tcW w:w="284" w:type="dxa"/>
            <w:vAlign w:val="center"/>
          </w:tcPr>
          <w:p w14:paraId="788B6210" w14:textId="77777777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63DFB86" w14:textId="77777777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tartDateTime</w:t>
            </w:r>
          </w:p>
        </w:tc>
        <w:tc>
          <w:tcPr>
            <w:tcW w:w="4819" w:type="dxa"/>
            <w:vAlign w:val="center"/>
          </w:tcPr>
          <w:p w14:paraId="62E6F2F5" w14:textId="4375EC64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startDateTime received above</w:t>
            </w:r>
          </w:p>
        </w:tc>
        <w:tc>
          <w:tcPr>
            <w:tcW w:w="2835" w:type="dxa"/>
            <w:vAlign w:val="center"/>
          </w:tcPr>
          <w:p w14:paraId="51039272" w14:textId="1B138507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43750" w:rsidRPr="00D7306D" w14:paraId="4DB9F7FE" w14:textId="77777777" w:rsidTr="00F778AD">
        <w:trPr>
          <w:trHeight w:val="382"/>
        </w:trPr>
        <w:tc>
          <w:tcPr>
            <w:tcW w:w="284" w:type="dxa"/>
            <w:vAlign w:val="center"/>
          </w:tcPr>
          <w:p w14:paraId="130DC408" w14:textId="77777777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22611B2" w14:textId="77777777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xpiredDateTime</w:t>
            </w:r>
          </w:p>
        </w:tc>
        <w:tc>
          <w:tcPr>
            <w:tcW w:w="4819" w:type="dxa"/>
            <w:vAlign w:val="center"/>
          </w:tcPr>
          <w:p w14:paraId="59818246" w14:textId="0F091C31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expiredDateTime received above</w:t>
            </w:r>
          </w:p>
        </w:tc>
        <w:tc>
          <w:tcPr>
            <w:tcW w:w="2835" w:type="dxa"/>
            <w:vAlign w:val="center"/>
          </w:tcPr>
          <w:p w14:paraId="586FA280" w14:textId="56E31F54" w:rsidR="00643750" w:rsidRDefault="0064375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09B1" w:rsidRPr="00D7306D" w14:paraId="61CEC472" w14:textId="77777777" w:rsidTr="00F778AD">
        <w:trPr>
          <w:trHeight w:val="382"/>
        </w:trPr>
        <w:tc>
          <w:tcPr>
            <w:tcW w:w="284" w:type="dxa"/>
            <w:vAlign w:val="center"/>
          </w:tcPr>
          <w:p w14:paraId="73567C5D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7EDDED7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4819" w:type="dxa"/>
            <w:vAlign w:val="center"/>
          </w:tcPr>
          <w:p w14:paraId="5B8ABD0A" w14:textId="2E9EBF09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 w:rsidR="0064375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835" w:type="dxa"/>
            <w:vAlign w:val="center"/>
          </w:tcPr>
          <w:p w14:paraId="748307CA" w14:textId="77777777" w:rsidR="001209B1" w:rsidRDefault="001209B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F94C4ED" w14:textId="77777777" w:rsidR="00DE563E" w:rsidRPr="00F778AD" w:rsidRDefault="00DE563E" w:rsidP="00F778AD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6FA9979C" w14:textId="77777777" w:rsidR="00040480" w:rsidRDefault="00040480" w:rsidP="00040480">
      <w:pPr>
        <w:pStyle w:val="ab"/>
        <w:numPr>
          <w:ilvl w:val="0"/>
          <w:numId w:val="40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6126717" w14:textId="77777777" w:rsidR="00040480" w:rsidRDefault="00040480" w:rsidP="003650AE">
      <w:pPr>
        <w:rPr>
          <w:rStyle w:val="af0"/>
          <w:rFonts w:ascii="Tahoma" w:hAnsi="Tahoma" w:cs="Tahoma"/>
          <w:color w:val="auto"/>
        </w:rPr>
      </w:pPr>
    </w:p>
    <w:p w14:paraId="7ED8EA35" w14:textId="77777777" w:rsidR="003650AE" w:rsidRPr="004D476C" w:rsidRDefault="003650AE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5" w:name="_Toc49966750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3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3650AE" w:rsidRPr="000253E8" w14:paraId="1CE16814" w14:textId="77777777" w:rsidTr="00AE0D4D">
        <w:tc>
          <w:tcPr>
            <w:tcW w:w="2523" w:type="dxa"/>
          </w:tcPr>
          <w:p w14:paraId="629DDE53" w14:textId="77777777" w:rsidR="003650AE" w:rsidRPr="000253E8" w:rsidRDefault="003650AE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D6705B8" w14:textId="77777777" w:rsidR="003650AE" w:rsidRPr="000253E8" w:rsidRDefault="003650AE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4534F71" w14:textId="77777777" w:rsidR="003650AE" w:rsidRPr="000253E8" w:rsidRDefault="003650AE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B1B7599" w14:textId="77777777" w:rsidR="003650AE" w:rsidRPr="000253E8" w:rsidRDefault="003650AE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77B365E" w14:textId="77777777" w:rsidR="003650AE" w:rsidRPr="000253E8" w:rsidRDefault="003650AE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650AE" w:rsidRPr="004A49C9" w14:paraId="37345B73" w14:textId="77777777" w:rsidTr="00AE0D4D">
        <w:tc>
          <w:tcPr>
            <w:tcW w:w="2523" w:type="dxa"/>
          </w:tcPr>
          <w:p w14:paraId="0E627606" w14:textId="77777777" w:rsidR="003650AE" w:rsidRPr="004A49C9" w:rsidRDefault="003650AE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25684D7" w14:textId="77777777" w:rsidR="003650AE" w:rsidRPr="004A49C9" w:rsidRDefault="003650AE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7C3322F0" w14:textId="77777777" w:rsidR="003650AE" w:rsidRPr="004A49C9" w:rsidRDefault="003650AE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50D054B0" w14:textId="77777777" w:rsidR="003650AE" w:rsidRPr="004A49C9" w:rsidRDefault="003650AE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34DB562" w14:textId="77777777" w:rsidR="003650AE" w:rsidRPr="00E2590C" w:rsidRDefault="003650AE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EA5255D" w14:textId="77777777" w:rsidR="003650AE" w:rsidRPr="00C17224" w:rsidRDefault="003650AE" w:rsidP="003650AE"/>
    <w:p w14:paraId="509751C7" w14:textId="77777777" w:rsidR="003650AE" w:rsidRPr="004D476C" w:rsidRDefault="003650AE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6" w:name="_Toc49966751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36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3650AE" w:rsidRPr="0031791A" w14:paraId="605F02A7" w14:textId="77777777" w:rsidTr="00AE0D4D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82915D6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3B3784B7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BEB2F61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8858057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4997D38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F65B198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B5B15C5" w14:textId="77777777" w:rsidR="003650AE" w:rsidRPr="00546CE1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650AE" w:rsidRPr="00D7306D" w14:paraId="492CB3C4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37F5A393" w14:textId="2FB745A7" w:rsidR="003650AE" w:rsidRPr="00BC6553" w:rsidRDefault="00D6611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65910F3F" w14:textId="52D8B012" w:rsidR="003650AE" w:rsidRPr="00BC6553" w:rsidRDefault="00D6611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0902E3B8" w14:textId="524D01C4" w:rsidR="003650AE" w:rsidRPr="00BC6553" w:rsidRDefault="00D6611C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4EE6B8AC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478C7C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7E51709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AB191A1" w14:textId="57319DB3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C2372" w:rsidRPr="00D7306D" w14:paraId="5C271FDE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207D5B81" w14:textId="1BB20D99" w:rsidR="00BC2372" w:rsidRDefault="00BC237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042C26EE" w14:textId="5150F074" w:rsidR="00BC2372" w:rsidRDefault="00BC237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2CDE1B61" w14:textId="18C077BB" w:rsidR="00BC2372" w:rsidRDefault="00BC2372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5FCD2470" w14:textId="77777777" w:rsidR="00BC2372" w:rsidRPr="00BC6553" w:rsidRDefault="00BC2372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FBD279" w14:textId="77777777" w:rsidR="00BC2372" w:rsidRPr="00BC6553" w:rsidRDefault="00BC237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6C65A79" w14:textId="0C4A93E1" w:rsidR="00BC2372" w:rsidRPr="00BC6553" w:rsidRDefault="00597C45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All, </w:t>
            </w:r>
            <w:r w:rsidR="00BC237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Active, Inactive</w:t>
            </w:r>
          </w:p>
        </w:tc>
        <w:tc>
          <w:tcPr>
            <w:tcW w:w="2977" w:type="dxa"/>
            <w:vAlign w:val="center"/>
          </w:tcPr>
          <w:p w14:paraId="6289D116" w14:textId="6F1457B3" w:rsidR="00BC2372" w:rsidRPr="00BC6553" w:rsidRDefault="00BD30A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specified, search all</w:t>
            </w:r>
          </w:p>
        </w:tc>
      </w:tr>
      <w:tr w:rsidR="00AC3FA1" w:rsidRPr="00D7306D" w14:paraId="43FE0FEE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46998778" w14:textId="516D8110" w:rsidR="00AC3FA1" w:rsidRDefault="00DE01A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AC3FA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1080" w:type="dxa"/>
            <w:vAlign w:val="center"/>
          </w:tcPr>
          <w:p w14:paraId="0AEEE6BB" w14:textId="77A480D4" w:rsidR="00AC3FA1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63" w:type="dxa"/>
            <w:vAlign w:val="center"/>
          </w:tcPr>
          <w:p w14:paraId="0A164923" w14:textId="76704081" w:rsidR="00AC3FA1" w:rsidRDefault="00AC3FA1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40075D8" w14:textId="77777777" w:rsidR="00AC3FA1" w:rsidRPr="00BC6553" w:rsidRDefault="00AC3FA1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B5A6CC" w14:textId="77777777" w:rsidR="00AC3FA1" w:rsidRPr="00BC6553" w:rsidRDefault="00AC3FA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3CCDD52" w14:textId="77777777" w:rsidR="00AC3FA1" w:rsidRDefault="00AC3FA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55333FB" w14:textId="77777777" w:rsidR="00AC3FA1" w:rsidRDefault="00AC3FA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C0E6C" w:rsidRPr="00D7306D" w14:paraId="4D37C623" w14:textId="77777777" w:rsidTr="00AE0D4D">
        <w:trPr>
          <w:trHeight w:val="378"/>
        </w:trPr>
        <w:tc>
          <w:tcPr>
            <w:tcW w:w="1559" w:type="dxa"/>
            <w:vAlign w:val="center"/>
          </w:tcPr>
          <w:p w14:paraId="13057CD6" w14:textId="1F62D57C" w:rsidR="005C0E6C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080" w:type="dxa"/>
            <w:vAlign w:val="center"/>
          </w:tcPr>
          <w:p w14:paraId="5492E36D" w14:textId="603FFF63" w:rsidR="005C0E6C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63" w:type="dxa"/>
            <w:vAlign w:val="center"/>
          </w:tcPr>
          <w:p w14:paraId="222BA397" w14:textId="06134A48" w:rsidR="005C0E6C" w:rsidRDefault="008D4CB8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F2FAD45" w14:textId="77777777" w:rsidR="005C0E6C" w:rsidRPr="00BC6553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1732F7" w14:textId="77777777" w:rsidR="005C0E6C" w:rsidRPr="00BC6553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C0B1429" w14:textId="77777777" w:rsidR="005C0E6C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01127FD" w14:textId="77777777" w:rsidR="005C0E6C" w:rsidRDefault="005C0E6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2F93DB8" w14:textId="77777777" w:rsidR="003650AE" w:rsidRDefault="003650AE" w:rsidP="003650AE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EC19BAD" w14:textId="77777777" w:rsidR="003650AE" w:rsidRPr="004D476C" w:rsidRDefault="003650AE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7" w:name="_Toc49966752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37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3650AE" w:rsidRPr="000253E8" w14:paraId="6C66F487" w14:textId="77777777" w:rsidTr="00C26DFC">
        <w:trPr>
          <w:trHeight w:val="379"/>
        </w:trPr>
        <w:tc>
          <w:tcPr>
            <w:tcW w:w="1843" w:type="dxa"/>
          </w:tcPr>
          <w:p w14:paraId="247E21E7" w14:textId="77777777" w:rsidR="003650AE" w:rsidRPr="000253E8" w:rsidRDefault="003650AE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5E75D88" w14:textId="77777777" w:rsidR="003650AE" w:rsidRPr="000253E8" w:rsidRDefault="003650AE" w:rsidP="00D86392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7FBF03D" w14:textId="77777777" w:rsidR="003650AE" w:rsidRPr="000253E8" w:rsidRDefault="003650AE" w:rsidP="00D86392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73C3917" w14:textId="77777777" w:rsidR="003650AE" w:rsidRPr="000253E8" w:rsidRDefault="003650AE" w:rsidP="00D86392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650AE" w:rsidRPr="004A49C9" w14:paraId="175EED50" w14:textId="77777777" w:rsidTr="00C26DFC">
        <w:tc>
          <w:tcPr>
            <w:tcW w:w="1843" w:type="dxa"/>
          </w:tcPr>
          <w:p w14:paraId="44BFE2B1" w14:textId="77777777" w:rsidR="003650AE" w:rsidRPr="004A49C9" w:rsidRDefault="003650AE" w:rsidP="00D86392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0687FB0" w14:textId="77777777" w:rsidR="003650AE" w:rsidRPr="004A49C9" w:rsidRDefault="003650AE" w:rsidP="00D86392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3F73F2F" w14:textId="77777777" w:rsidR="003650AE" w:rsidRPr="004A49C9" w:rsidRDefault="003650AE" w:rsidP="00D86392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F3FA30D" w14:textId="77777777" w:rsidR="003650AE" w:rsidRPr="00E2590C" w:rsidRDefault="003650AE" w:rsidP="00D86392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5BC7382" w14:textId="77777777" w:rsidR="003650AE" w:rsidRPr="00743128" w:rsidRDefault="003650AE" w:rsidP="003650AE"/>
    <w:p w14:paraId="59A829ED" w14:textId="77777777" w:rsidR="003650AE" w:rsidRPr="008616D0" w:rsidRDefault="003650AE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8" w:name="_Toc49966753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3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992"/>
        <w:gridCol w:w="709"/>
        <w:gridCol w:w="709"/>
        <w:gridCol w:w="709"/>
        <w:gridCol w:w="2409"/>
        <w:gridCol w:w="2977"/>
      </w:tblGrid>
      <w:tr w:rsidR="003650AE" w:rsidRPr="0031791A" w14:paraId="147DD3B8" w14:textId="77777777" w:rsidTr="00C26DFC">
        <w:trPr>
          <w:trHeight w:val="395"/>
          <w:tblHeader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235D51ED" w14:textId="77777777" w:rsidR="003650AE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4E1CA8FE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3C8C0572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2B9B2D7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90EC670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6DF727C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537B094" w14:textId="77777777" w:rsidR="003650AE" w:rsidRPr="00546CE1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55365" w:rsidRPr="00D7306D" w14:paraId="1D164EE1" w14:textId="77777777" w:rsidTr="00FF7A3C">
        <w:trPr>
          <w:trHeight w:val="432"/>
        </w:trPr>
        <w:tc>
          <w:tcPr>
            <w:tcW w:w="1701" w:type="dxa"/>
            <w:gridSpan w:val="2"/>
            <w:vAlign w:val="center"/>
          </w:tcPr>
          <w:p w14:paraId="1B6726B6" w14:textId="6F0905D3" w:rsidR="00355365" w:rsidRDefault="0035536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totalRecordNo</w:t>
            </w:r>
          </w:p>
        </w:tc>
        <w:tc>
          <w:tcPr>
            <w:tcW w:w="992" w:type="dxa"/>
            <w:vAlign w:val="center"/>
          </w:tcPr>
          <w:p w14:paraId="5F44C3FF" w14:textId="73D91E45" w:rsidR="00355365" w:rsidRPr="00BC6553" w:rsidRDefault="0035536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09" w:type="dxa"/>
            <w:vAlign w:val="center"/>
          </w:tcPr>
          <w:p w14:paraId="6C1FEA19" w14:textId="77777777" w:rsidR="00355365" w:rsidRPr="00BC6553" w:rsidRDefault="0035536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F64A078" w14:textId="77777777" w:rsidR="00355365" w:rsidRPr="00BC6553" w:rsidRDefault="0035536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6CD7E9" w14:textId="77777777" w:rsidR="00355365" w:rsidRPr="00BC6553" w:rsidRDefault="0035536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4A3E7F3" w14:textId="77777777" w:rsidR="00355365" w:rsidRDefault="0035536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F063B1B" w14:textId="77777777" w:rsidR="00355365" w:rsidRDefault="0035536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E01AC" w:rsidRPr="00D7306D" w14:paraId="4BD2259B" w14:textId="77777777" w:rsidTr="00FF7A3C">
        <w:trPr>
          <w:trHeight w:val="432"/>
        </w:trPr>
        <w:tc>
          <w:tcPr>
            <w:tcW w:w="1701" w:type="dxa"/>
            <w:gridSpan w:val="2"/>
            <w:vAlign w:val="center"/>
          </w:tcPr>
          <w:p w14:paraId="1145A2FA" w14:textId="080801AB" w:rsidR="00DE01AC" w:rsidRDefault="00633E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axPageNo</w:t>
            </w:r>
          </w:p>
        </w:tc>
        <w:tc>
          <w:tcPr>
            <w:tcW w:w="992" w:type="dxa"/>
            <w:vAlign w:val="center"/>
          </w:tcPr>
          <w:p w14:paraId="3789FD67" w14:textId="301274BA" w:rsidR="00DE01AC" w:rsidRDefault="00633E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43CB352E" w14:textId="4F14C834" w:rsidR="00DE01AC" w:rsidRDefault="00633E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5C3FA9A" w14:textId="77777777" w:rsidR="00DE01AC" w:rsidRPr="00BC6553" w:rsidRDefault="00DE01A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71DE6F" w14:textId="77777777" w:rsidR="00DE01AC" w:rsidRPr="00BC6553" w:rsidRDefault="00DE01A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D6EFECB" w14:textId="77777777" w:rsidR="00DE01AC" w:rsidRDefault="00DE01A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631B3F8" w14:textId="77777777" w:rsidR="00DE01AC" w:rsidRDefault="00DE01A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650AE" w:rsidRPr="00D7306D" w14:paraId="4C85B5A3" w14:textId="77777777" w:rsidTr="00C26DFC">
        <w:trPr>
          <w:trHeight w:val="432"/>
        </w:trPr>
        <w:tc>
          <w:tcPr>
            <w:tcW w:w="1701" w:type="dxa"/>
            <w:gridSpan w:val="2"/>
            <w:vAlign w:val="center"/>
          </w:tcPr>
          <w:p w14:paraId="3A2FE4EE" w14:textId="68D29E50" w:rsidR="003650AE" w:rsidRDefault="003848F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ustomers</w:t>
            </w:r>
          </w:p>
        </w:tc>
        <w:tc>
          <w:tcPr>
            <w:tcW w:w="992" w:type="dxa"/>
            <w:vAlign w:val="center"/>
          </w:tcPr>
          <w:p w14:paraId="5A6E42F2" w14:textId="018985B3" w:rsidR="003650AE" w:rsidRPr="00BC6553" w:rsidRDefault="0018372B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709" w:type="dxa"/>
            <w:vAlign w:val="center"/>
          </w:tcPr>
          <w:p w14:paraId="530B1880" w14:textId="4CF5DE3E" w:rsidR="003650AE" w:rsidRPr="00BC6553" w:rsidRDefault="009B032E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BB7D77D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D2D352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1019C78" w14:textId="77777777" w:rsidR="003650AE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5DCA3D4" w14:textId="77777777" w:rsidR="003650AE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848F4" w:rsidRPr="00D7306D" w14:paraId="1377F7F0" w14:textId="77777777" w:rsidTr="00C26DFC">
        <w:trPr>
          <w:trHeight w:val="432"/>
        </w:trPr>
        <w:tc>
          <w:tcPr>
            <w:tcW w:w="284" w:type="dxa"/>
            <w:vAlign w:val="center"/>
          </w:tcPr>
          <w:p w14:paraId="0F8D73D8" w14:textId="77777777" w:rsidR="003848F4" w:rsidRDefault="003848F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9905676" w14:textId="0E705E44" w:rsidR="003848F4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992" w:type="dxa"/>
            <w:vAlign w:val="center"/>
          </w:tcPr>
          <w:p w14:paraId="7151B77E" w14:textId="5D241765" w:rsidR="003848F4" w:rsidRPr="00BC6553" w:rsidRDefault="0018372B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6F959AD" w14:textId="31C77C3C" w:rsidR="003848F4" w:rsidRPr="00BC6553" w:rsidRDefault="009B032E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6F23A43" w14:textId="77777777" w:rsidR="003848F4" w:rsidRPr="00BC6553" w:rsidRDefault="003848F4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B1CBD9" w14:textId="77777777" w:rsidR="003848F4" w:rsidRPr="00BC6553" w:rsidRDefault="003848F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0E5FD73" w14:textId="77777777" w:rsidR="003848F4" w:rsidRDefault="003848F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23918C3" w14:textId="77777777" w:rsidR="003848F4" w:rsidRDefault="003848F4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53F77" w:rsidRPr="00D7306D" w14:paraId="37F14A3A" w14:textId="77777777" w:rsidTr="00C26DFC">
        <w:trPr>
          <w:trHeight w:val="432"/>
        </w:trPr>
        <w:tc>
          <w:tcPr>
            <w:tcW w:w="284" w:type="dxa"/>
            <w:vAlign w:val="center"/>
          </w:tcPr>
          <w:p w14:paraId="15EFDE05" w14:textId="77777777" w:rsidR="00B53F77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E252030" w14:textId="2C7FB61F" w:rsidR="00B53F77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992" w:type="dxa"/>
            <w:vAlign w:val="center"/>
          </w:tcPr>
          <w:p w14:paraId="61509805" w14:textId="324C982D" w:rsidR="00B53F77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BE4D5B3" w14:textId="3F76C493" w:rsidR="00B53F77" w:rsidRDefault="00B53F77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4E724B8" w14:textId="77777777" w:rsidR="00B53F77" w:rsidRPr="00BC6553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7887E0" w14:textId="77777777" w:rsidR="00B53F77" w:rsidRPr="00BC6553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5017ED5" w14:textId="77777777" w:rsidR="00B53F77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56B7EED" w14:textId="77777777" w:rsidR="00B53F77" w:rsidRDefault="00B53F77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E47AC" w:rsidRPr="00D7306D" w14:paraId="5B16F78F" w14:textId="77777777" w:rsidTr="00C26DFC">
        <w:trPr>
          <w:trHeight w:val="432"/>
        </w:trPr>
        <w:tc>
          <w:tcPr>
            <w:tcW w:w="284" w:type="dxa"/>
            <w:vAlign w:val="center"/>
          </w:tcPr>
          <w:p w14:paraId="76F27718" w14:textId="77777777" w:rsidR="008E47AC" w:rsidRDefault="008E47A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4ECFDC03" w14:textId="67ECD2E3" w:rsidR="008E47AC" w:rsidRDefault="008E47A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</w:t>
            </w:r>
          </w:p>
        </w:tc>
        <w:tc>
          <w:tcPr>
            <w:tcW w:w="992" w:type="dxa"/>
            <w:vAlign w:val="center"/>
          </w:tcPr>
          <w:p w14:paraId="17384884" w14:textId="3E788E08" w:rsidR="008E47AC" w:rsidRPr="00BC6553" w:rsidRDefault="009B032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6542B93B" w14:textId="6DA36E33" w:rsidR="008E47AC" w:rsidRPr="00BC6553" w:rsidRDefault="009B032E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BC8FF00" w14:textId="77777777" w:rsidR="008E47AC" w:rsidRPr="00BC6553" w:rsidRDefault="008E47AC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EB726C" w14:textId="77777777" w:rsidR="008E47AC" w:rsidRPr="00BC6553" w:rsidRDefault="008E47A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B9187C0" w14:textId="77777777" w:rsidR="008E47AC" w:rsidRDefault="008E47A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911CDF5" w14:textId="77777777" w:rsidR="008E47AC" w:rsidRDefault="008E47AC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D7CC1" w:rsidRPr="00D7306D" w14:paraId="619F5112" w14:textId="77777777" w:rsidTr="00C26DFC">
        <w:trPr>
          <w:trHeight w:val="432"/>
        </w:trPr>
        <w:tc>
          <w:tcPr>
            <w:tcW w:w="284" w:type="dxa"/>
            <w:vAlign w:val="center"/>
          </w:tcPr>
          <w:p w14:paraId="16E8123C" w14:textId="77777777" w:rsidR="007D7CC1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60103B59" w14:textId="285E7002" w:rsidR="007D7CC1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</w:t>
            </w:r>
          </w:p>
        </w:tc>
        <w:tc>
          <w:tcPr>
            <w:tcW w:w="992" w:type="dxa"/>
            <w:vAlign w:val="center"/>
          </w:tcPr>
          <w:p w14:paraId="69C19DF8" w14:textId="59D18251" w:rsidR="007D7CC1" w:rsidRPr="00BC6553" w:rsidRDefault="009B032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D62EBA" w14:textId="261ACFD2" w:rsidR="007D7CC1" w:rsidRPr="00BC6553" w:rsidRDefault="009B032E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ACB642C" w14:textId="77777777" w:rsidR="007D7CC1" w:rsidRPr="00BC6553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CEB437" w14:textId="77777777" w:rsidR="007D7CC1" w:rsidRPr="00BC6553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FE47FB8" w14:textId="204CEB9E" w:rsidR="007D7CC1" w:rsidRDefault="009B032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</w:t>
            </w:r>
          </w:p>
        </w:tc>
        <w:tc>
          <w:tcPr>
            <w:tcW w:w="2977" w:type="dxa"/>
            <w:vAlign w:val="center"/>
          </w:tcPr>
          <w:p w14:paraId="4C04723C" w14:textId="77777777" w:rsidR="007D7CC1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D7CC1" w:rsidRPr="00D7306D" w14:paraId="1D31711E" w14:textId="77777777" w:rsidTr="00C26DFC">
        <w:trPr>
          <w:trHeight w:val="432"/>
        </w:trPr>
        <w:tc>
          <w:tcPr>
            <w:tcW w:w="284" w:type="dxa"/>
            <w:vAlign w:val="center"/>
          </w:tcPr>
          <w:p w14:paraId="7CCB4CD1" w14:textId="77777777" w:rsidR="007D7CC1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E4EF15A" w14:textId="7352326D" w:rsidR="007D7CC1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</w:t>
            </w:r>
          </w:p>
        </w:tc>
        <w:tc>
          <w:tcPr>
            <w:tcW w:w="992" w:type="dxa"/>
            <w:vAlign w:val="center"/>
          </w:tcPr>
          <w:p w14:paraId="558DD43F" w14:textId="3EC84BA4" w:rsidR="007D7CC1" w:rsidRPr="00BC6553" w:rsidRDefault="009B032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D146AD3" w14:textId="250AB051" w:rsidR="007D7CC1" w:rsidRPr="00BC6553" w:rsidRDefault="009B032E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352F6BE" w14:textId="77777777" w:rsidR="007D7CC1" w:rsidRPr="00BC6553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D0CBEA" w14:textId="77777777" w:rsidR="007D7CC1" w:rsidRPr="00BC6553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52B9145" w14:textId="16C1AED9" w:rsidR="007D7CC1" w:rsidRDefault="009B032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</w:t>
            </w:r>
          </w:p>
        </w:tc>
        <w:tc>
          <w:tcPr>
            <w:tcW w:w="2977" w:type="dxa"/>
            <w:vAlign w:val="center"/>
          </w:tcPr>
          <w:p w14:paraId="0370E5ED" w14:textId="77777777" w:rsidR="007D7CC1" w:rsidRDefault="007D7CC1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F6A9A" w:rsidRPr="00D7306D" w14:paraId="3C35ECE3" w14:textId="77777777" w:rsidTr="00C26DFC">
        <w:trPr>
          <w:trHeight w:val="432"/>
        </w:trPr>
        <w:tc>
          <w:tcPr>
            <w:tcW w:w="284" w:type="dxa"/>
            <w:vAlign w:val="center"/>
          </w:tcPr>
          <w:p w14:paraId="17A774EF" w14:textId="77777777" w:rsidR="009F6A9A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0E3DC081" w14:textId="73D4CA24" w:rsidR="009F6A9A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992" w:type="dxa"/>
            <w:vAlign w:val="center"/>
          </w:tcPr>
          <w:p w14:paraId="720ED9DF" w14:textId="3C256A8E" w:rsidR="009F6A9A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EC92504" w14:textId="0275A29B" w:rsidR="009F6A9A" w:rsidRDefault="009F6A9A" w:rsidP="00D86392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59DDE99" w14:textId="77777777" w:rsidR="009F6A9A" w:rsidRPr="00BC6553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716CBF" w14:textId="77777777" w:rsidR="009F6A9A" w:rsidRPr="00BC6553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E65BB13" w14:textId="7FC6F11D" w:rsidR="009F6A9A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ctive, Inactive</w:t>
            </w:r>
          </w:p>
        </w:tc>
        <w:tc>
          <w:tcPr>
            <w:tcW w:w="2977" w:type="dxa"/>
            <w:vAlign w:val="center"/>
          </w:tcPr>
          <w:p w14:paraId="3FC679A8" w14:textId="77777777" w:rsidR="009F6A9A" w:rsidRDefault="009F6A9A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031C16C" w14:textId="77777777" w:rsidR="003650AE" w:rsidRDefault="003650AE" w:rsidP="003650AE"/>
    <w:p w14:paraId="6FD6288B" w14:textId="77777777" w:rsidR="003650AE" w:rsidRPr="008616D0" w:rsidRDefault="003650AE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39" w:name="_Toc49966754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3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3650AE" w:rsidRPr="0031791A" w14:paraId="745D3646" w14:textId="77777777" w:rsidTr="00C26D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5DE544F" w14:textId="480F2022" w:rsidR="003650AE" w:rsidRPr="0031791A" w:rsidRDefault="00B73571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D551F42" w14:textId="77777777" w:rsidR="003650AE" w:rsidRPr="0031791A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59D0889" w14:textId="77777777" w:rsidR="003650AE" w:rsidRPr="00546CE1" w:rsidRDefault="003650AE" w:rsidP="00D86392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3650AE" w:rsidRPr="00D7306D" w14:paraId="1C821DDC" w14:textId="77777777" w:rsidTr="00C26DFC">
        <w:trPr>
          <w:trHeight w:val="308"/>
        </w:trPr>
        <w:tc>
          <w:tcPr>
            <w:tcW w:w="1559" w:type="dxa"/>
            <w:vAlign w:val="center"/>
          </w:tcPr>
          <w:p w14:paraId="36F818B6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66D8CC91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262CB756" w14:textId="77777777" w:rsidR="003650AE" w:rsidRPr="00BC6553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011069" w:rsidRPr="00D7306D" w14:paraId="3332204D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675C16D" w14:textId="77777777" w:rsidR="00011069" w:rsidRDefault="0001106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E8A36DC" w14:textId="0A921E73" w:rsidR="00011069" w:rsidRDefault="0001106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57675B9B" w14:textId="77777777" w:rsidR="00011069" w:rsidRDefault="0001106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3650AE" w:rsidRPr="00D7306D" w14:paraId="406E17B2" w14:textId="77777777" w:rsidTr="00C26DFC">
        <w:trPr>
          <w:trHeight w:val="308"/>
        </w:trPr>
        <w:tc>
          <w:tcPr>
            <w:tcW w:w="1559" w:type="dxa"/>
            <w:vAlign w:val="center"/>
          </w:tcPr>
          <w:p w14:paraId="46C03C91" w14:textId="77777777" w:rsidR="003650AE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7E050A1" w14:textId="3A0152B2" w:rsidR="003650AE" w:rsidRDefault="00CA0A09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382150B" w14:textId="77777777" w:rsidR="003650AE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3650AE" w:rsidRPr="00D7306D" w14:paraId="768C9463" w14:textId="77777777" w:rsidTr="00C26DFC">
        <w:trPr>
          <w:trHeight w:val="308"/>
        </w:trPr>
        <w:tc>
          <w:tcPr>
            <w:tcW w:w="1559" w:type="dxa"/>
            <w:vAlign w:val="center"/>
          </w:tcPr>
          <w:p w14:paraId="5A8FD331" w14:textId="7B4C7741" w:rsidR="003650AE" w:rsidRDefault="003650AE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  <w:r w:rsidR="00F86D4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1843" w:type="dxa"/>
            <w:vAlign w:val="center"/>
          </w:tcPr>
          <w:p w14:paraId="5AA5DC3C" w14:textId="6BEDB928" w:rsidR="003650AE" w:rsidRDefault="00CA0A09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F86D4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  <w:r w:rsidR="00F86D4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6804" w:type="dxa"/>
            <w:vAlign w:val="center"/>
          </w:tcPr>
          <w:p w14:paraId="27FED70B" w14:textId="15E1B3C0" w:rsidR="003650AE" w:rsidRDefault="00F86D42" w:rsidP="00D8639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EA67BB" w:rsidRPr="00D7306D" w14:paraId="3504A86A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242A245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157D94D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2384D92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5C09F8E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EBDC43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11C9C44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1A397F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6443B8D" w14:textId="77777777" w:rsidR="00E52209" w:rsidRDefault="00E52209" w:rsidP="00E52209"/>
    <w:p w14:paraId="72AD6AF5" w14:textId="016265F4" w:rsidR="00E52209" w:rsidRDefault="00E52209" w:rsidP="00E52209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40" w:name="_Get_Customer_Information"/>
      <w:bookmarkStart w:id="341" w:name="_Toc49966755"/>
      <w:bookmarkEnd w:id="340"/>
      <w:r>
        <w:rPr>
          <w:rFonts w:ascii="Tahoma" w:hAnsi="Tahoma" w:cs="Tahoma"/>
          <w:b/>
          <w:bCs/>
          <w:color w:val="auto"/>
          <w:sz w:val="28"/>
          <w:szCs w:val="28"/>
        </w:rPr>
        <w:t>Get Customer Information API</w:t>
      </w:r>
      <w:bookmarkEnd w:id="341"/>
    </w:p>
    <w:p w14:paraId="01ED37F0" w14:textId="77777777" w:rsidR="00E52209" w:rsidRPr="008A6B90" w:rsidRDefault="00E52209" w:rsidP="00E52209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E52209" w:rsidRPr="00554C13" w14:paraId="7BAB58F6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4879A47" w14:textId="77777777" w:rsidR="00E52209" w:rsidRPr="00554C13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1365016" w14:textId="578C73DF" w:rsidR="00E52209" w:rsidRPr="00554C13" w:rsidRDefault="00E52209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Customer Information</w:t>
            </w:r>
          </w:p>
        </w:tc>
      </w:tr>
      <w:tr w:rsidR="00E52209" w:rsidRPr="00554C13" w14:paraId="6E308E11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780C562" w14:textId="77777777" w:rsidR="00E52209" w:rsidRPr="00554C13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2212FB9" w14:textId="5147CB78" w:rsidR="00E52209" w:rsidRPr="008F2A18" w:rsidRDefault="00E52209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/vms/v1/customers/{userId}</w:t>
            </w:r>
          </w:p>
        </w:tc>
      </w:tr>
      <w:tr w:rsidR="00E52209" w:rsidRPr="00554C13" w14:paraId="4B5F58B1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7C7156A" w14:textId="77777777" w:rsidR="00E52209" w:rsidRPr="00546CE1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B8D6B70" w14:textId="32111768" w:rsidR="00E52209" w:rsidRDefault="0064436D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E52209" w:rsidRPr="00554C13" w14:paraId="7D0A7CBA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3DA5033" w14:textId="77777777" w:rsidR="00E52209" w:rsidRPr="00554C13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9437C76" w14:textId="553A96E0" w:rsidR="00E52209" w:rsidRPr="008F2A18" w:rsidRDefault="00E52209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65FDED0" w14:textId="77777777" w:rsidR="00E52209" w:rsidRDefault="00E52209" w:rsidP="00E52209">
      <w:pPr>
        <w:rPr>
          <w:rStyle w:val="af0"/>
          <w:rFonts w:ascii="Tahoma" w:hAnsi="Tahoma" w:cs="Tahoma"/>
          <w:color w:val="auto"/>
        </w:rPr>
      </w:pPr>
    </w:p>
    <w:p w14:paraId="76F3931F" w14:textId="77777777" w:rsidR="00E52209" w:rsidRDefault="00E52209" w:rsidP="00E52209">
      <w:pPr>
        <w:rPr>
          <w:rStyle w:val="af0"/>
          <w:rFonts w:ascii="Tahoma" w:hAnsi="Tahoma" w:cs="Tahoma"/>
          <w:color w:val="auto"/>
        </w:rPr>
      </w:pPr>
    </w:p>
    <w:p w14:paraId="796009FD" w14:textId="77777777" w:rsidR="00E52209" w:rsidRPr="004D476C" w:rsidRDefault="00E52209" w:rsidP="00E52209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2" w:name="_Toc4996675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42"/>
    </w:p>
    <w:p w14:paraId="746C2751" w14:textId="31590016" w:rsidR="00E52209" w:rsidRPr="008F2A18" w:rsidRDefault="00E52209" w:rsidP="00E52209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Get customer </w:t>
      </w:r>
      <w:r w:rsidR="0064436D">
        <w:rPr>
          <w:rFonts w:ascii="Tahoma" w:hAnsi="Tahoma" w:cs="Tahoma"/>
          <w:sz w:val="20"/>
          <w:szCs w:val="20"/>
          <w:lang w:bidi="th-TH"/>
        </w:rPr>
        <w:t>information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742D4ABB" w14:textId="77777777" w:rsidR="00E52209" w:rsidRPr="00B45296" w:rsidRDefault="00E52209" w:rsidP="0064436D">
      <w:pPr>
        <w:pStyle w:val="ab"/>
        <w:numPr>
          <w:ilvl w:val="0"/>
          <w:numId w:val="4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52209" w:rsidRPr="0031791A" w14:paraId="097B420C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898CEF7" w14:textId="397DEE0B" w:rsidR="00E52209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94883EA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DF98BF7" w14:textId="77777777" w:rsidR="00E52209" w:rsidRPr="00546CE1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52209" w:rsidRPr="00D7306D" w14:paraId="611FCF44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8A18C7E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8979836" w14:textId="77777777" w:rsidR="00E52209" w:rsidRPr="00BC6553" w:rsidRDefault="00E522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AB732AB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C5F5B5E" w14:textId="77777777" w:rsidR="00E52209" w:rsidRDefault="00E52209" w:rsidP="00E52209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140DBB3" w14:textId="77777777" w:rsidR="00E52209" w:rsidRDefault="00E52209" w:rsidP="00E52209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52209" w:rsidRPr="0031791A" w14:paraId="413015D7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0391E80" w14:textId="41DE8713" w:rsidR="00E52209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A53B805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8C74F0A" w14:textId="77777777" w:rsidR="00E52209" w:rsidRPr="00546CE1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52209" w:rsidRPr="00D7306D" w14:paraId="0DC2155A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CC29F76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016C6137" w14:textId="77777777" w:rsidR="00E52209" w:rsidRPr="00BC6553" w:rsidRDefault="00E522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35DA2B76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9B9E793" w14:textId="77777777" w:rsidR="00E52209" w:rsidRDefault="00E52209" w:rsidP="00E52209">
      <w:pPr>
        <w:rPr>
          <w:rStyle w:val="af0"/>
          <w:rFonts w:ascii="Tahoma" w:hAnsi="Tahoma" w:cs="Tahoma"/>
          <w:color w:val="auto"/>
          <w:lang w:eastAsia="ja-JP"/>
        </w:rPr>
      </w:pPr>
    </w:p>
    <w:p w14:paraId="1BF5CFFE" w14:textId="77777777" w:rsidR="00E52209" w:rsidRPr="00F00294" w:rsidRDefault="00E52209" w:rsidP="0064436D">
      <w:pPr>
        <w:pStyle w:val="ab"/>
        <w:numPr>
          <w:ilvl w:val="0"/>
          <w:numId w:val="4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E52209" w:rsidRPr="0031791A" w14:paraId="7604A3B9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038F1BB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39E5E16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D8C52F3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B570FC4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E52209" w:rsidRPr="00D7306D" w14:paraId="67769CC6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2B09E206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3530D6B9" w14:textId="36F98EE3" w:rsidR="00E52209" w:rsidRPr="00BC6553" w:rsidRDefault="00784BC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E5220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2DAA492E" w14:textId="3F0E9A0E" w:rsidR="00E52209" w:rsidRPr="00BC6553" w:rsidRDefault="00784BC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407ED088" w14:textId="77777777" w:rsidR="00E52209" w:rsidRDefault="00784BCB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8C6389B" w14:textId="6C399E01" w:rsidR="00784BCB" w:rsidRPr="004626B5" w:rsidRDefault="00784BCB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4132BF37" w14:textId="77777777" w:rsidR="00E52209" w:rsidRDefault="00E52209" w:rsidP="00E5220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2DE7B6B" w14:textId="77777777" w:rsidR="00E52209" w:rsidRPr="00204BDE" w:rsidRDefault="00E52209" w:rsidP="00E5220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E52209" w:rsidRPr="0031791A" w14:paraId="0773F8C0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C319AED" w14:textId="7D64426F" w:rsidR="00E52209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61154E2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1F23352" w14:textId="77777777" w:rsidR="00E52209" w:rsidRPr="0031791A" w:rsidRDefault="00E5220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73A7CD18" w14:textId="77777777" w:rsidR="00E52209" w:rsidRPr="00546CE1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52209" w:rsidRPr="00D7306D" w14:paraId="1BCAE34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71A87F0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1FDDBFC8" w14:textId="71EF1ACC" w:rsidR="00E52209" w:rsidRPr="00BC6553" w:rsidRDefault="0035533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19131AF9" w14:textId="77777777" w:rsidR="00E52209" w:rsidRPr="00BC6553" w:rsidRDefault="00E522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0CFE8898" w14:textId="54C6B068" w:rsidR="00E52209" w:rsidRPr="00BC6553" w:rsidRDefault="0035533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</w:tbl>
    <w:p w14:paraId="6A93A4B1" w14:textId="77777777" w:rsidR="00E52209" w:rsidRPr="00F6258E" w:rsidRDefault="00E52209" w:rsidP="00E52209">
      <w:pPr>
        <w:rPr>
          <w:rStyle w:val="af0"/>
          <w:rFonts w:ascii="Tahoma" w:hAnsi="Tahoma" w:cs="Tahoma"/>
          <w:color w:val="auto"/>
          <w:lang w:eastAsia="ja-JP"/>
        </w:rPr>
      </w:pPr>
    </w:p>
    <w:p w14:paraId="3D22090C" w14:textId="19465D1B" w:rsidR="00E52209" w:rsidRPr="00010310" w:rsidRDefault="00E52209" w:rsidP="0064436D">
      <w:pPr>
        <w:pStyle w:val="ab"/>
        <w:numPr>
          <w:ilvl w:val="0"/>
          <w:numId w:val="41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Customer </w:t>
      </w:r>
      <w:r w:rsidR="00502350">
        <w:rPr>
          <w:rStyle w:val="af0"/>
          <w:rFonts w:ascii="Tahoma" w:hAnsi="Tahoma" w:cs="Tahoma"/>
          <w:color w:val="auto"/>
          <w:lang w:eastAsia="ja-JP"/>
        </w:rPr>
        <w:t>Information</w:t>
      </w:r>
    </w:p>
    <w:p w14:paraId="555C1DEB" w14:textId="390AF1F7" w:rsidR="00F75F16" w:rsidRPr="00F75C84" w:rsidRDefault="00F75F16" w:rsidP="00F75F1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E6578B">
        <w:rPr>
          <w:rFonts w:ascii="Tahoma" w:hAnsi="Tahoma" w:cs="Tahoma"/>
          <w:sz w:val="20"/>
          <w:szCs w:val="20"/>
          <w:lang w:eastAsia="ja-JP" w:bidi="th-TH"/>
        </w:rPr>
        <w:t>User by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E6578B">
        <w:rPr>
          <w:rFonts w:ascii="Tahoma" w:hAnsi="Tahoma" w:cs="Tahoma"/>
          <w:sz w:val="20"/>
          <w:szCs w:val="20"/>
          <w:lang w:eastAsia="ja-JP" w:bidi="th-TH"/>
        </w:rPr>
        <w:t>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</w:t>
      </w:r>
      <w:r w:rsidR="00E6578B">
        <w:rPr>
          <w:rFonts w:ascii="Tahoma" w:hAnsi="Tahoma" w:cs="Tahoma"/>
          <w:sz w:val="20"/>
          <w:szCs w:val="20"/>
          <w:lang w:eastAsia="ja-JP" w:bidi="th-TH"/>
        </w:rPr>
        <w:t xml:space="preserve">user </w:t>
      </w:r>
      <w:r>
        <w:rPr>
          <w:rFonts w:ascii="Tahoma" w:hAnsi="Tahoma" w:cs="Tahoma"/>
          <w:sz w:val="20"/>
          <w:szCs w:val="20"/>
          <w:lang w:eastAsia="ja-JP" w:bidi="th-TH"/>
        </w:rPr>
        <w:t>information.</w:t>
      </w:r>
    </w:p>
    <w:p w14:paraId="49F49677" w14:textId="77777777" w:rsidR="00F75F16" w:rsidRDefault="00F75F16" w:rsidP="00F75F1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F75F16" w:rsidRPr="0031791A" w14:paraId="58C94FAC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73D21C1" w14:textId="77777777" w:rsidR="00F75F16" w:rsidRPr="0031791A" w:rsidRDefault="00F75F1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F44D0BE" w14:textId="77777777" w:rsidR="00F75F16" w:rsidRPr="0031791A" w:rsidRDefault="00F75F1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E08C484" w14:textId="77777777" w:rsidR="00F75F16" w:rsidRPr="0031791A" w:rsidRDefault="00F75F1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167DE56" w14:textId="77777777" w:rsidR="00F75F16" w:rsidRPr="001E796D" w:rsidRDefault="00F75F1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75F16" w:rsidRPr="00D7306D" w14:paraId="62634A8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E026FCC" w14:textId="522A5674" w:rsidR="00F75F16" w:rsidRPr="00BC6553" w:rsidRDefault="006628E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7E87B7AD" w14:textId="77777777" w:rsidR="00F75F16" w:rsidRPr="00BC6553" w:rsidRDefault="00F75F1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79E6E7F" w14:textId="041242D1" w:rsidR="00F75F16" w:rsidRPr="00BC6553" w:rsidRDefault="00F75F16" w:rsidP="00532031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53203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3118" w:type="dxa"/>
            <w:vAlign w:val="center"/>
          </w:tcPr>
          <w:p w14:paraId="5401C159" w14:textId="77777777" w:rsidR="00F75F16" w:rsidRPr="00BC6553" w:rsidRDefault="00F75F1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162FC72F" w14:textId="77777777" w:rsidR="00F75F16" w:rsidRDefault="00F75F16" w:rsidP="00FB10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1F9263F" w14:textId="77777777" w:rsidR="00F75F16" w:rsidRDefault="00F75F16" w:rsidP="00FB10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E3D265E" w14:textId="77777777" w:rsidR="00F75F16" w:rsidRDefault="00F75F16" w:rsidP="00FB107A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7DFF238" w14:textId="0DAA470C" w:rsidR="00F75F16" w:rsidRDefault="00B02EE1" w:rsidP="00E5220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user type </w:t>
      </w:r>
      <w:r w:rsidR="00C55E91">
        <w:rPr>
          <w:rFonts w:ascii="Tahoma" w:hAnsi="Tahoma" w:cs="Tahoma"/>
          <w:sz w:val="20"/>
          <w:szCs w:val="20"/>
          <w:lang w:eastAsia="ja-JP" w:bidi="th-TH"/>
        </w:rPr>
        <w:t xml:space="preserve">received </w:t>
      </w:r>
      <w:r w:rsidR="00F07E35">
        <w:rPr>
          <w:rFonts w:ascii="Tahoma" w:hAnsi="Tahoma" w:cs="Tahoma"/>
          <w:sz w:val="20"/>
          <w:szCs w:val="20"/>
          <w:lang w:eastAsia="ja-JP" w:bidi="th-TH"/>
        </w:rPr>
        <w:t>not equal to CUSTOMER_USER_TYPE, return the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07E35" w:rsidRPr="0031791A" w14:paraId="5DB351BB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031267D" w14:textId="77777777" w:rsidR="00F07E35" w:rsidRPr="0031791A" w:rsidRDefault="00F07E35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89E8711" w14:textId="77777777" w:rsidR="00F07E35" w:rsidRPr="0031791A" w:rsidRDefault="00F07E35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4B0622D" w14:textId="77777777" w:rsidR="00F07E35" w:rsidRPr="00546CE1" w:rsidRDefault="00F07E3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07E35" w:rsidRPr="00D7306D" w14:paraId="7D53C64E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435356AA" w14:textId="7676E44D" w:rsidR="00F07E35" w:rsidRPr="00BC6553" w:rsidRDefault="00F07E3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</w:t>
            </w:r>
            <w:r w:rsidR="00C55E9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559" w:type="dxa"/>
            <w:vAlign w:val="center"/>
          </w:tcPr>
          <w:p w14:paraId="6F308887" w14:textId="0258FC0B" w:rsidR="00F07E35" w:rsidRPr="00BC6553" w:rsidRDefault="00F07E35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C55E9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  <w:r w:rsidR="00C55E9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946" w:type="dxa"/>
            <w:vAlign w:val="center"/>
          </w:tcPr>
          <w:p w14:paraId="33F29BE7" w14:textId="77777777" w:rsidR="00F07E35" w:rsidRPr="00BC6553" w:rsidRDefault="00F07E3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FD02BE6" w14:textId="734E0E8C" w:rsidR="00F07E35" w:rsidRDefault="00F07E35" w:rsidP="00E5220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490F99D" w14:textId="2CE64B4F" w:rsidR="00F07E35" w:rsidRDefault="00F07E35" w:rsidP="00E5220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29F76AD" w14:textId="44934067" w:rsidR="0060151F" w:rsidRPr="00CE69EF" w:rsidRDefault="0060151F" w:rsidP="00CE69EF">
      <w:pPr>
        <w:pStyle w:val="ab"/>
        <w:numPr>
          <w:ilvl w:val="0"/>
          <w:numId w:val="4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Result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4677"/>
        <w:gridCol w:w="2977"/>
      </w:tblGrid>
      <w:tr w:rsidR="0060151F" w:rsidRPr="0031791A" w14:paraId="4A704269" w14:textId="77777777" w:rsidTr="00B4744E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5A989E8B" w14:textId="77777777" w:rsidR="0060151F" w:rsidRPr="0031791A" w:rsidRDefault="0060151F" w:rsidP="00B4744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4677" w:type="dxa"/>
            <w:shd w:val="clear" w:color="auto" w:fill="B4C6E7" w:themeFill="accent5" w:themeFillTint="66"/>
            <w:vAlign w:val="center"/>
          </w:tcPr>
          <w:p w14:paraId="2C071037" w14:textId="77777777" w:rsidR="0060151F" w:rsidRPr="0031791A" w:rsidRDefault="0060151F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605E007" w14:textId="77777777" w:rsidR="0060151F" w:rsidRPr="00C76A54" w:rsidRDefault="0060151F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A54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60151F" w:rsidRPr="00D7306D" w14:paraId="60429C26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4FB09621" w14:textId="77777777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4677" w:type="dxa"/>
            <w:vAlign w:val="center"/>
          </w:tcPr>
          <w:p w14:paraId="447C3D9D" w14:textId="41981F1A" w:rsidR="0060151F" w:rsidRPr="00BC6553" w:rsidRDefault="00CE69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 received above</w:t>
            </w:r>
          </w:p>
        </w:tc>
        <w:tc>
          <w:tcPr>
            <w:tcW w:w="2977" w:type="dxa"/>
            <w:vAlign w:val="center"/>
          </w:tcPr>
          <w:p w14:paraId="6D5490C4" w14:textId="77777777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E69EF" w:rsidRPr="009C0675" w14:paraId="052C6785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401D2854" w14:textId="77777777" w:rsidR="00CE69EF" w:rsidRDefault="00CE69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4677" w:type="dxa"/>
          </w:tcPr>
          <w:p w14:paraId="39A10073" w14:textId="05CD578F" w:rsidR="00CE69EF" w:rsidRDefault="00CE69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received above</w:t>
            </w:r>
          </w:p>
        </w:tc>
        <w:tc>
          <w:tcPr>
            <w:tcW w:w="2977" w:type="dxa"/>
            <w:vAlign w:val="center"/>
          </w:tcPr>
          <w:p w14:paraId="709AFEC3" w14:textId="77777777" w:rsidR="00CE69EF" w:rsidRPr="00BC6553" w:rsidRDefault="00CE69E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151F" w:rsidRPr="009C0675" w14:paraId="6AAB9B06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657790DB" w14:textId="77777777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4677" w:type="dxa"/>
          </w:tcPr>
          <w:p w14:paraId="36FD02E4" w14:textId="0F20A33F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  <w:r w:rsidR="00CE69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977" w:type="dxa"/>
            <w:vAlign w:val="center"/>
          </w:tcPr>
          <w:p w14:paraId="2364BCCC" w14:textId="77777777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151F" w:rsidRPr="009C0675" w14:paraId="0EE384A8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546728DE" w14:textId="77777777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4677" w:type="dxa"/>
          </w:tcPr>
          <w:p w14:paraId="1497B7E0" w14:textId="710E406B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  <w:r w:rsidR="00CE69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977" w:type="dxa"/>
            <w:vAlign w:val="center"/>
          </w:tcPr>
          <w:p w14:paraId="1B75BD15" w14:textId="77777777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151F" w:rsidRPr="009C0675" w14:paraId="24672C7F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15989CD8" w14:textId="77777777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4677" w:type="dxa"/>
          </w:tcPr>
          <w:p w14:paraId="1AC5C045" w14:textId="297581C2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 w:rsidR="00CE69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977" w:type="dxa"/>
            <w:vAlign w:val="center"/>
          </w:tcPr>
          <w:p w14:paraId="2F6DDA94" w14:textId="77777777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151F" w:rsidRPr="009C0675" w14:paraId="61B479AA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2522B79D" w14:textId="77777777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tartDateTime</w:t>
            </w:r>
          </w:p>
        </w:tc>
        <w:tc>
          <w:tcPr>
            <w:tcW w:w="4677" w:type="dxa"/>
          </w:tcPr>
          <w:p w14:paraId="3FEAD3B5" w14:textId="7510AF16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startDateTime</w:t>
            </w:r>
            <w:r w:rsidR="00CE69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977" w:type="dxa"/>
            <w:vAlign w:val="center"/>
          </w:tcPr>
          <w:p w14:paraId="2EC8A025" w14:textId="77777777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151F" w:rsidRPr="009C0675" w14:paraId="0FF2B04A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63AC60DF" w14:textId="77777777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xpiredDateTime</w:t>
            </w:r>
          </w:p>
        </w:tc>
        <w:tc>
          <w:tcPr>
            <w:tcW w:w="4677" w:type="dxa"/>
          </w:tcPr>
          <w:p w14:paraId="670D3D5A" w14:textId="69D52D48" w:rsidR="0060151F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expiredDateTime</w:t>
            </w:r>
            <w:r w:rsidR="00CE69E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977" w:type="dxa"/>
            <w:vAlign w:val="center"/>
          </w:tcPr>
          <w:p w14:paraId="01F78695" w14:textId="77777777" w:rsidR="0060151F" w:rsidRPr="00BC6553" w:rsidRDefault="0060151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C61B62A" w14:textId="77777777" w:rsidR="0060151F" w:rsidRPr="00BF0ECA" w:rsidRDefault="0060151F" w:rsidP="0060151F">
      <w:pPr>
        <w:rPr>
          <w:rStyle w:val="af0"/>
          <w:rFonts w:ascii="Tahoma" w:hAnsi="Tahoma" w:cs="Tahoma"/>
          <w:color w:val="auto"/>
          <w:lang w:eastAsia="ja-JP"/>
        </w:rPr>
      </w:pPr>
    </w:p>
    <w:p w14:paraId="19E3E520" w14:textId="77777777" w:rsidR="0060151F" w:rsidRDefault="0060151F" w:rsidP="00E5220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8B19BA9" w14:textId="77777777" w:rsidR="00E52209" w:rsidRDefault="00E52209" w:rsidP="0064436D">
      <w:pPr>
        <w:pStyle w:val="ab"/>
        <w:numPr>
          <w:ilvl w:val="0"/>
          <w:numId w:val="41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0AD8DD9" w14:textId="77777777" w:rsidR="00E52209" w:rsidRDefault="00E52209" w:rsidP="00E52209">
      <w:pPr>
        <w:rPr>
          <w:rStyle w:val="af0"/>
          <w:rFonts w:ascii="Tahoma" w:hAnsi="Tahoma" w:cs="Tahoma"/>
          <w:color w:val="auto"/>
        </w:rPr>
      </w:pPr>
    </w:p>
    <w:p w14:paraId="1D275D14" w14:textId="77777777" w:rsidR="00E52209" w:rsidRPr="004D476C" w:rsidRDefault="00E52209" w:rsidP="00E5220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3" w:name="_Toc49966757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43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E52209" w:rsidRPr="000253E8" w14:paraId="0C583256" w14:textId="77777777" w:rsidTr="00FF7A3C">
        <w:tc>
          <w:tcPr>
            <w:tcW w:w="2523" w:type="dxa"/>
          </w:tcPr>
          <w:p w14:paraId="0A2A984B" w14:textId="77777777" w:rsidR="00E52209" w:rsidRPr="000253E8" w:rsidRDefault="00E5220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F2133ED" w14:textId="77777777" w:rsidR="00E52209" w:rsidRPr="000253E8" w:rsidRDefault="00E52209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7D1CF8B" w14:textId="77777777" w:rsidR="00E52209" w:rsidRPr="000253E8" w:rsidRDefault="00E52209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2713F1C9" w14:textId="77777777" w:rsidR="00E52209" w:rsidRPr="000253E8" w:rsidRDefault="00E52209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432F6591" w14:textId="77777777" w:rsidR="00E52209" w:rsidRPr="000253E8" w:rsidRDefault="00E5220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52209" w:rsidRPr="004A49C9" w14:paraId="51C0EA98" w14:textId="77777777" w:rsidTr="00FF7A3C">
        <w:tc>
          <w:tcPr>
            <w:tcW w:w="2523" w:type="dxa"/>
          </w:tcPr>
          <w:p w14:paraId="2E8FCBBC" w14:textId="77777777" w:rsidR="00E52209" w:rsidRPr="004A49C9" w:rsidRDefault="00E52209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D87B181" w14:textId="77777777" w:rsidR="00E52209" w:rsidRPr="004A49C9" w:rsidRDefault="00E52209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9B18345" w14:textId="77777777" w:rsidR="00E52209" w:rsidRPr="004A49C9" w:rsidRDefault="00E52209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A05CD00" w14:textId="77777777" w:rsidR="00E52209" w:rsidRPr="004A49C9" w:rsidRDefault="00E52209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7B965828" w14:textId="77777777" w:rsidR="00E52209" w:rsidRPr="00E2590C" w:rsidRDefault="00E52209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0F4B0FE" w14:textId="77777777" w:rsidR="00E52209" w:rsidRPr="00C17224" w:rsidRDefault="00E52209" w:rsidP="00E52209"/>
    <w:p w14:paraId="7636F010" w14:textId="77777777" w:rsidR="00E52209" w:rsidRPr="004D476C" w:rsidRDefault="00E52209" w:rsidP="00E5220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4" w:name="_Toc49966758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44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E52209" w:rsidRPr="0031791A" w14:paraId="430F2B95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4A49651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292768AF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7E7D172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35AF461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35E11A5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AD7A9B5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E963229" w14:textId="77777777" w:rsidR="00E52209" w:rsidRPr="00546CE1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52209" w:rsidRPr="00D7306D" w14:paraId="70181EF9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3807C10E" w14:textId="73D0B225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1C860C55" w14:textId="3B4226A1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5D93CEFA" w14:textId="2233E0C2" w:rsidR="00E52209" w:rsidRPr="00BC6553" w:rsidRDefault="00E522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A782C35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44A97F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8274879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61433E8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CF5AE47" w14:textId="77777777" w:rsidR="00E52209" w:rsidRDefault="00E52209" w:rsidP="00E52209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82BB6F8" w14:textId="77777777" w:rsidR="00E52209" w:rsidRPr="004D476C" w:rsidRDefault="00E52209" w:rsidP="00E52209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5" w:name="_Toc49966759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45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E52209" w:rsidRPr="000253E8" w14:paraId="445A500C" w14:textId="77777777" w:rsidTr="00FF7A3C">
        <w:trPr>
          <w:trHeight w:val="379"/>
        </w:trPr>
        <w:tc>
          <w:tcPr>
            <w:tcW w:w="1843" w:type="dxa"/>
          </w:tcPr>
          <w:p w14:paraId="001709BC" w14:textId="77777777" w:rsidR="00E52209" w:rsidRPr="000253E8" w:rsidRDefault="00E5220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EDD2946" w14:textId="77777777" w:rsidR="00E52209" w:rsidRPr="000253E8" w:rsidRDefault="00E52209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58509D8" w14:textId="77777777" w:rsidR="00E52209" w:rsidRPr="000253E8" w:rsidRDefault="00E52209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6BD7796E" w14:textId="77777777" w:rsidR="00E52209" w:rsidRPr="000253E8" w:rsidRDefault="00E5220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52209" w:rsidRPr="004A49C9" w14:paraId="2ACEE39C" w14:textId="77777777" w:rsidTr="00FF7A3C">
        <w:tc>
          <w:tcPr>
            <w:tcW w:w="1843" w:type="dxa"/>
          </w:tcPr>
          <w:p w14:paraId="57BDA32A" w14:textId="77777777" w:rsidR="00E52209" w:rsidRPr="004A49C9" w:rsidRDefault="00E52209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129750D" w14:textId="77777777" w:rsidR="00E52209" w:rsidRPr="004A49C9" w:rsidRDefault="00E52209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4E7C31B0" w14:textId="77777777" w:rsidR="00E52209" w:rsidRPr="004A49C9" w:rsidRDefault="00E52209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D8B0F19" w14:textId="77777777" w:rsidR="00E52209" w:rsidRPr="00E2590C" w:rsidRDefault="00E52209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BBB1F32" w14:textId="77777777" w:rsidR="00E52209" w:rsidRPr="00743128" w:rsidRDefault="00E52209" w:rsidP="00E52209"/>
    <w:p w14:paraId="44A89336" w14:textId="77777777" w:rsidR="00E52209" w:rsidRPr="008616D0" w:rsidRDefault="00E52209" w:rsidP="00E5220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6" w:name="_Toc49966760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4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E52209" w:rsidRPr="0031791A" w14:paraId="7B7B9CF2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224547D" w14:textId="77777777" w:rsidR="00E52209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16C9F908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D637588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BA0C323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16B02A8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151EB48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EBBF390" w14:textId="77777777" w:rsidR="00E52209" w:rsidRPr="00546CE1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52209" w:rsidRPr="00D7306D" w14:paraId="691E6968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5040F49D" w14:textId="601262F8" w:rsidR="00E52209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992" w:type="dxa"/>
            <w:vAlign w:val="center"/>
          </w:tcPr>
          <w:p w14:paraId="66F4F8E2" w14:textId="7A85B8F8" w:rsidR="00E52209" w:rsidRPr="00BC6553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5EFCEBBD" w14:textId="77777777" w:rsidR="00E52209" w:rsidRPr="00BC6553" w:rsidRDefault="00E522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7EC923F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B33389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ACCCE89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E1C275A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52209" w:rsidRPr="00D7306D" w14:paraId="36D1F6EF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4EBEA015" w14:textId="05B30F61" w:rsidR="00E52209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992" w:type="dxa"/>
            <w:vAlign w:val="center"/>
          </w:tcPr>
          <w:p w14:paraId="021035A7" w14:textId="463BDF6A" w:rsidR="00E52209" w:rsidRPr="00BC6553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42E6E9FC" w14:textId="77777777" w:rsidR="00E52209" w:rsidRPr="00BC6553" w:rsidRDefault="00E522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FAB49BC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386BF7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492C52F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DA38FD6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39A4" w:rsidRPr="00D7306D" w14:paraId="56E851F4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3D9E9E4" w14:textId="371552D0" w:rsidR="007439A4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992" w:type="dxa"/>
            <w:vAlign w:val="center"/>
          </w:tcPr>
          <w:p w14:paraId="39EEB847" w14:textId="19ECE1D1" w:rsidR="007439A4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6205D94" w14:textId="2F9FD43C" w:rsidR="007439A4" w:rsidRDefault="00A150C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2B2ABD0" w14:textId="77777777" w:rsidR="007439A4" w:rsidRPr="00BC6553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3B7B" w14:textId="77777777" w:rsidR="007439A4" w:rsidRPr="00BC6553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1D4AD56" w14:textId="77777777" w:rsidR="007439A4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70A72F1" w14:textId="77777777" w:rsidR="007439A4" w:rsidRDefault="007439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150CC" w:rsidRPr="00D7306D" w14:paraId="51A182F5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2B79315" w14:textId="2C840B98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992" w:type="dxa"/>
            <w:vAlign w:val="center"/>
          </w:tcPr>
          <w:p w14:paraId="3792821E" w14:textId="46F0041F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A968B8C" w14:textId="00DAFA86" w:rsidR="00A150CC" w:rsidRDefault="00A150C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C743ABF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FE96C4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EEAADD4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C1B6293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150CC" w:rsidRPr="00D7306D" w14:paraId="5A7EBCB8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5856B55A" w14:textId="17CC3593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1178233A" w14:textId="55B253BF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8EC2044" w14:textId="3543A6F8" w:rsidR="00A150CC" w:rsidRDefault="00A150C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59EB363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5498E8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C7AE21C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141203E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150CC" w:rsidRPr="00D7306D" w14:paraId="0524CA65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0FFC859D" w14:textId="62923281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tartDate</w:t>
            </w:r>
          </w:p>
        </w:tc>
        <w:tc>
          <w:tcPr>
            <w:tcW w:w="992" w:type="dxa"/>
            <w:vAlign w:val="center"/>
          </w:tcPr>
          <w:p w14:paraId="659EA3F0" w14:textId="3A18868D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204081B" w14:textId="59EEB1FA" w:rsidR="00A150CC" w:rsidRDefault="00A150C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FB7A616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B6F44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B982BF0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7DA84C9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150CC" w:rsidRPr="00D7306D" w14:paraId="78A5DBE0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587696D" w14:textId="2DDA592D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xpiredDate</w:t>
            </w:r>
          </w:p>
        </w:tc>
        <w:tc>
          <w:tcPr>
            <w:tcW w:w="992" w:type="dxa"/>
            <w:vAlign w:val="center"/>
          </w:tcPr>
          <w:p w14:paraId="16E46E11" w14:textId="442D8965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45F3221" w14:textId="21FCBBD7" w:rsidR="00A150CC" w:rsidRDefault="00A150C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312FF6B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DD8722" w14:textId="77777777" w:rsidR="00A150CC" w:rsidRPr="00BC6553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F960655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97DC2C5" w14:textId="77777777" w:rsidR="00A150CC" w:rsidRDefault="00A150C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C29845E" w14:textId="77777777" w:rsidR="00E52209" w:rsidRDefault="00E52209" w:rsidP="00E52209"/>
    <w:p w14:paraId="7FC7B89A" w14:textId="77777777" w:rsidR="00E52209" w:rsidRPr="008616D0" w:rsidRDefault="00E52209" w:rsidP="00E5220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47" w:name="_Toc49966761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4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52209" w:rsidRPr="0031791A" w14:paraId="05DF8A7F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C01DD77" w14:textId="12BBA946" w:rsidR="00E52209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E99D8E6" w14:textId="77777777" w:rsidR="00E52209" w:rsidRPr="0031791A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F22D203" w14:textId="77777777" w:rsidR="00E52209" w:rsidRPr="00546CE1" w:rsidRDefault="00E5220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E52209" w:rsidRPr="00D7306D" w14:paraId="3A0F819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BD0CF99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4B919E4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C231CAB" w14:textId="77777777" w:rsidR="00E52209" w:rsidRPr="00BC6553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E52209" w:rsidRPr="00D7306D" w14:paraId="0DE8C093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FEC7EC2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EC7DC0D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4451B710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E52209" w:rsidRPr="00D7306D" w14:paraId="7A70582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5308020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0B0125C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1DBD18E2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E52209" w:rsidRPr="00D7306D" w14:paraId="1AE56360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2F40B38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275F3ED5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0BFA42E8" w14:textId="77777777" w:rsidR="00E52209" w:rsidRDefault="00E522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532031" w:rsidRPr="00D7306D" w14:paraId="1E28E7EB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7EDDEC9" w14:textId="3AE801B1" w:rsidR="00532031" w:rsidRDefault="0053203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5B88B077" w14:textId="45FD0950" w:rsidR="00532031" w:rsidRDefault="0053203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25E6B134" w14:textId="0E5DF514" w:rsidR="00532031" w:rsidRDefault="0053203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not found</w:t>
            </w:r>
          </w:p>
        </w:tc>
      </w:tr>
      <w:tr w:rsidR="00EA67BB" w:rsidRPr="00D7306D" w14:paraId="2A8E723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425C17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77B073C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5D153F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6422C03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5C1434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23F190A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59B0867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53E59FD" w14:textId="5470C6A9" w:rsidR="003650AE" w:rsidRDefault="003650AE" w:rsidP="005A66C9"/>
    <w:p w14:paraId="6F07942D" w14:textId="279567EA" w:rsidR="00E76F94" w:rsidRDefault="00E76F94" w:rsidP="00E76F94"/>
    <w:p w14:paraId="362128D7" w14:textId="5519BA00" w:rsidR="009A7D07" w:rsidRDefault="009A7D07" w:rsidP="009A7D07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48" w:name="_Change_Customer_Status"/>
      <w:bookmarkEnd w:id="348"/>
      <w:r>
        <w:rPr>
          <w:rFonts w:ascii="Tahoma" w:hAnsi="Tahoma" w:cs="Tahoma"/>
          <w:b/>
          <w:bCs/>
          <w:color w:val="auto"/>
          <w:sz w:val="28"/>
          <w:szCs w:val="28"/>
        </w:rPr>
        <w:t>Change Customer Status API</w:t>
      </w:r>
    </w:p>
    <w:p w14:paraId="31288903" w14:textId="77777777" w:rsidR="009A7D07" w:rsidRPr="008A6B90" w:rsidRDefault="009A7D07" w:rsidP="009A7D07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9A7D07" w:rsidRPr="00554C13" w14:paraId="55547F93" w14:textId="77777777" w:rsidTr="0084433B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B1D07CF" w14:textId="77777777" w:rsidR="009A7D07" w:rsidRPr="00554C13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3C19A98" w14:textId="3420A5E3" w:rsidR="009A7D07" w:rsidRPr="00554C13" w:rsidRDefault="009A7D07" w:rsidP="0084433B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Change Customer Status</w:t>
            </w:r>
          </w:p>
        </w:tc>
      </w:tr>
      <w:tr w:rsidR="009A7D07" w:rsidRPr="00554C13" w14:paraId="23935E2D" w14:textId="77777777" w:rsidTr="0084433B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5AF19BF" w14:textId="77777777" w:rsidR="009A7D07" w:rsidRPr="00554C13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97B8B14" w14:textId="0F7EA5A1" w:rsidR="009A7D07" w:rsidRPr="008F2A18" w:rsidRDefault="009A7D07" w:rsidP="0084433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/vms/v1/customers/{userId}/status</w:t>
            </w:r>
          </w:p>
        </w:tc>
      </w:tr>
      <w:tr w:rsidR="009A7D07" w:rsidRPr="00554C13" w14:paraId="12496C8E" w14:textId="77777777" w:rsidTr="0084433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790AB01" w14:textId="77777777" w:rsidR="009A7D07" w:rsidRPr="00546CE1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3FD2A38" w14:textId="4983A3AC" w:rsidR="009A7D07" w:rsidRDefault="009A7D07" w:rsidP="0084433B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9A7D07" w:rsidRPr="00554C13" w14:paraId="18645F65" w14:textId="77777777" w:rsidTr="0084433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5D63EA2" w14:textId="77777777" w:rsidR="009A7D07" w:rsidRPr="00554C13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72D856D" w14:textId="77777777" w:rsidR="009A7D07" w:rsidRPr="008F2A18" w:rsidRDefault="009A7D07" w:rsidP="0084433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BD3AB08" w14:textId="77777777" w:rsidR="009A7D07" w:rsidRDefault="009A7D07" w:rsidP="009A7D07">
      <w:pPr>
        <w:rPr>
          <w:rStyle w:val="af0"/>
          <w:rFonts w:ascii="Tahoma" w:hAnsi="Tahoma" w:cs="Tahoma"/>
          <w:color w:val="auto"/>
        </w:rPr>
      </w:pPr>
    </w:p>
    <w:p w14:paraId="4255145E" w14:textId="77777777" w:rsidR="009A7D07" w:rsidRPr="004D476C" w:rsidRDefault="009A7D07" w:rsidP="009A7D07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54FB3868" w14:textId="77777777" w:rsidR="009A7D07" w:rsidRPr="008F2A18" w:rsidRDefault="009A7D07" w:rsidP="009A7D07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customer information.</w:t>
      </w:r>
    </w:p>
    <w:p w14:paraId="44AFDAF4" w14:textId="77777777" w:rsidR="009A7D07" w:rsidRPr="00B45296" w:rsidRDefault="009A7D07" w:rsidP="001379C4">
      <w:pPr>
        <w:pStyle w:val="ab"/>
        <w:numPr>
          <w:ilvl w:val="0"/>
          <w:numId w:val="6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A7D07" w:rsidRPr="0031791A" w14:paraId="46A04DB5" w14:textId="77777777" w:rsidTr="0084433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96F8F12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7D06381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0862E05" w14:textId="77777777" w:rsidR="009A7D07" w:rsidRPr="00546CE1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A7D07" w:rsidRPr="00D7306D" w14:paraId="25EC0F43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0ED1F512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27B35EA0" w14:textId="77777777" w:rsidR="009A7D07" w:rsidRPr="00BC6553" w:rsidRDefault="009A7D07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741E49C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C1247F7" w14:textId="77777777" w:rsidR="009A7D07" w:rsidRDefault="009A7D07" w:rsidP="009A7D07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45FCBA4" w14:textId="77777777" w:rsidR="009A7D07" w:rsidRDefault="009A7D07" w:rsidP="009A7D07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A7D07" w:rsidRPr="0031791A" w14:paraId="6BD5B4C9" w14:textId="77777777" w:rsidTr="0084433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A13FE43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C0E2636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5DC9F3D" w14:textId="77777777" w:rsidR="009A7D07" w:rsidRPr="00546CE1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A7D07" w:rsidRPr="00D7306D" w14:paraId="005B33F3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008563C2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1850A9C6" w14:textId="77777777" w:rsidR="009A7D07" w:rsidRPr="00BC6553" w:rsidRDefault="009A7D07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698DCF6B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5E494A5" w14:textId="77777777" w:rsidR="009A7D07" w:rsidRDefault="009A7D07" w:rsidP="009A7D07">
      <w:pPr>
        <w:rPr>
          <w:rStyle w:val="af0"/>
          <w:rFonts w:ascii="Tahoma" w:hAnsi="Tahoma" w:cs="Tahoma"/>
          <w:color w:val="auto"/>
          <w:lang w:eastAsia="ja-JP"/>
        </w:rPr>
      </w:pPr>
    </w:p>
    <w:p w14:paraId="6D274D97" w14:textId="77777777" w:rsidR="009A7D07" w:rsidRPr="00F00294" w:rsidRDefault="009A7D07" w:rsidP="001379C4">
      <w:pPr>
        <w:pStyle w:val="ab"/>
        <w:numPr>
          <w:ilvl w:val="0"/>
          <w:numId w:val="6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9A7D07" w:rsidRPr="0031791A" w14:paraId="4A15B523" w14:textId="77777777" w:rsidTr="0084433B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17D8854E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87EC718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62A8C1AD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7F1B0181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9A7D07" w:rsidRPr="00D7306D" w14:paraId="4DC7023D" w14:textId="77777777" w:rsidTr="0084433B">
        <w:trPr>
          <w:trHeight w:val="382"/>
        </w:trPr>
        <w:tc>
          <w:tcPr>
            <w:tcW w:w="567" w:type="dxa"/>
            <w:vAlign w:val="center"/>
          </w:tcPr>
          <w:p w14:paraId="3DD2E28C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E49DEBD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52F2D63F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491203B5" w14:textId="77777777" w:rsidR="009A7D07" w:rsidRDefault="009A7D07" w:rsidP="0084433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532501E8" w14:textId="77777777" w:rsidR="009A7D07" w:rsidRPr="004626B5" w:rsidRDefault="009A7D07" w:rsidP="0084433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  <w:tr w:rsidR="006266C8" w:rsidRPr="00D7306D" w14:paraId="62DB797D" w14:textId="77777777" w:rsidTr="0084433B">
        <w:trPr>
          <w:trHeight w:val="382"/>
        </w:trPr>
        <w:tc>
          <w:tcPr>
            <w:tcW w:w="567" w:type="dxa"/>
            <w:vAlign w:val="center"/>
          </w:tcPr>
          <w:p w14:paraId="3E7451E6" w14:textId="18D09604" w:rsidR="006266C8" w:rsidRDefault="006266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0F76ABE4" w14:textId="37C722F0" w:rsidR="006266C8" w:rsidRDefault="006266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 format</w:t>
            </w:r>
          </w:p>
        </w:tc>
        <w:tc>
          <w:tcPr>
            <w:tcW w:w="1560" w:type="dxa"/>
            <w:vAlign w:val="center"/>
          </w:tcPr>
          <w:p w14:paraId="56ACFA4E" w14:textId="5244BC30" w:rsidR="006266C8" w:rsidRDefault="006266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5953" w:type="dxa"/>
            <w:vAlign w:val="center"/>
          </w:tcPr>
          <w:p w14:paraId="450B702E" w14:textId="77957218" w:rsidR="006266C8" w:rsidRDefault="006266C8" w:rsidP="0084433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</w:tbl>
    <w:p w14:paraId="66ADB9A5" w14:textId="77777777" w:rsidR="009A7D07" w:rsidRDefault="009A7D07" w:rsidP="009A7D0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1B7E6D4" w14:textId="77777777" w:rsidR="009A7D07" w:rsidRPr="00204BDE" w:rsidRDefault="009A7D07" w:rsidP="009A7D07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9A7D07" w:rsidRPr="0031791A" w14:paraId="60A2375E" w14:textId="77777777" w:rsidTr="0084433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71F1E77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FE0B80F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B0208F7" w14:textId="77777777" w:rsidR="009A7D07" w:rsidRPr="0031791A" w:rsidRDefault="009A7D07" w:rsidP="0084433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81ECCC3" w14:textId="77777777" w:rsidR="009A7D07" w:rsidRPr="00546CE1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A7D07" w:rsidRPr="00D7306D" w14:paraId="2463453D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4A330BE1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35BA4CF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0DCE6C86" w14:textId="77777777" w:rsidR="009A7D07" w:rsidRPr="00BC6553" w:rsidRDefault="009A7D07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326038E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  <w:tr w:rsidR="006266C8" w:rsidRPr="00D7306D" w14:paraId="28D746AA" w14:textId="77777777" w:rsidTr="0084433B">
        <w:trPr>
          <w:trHeight w:val="382"/>
        </w:trPr>
        <w:tc>
          <w:tcPr>
            <w:tcW w:w="1701" w:type="dxa"/>
            <w:vAlign w:val="center"/>
          </w:tcPr>
          <w:p w14:paraId="6F32C4B7" w14:textId="77777777" w:rsidR="006266C8" w:rsidRDefault="006266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9B18B1B" w14:textId="7A470F76" w:rsidR="006266C8" w:rsidRDefault="006266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559" w:type="dxa"/>
            <w:vAlign w:val="center"/>
          </w:tcPr>
          <w:p w14:paraId="7B325090" w14:textId="77777777" w:rsidR="006266C8" w:rsidRDefault="006266C8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449A8A3" w14:textId="23740117" w:rsidR="006266C8" w:rsidRDefault="006266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</w:tr>
    </w:tbl>
    <w:p w14:paraId="0F640928" w14:textId="77FEC394" w:rsidR="009A7D07" w:rsidRDefault="009A7D07" w:rsidP="009A7D07">
      <w:pPr>
        <w:rPr>
          <w:rStyle w:val="af0"/>
          <w:rFonts w:ascii="Tahoma" w:hAnsi="Tahoma" w:cs="Tahoma"/>
          <w:color w:val="auto"/>
          <w:lang w:eastAsia="ja-JP"/>
        </w:rPr>
      </w:pPr>
    </w:p>
    <w:p w14:paraId="6B7662CB" w14:textId="77777777" w:rsidR="008330FB" w:rsidRPr="00010310" w:rsidRDefault="008330FB" w:rsidP="000D6763">
      <w:pPr>
        <w:pStyle w:val="ab"/>
        <w:numPr>
          <w:ilvl w:val="0"/>
          <w:numId w:val="67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Customer Information</w:t>
      </w:r>
    </w:p>
    <w:p w14:paraId="37B8F77D" w14:textId="77777777" w:rsidR="008330FB" w:rsidRPr="00F75C84" w:rsidRDefault="008330FB" w:rsidP="008330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User by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user information.</w:t>
      </w:r>
    </w:p>
    <w:p w14:paraId="4DFB460F" w14:textId="77777777" w:rsidR="008330FB" w:rsidRDefault="008330FB" w:rsidP="008330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330FB" w:rsidRPr="0031791A" w14:paraId="7320B4FA" w14:textId="77777777" w:rsidTr="00006AA8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BBB8A83" w14:textId="77777777" w:rsidR="008330FB" w:rsidRPr="0031791A" w:rsidRDefault="008330FB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4BD8DFF" w14:textId="77777777" w:rsidR="008330FB" w:rsidRPr="0031791A" w:rsidRDefault="008330FB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6FD3147" w14:textId="77777777" w:rsidR="008330FB" w:rsidRPr="0031791A" w:rsidRDefault="008330FB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A5828C5" w14:textId="77777777" w:rsidR="008330FB" w:rsidRPr="001E796D" w:rsidRDefault="008330FB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330FB" w:rsidRPr="00D7306D" w14:paraId="7BE8FC73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48CBC97D" w14:textId="77777777" w:rsidR="008330FB" w:rsidRPr="00BC6553" w:rsidRDefault="008330FB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4CFDA530" w14:textId="77777777" w:rsidR="008330FB" w:rsidRPr="00BC6553" w:rsidRDefault="008330FB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B7080A" w14:textId="77777777" w:rsidR="008330FB" w:rsidRPr="00BC6553" w:rsidRDefault="008330FB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3DBC4D29" w14:textId="77777777" w:rsidR="008330FB" w:rsidRPr="00BC6553" w:rsidRDefault="008330FB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3429D0D2" w14:textId="77777777" w:rsidR="008330FB" w:rsidRDefault="008330FB" w:rsidP="008330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33CEAAC" w14:textId="77777777" w:rsidR="008330FB" w:rsidRDefault="008330FB" w:rsidP="008330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3038EEC" w14:textId="77777777" w:rsidR="008330FB" w:rsidRDefault="008330FB" w:rsidP="008330FB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0A8E9D53" w14:textId="77777777" w:rsidR="008330FB" w:rsidRDefault="008330FB" w:rsidP="008330F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user type received not equal to CUSTOMER_USER_TYPE, return the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330FB" w:rsidRPr="0031791A" w14:paraId="4AE27F13" w14:textId="77777777" w:rsidTr="00006AA8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C36255D" w14:textId="77777777" w:rsidR="008330FB" w:rsidRPr="0031791A" w:rsidRDefault="008330FB" w:rsidP="00006AA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4441AB4" w14:textId="77777777" w:rsidR="008330FB" w:rsidRPr="0031791A" w:rsidRDefault="008330FB" w:rsidP="00006AA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3C154E4" w14:textId="77777777" w:rsidR="008330FB" w:rsidRPr="00546CE1" w:rsidRDefault="008330FB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330FB" w:rsidRPr="00D7306D" w14:paraId="0AB9DFF2" w14:textId="77777777" w:rsidTr="00006AA8">
        <w:trPr>
          <w:trHeight w:val="382"/>
        </w:trPr>
        <w:tc>
          <w:tcPr>
            <w:tcW w:w="1701" w:type="dxa"/>
            <w:vAlign w:val="center"/>
          </w:tcPr>
          <w:p w14:paraId="6E31EA58" w14:textId="77777777" w:rsidR="008330FB" w:rsidRPr="00BC6553" w:rsidRDefault="008330FB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0BF82822" w14:textId="77777777" w:rsidR="008330FB" w:rsidRPr="00BC6553" w:rsidRDefault="008330FB" w:rsidP="00006AA8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946" w:type="dxa"/>
            <w:vAlign w:val="center"/>
          </w:tcPr>
          <w:p w14:paraId="4A28650F" w14:textId="77777777" w:rsidR="008330FB" w:rsidRPr="00BC6553" w:rsidRDefault="008330FB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39A66D" w14:textId="77777777" w:rsidR="00FE242F" w:rsidRDefault="00FE242F" w:rsidP="00FE242F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64B29B8E" w14:textId="4537AF9C" w:rsidR="00FE242F" w:rsidRDefault="00FE242F" w:rsidP="00FE242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</w:t>
      </w:r>
      <w:r w:rsidR="00665AD0">
        <w:rPr>
          <w:rFonts w:ascii="Tahoma" w:hAnsi="Tahoma" w:cs="Tahoma"/>
          <w:sz w:val="20"/>
          <w:szCs w:val="20"/>
          <w:lang w:eastAsia="ja-JP" w:bidi="th-TH"/>
        </w:rPr>
        <w:t xml:space="preserve"> user status is same as input parameter status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, return </w:t>
      </w:r>
      <w:r w:rsidR="00665AD0">
        <w:rPr>
          <w:rFonts w:ascii="Tahoma" w:hAnsi="Tahoma" w:cs="Tahoma"/>
          <w:sz w:val="20"/>
          <w:szCs w:val="20"/>
          <w:lang w:eastAsia="ja-JP" w:bidi="th-TH"/>
        </w:rPr>
        <w:t xml:space="preserve">success </w:t>
      </w:r>
      <w:r>
        <w:rPr>
          <w:rFonts w:ascii="Tahoma" w:hAnsi="Tahoma" w:cs="Tahoma"/>
          <w:sz w:val="20"/>
          <w:szCs w:val="20"/>
          <w:lang w:eastAsia="ja-JP" w:bidi="th-TH"/>
        </w:rPr>
        <w:t>response.</w:t>
      </w:r>
    </w:p>
    <w:p w14:paraId="54CD850F" w14:textId="77777777" w:rsidR="008330FB" w:rsidRPr="00FE242F" w:rsidRDefault="008330FB" w:rsidP="009A7D07">
      <w:pPr>
        <w:rPr>
          <w:rStyle w:val="af0"/>
          <w:rFonts w:ascii="Tahoma" w:hAnsi="Tahoma" w:cs="Tahoma"/>
          <w:color w:val="auto"/>
          <w:lang w:eastAsia="ja-JP"/>
        </w:rPr>
      </w:pPr>
    </w:p>
    <w:p w14:paraId="0E593BF1" w14:textId="53F17AC6" w:rsidR="002B4030" w:rsidRPr="00010310" w:rsidRDefault="002B4030" w:rsidP="002B4030">
      <w:pPr>
        <w:pStyle w:val="ab"/>
        <w:numPr>
          <w:ilvl w:val="0"/>
          <w:numId w:val="67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If Change To Active Status</w:t>
      </w:r>
    </w:p>
    <w:p w14:paraId="77828526" w14:textId="7974F2BC" w:rsidR="00212842" w:rsidRPr="00F75C84" w:rsidRDefault="00212842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AC24EA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C24EA">
        <w:rPr>
          <w:rFonts w:ascii="Tahoma" w:hAnsi="Tahoma" w:cs="Tahoma"/>
          <w:sz w:val="20"/>
          <w:szCs w:val="20"/>
          <w:lang w:eastAsia="ja-JP" w:bidi="th-TH"/>
        </w:rPr>
        <w:t>My Projects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C24EA"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</w:t>
      </w:r>
      <w:r w:rsidR="00AC24EA">
        <w:rPr>
          <w:rFonts w:ascii="Tahoma" w:hAnsi="Tahoma" w:cs="Tahoma"/>
          <w:sz w:val="20"/>
          <w:szCs w:val="20"/>
          <w:lang w:eastAsia="ja-JP" w:bidi="th-TH"/>
        </w:rPr>
        <w:t>change projects status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53AEC60" w14:textId="77777777" w:rsidR="00212842" w:rsidRDefault="00212842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212842" w:rsidRPr="0031791A" w14:paraId="168D1F7C" w14:textId="77777777" w:rsidTr="00006AA8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08B1C88" w14:textId="77777777" w:rsidR="00212842" w:rsidRPr="0031791A" w:rsidRDefault="00212842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3D25856" w14:textId="77777777" w:rsidR="00212842" w:rsidRPr="0031791A" w:rsidRDefault="00212842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793A74C" w14:textId="77777777" w:rsidR="00212842" w:rsidRPr="0031791A" w:rsidRDefault="00212842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685D019" w14:textId="77777777" w:rsidR="00212842" w:rsidRPr="001E796D" w:rsidRDefault="00212842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12842" w:rsidRPr="00D7306D" w14:paraId="022B3948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3EFD87B4" w14:textId="105D1FDD" w:rsidR="00212842" w:rsidRPr="00BC6553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F4BCBF3" w14:textId="77777777" w:rsidR="00212842" w:rsidRPr="00BC6553" w:rsidRDefault="00212842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DBEEA9" w14:textId="33C9E731" w:rsidR="00212842" w:rsidRPr="00BC6553" w:rsidRDefault="00AC24EA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455FAAE0" w14:textId="77777777" w:rsidR="00212842" w:rsidRPr="00BC6553" w:rsidRDefault="00212842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AC24EA" w:rsidRPr="00D7306D" w14:paraId="3BC836C8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1A146ADF" w14:textId="7435C9C2" w:rsidR="00AC24EA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1C54B279" w14:textId="6344B1DE" w:rsidR="00AC24EA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84F8E0A" w14:textId="2E30ECEB" w:rsidR="00AC24EA" w:rsidRDefault="00AC24EA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“Draft”</w:t>
            </w:r>
          </w:p>
        </w:tc>
        <w:tc>
          <w:tcPr>
            <w:tcW w:w="3118" w:type="dxa"/>
            <w:vAlign w:val="center"/>
          </w:tcPr>
          <w:p w14:paraId="1F091DC8" w14:textId="77777777" w:rsidR="00AC24EA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C24EA" w:rsidRPr="00D7306D" w14:paraId="2628136C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75F3CE1C" w14:textId="3B5A46F8" w:rsidR="00AC24EA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253709E0" w14:textId="1E7BC79D" w:rsidR="00AC24EA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B829A09" w14:textId="44BF9299" w:rsidR="00AC24EA" w:rsidRDefault="00946A4F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“Admin_Active_Account”</w:t>
            </w:r>
          </w:p>
        </w:tc>
        <w:tc>
          <w:tcPr>
            <w:tcW w:w="3118" w:type="dxa"/>
            <w:vAlign w:val="center"/>
          </w:tcPr>
          <w:p w14:paraId="6C5C25EE" w14:textId="77777777" w:rsidR="00AC24EA" w:rsidRDefault="00AC24EA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46A4F" w:rsidRPr="00D7306D" w14:paraId="2B2A4123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6697BC9C" w14:textId="41BDDD9D" w:rsidR="00946A4F" w:rsidRDefault="00FD281C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662B8B4E" w14:textId="4F37F3F9" w:rsidR="00946A4F" w:rsidRDefault="00FD281C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F8C18FC" w14:textId="179B9344" w:rsidR="00946A4F" w:rsidRDefault="00FD281C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“Pending”</w:t>
            </w:r>
          </w:p>
        </w:tc>
        <w:tc>
          <w:tcPr>
            <w:tcW w:w="3118" w:type="dxa"/>
            <w:vAlign w:val="center"/>
          </w:tcPr>
          <w:p w14:paraId="2CA759BC" w14:textId="77777777" w:rsidR="00946A4F" w:rsidRDefault="00946A4F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73D88" w:rsidRPr="00D7306D" w14:paraId="3CD7040C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06426A12" w14:textId="18292FA7" w:rsidR="00C73D88" w:rsidRDefault="00C73D88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ldStatusEvent</w:t>
            </w:r>
          </w:p>
        </w:tc>
        <w:tc>
          <w:tcPr>
            <w:tcW w:w="1275" w:type="dxa"/>
            <w:vAlign w:val="center"/>
          </w:tcPr>
          <w:p w14:paraId="3CEBDC54" w14:textId="71B63797" w:rsidR="00C73D88" w:rsidRDefault="00C73D88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F70474D" w14:textId="1CA96088" w:rsidR="00C73D88" w:rsidRDefault="00C73D88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“Admin_Inactive_Account”</w:t>
            </w:r>
          </w:p>
        </w:tc>
        <w:tc>
          <w:tcPr>
            <w:tcW w:w="3118" w:type="dxa"/>
            <w:vAlign w:val="center"/>
          </w:tcPr>
          <w:p w14:paraId="516C2512" w14:textId="77777777" w:rsidR="00C73D88" w:rsidRDefault="00C73D88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4133D5" w14:textId="77777777" w:rsidR="00212842" w:rsidRDefault="00212842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36E4076" w14:textId="29729B9E" w:rsidR="00212842" w:rsidRDefault="00212842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CC8B62B" w14:textId="5C984ED5" w:rsidR="006D234E" w:rsidRDefault="006D234E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8CFED25" w14:textId="0E605E01" w:rsidR="0090278B" w:rsidRPr="00F75C84" w:rsidRDefault="0090278B" w:rsidP="009027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2C655D">
        <w:rPr>
          <w:rFonts w:ascii="Tahoma" w:hAnsi="Tahoma" w:cs="Tahoma"/>
          <w:sz w:val="20"/>
          <w:szCs w:val="20"/>
          <w:lang w:eastAsia="ja-JP" w:bidi="th-TH"/>
        </w:rPr>
        <w:t>Resume My Approve Website Requests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2C655D">
        <w:rPr>
          <w:rFonts w:ascii="Tahoma" w:hAnsi="Tahoma" w:cs="Tahoma"/>
          <w:sz w:val="20"/>
          <w:szCs w:val="20"/>
          <w:lang w:eastAsia="ja-JP" w:bidi="th-TH"/>
        </w:rPr>
        <w:t>resume approve websites request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BC957D7" w14:textId="77777777" w:rsidR="0090278B" w:rsidRDefault="0090278B" w:rsidP="009027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0278B" w:rsidRPr="0031791A" w14:paraId="693C449E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63BC42B" w14:textId="77777777" w:rsidR="0090278B" w:rsidRPr="0031791A" w:rsidRDefault="0090278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DE1A991" w14:textId="77777777" w:rsidR="0090278B" w:rsidRPr="0031791A" w:rsidRDefault="0090278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5331AF0" w14:textId="77777777" w:rsidR="0090278B" w:rsidRPr="0031791A" w:rsidRDefault="0090278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49D1506" w14:textId="77777777" w:rsidR="0090278B" w:rsidRPr="001E796D" w:rsidRDefault="0090278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0278B" w:rsidRPr="00D7306D" w14:paraId="28826518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8215F81" w14:textId="76627787" w:rsidR="0090278B" w:rsidRPr="00BC6553" w:rsidRDefault="0090022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owner</w:t>
            </w:r>
            <w:r w:rsidR="0090278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4359A63D" w14:textId="77777777" w:rsidR="0090278B" w:rsidRPr="00BC6553" w:rsidRDefault="0090278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14B4BD9" w14:textId="77777777" w:rsidR="0090278B" w:rsidRPr="00BC6553" w:rsidRDefault="0090278B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20A9ADEF" w14:textId="77777777" w:rsidR="0090278B" w:rsidRPr="00BC6553" w:rsidRDefault="0090278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90278B" w:rsidRPr="00D7306D" w14:paraId="198C1F43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1CBC4D4" w14:textId="77777777" w:rsidR="0090278B" w:rsidRDefault="0090278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614AD7CC" w14:textId="77777777" w:rsidR="0090278B" w:rsidRDefault="0090278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F45A4B3" w14:textId="77777777" w:rsidR="0090278B" w:rsidRDefault="0090278B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“Admin_Active_Account”</w:t>
            </w:r>
          </w:p>
        </w:tc>
        <w:tc>
          <w:tcPr>
            <w:tcW w:w="3118" w:type="dxa"/>
            <w:vAlign w:val="center"/>
          </w:tcPr>
          <w:p w14:paraId="7DCC169A" w14:textId="77777777" w:rsidR="0090278B" w:rsidRDefault="0090278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59F9" w:rsidRPr="00D7306D" w14:paraId="0912D295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A46E5E8" w14:textId="0978DF9A" w:rsidR="007359F9" w:rsidRDefault="007359F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lsStatusEvent</w:t>
            </w:r>
          </w:p>
        </w:tc>
        <w:tc>
          <w:tcPr>
            <w:tcW w:w="1275" w:type="dxa"/>
            <w:vAlign w:val="center"/>
          </w:tcPr>
          <w:p w14:paraId="5CEEB8B7" w14:textId="6D926C5E" w:rsidR="007359F9" w:rsidRDefault="007359F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D31309A" w14:textId="36E882AF" w:rsidR="007359F9" w:rsidRDefault="007359F9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“Admin_Inactive_Account”</w:t>
            </w:r>
          </w:p>
        </w:tc>
        <w:tc>
          <w:tcPr>
            <w:tcW w:w="3118" w:type="dxa"/>
            <w:vAlign w:val="center"/>
          </w:tcPr>
          <w:p w14:paraId="732261E7" w14:textId="77777777" w:rsidR="007359F9" w:rsidRDefault="007359F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C489A4D" w14:textId="77777777" w:rsidR="0090278B" w:rsidRDefault="0090278B" w:rsidP="009027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8545044" w14:textId="77777777" w:rsidR="0090278B" w:rsidRDefault="0090278B" w:rsidP="009027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A152E53" w14:textId="6E066766" w:rsidR="0090278B" w:rsidRDefault="0090278B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C88A4D6" w14:textId="1E9626D8" w:rsidR="003F00EF" w:rsidRPr="00F75C84" w:rsidRDefault="003F00EF" w:rsidP="003F00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My Websites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websites status.</w:t>
      </w:r>
    </w:p>
    <w:p w14:paraId="01289B3C" w14:textId="77777777" w:rsidR="003F00EF" w:rsidRDefault="003F00EF" w:rsidP="003F00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3F00EF" w:rsidRPr="0031791A" w14:paraId="34706C9A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DD7F915" w14:textId="77777777" w:rsidR="003F00EF" w:rsidRPr="0031791A" w:rsidRDefault="003F00E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17B5B85" w14:textId="77777777" w:rsidR="003F00EF" w:rsidRPr="0031791A" w:rsidRDefault="003F00E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472C7D5" w14:textId="77777777" w:rsidR="003F00EF" w:rsidRPr="0031791A" w:rsidRDefault="003F00E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226915A7" w14:textId="77777777" w:rsidR="003F00EF" w:rsidRPr="001E796D" w:rsidRDefault="003F00E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F00EF" w:rsidRPr="00D7306D" w14:paraId="2988677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58032DFB" w14:textId="1A7BE4D0" w:rsidR="003F00EF" w:rsidRPr="00BC6553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D07CE74" w14:textId="77777777" w:rsidR="003F00EF" w:rsidRPr="00BC6553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F87EA90" w14:textId="77777777" w:rsidR="003F00EF" w:rsidRPr="00BC6553" w:rsidRDefault="003F00EF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1C3E9FE2" w14:textId="77777777" w:rsidR="003F00EF" w:rsidRPr="00BC6553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3F00EF" w:rsidRPr="00D7306D" w14:paraId="776470A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6D782FA" w14:textId="3D964CDF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14C8584F" w14:textId="530BD45B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4F09DF9" w14:textId="1D0DC115" w:rsidR="003F00EF" w:rsidRDefault="003F00EF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3118" w:type="dxa"/>
            <w:vAlign w:val="center"/>
          </w:tcPr>
          <w:p w14:paraId="7DE93A09" w14:textId="77777777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00EF" w:rsidRPr="00D7306D" w14:paraId="3237385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0F5E2D8" w14:textId="77777777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240C7587" w14:textId="77777777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D0575AB" w14:textId="77777777" w:rsidR="003F00EF" w:rsidRDefault="003F00EF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“Admin_Active_Account”</w:t>
            </w:r>
          </w:p>
        </w:tc>
        <w:tc>
          <w:tcPr>
            <w:tcW w:w="3118" w:type="dxa"/>
            <w:vAlign w:val="center"/>
          </w:tcPr>
          <w:p w14:paraId="257FC863" w14:textId="77777777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F00EF" w:rsidRPr="00D7306D" w14:paraId="2C0401D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5025E84" w14:textId="18F21B96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36F0CA7E" w14:textId="0EDAB162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E9503C3" w14:textId="45A109A2" w:rsidR="003F00EF" w:rsidRDefault="003F00EF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0C2E8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Inactive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45BE2E53" w14:textId="77777777" w:rsidR="003F00EF" w:rsidRDefault="003F00E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E1352" w:rsidRPr="00D7306D" w14:paraId="4E7BC2A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5A6109FB" w14:textId="5447A350" w:rsidR="001E1352" w:rsidRDefault="001E135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ldStatusEvent</w:t>
            </w:r>
          </w:p>
        </w:tc>
        <w:tc>
          <w:tcPr>
            <w:tcW w:w="1275" w:type="dxa"/>
            <w:vAlign w:val="center"/>
          </w:tcPr>
          <w:p w14:paraId="57C8BA26" w14:textId="7C051DB3" w:rsidR="001E1352" w:rsidRDefault="001E135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A9A2716" w14:textId="447BAADE" w:rsidR="001E1352" w:rsidRDefault="001E135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“Admin_Inactive_Account”</w:t>
            </w:r>
          </w:p>
        </w:tc>
        <w:tc>
          <w:tcPr>
            <w:tcW w:w="3118" w:type="dxa"/>
            <w:vAlign w:val="center"/>
          </w:tcPr>
          <w:p w14:paraId="16DA4452" w14:textId="77777777" w:rsidR="001E1352" w:rsidRDefault="001E135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B7901D4" w14:textId="77777777" w:rsidR="003F00EF" w:rsidRDefault="003F00EF" w:rsidP="003F00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C47D98A" w14:textId="77777777" w:rsidR="003F00EF" w:rsidRDefault="003F00EF" w:rsidP="003F00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6B99684" w14:textId="77777777" w:rsidR="0090278B" w:rsidRDefault="0090278B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46ABDF6" w14:textId="77777777" w:rsidR="0090278B" w:rsidRDefault="0090278B" w:rsidP="0021284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0B00E39" w14:textId="20E49F88" w:rsidR="002E0C1B" w:rsidRPr="002E0C1B" w:rsidRDefault="002B4030" w:rsidP="002E0C1B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TODO: clarify </w:t>
      </w:r>
      <w:r w:rsidR="002E0C1B">
        <w:rPr>
          <w:rFonts w:ascii="Tahoma" w:hAnsi="Tahoma" w:cs="Tahoma"/>
          <w:sz w:val="20"/>
          <w:szCs w:val="20"/>
          <w:lang w:eastAsia="ja-JP" w:bidi="th-TH"/>
        </w:rPr>
        <w:t xml:space="preserve">detail </w:t>
      </w:r>
      <w:r w:rsidR="003D753A">
        <w:rPr>
          <w:rFonts w:ascii="Tahoma" w:hAnsi="Tahoma" w:cs="Tahoma"/>
          <w:sz w:val="20"/>
          <w:szCs w:val="20"/>
          <w:lang w:eastAsia="ja-JP" w:bidi="th-TH"/>
        </w:rPr>
        <w:t xml:space="preserve">Cauldron </w:t>
      </w:r>
      <w:r w:rsidR="002E0C1B">
        <w:rPr>
          <w:rFonts w:ascii="Tahoma" w:hAnsi="Tahoma" w:cs="Tahoma"/>
          <w:sz w:val="20"/>
          <w:szCs w:val="20"/>
          <w:lang w:eastAsia="ja-JP" w:bidi="th-TH"/>
        </w:rPr>
        <w:t xml:space="preserve">spec </w:t>
      </w:r>
      <w:r w:rsidR="002829F5">
        <w:rPr>
          <w:rFonts w:ascii="Tahoma" w:hAnsi="Tahoma" w:cs="Tahoma"/>
          <w:sz w:val="20"/>
          <w:szCs w:val="20"/>
          <w:lang w:eastAsia="ja-JP" w:bidi="th-TH"/>
        </w:rPr>
        <w:t xml:space="preserve">to resume destination web </w:t>
      </w:r>
      <w:r w:rsidR="002E0C1B">
        <w:rPr>
          <w:rFonts w:ascii="Tahoma" w:hAnsi="Tahoma" w:cs="Tahoma"/>
          <w:sz w:val="20"/>
          <w:szCs w:val="20"/>
          <w:lang w:eastAsia="ja-JP" w:bidi="th-TH"/>
        </w:rPr>
        <w:t>with AIS</w:t>
      </w:r>
    </w:p>
    <w:p w14:paraId="40E64C90" w14:textId="77777777" w:rsidR="002E0C1B" w:rsidRDefault="002E0C1B" w:rsidP="002E0C1B">
      <w:pPr>
        <w:rPr>
          <w:rStyle w:val="af0"/>
          <w:rFonts w:ascii="Tahoma" w:hAnsi="Tahoma" w:cs="Tahoma"/>
          <w:color w:val="auto"/>
          <w:lang w:eastAsia="ja-JP"/>
        </w:rPr>
      </w:pPr>
    </w:p>
    <w:p w14:paraId="5E14159D" w14:textId="3184F6BC" w:rsidR="002E0C1B" w:rsidRPr="00010310" w:rsidRDefault="002E0C1B" w:rsidP="002E0C1B">
      <w:pPr>
        <w:pStyle w:val="ab"/>
        <w:numPr>
          <w:ilvl w:val="0"/>
          <w:numId w:val="67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If Change To Inactive Status</w:t>
      </w:r>
    </w:p>
    <w:p w14:paraId="23FA5821" w14:textId="77777777" w:rsidR="009638B0" w:rsidRPr="00F75C84" w:rsidRDefault="009638B0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My Projects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change projects status.</w:t>
      </w:r>
    </w:p>
    <w:p w14:paraId="5613AA20" w14:textId="77777777" w:rsidR="009638B0" w:rsidRDefault="009638B0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638B0" w:rsidRPr="0031791A" w14:paraId="7E8C625C" w14:textId="77777777" w:rsidTr="00006AA8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B727A0C" w14:textId="77777777" w:rsidR="009638B0" w:rsidRPr="0031791A" w:rsidRDefault="009638B0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1C0F1D5" w14:textId="77777777" w:rsidR="009638B0" w:rsidRPr="0031791A" w:rsidRDefault="009638B0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20A3931" w14:textId="77777777" w:rsidR="009638B0" w:rsidRPr="0031791A" w:rsidRDefault="009638B0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D40EB37" w14:textId="77777777" w:rsidR="009638B0" w:rsidRPr="001E796D" w:rsidRDefault="009638B0" w:rsidP="00006AA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638B0" w:rsidRPr="00D7306D" w14:paraId="0FA3242B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6AA66B44" w14:textId="77777777" w:rsidR="009638B0" w:rsidRPr="00BC6553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D6DF5AF" w14:textId="77777777" w:rsidR="009638B0" w:rsidRPr="00BC6553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E76F637" w14:textId="77777777" w:rsidR="009638B0" w:rsidRPr="00BC6553" w:rsidRDefault="009638B0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44D08C4C" w14:textId="77777777" w:rsidR="009638B0" w:rsidRPr="00BC6553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9638B0" w:rsidRPr="00D7306D" w14:paraId="100C244F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00AF2FF6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5BCF9588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5A85FD8" w14:textId="02AC1AAB" w:rsidR="009638B0" w:rsidRDefault="009638B0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281E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Pending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6771B3D0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638B0" w:rsidRPr="00D7306D" w14:paraId="5E0E8A84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3CD993D6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020947DF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16E24C" w14:textId="303F41F7" w:rsidR="009638B0" w:rsidRDefault="009638B0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</w:t>
            </w:r>
            <w:r w:rsidR="00281E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Inactive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_Account”</w:t>
            </w:r>
          </w:p>
        </w:tc>
        <w:tc>
          <w:tcPr>
            <w:tcW w:w="3118" w:type="dxa"/>
            <w:vAlign w:val="center"/>
          </w:tcPr>
          <w:p w14:paraId="3DF43E80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638B0" w:rsidRPr="00D7306D" w14:paraId="67AD1F19" w14:textId="77777777" w:rsidTr="00006AA8">
        <w:trPr>
          <w:trHeight w:val="356"/>
        </w:trPr>
        <w:tc>
          <w:tcPr>
            <w:tcW w:w="1985" w:type="dxa"/>
            <w:vAlign w:val="center"/>
          </w:tcPr>
          <w:p w14:paraId="6EE4D7DF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5C3A71C2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92B011C" w14:textId="026CF71B" w:rsidR="009638B0" w:rsidRDefault="009638B0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281EB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Draft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11D65CA7" w14:textId="77777777" w:rsidR="009638B0" w:rsidRDefault="009638B0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9A0938C" w14:textId="77777777" w:rsidR="009638B0" w:rsidRDefault="009638B0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049120A" w14:textId="77777777" w:rsidR="009638B0" w:rsidRDefault="009638B0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E45DB9B" w14:textId="07D46DAB" w:rsidR="009638B0" w:rsidRDefault="009638B0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638E4D7" w14:textId="667B157E" w:rsidR="00226A7D" w:rsidRPr="00F75C84" w:rsidRDefault="00226A7D" w:rsidP="00226A7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Cancel My Approve Website Requests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cancel approve websites request.</w:t>
      </w:r>
    </w:p>
    <w:p w14:paraId="4FAFD2C3" w14:textId="77777777" w:rsidR="00226A7D" w:rsidRDefault="00226A7D" w:rsidP="00226A7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226A7D" w:rsidRPr="0031791A" w14:paraId="264AA5FF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73567B2" w14:textId="77777777" w:rsidR="00226A7D" w:rsidRPr="0031791A" w:rsidRDefault="00226A7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6D7DDDF" w14:textId="77777777" w:rsidR="00226A7D" w:rsidRPr="0031791A" w:rsidRDefault="00226A7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267956B" w14:textId="77777777" w:rsidR="00226A7D" w:rsidRPr="0031791A" w:rsidRDefault="00226A7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ADC08CE" w14:textId="77777777" w:rsidR="00226A7D" w:rsidRPr="001E796D" w:rsidRDefault="00226A7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26A7D" w:rsidRPr="00D7306D" w14:paraId="55644F85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8CEF557" w14:textId="77777777" w:rsidR="00226A7D" w:rsidRPr="00BC6553" w:rsidRDefault="00226A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ownerId</w:t>
            </w:r>
          </w:p>
        </w:tc>
        <w:tc>
          <w:tcPr>
            <w:tcW w:w="1275" w:type="dxa"/>
            <w:vAlign w:val="center"/>
          </w:tcPr>
          <w:p w14:paraId="56A6CBF1" w14:textId="77777777" w:rsidR="00226A7D" w:rsidRPr="00BC6553" w:rsidRDefault="00226A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7EAC560" w14:textId="77777777" w:rsidR="00226A7D" w:rsidRPr="00BC6553" w:rsidRDefault="00226A7D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64A2D222" w14:textId="77777777" w:rsidR="00226A7D" w:rsidRPr="00BC6553" w:rsidRDefault="00226A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226A7D" w:rsidRPr="00D7306D" w14:paraId="58B9183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44B941C" w14:textId="77777777" w:rsidR="00226A7D" w:rsidRDefault="00226A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627DB423" w14:textId="77777777" w:rsidR="00226A7D" w:rsidRDefault="00226A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B7484E0" w14:textId="6EB069C8" w:rsidR="00226A7D" w:rsidRDefault="00226A7D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“Admin_Inactive_Account”</w:t>
            </w:r>
          </w:p>
        </w:tc>
        <w:tc>
          <w:tcPr>
            <w:tcW w:w="3118" w:type="dxa"/>
            <w:vAlign w:val="center"/>
          </w:tcPr>
          <w:p w14:paraId="101A36E8" w14:textId="77777777" w:rsidR="00226A7D" w:rsidRDefault="00226A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E360E1" w14:textId="77777777" w:rsidR="00226A7D" w:rsidRDefault="00226A7D" w:rsidP="00226A7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1088296" w14:textId="77777777" w:rsidR="00226A7D" w:rsidRDefault="00226A7D" w:rsidP="00226A7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B7FED7E" w14:textId="75C6F9B3" w:rsidR="00226A7D" w:rsidRDefault="00226A7D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9E44886" w14:textId="398653B8" w:rsidR="00D43A82" w:rsidRPr="00F75C84" w:rsidRDefault="00D43A82" w:rsidP="00D43A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C90049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My Website</w:t>
      </w:r>
      <w:r w:rsidR="00C90049">
        <w:rPr>
          <w:rFonts w:ascii="Tahoma" w:hAnsi="Tahoma" w:cs="Tahoma"/>
          <w:sz w:val="20"/>
          <w:szCs w:val="20"/>
          <w:lang w:eastAsia="ja-JP" w:bidi="th-TH"/>
        </w:rPr>
        <w:t>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C90049"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C90049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</w:t>
      </w:r>
      <w:r w:rsidR="00C90049">
        <w:rPr>
          <w:rFonts w:ascii="Tahoma" w:hAnsi="Tahoma" w:cs="Tahoma"/>
          <w:sz w:val="20"/>
          <w:szCs w:val="20"/>
          <w:lang w:eastAsia="ja-JP" w:bidi="th-TH"/>
        </w:rPr>
        <w:t>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C90049">
        <w:rPr>
          <w:rFonts w:ascii="Tahoma" w:hAnsi="Tahoma" w:cs="Tahoma"/>
          <w:sz w:val="20"/>
          <w:szCs w:val="20"/>
          <w:lang w:eastAsia="ja-JP" w:bidi="th-TH"/>
        </w:rPr>
        <w:t>status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5BF171E" w14:textId="77777777" w:rsidR="00D43A82" w:rsidRDefault="00D43A82" w:rsidP="00D43A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43A82" w:rsidRPr="0031791A" w14:paraId="38AEDB26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EE6BCF3" w14:textId="77777777" w:rsidR="00D43A82" w:rsidRPr="0031791A" w:rsidRDefault="00D43A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4EBBB6C" w14:textId="77777777" w:rsidR="00D43A82" w:rsidRPr="0031791A" w:rsidRDefault="00D43A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28215E6" w14:textId="77777777" w:rsidR="00D43A82" w:rsidRPr="0031791A" w:rsidRDefault="00D43A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238ECF2E" w14:textId="77777777" w:rsidR="00D43A82" w:rsidRPr="001E796D" w:rsidRDefault="00D43A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43A82" w:rsidRPr="00D7306D" w14:paraId="3C1AFB8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71A0691" w14:textId="0C238DB1" w:rsidR="00D43A82" w:rsidRPr="00BC6553" w:rsidRDefault="00C9004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  <w:r w:rsidR="00D43A8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2C7AA046" w14:textId="77777777" w:rsidR="00D43A82" w:rsidRPr="00BC6553" w:rsidRDefault="00D43A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7636EB9" w14:textId="77777777" w:rsidR="00D43A82" w:rsidRPr="00BC6553" w:rsidRDefault="00D43A8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3C9BB27B" w14:textId="77777777" w:rsidR="00D43A82" w:rsidRPr="00BC6553" w:rsidRDefault="00D43A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C90049" w:rsidRPr="00D7306D" w14:paraId="53B338F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41239CC" w14:textId="75700DB6" w:rsidR="00C90049" w:rsidRDefault="00C9004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4A3FEBF9" w14:textId="23B7F1B4" w:rsidR="00C90049" w:rsidRDefault="00C9004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14C9763" w14:textId="5023A136" w:rsidR="00C90049" w:rsidRDefault="00C90049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BB69A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Inactive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425861F8" w14:textId="77777777" w:rsidR="00C90049" w:rsidRDefault="00C9004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43A82" w:rsidRPr="00D7306D" w14:paraId="07B2A9B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22FC0D4" w14:textId="77777777" w:rsidR="00D43A82" w:rsidRDefault="00D43A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2D0588F7" w14:textId="77777777" w:rsidR="00D43A82" w:rsidRDefault="00D43A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86440A0" w14:textId="77777777" w:rsidR="00D43A82" w:rsidRDefault="00D43A82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“Admin_Inactive_Account”</w:t>
            </w:r>
          </w:p>
        </w:tc>
        <w:tc>
          <w:tcPr>
            <w:tcW w:w="3118" w:type="dxa"/>
            <w:vAlign w:val="center"/>
          </w:tcPr>
          <w:p w14:paraId="49100C3F" w14:textId="77777777" w:rsidR="00D43A82" w:rsidRDefault="00D43A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B69A0" w:rsidRPr="00D7306D" w14:paraId="39012DD8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B126044" w14:textId="5ED2C22F" w:rsidR="00BB69A0" w:rsidRDefault="00BB69A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</w:t>
            </w:r>
          </w:p>
        </w:tc>
        <w:tc>
          <w:tcPr>
            <w:tcW w:w="1275" w:type="dxa"/>
            <w:vAlign w:val="center"/>
          </w:tcPr>
          <w:p w14:paraId="5B03BD49" w14:textId="572750B2" w:rsidR="00BB69A0" w:rsidRDefault="00BB69A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817648" w14:textId="1173DDDA" w:rsidR="00BB69A0" w:rsidRDefault="00BB69A0" w:rsidP="008914E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“Active”</w:t>
            </w:r>
          </w:p>
        </w:tc>
        <w:tc>
          <w:tcPr>
            <w:tcW w:w="3118" w:type="dxa"/>
            <w:vAlign w:val="center"/>
          </w:tcPr>
          <w:p w14:paraId="36A37D0D" w14:textId="77777777" w:rsidR="00BB69A0" w:rsidRDefault="00BB69A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C25FA11" w14:textId="77777777" w:rsidR="00D43A82" w:rsidRDefault="00D43A82" w:rsidP="00D43A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D663CD7" w14:textId="07F7528B" w:rsidR="00226A7D" w:rsidRDefault="00D43A82" w:rsidP="00D43A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F603BD5" w14:textId="77777777" w:rsidR="00D43A82" w:rsidRDefault="00D43A82" w:rsidP="009638B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38E180E" w14:textId="51922CEB" w:rsidR="002E0C1B" w:rsidRPr="002E0C1B" w:rsidRDefault="002E0C1B" w:rsidP="002E0C1B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TODO: clarify detail </w:t>
      </w:r>
      <w:r w:rsidR="003D753A">
        <w:rPr>
          <w:rFonts w:ascii="Tahoma" w:hAnsi="Tahoma" w:cs="Tahoma"/>
          <w:sz w:val="20"/>
          <w:szCs w:val="20"/>
          <w:lang w:eastAsia="ja-JP" w:bidi="th-TH"/>
        </w:rPr>
        <w:t xml:space="preserve">Cauldron 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spec </w:t>
      </w:r>
      <w:r w:rsidR="002829F5">
        <w:rPr>
          <w:rFonts w:ascii="Tahoma" w:hAnsi="Tahoma" w:cs="Tahoma"/>
          <w:sz w:val="20"/>
          <w:szCs w:val="20"/>
          <w:lang w:eastAsia="ja-JP" w:bidi="th-TH"/>
        </w:rPr>
        <w:t xml:space="preserve">to stop destination web </w:t>
      </w:r>
      <w:r>
        <w:rPr>
          <w:rFonts w:ascii="Tahoma" w:hAnsi="Tahoma" w:cs="Tahoma"/>
          <w:sz w:val="20"/>
          <w:szCs w:val="20"/>
          <w:lang w:eastAsia="ja-JP" w:bidi="th-TH"/>
        </w:rPr>
        <w:t>with AIS</w:t>
      </w:r>
    </w:p>
    <w:p w14:paraId="03732D1B" w14:textId="77777777" w:rsidR="002E0C1B" w:rsidRPr="00F6258E" w:rsidRDefault="002E0C1B" w:rsidP="009A7D07">
      <w:pPr>
        <w:rPr>
          <w:rStyle w:val="af0"/>
          <w:rFonts w:ascii="Tahoma" w:hAnsi="Tahoma" w:cs="Tahoma"/>
          <w:color w:val="auto"/>
          <w:lang w:eastAsia="ja-JP"/>
        </w:rPr>
      </w:pPr>
    </w:p>
    <w:p w14:paraId="0BC00EC3" w14:textId="4CA25AB7" w:rsidR="009A7D07" w:rsidRPr="00010310" w:rsidRDefault="00BA3674" w:rsidP="001379C4">
      <w:pPr>
        <w:pStyle w:val="ab"/>
        <w:numPr>
          <w:ilvl w:val="0"/>
          <w:numId w:val="67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Change</w:t>
      </w:r>
      <w:r w:rsidR="009A7D07">
        <w:rPr>
          <w:rStyle w:val="af0"/>
          <w:rFonts w:ascii="Tahoma" w:hAnsi="Tahoma" w:cs="Tahoma"/>
          <w:color w:val="auto"/>
          <w:lang w:eastAsia="ja-JP"/>
        </w:rPr>
        <w:t xml:space="preserve"> Customer </w:t>
      </w:r>
      <w:r>
        <w:rPr>
          <w:rStyle w:val="af0"/>
          <w:rFonts w:ascii="Tahoma" w:hAnsi="Tahoma" w:cs="Tahoma"/>
          <w:color w:val="auto"/>
          <w:lang w:eastAsia="ja-JP"/>
        </w:rPr>
        <w:t>Status</w:t>
      </w:r>
    </w:p>
    <w:p w14:paraId="62031066" w14:textId="491CAFA1" w:rsidR="009A7D07" w:rsidRPr="00F75C84" w:rsidRDefault="009A7D07" w:rsidP="009A7D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BA3674">
        <w:rPr>
          <w:rFonts w:ascii="Tahoma" w:hAnsi="Tahoma" w:cs="Tahoma"/>
          <w:sz w:val="20"/>
          <w:szCs w:val="20"/>
          <w:lang w:eastAsia="ja-JP" w:bidi="th-TH"/>
        </w:rPr>
        <w:t>Change User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A3674"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A3674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</w:t>
      </w:r>
      <w:r w:rsidR="00BA3674">
        <w:rPr>
          <w:rFonts w:ascii="Tahoma" w:hAnsi="Tahoma" w:cs="Tahoma"/>
          <w:sz w:val="20"/>
          <w:szCs w:val="20"/>
          <w:lang w:eastAsia="ja-JP" w:bidi="th-TH"/>
        </w:rPr>
        <w:t>status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A9916C9" w14:textId="77777777" w:rsidR="009A7D07" w:rsidRDefault="009A7D07" w:rsidP="009A7D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A7D07" w:rsidRPr="0031791A" w14:paraId="53522F31" w14:textId="77777777" w:rsidTr="001F492C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E0BEEEA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AD9754E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375F333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EFFB868" w14:textId="77777777" w:rsidR="009A7D07" w:rsidRPr="001E796D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A7D07" w:rsidRPr="00D7306D" w14:paraId="47F9D3B4" w14:textId="77777777" w:rsidTr="001F492C">
        <w:trPr>
          <w:trHeight w:val="356"/>
        </w:trPr>
        <w:tc>
          <w:tcPr>
            <w:tcW w:w="1985" w:type="dxa"/>
            <w:vAlign w:val="center"/>
          </w:tcPr>
          <w:p w14:paraId="12E95A99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1D45535C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79BB79C" w14:textId="77777777" w:rsidR="009A7D07" w:rsidRPr="00BC6553" w:rsidRDefault="009A7D07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7BDF7E36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BA3674" w:rsidRPr="00D7306D" w14:paraId="46CC28C8" w14:textId="77777777" w:rsidTr="001F492C">
        <w:trPr>
          <w:trHeight w:val="356"/>
        </w:trPr>
        <w:tc>
          <w:tcPr>
            <w:tcW w:w="1985" w:type="dxa"/>
            <w:vAlign w:val="center"/>
          </w:tcPr>
          <w:p w14:paraId="019FEDE7" w14:textId="397607C5" w:rsidR="00BA3674" w:rsidRDefault="00BA367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6F76666C" w14:textId="57C84BDB" w:rsidR="00BA3674" w:rsidRDefault="00BA367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C441D38" w14:textId="7A4A223E" w:rsidR="00BA3674" w:rsidRDefault="00BA3674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status</w:t>
            </w:r>
          </w:p>
        </w:tc>
        <w:tc>
          <w:tcPr>
            <w:tcW w:w="3118" w:type="dxa"/>
            <w:vAlign w:val="center"/>
          </w:tcPr>
          <w:p w14:paraId="4C21C695" w14:textId="77777777" w:rsidR="00BA3674" w:rsidRDefault="00BA367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F492C" w:rsidRPr="00D7306D" w14:paraId="28AFD218" w14:textId="77777777" w:rsidTr="001F492C">
        <w:trPr>
          <w:trHeight w:val="356"/>
        </w:trPr>
        <w:tc>
          <w:tcPr>
            <w:tcW w:w="1985" w:type="dxa"/>
          </w:tcPr>
          <w:p w14:paraId="23D3ACE3" w14:textId="77777777" w:rsidR="001F492C" w:rsidRDefault="001F492C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</w:tcPr>
          <w:p w14:paraId="0A9C354B" w14:textId="77777777" w:rsidR="001F492C" w:rsidRDefault="001F492C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</w:tcPr>
          <w:p w14:paraId="25B533E6" w14:textId="49D82D0B" w:rsidR="001F492C" w:rsidRDefault="001F492C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</w:t>
            </w:r>
            <w:r w:rsidR="004B19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dmin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_I</w:t>
            </w:r>
            <w:r w:rsidR="004B19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nactive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4B19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 if change to inactive</w:t>
            </w:r>
          </w:p>
          <w:p w14:paraId="3394B421" w14:textId="4F96E673" w:rsidR="001F492C" w:rsidRDefault="001F492C" w:rsidP="00006AA8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</w:t>
            </w:r>
            <w:r w:rsidR="004B19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dmin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</w:t>
            </w:r>
            <w:r w:rsidR="004B19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ctive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_A</w:t>
            </w:r>
            <w:r w:rsidR="004B193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 if change to inactive</w:t>
            </w:r>
          </w:p>
        </w:tc>
        <w:tc>
          <w:tcPr>
            <w:tcW w:w="3118" w:type="dxa"/>
          </w:tcPr>
          <w:p w14:paraId="6ACF2AF4" w14:textId="77777777" w:rsidR="001F492C" w:rsidRPr="002C4B1D" w:rsidRDefault="001F492C" w:rsidP="00006A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63B846B" w14:textId="77777777" w:rsidR="009A7D07" w:rsidRPr="001F492C" w:rsidRDefault="009A7D07" w:rsidP="009A7D0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E1296BA" w14:textId="49C7C156" w:rsidR="009A7D07" w:rsidRPr="00BF0ECA" w:rsidRDefault="009A7D07" w:rsidP="00915E9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A2D566E" w14:textId="77777777" w:rsidR="009A7D07" w:rsidRPr="00BF3D89" w:rsidRDefault="009A7D07" w:rsidP="00BF3D89">
      <w:pPr>
        <w:rPr>
          <w:rFonts w:ascii="Tahoma" w:hAnsi="Tahoma" w:cs="Tahoma"/>
          <w:sz w:val="20"/>
          <w:szCs w:val="20"/>
          <w:lang w:eastAsia="ja-JP" w:bidi="th-TH"/>
        </w:rPr>
      </w:pPr>
    </w:p>
    <w:p w14:paraId="2859935A" w14:textId="77777777" w:rsidR="009A7D07" w:rsidRDefault="009A7D07" w:rsidP="001379C4">
      <w:pPr>
        <w:pStyle w:val="ab"/>
        <w:numPr>
          <w:ilvl w:val="0"/>
          <w:numId w:val="67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F76B1EC" w14:textId="77777777" w:rsidR="009A7D07" w:rsidRDefault="009A7D07" w:rsidP="009A7D07">
      <w:pPr>
        <w:rPr>
          <w:rStyle w:val="af0"/>
          <w:rFonts w:ascii="Tahoma" w:hAnsi="Tahoma" w:cs="Tahoma"/>
          <w:color w:val="auto"/>
        </w:rPr>
      </w:pPr>
    </w:p>
    <w:p w14:paraId="5794767C" w14:textId="77777777" w:rsidR="009A7D07" w:rsidRPr="004D476C" w:rsidRDefault="009A7D07" w:rsidP="009A7D07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9A7D07" w:rsidRPr="000253E8" w14:paraId="09799DC5" w14:textId="77777777" w:rsidTr="0084433B">
        <w:tc>
          <w:tcPr>
            <w:tcW w:w="2523" w:type="dxa"/>
          </w:tcPr>
          <w:p w14:paraId="75926562" w14:textId="77777777" w:rsidR="009A7D07" w:rsidRPr="000253E8" w:rsidRDefault="009A7D07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C4867DA" w14:textId="77777777" w:rsidR="009A7D07" w:rsidRPr="000253E8" w:rsidRDefault="009A7D07" w:rsidP="0084433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50C4C46D" w14:textId="77777777" w:rsidR="009A7D07" w:rsidRPr="000253E8" w:rsidRDefault="009A7D07" w:rsidP="0084433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27B06636" w14:textId="77777777" w:rsidR="009A7D07" w:rsidRPr="000253E8" w:rsidRDefault="009A7D07" w:rsidP="0084433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54DEC93" w14:textId="77777777" w:rsidR="009A7D07" w:rsidRPr="000253E8" w:rsidRDefault="009A7D07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A7D07" w:rsidRPr="004A49C9" w14:paraId="5F3D0461" w14:textId="77777777" w:rsidTr="0084433B">
        <w:tc>
          <w:tcPr>
            <w:tcW w:w="2523" w:type="dxa"/>
          </w:tcPr>
          <w:p w14:paraId="19A6444B" w14:textId="77777777" w:rsidR="009A7D07" w:rsidRPr="004A49C9" w:rsidRDefault="009A7D07" w:rsidP="0084433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A96ADCA" w14:textId="77777777" w:rsidR="009A7D07" w:rsidRPr="004A49C9" w:rsidRDefault="009A7D07" w:rsidP="0084433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195EF3C" w14:textId="77777777" w:rsidR="009A7D07" w:rsidRPr="004A49C9" w:rsidRDefault="009A7D07" w:rsidP="0084433B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100783E7" w14:textId="77777777" w:rsidR="009A7D07" w:rsidRPr="004A49C9" w:rsidRDefault="009A7D07" w:rsidP="0084433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B5BE3C0" w14:textId="77777777" w:rsidR="009A7D07" w:rsidRPr="00E2590C" w:rsidRDefault="009A7D07" w:rsidP="0084433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2DDEFF4" w14:textId="77777777" w:rsidR="009A7D07" w:rsidRPr="00C17224" w:rsidRDefault="009A7D07" w:rsidP="009A7D07"/>
    <w:p w14:paraId="574B4100" w14:textId="77777777" w:rsidR="009A7D07" w:rsidRPr="004D476C" w:rsidRDefault="009A7D07" w:rsidP="009A7D07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9A7D07" w:rsidRPr="0031791A" w14:paraId="14AE3EA6" w14:textId="77777777" w:rsidTr="0084433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D098346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0FE124E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E114088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6E58788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E8D5C59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01CAA68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6C23D15" w14:textId="77777777" w:rsidR="009A7D07" w:rsidRPr="00546CE1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A7D07" w:rsidRPr="00D7306D" w14:paraId="02B55EDE" w14:textId="77777777" w:rsidTr="0084433B">
        <w:trPr>
          <w:trHeight w:val="378"/>
        </w:trPr>
        <w:tc>
          <w:tcPr>
            <w:tcW w:w="1559" w:type="dxa"/>
            <w:vAlign w:val="center"/>
          </w:tcPr>
          <w:p w14:paraId="7BA62F0F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31683A9A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069CEC02" w14:textId="77777777" w:rsidR="009A7D07" w:rsidRPr="00BC6553" w:rsidRDefault="009A7D07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D16B5D5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4A938D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70B8CFE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12CE762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30509F9" w14:textId="77777777" w:rsidR="009A7D07" w:rsidRDefault="009A7D07" w:rsidP="009A7D07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35C4616" w14:textId="77777777" w:rsidR="009A7D07" w:rsidRPr="004D476C" w:rsidRDefault="009A7D07" w:rsidP="009A7D07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9A7D07" w:rsidRPr="000253E8" w14:paraId="7EC549CE" w14:textId="77777777" w:rsidTr="0084433B">
        <w:trPr>
          <w:trHeight w:val="379"/>
        </w:trPr>
        <w:tc>
          <w:tcPr>
            <w:tcW w:w="1843" w:type="dxa"/>
          </w:tcPr>
          <w:p w14:paraId="35F9A669" w14:textId="77777777" w:rsidR="009A7D07" w:rsidRPr="000253E8" w:rsidRDefault="009A7D07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571D60C" w14:textId="77777777" w:rsidR="009A7D07" w:rsidRPr="000253E8" w:rsidRDefault="009A7D07" w:rsidP="0084433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3B2D6446" w14:textId="77777777" w:rsidR="009A7D07" w:rsidRPr="000253E8" w:rsidRDefault="009A7D07" w:rsidP="0084433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76CAA12" w14:textId="77777777" w:rsidR="009A7D07" w:rsidRPr="000253E8" w:rsidRDefault="009A7D07" w:rsidP="0084433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A7D07" w:rsidRPr="004A49C9" w14:paraId="37B7899B" w14:textId="77777777" w:rsidTr="0084433B">
        <w:tc>
          <w:tcPr>
            <w:tcW w:w="1843" w:type="dxa"/>
          </w:tcPr>
          <w:p w14:paraId="71AD58CC" w14:textId="77777777" w:rsidR="009A7D07" w:rsidRPr="004A49C9" w:rsidRDefault="009A7D07" w:rsidP="0084433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23478C8" w14:textId="77777777" w:rsidR="009A7D07" w:rsidRPr="004A49C9" w:rsidRDefault="009A7D07" w:rsidP="0084433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520A4F12" w14:textId="77777777" w:rsidR="009A7D07" w:rsidRPr="004A49C9" w:rsidRDefault="009A7D07" w:rsidP="0084433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70884B24" w14:textId="77777777" w:rsidR="009A7D07" w:rsidRPr="00E2590C" w:rsidRDefault="009A7D07" w:rsidP="0084433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726DDF2" w14:textId="77777777" w:rsidR="009A7D07" w:rsidRPr="00743128" w:rsidRDefault="009A7D07" w:rsidP="009A7D07"/>
    <w:p w14:paraId="491D5033" w14:textId="77777777" w:rsidR="009A7D07" w:rsidRPr="008616D0" w:rsidRDefault="009A7D07" w:rsidP="009A7D07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9A7D07" w:rsidRPr="0031791A" w14:paraId="2B1A0AA9" w14:textId="77777777" w:rsidTr="0084433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49A92B7" w14:textId="77777777" w:rsidR="009A7D07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38FB3652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85FB857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B2F9F33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CFB26D7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A0DF29A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420D862" w14:textId="77777777" w:rsidR="009A7D07" w:rsidRPr="00546CE1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A7D07" w:rsidRPr="00D7306D" w14:paraId="62EE315C" w14:textId="77777777" w:rsidTr="0084433B">
        <w:trPr>
          <w:trHeight w:val="432"/>
        </w:trPr>
        <w:tc>
          <w:tcPr>
            <w:tcW w:w="1701" w:type="dxa"/>
            <w:vAlign w:val="center"/>
          </w:tcPr>
          <w:p w14:paraId="2117ADF8" w14:textId="7BA53120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2479BBE4" w14:textId="13533F04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6D29E787" w14:textId="758891EE" w:rsidR="009A7D07" w:rsidRPr="00BC6553" w:rsidRDefault="009A7D07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BA40DBE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B01AD9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202D52C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1B8A066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C604E4F" w14:textId="77777777" w:rsidR="009A7D07" w:rsidRDefault="009A7D07" w:rsidP="009A7D07"/>
    <w:p w14:paraId="55A8EFD5" w14:textId="77777777" w:rsidR="009A7D07" w:rsidRPr="008616D0" w:rsidRDefault="009A7D07" w:rsidP="009A7D07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9A7D07" w:rsidRPr="0031791A" w14:paraId="3ED542A2" w14:textId="77777777" w:rsidTr="0084433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D05B4FD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EFD3C5A" w14:textId="77777777" w:rsidR="009A7D07" w:rsidRPr="0031791A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4013EDC" w14:textId="77777777" w:rsidR="009A7D07" w:rsidRPr="00546CE1" w:rsidRDefault="009A7D0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9A7D07" w:rsidRPr="00D7306D" w14:paraId="17832BFE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166A09FC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D0DC6CF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490F13B" w14:textId="77777777" w:rsidR="009A7D07" w:rsidRPr="00BC6553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9A7D07" w:rsidRPr="00D7306D" w14:paraId="4AFB09D0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1E3B74A9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9F73283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4B59B17E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9A7D07" w:rsidRPr="00D7306D" w14:paraId="5BEAF7C7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1BB43EA4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6CD3D764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15FB11EA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9A7D07" w:rsidRPr="00D7306D" w14:paraId="6C9303ED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603068DB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3C33720D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1CAB240F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9A7D07" w:rsidRPr="00D7306D" w14:paraId="4BB17E35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5F0A88F1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2346A7B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1FE5BDDD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not found</w:t>
            </w:r>
          </w:p>
        </w:tc>
      </w:tr>
      <w:tr w:rsidR="009A7D07" w:rsidRPr="00D7306D" w14:paraId="07678FBF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7343968F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2F3EDF4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2FC62CF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9A7D07" w:rsidRPr="00D7306D" w14:paraId="30A43CEB" w14:textId="77777777" w:rsidTr="0084433B">
        <w:trPr>
          <w:trHeight w:val="308"/>
        </w:trPr>
        <w:tc>
          <w:tcPr>
            <w:tcW w:w="1559" w:type="dxa"/>
            <w:vAlign w:val="center"/>
          </w:tcPr>
          <w:p w14:paraId="2B025620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3AEC4E5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2C452AB" w14:textId="77777777" w:rsidR="009A7D07" w:rsidRDefault="009A7D0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7C1D233" w14:textId="77777777" w:rsidR="009A7D07" w:rsidRDefault="009A7D07" w:rsidP="009A7D07"/>
    <w:p w14:paraId="0F1BCC3E" w14:textId="77777777" w:rsidR="009A7D07" w:rsidRDefault="009A7D07" w:rsidP="00E76F94"/>
    <w:p w14:paraId="10CC7D3C" w14:textId="1D0D9C2E" w:rsidR="00E76F94" w:rsidRDefault="002B679F" w:rsidP="00E76F94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49" w:name="_Change_VM_Status"/>
      <w:bookmarkStart w:id="350" w:name="_Toc49966762"/>
      <w:bookmarkEnd w:id="349"/>
      <w:r>
        <w:rPr>
          <w:rFonts w:ascii="Tahoma" w:hAnsi="Tahoma" w:cs="Tahoma"/>
          <w:b/>
          <w:bCs/>
          <w:color w:val="auto"/>
          <w:sz w:val="28"/>
          <w:szCs w:val="28"/>
        </w:rPr>
        <w:t>Change</w:t>
      </w:r>
      <w:r w:rsidR="00E76F94">
        <w:rPr>
          <w:rFonts w:ascii="Tahoma" w:hAnsi="Tahoma" w:cs="Tahoma"/>
          <w:b/>
          <w:bCs/>
          <w:color w:val="auto"/>
          <w:sz w:val="28"/>
          <w:szCs w:val="28"/>
        </w:rPr>
        <w:t xml:space="preserve"> VM 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Status </w:t>
      </w:r>
      <w:r w:rsidR="00E76F94">
        <w:rPr>
          <w:rFonts w:ascii="Tahoma" w:hAnsi="Tahoma" w:cs="Tahoma"/>
          <w:b/>
          <w:bCs/>
          <w:color w:val="auto"/>
          <w:sz w:val="28"/>
          <w:szCs w:val="28"/>
        </w:rPr>
        <w:t>API</w:t>
      </w:r>
      <w:bookmarkEnd w:id="350"/>
    </w:p>
    <w:p w14:paraId="0FED1614" w14:textId="77777777" w:rsidR="00E76F94" w:rsidRPr="008A6B90" w:rsidRDefault="00E76F94" w:rsidP="00E76F9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E76F94" w:rsidRPr="00554C13" w14:paraId="1955E39D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574C859" w14:textId="77777777" w:rsidR="00E76F94" w:rsidRPr="00554C13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C36B1F5" w14:textId="53AB8B13" w:rsidR="00E76F94" w:rsidRPr="00554C13" w:rsidRDefault="00E76F94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Start VM</w:t>
            </w:r>
          </w:p>
        </w:tc>
      </w:tr>
      <w:tr w:rsidR="00E76F94" w:rsidRPr="00554C13" w14:paraId="6127706E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F09CF30" w14:textId="77777777" w:rsidR="00E76F94" w:rsidRPr="00554C13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65E0D0D" w14:textId="531AF670" w:rsidR="00E76F94" w:rsidRPr="008F2A18" w:rsidRDefault="00E76F94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/vms/v1/customers/{userId}/</w:t>
            </w:r>
            <w:r w:rsidR="002B679F">
              <w:rPr>
                <w:rFonts w:ascii="Tahoma" w:hAnsi="Tahoma" w:cs="Tahoma"/>
                <w:sz w:val="20"/>
                <w:szCs w:val="20"/>
                <w:lang w:bidi="th-TH"/>
              </w:rPr>
              <w:t>vm_status</w:t>
            </w:r>
          </w:p>
        </w:tc>
      </w:tr>
      <w:tr w:rsidR="00E76F94" w:rsidRPr="00554C13" w14:paraId="4FEAFE3B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1111B74" w14:textId="77777777" w:rsidR="00E76F94" w:rsidRPr="00546CE1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85715C5" w14:textId="257389D9" w:rsidR="00E76F94" w:rsidRDefault="00E76F94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UT</w:t>
            </w:r>
          </w:p>
        </w:tc>
      </w:tr>
      <w:tr w:rsidR="00E76F94" w:rsidRPr="00554C13" w14:paraId="542867C0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5280B35" w14:textId="77777777" w:rsidR="00E76F94" w:rsidRPr="00554C13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C42A7B3" w14:textId="513EF757" w:rsidR="00E76F94" w:rsidRPr="008F2A18" w:rsidRDefault="00E76F94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95500DE" w14:textId="77777777" w:rsidR="00E76F94" w:rsidRDefault="00E76F94" w:rsidP="00E76F94">
      <w:pPr>
        <w:rPr>
          <w:rStyle w:val="af0"/>
          <w:rFonts w:ascii="Tahoma" w:hAnsi="Tahoma" w:cs="Tahoma"/>
          <w:color w:val="auto"/>
        </w:rPr>
      </w:pPr>
    </w:p>
    <w:p w14:paraId="7D0F37CF" w14:textId="77777777" w:rsidR="00E76F94" w:rsidRPr="004D476C" w:rsidRDefault="00E76F94" w:rsidP="00E76F9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1" w:name="_Toc49966763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51"/>
    </w:p>
    <w:p w14:paraId="4BDD075F" w14:textId="4C5D447B" w:rsidR="00E76F94" w:rsidRPr="008F2A18" w:rsidRDefault="00E247C8" w:rsidP="00E76F94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Change VM status</w:t>
      </w:r>
      <w:r w:rsidR="00E76F94">
        <w:rPr>
          <w:rFonts w:ascii="Tahoma" w:hAnsi="Tahoma" w:cs="Tahoma"/>
          <w:sz w:val="20"/>
          <w:szCs w:val="20"/>
          <w:lang w:bidi="th-TH"/>
        </w:rPr>
        <w:t>.</w:t>
      </w:r>
    </w:p>
    <w:p w14:paraId="7970950F" w14:textId="77777777" w:rsidR="00E76F94" w:rsidRPr="00B45296" w:rsidRDefault="00E76F94" w:rsidP="00E76F94">
      <w:pPr>
        <w:pStyle w:val="ab"/>
        <w:numPr>
          <w:ilvl w:val="0"/>
          <w:numId w:val="4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76F94" w:rsidRPr="0031791A" w14:paraId="7BF8FA4F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F136093" w14:textId="3D73C476" w:rsidR="00E76F9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56CD89E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BBF10EC" w14:textId="77777777" w:rsidR="00E76F94" w:rsidRPr="00546CE1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76F94" w:rsidRPr="00D7306D" w14:paraId="65A12449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19A79AF8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DF0CFB8" w14:textId="77777777" w:rsidR="00E76F94" w:rsidRPr="00BC6553" w:rsidRDefault="00E76F9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A5DA574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1F9F9DB" w14:textId="77777777" w:rsidR="00E76F94" w:rsidRDefault="00E76F94" w:rsidP="00E76F94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DF331A2" w14:textId="77777777" w:rsidR="00E76F94" w:rsidRDefault="00E76F94" w:rsidP="00E76F94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76F94" w:rsidRPr="0031791A" w14:paraId="2D689B0B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5C3DD0F" w14:textId="6EE33620" w:rsidR="00E76F9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6044DB0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E25061F" w14:textId="77777777" w:rsidR="00E76F94" w:rsidRPr="00546CE1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76F94" w:rsidRPr="00D7306D" w14:paraId="334456FF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2110CF49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1CECF8A4" w14:textId="77777777" w:rsidR="00E76F94" w:rsidRPr="00BC6553" w:rsidRDefault="00E76F9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4A0B6C3E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FCA519F" w14:textId="77777777" w:rsidR="00E76F94" w:rsidRDefault="00E76F94" w:rsidP="00E76F94">
      <w:pPr>
        <w:rPr>
          <w:rStyle w:val="af0"/>
          <w:rFonts w:ascii="Tahoma" w:hAnsi="Tahoma" w:cs="Tahoma"/>
          <w:color w:val="auto"/>
          <w:lang w:eastAsia="ja-JP"/>
        </w:rPr>
      </w:pPr>
    </w:p>
    <w:p w14:paraId="6FAA2A8F" w14:textId="77777777" w:rsidR="00E76F94" w:rsidRPr="00F00294" w:rsidRDefault="00E76F94" w:rsidP="00E76F94">
      <w:pPr>
        <w:pStyle w:val="ab"/>
        <w:numPr>
          <w:ilvl w:val="0"/>
          <w:numId w:val="4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E76F94" w:rsidRPr="0031791A" w14:paraId="06B412BE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6E2F9C11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3833C93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CB7ABBE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3D4477C8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E76F94" w:rsidRPr="00D7306D" w14:paraId="7D071475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453FC9C1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3B2BDCF0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1CC7A547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321C5036" w14:textId="77777777" w:rsidR="00E76F94" w:rsidRDefault="00E76F9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033E0309" w14:textId="77777777" w:rsidR="00E76F94" w:rsidRPr="004626B5" w:rsidRDefault="00E76F9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  <w:tr w:rsidR="00FF1455" w:rsidRPr="00D7306D" w14:paraId="05C1BC9A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194964E0" w14:textId="746D17C4" w:rsidR="00FF1455" w:rsidRDefault="00FF145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2FAFB241" w14:textId="1A0D0EFE" w:rsidR="00FF1455" w:rsidRDefault="00FF145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 format</w:t>
            </w:r>
          </w:p>
        </w:tc>
        <w:tc>
          <w:tcPr>
            <w:tcW w:w="1560" w:type="dxa"/>
            <w:vAlign w:val="center"/>
          </w:tcPr>
          <w:p w14:paraId="02562908" w14:textId="1DC9E4BB" w:rsidR="00FF1455" w:rsidRDefault="00FF145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5953" w:type="dxa"/>
            <w:vAlign w:val="center"/>
          </w:tcPr>
          <w:p w14:paraId="3E70BAF9" w14:textId="05D3BC60" w:rsidR="00FF1455" w:rsidRDefault="00FF1455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tart, Stop</w:t>
            </w:r>
          </w:p>
        </w:tc>
      </w:tr>
    </w:tbl>
    <w:p w14:paraId="13A8C272" w14:textId="77777777" w:rsidR="00E76F94" w:rsidRDefault="00E76F94" w:rsidP="00E76F9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C385639" w14:textId="77777777" w:rsidR="00E76F94" w:rsidRPr="00204BDE" w:rsidRDefault="00E76F94" w:rsidP="00E76F9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E76F94" w:rsidRPr="0031791A" w14:paraId="1098C006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8509523" w14:textId="2B317C8F" w:rsidR="00E76F9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36761DAE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C5D7E5D" w14:textId="77777777" w:rsidR="00E76F94" w:rsidRPr="0031791A" w:rsidRDefault="00E76F9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9C5B40A" w14:textId="77777777" w:rsidR="00E76F94" w:rsidRPr="00546CE1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B6913" w:rsidRPr="00D7306D" w14:paraId="04BB2850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4F0B583B" w14:textId="77777777" w:rsidR="005B6913" w:rsidRPr="00BC6553" w:rsidRDefault="005B691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0144B62A" w14:textId="77777777" w:rsidR="005B6913" w:rsidRPr="00BC6553" w:rsidRDefault="005B691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Merge w:val="restart"/>
            <w:vAlign w:val="center"/>
          </w:tcPr>
          <w:p w14:paraId="440D1DDC" w14:textId="77777777" w:rsidR="005B6913" w:rsidRPr="00BC6553" w:rsidRDefault="005B691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63F4808" w14:textId="77777777" w:rsidR="005B6913" w:rsidRPr="00BC6553" w:rsidRDefault="005B691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  <w:tr w:rsidR="005B6913" w:rsidRPr="00D7306D" w14:paraId="3AE8C0B8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1E6E3243" w14:textId="77777777" w:rsidR="005B6913" w:rsidRDefault="005B691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48B0305" w14:textId="4B63223C" w:rsidR="005B6913" w:rsidRDefault="005B691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559" w:type="dxa"/>
            <w:vMerge/>
            <w:vAlign w:val="center"/>
          </w:tcPr>
          <w:p w14:paraId="63FF96A7" w14:textId="77777777" w:rsidR="005B6913" w:rsidRDefault="005B691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F437B94" w14:textId="0BB12A2D" w:rsidR="005B6913" w:rsidRDefault="005B691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</w:tr>
    </w:tbl>
    <w:p w14:paraId="1B062A87" w14:textId="77777777" w:rsidR="00E76F94" w:rsidRPr="00F6258E" w:rsidRDefault="00E76F94" w:rsidP="00E76F94">
      <w:pPr>
        <w:rPr>
          <w:rStyle w:val="af0"/>
          <w:rFonts w:ascii="Tahoma" w:hAnsi="Tahoma" w:cs="Tahoma"/>
          <w:color w:val="auto"/>
          <w:lang w:eastAsia="ja-JP"/>
        </w:rPr>
      </w:pPr>
    </w:p>
    <w:p w14:paraId="569A4FFD" w14:textId="2E5909A2" w:rsidR="00E76F94" w:rsidRPr="00010310" w:rsidRDefault="00B54DA2" w:rsidP="00E76F94">
      <w:pPr>
        <w:pStyle w:val="ab"/>
        <w:numPr>
          <w:ilvl w:val="0"/>
          <w:numId w:val="42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Change VM Status</w:t>
      </w:r>
    </w:p>
    <w:p w14:paraId="78FB79AB" w14:textId="58804058" w:rsidR="00E76F94" w:rsidRDefault="00FB7CE8" w:rsidP="00E76F9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FA1ACC">
        <w:rPr>
          <w:rFonts w:ascii="Tahoma" w:hAnsi="Tahoma" w:cs="Tahoma"/>
          <w:sz w:val="20"/>
          <w:szCs w:val="20"/>
          <w:lang w:bidi="th-TH"/>
        </w:rPr>
        <w:t>VM status of specified customer user is</w:t>
      </w:r>
      <w:r w:rsidR="00B54DA2">
        <w:rPr>
          <w:rFonts w:ascii="Tahoma" w:hAnsi="Tahoma" w:cs="Tahoma"/>
          <w:sz w:val="20"/>
          <w:szCs w:val="20"/>
          <w:lang w:bidi="th-TH"/>
        </w:rPr>
        <w:t xml:space="preserve"> same as input parameter status</w:t>
      </w:r>
      <w:r w:rsidR="00FA1ACC">
        <w:rPr>
          <w:rFonts w:ascii="Tahoma" w:hAnsi="Tahoma" w:cs="Tahoma"/>
          <w:sz w:val="20"/>
          <w:szCs w:val="20"/>
          <w:lang w:bidi="th-TH"/>
        </w:rPr>
        <w:t>, return the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D62D4B" w:rsidRPr="0031791A" w14:paraId="1C1B7E8E" w14:textId="77777777" w:rsidTr="00D62D4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A83B62B" w14:textId="00DA7D3A" w:rsidR="00D62D4B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02B74B1" w14:textId="77777777" w:rsidR="00D62D4B" w:rsidRPr="0031791A" w:rsidRDefault="00D62D4B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E285395" w14:textId="77777777" w:rsidR="00D62D4B" w:rsidRPr="00546CE1" w:rsidRDefault="00D62D4B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D62D4B" w:rsidRPr="00D7306D" w14:paraId="30947A6A" w14:textId="77777777" w:rsidTr="00D62D4B">
        <w:trPr>
          <w:trHeight w:val="382"/>
        </w:trPr>
        <w:tc>
          <w:tcPr>
            <w:tcW w:w="1701" w:type="dxa"/>
            <w:vAlign w:val="center"/>
          </w:tcPr>
          <w:p w14:paraId="65D2D823" w14:textId="5B402DBD" w:rsidR="00D62D4B" w:rsidRPr="00BC6553" w:rsidRDefault="00D62D4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</w:p>
        </w:tc>
        <w:tc>
          <w:tcPr>
            <w:tcW w:w="1559" w:type="dxa"/>
            <w:vAlign w:val="center"/>
          </w:tcPr>
          <w:p w14:paraId="687E58C2" w14:textId="1244D5EB" w:rsidR="00D62D4B" w:rsidRPr="00BC6553" w:rsidRDefault="00D62D4B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E409001</w:t>
            </w:r>
          </w:p>
        </w:tc>
        <w:tc>
          <w:tcPr>
            <w:tcW w:w="6946" w:type="dxa"/>
            <w:vAlign w:val="center"/>
          </w:tcPr>
          <w:p w14:paraId="521FFF5D" w14:textId="6CFD6AA5" w:rsidR="00D62D4B" w:rsidRPr="00BC6553" w:rsidRDefault="00D62D4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</w:tr>
    </w:tbl>
    <w:p w14:paraId="2BECD277" w14:textId="77777777" w:rsidR="00FB7CE8" w:rsidRPr="00FA1ACC" w:rsidRDefault="00FB7CE8" w:rsidP="00FA1ACC">
      <w:pPr>
        <w:rPr>
          <w:rFonts w:ascii="Tahoma" w:hAnsi="Tahoma" w:cs="Tahoma"/>
          <w:sz w:val="20"/>
          <w:szCs w:val="20"/>
          <w:lang w:bidi="th-TH"/>
        </w:rPr>
      </w:pPr>
    </w:p>
    <w:p w14:paraId="65C904CB" w14:textId="7C0E3784" w:rsidR="00DA7E01" w:rsidRDefault="00895A29" w:rsidP="00DA7E0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TODO:</w:t>
      </w:r>
      <w:r w:rsidR="00FB7CE8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06C11">
        <w:rPr>
          <w:rFonts w:ascii="Tahoma" w:hAnsi="Tahoma" w:cs="Tahoma" w:hint="eastAsia"/>
          <w:sz w:val="20"/>
          <w:szCs w:val="20"/>
          <w:lang w:eastAsia="ja-JP" w:bidi="th-TH"/>
        </w:rPr>
        <w:t>N</w:t>
      </w:r>
      <w:r w:rsidR="00F06C11">
        <w:rPr>
          <w:rFonts w:ascii="Tahoma" w:hAnsi="Tahoma" w:cs="Tahoma"/>
          <w:sz w:val="20"/>
          <w:szCs w:val="20"/>
          <w:lang w:eastAsia="ja-JP" w:bidi="th-TH"/>
        </w:rPr>
        <w:t>eed information about API to start VM</w:t>
      </w:r>
      <w:r w:rsidR="0087415D">
        <w:rPr>
          <w:rFonts w:ascii="Tahoma" w:hAnsi="Tahoma" w:cs="Tahoma"/>
          <w:sz w:val="20"/>
          <w:szCs w:val="20"/>
          <w:lang w:eastAsia="ja-JP" w:bidi="th-TH"/>
        </w:rPr>
        <w:t xml:space="preserve"> or Stop VM</w:t>
      </w:r>
      <w:r w:rsidR="00F06C11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87C588E" w14:textId="77777777" w:rsidR="00DA7E01" w:rsidRDefault="00DA7E01" w:rsidP="00DA7E0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BC9DB9A" w14:textId="77F7AAA9" w:rsidR="00DA7E01" w:rsidRDefault="00DA7E01" w:rsidP="00DA7E01">
      <w:pPr>
        <w:pStyle w:val="ab"/>
        <w:numPr>
          <w:ilvl w:val="0"/>
          <w:numId w:val="4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Update VM Status Information </w:t>
      </w:r>
    </w:p>
    <w:p w14:paraId="39FA8673" w14:textId="20FE6EF4" w:rsidR="00DA7E01" w:rsidRDefault="00DA7E01" w:rsidP="00DA7E0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 VM status information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2552"/>
        <w:gridCol w:w="5528"/>
      </w:tblGrid>
      <w:tr w:rsidR="00DA7E01" w:rsidRPr="0031791A" w14:paraId="6AB59465" w14:textId="77777777" w:rsidTr="00BD2541">
        <w:trPr>
          <w:trHeight w:val="395"/>
          <w:tblHeader/>
        </w:trPr>
        <w:tc>
          <w:tcPr>
            <w:tcW w:w="2126" w:type="dxa"/>
            <w:shd w:val="clear" w:color="auto" w:fill="B4C6E7" w:themeFill="accent5" w:themeFillTint="66"/>
            <w:vAlign w:val="center"/>
          </w:tcPr>
          <w:p w14:paraId="5B04CC02" w14:textId="77777777" w:rsidR="00DA7E01" w:rsidRPr="0031791A" w:rsidRDefault="00DA7E01" w:rsidP="00FF7A3C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Table Column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 w14:paraId="62134796" w14:textId="77777777" w:rsidR="00DA7E01" w:rsidRPr="0031791A" w:rsidRDefault="00DA7E0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5528" w:type="dxa"/>
            <w:shd w:val="clear" w:color="auto" w:fill="B4C6E7" w:themeFill="accent5" w:themeFillTint="66"/>
            <w:vAlign w:val="center"/>
          </w:tcPr>
          <w:p w14:paraId="18AE1DAF" w14:textId="77777777" w:rsidR="00DA7E01" w:rsidRPr="00546CE1" w:rsidRDefault="00DA7E0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Condition</w:t>
            </w:r>
          </w:p>
        </w:tc>
      </w:tr>
      <w:tr w:rsidR="00DA7E01" w:rsidRPr="00D7306D" w14:paraId="3D8DA2C1" w14:textId="77777777" w:rsidTr="00BD2541">
        <w:trPr>
          <w:trHeight w:val="382"/>
        </w:trPr>
        <w:tc>
          <w:tcPr>
            <w:tcW w:w="2126" w:type="dxa"/>
            <w:vAlign w:val="center"/>
          </w:tcPr>
          <w:p w14:paraId="530ACE04" w14:textId="39FEADF6" w:rsidR="00DA7E01" w:rsidRDefault="00DA7E0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vm_infos.status</w:t>
            </w:r>
          </w:p>
        </w:tc>
        <w:tc>
          <w:tcPr>
            <w:tcW w:w="2552" w:type="dxa"/>
            <w:vAlign w:val="center"/>
          </w:tcPr>
          <w:p w14:paraId="608E5BCC" w14:textId="5F542176" w:rsidR="00DA7E01" w:rsidRPr="00BC6553" w:rsidRDefault="005132E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status</w:t>
            </w:r>
          </w:p>
        </w:tc>
        <w:tc>
          <w:tcPr>
            <w:tcW w:w="5528" w:type="dxa"/>
            <w:vAlign w:val="center"/>
          </w:tcPr>
          <w:p w14:paraId="506493F9" w14:textId="058FA3E5" w:rsidR="00DA7E01" w:rsidRPr="0096778A" w:rsidRDefault="00DA7E01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vm_infos.userId = Input parameter userId</w:t>
            </w:r>
          </w:p>
        </w:tc>
      </w:tr>
    </w:tbl>
    <w:p w14:paraId="28DA9D15" w14:textId="77777777" w:rsidR="00DA7E01" w:rsidRPr="00DA7E01" w:rsidRDefault="00DA7E01" w:rsidP="00E76F9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0AEB4A1" w14:textId="77777777" w:rsidR="00E76F94" w:rsidRDefault="00E76F94" w:rsidP="00E76F94">
      <w:pPr>
        <w:pStyle w:val="ab"/>
        <w:numPr>
          <w:ilvl w:val="0"/>
          <w:numId w:val="42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9542CF3" w14:textId="77777777" w:rsidR="00E76F94" w:rsidRDefault="00E76F94" w:rsidP="00E76F94">
      <w:pPr>
        <w:rPr>
          <w:rStyle w:val="af0"/>
          <w:rFonts w:ascii="Tahoma" w:hAnsi="Tahoma" w:cs="Tahoma"/>
          <w:color w:val="auto"/>
        </w:rPr>
      </w:pPr>
    </w:p>
    <w:p w14:paraId="3D4D436A" w14:textId="77777777" w:rsidR="00E76F94" w:rsidRPr="004D476C" w:rsidRDefault="00E76F94" w:rsidP="00E76F9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2" w:name="_Toc49966764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5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E76F94" w:rsidRPr="000253E8" w14:paraId="10BBAEA9" w14:textId="77777777" w:rsidTr="00FF7A3C">
        <w:tc>
          <w:tcPr>
            <w:tcW w:w="2523" w:type="dxa"/>
          </w:tcPr>
          <w:p w14:paraId="58201658" w14:textId="77777777" w:rsidR="00E76F94" w:rsidRPr="000253E8" w:rsidRDefault="00E76F9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20609D4" w14:textId="77777777" w:rsidR="00E76F94" w:rsidRPr="000253E8" w:rsidRDefault="00E76F94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CB3FE62" w14:textId="77777777" w:rsidR="00E76F94" w:rsidRPr="000253E8" w:rsidRDefault="00E76F9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4032AC73" w14:textId="77777777" w:rsidR="00E76F94" w:rsidRPr="000253E8" w:rsidRDefault="00E76F9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30E901D" w14:textId="77777777" w:rsidR="00E76F94" w:rsidRPr="000253E8" w:rsidRDefault="00E76F9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76F94" w:rsidRPr="004A49C9" w14:paraId="19A4E4B8" w14:textId="77777777" w:rsidTr="00FF7A3C">
        <w:tc>
          <w:tcPr>
            <w:tcW w:w="2523" w:type="dxa"/>
          </w:tcPr>
          <w:p w14:paraId="0B284245" w14:textId="77777777" w:rsidR="00E76F94" w:rsidRPr="004A49C9" w:rsidRDefault="00E76F94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282FF60" w14:textId="77777777" w:rsidR="00E76F94" w:rsidRPr="004A49C9" w:rsidRDefault="00E76F94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68BC318" w14:textId="77777777" w:rsidR="00E76F94" w:rsidRPr="004A49C9" w:rsidRDefault="00E76F9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AC8328F" w14:textId="77777777" w:rsidR="00E76F94" w:rsidRPr="004A49C9" w:rsidRDefault="00E76F9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3D484C53" w14:textId="77777777" w:rsidR="00E76F94" w:rsidRPr="00E2590C" w:rsidRDefault="00E76F94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5E73524" w14:textId="77777777" w:rsidR="00E76F94" w:rsidRPr="00C17224" w:rsidRDefault="00E76F94" w:rsidP="00E76F94"/>
    <w:p w14:paraId="71EE9F29" w14:textId="77777777" w:rsidR="00E76F94" w:rsidRPr="004D476C" w:rsidRDefault="00E76F94" w:rsidP="00E76F9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3" w:name="_Toc49966765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5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E76F94" w:rsidRPr="0031791A" w14:paraId="69119110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A5CD61D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68EF7DF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35C7D79D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EA78551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BB241C1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0914DF9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1692085" w14:textId="77777777" w:rsidR="00E76F94" w:rsidRPr="00546CE1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76F94" w:rsidRPr="00D7306D" w14:paraId="00F8D01F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61F711AA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5E6D9474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2CE4FCFC" w14:textId="77777777" w:rsidR="00E76F94" w:rsidRPr="00BC6553" w:rsidRDefault="00E76F9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7CA1707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E24C52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96CB64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605A0DB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454F194" w14:textId="77777777" w:rsidR="00E76F94" w:rsidRDefault="00E76F94" w:rsidP="00E76F94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9C49D13" w14:textId="77777777" w:rsidR="00E76F94" w:rsidRPr="004D476C" w:rsidRDefault="00E76F94" w:rsidP="00E76F94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4" w:name="_Toc49966766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5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E76F94" w:rsidRPr="000253E8" w14:paraId="1B600647" w14:textId="77777777" w:rsidTr="00FF7A3C">
        <w:trPr>
          <w:trHeight w:val="379"/>
        </w:trPr>
        <w:tc>
          <w:tcPr>
            <w:tcW w:w="1843" w:type="dxa"/>
          </w:tcPr>
          <w:p w14:paraId="76CAACD4" w14:textId="77777777" w:rsidR="00E76F94" w:rsidRPr="000253E8" w:rsidRDefault="00E76F9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855336E" w14:textId="77777777" w:rsidR="00E76F94" w:rsidRPr="000253E8" w:rsidRDefault="00E76F94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7A2EAE3" w14:textId="77777777" w:rsidR="00E76F94" w:rsidRPr="000253E8" w:rsidRDefault="00E76F9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019DDD5" w14:textId="77777777" w:rsidR="00E76F94" w:rsidRPr="000253E8" w:rsidRDefault="00E76F9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76F94" w:rsidRPr="004A49C9" w14:paraId="27728AC4" w14:textId="77777777" w:rsidTr="00FF7A3C">
        <w:tc>
          <w:tcPr>
            <w:tcW w:w="1843" w:type="dxa"/>
          </w:tcPr>
          <w:p w14:paraId="4DDD99B9" w14:textId="77777777" w:rsidR="00E76F94" w:rsidRPr="004A49C9" w:rsidRDefault="00E76F94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95F366F" w14:textId="77777777" w:rsidR="00E76F94" w:rsidRPr="004A49C9" w:rsidRDefault="00E76F94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64B80D33" w14:textId="77777777" w:rsidR="00E76F94" w:rsidRPr="004A49C9" w:rsidRDefault="00E76F9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3DF454F" w14:textId="77777777" w:rsidR="00E76F94" w:rsidRPr="00E2590C" w:rsidRDefault="00E76F94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A51FE4B" w14:textId="77777777" w:rsidR="00E76F94" w:rsidRPr="00743128" w:rsidRDefault="00E76F94" w:rsidP="00E76F94"/>
    <w:p w14:paraId="16956B8D" w14:textId="77777777" w:rsidR="00E76F94" w:rsidRPr="008616D0" w:rsidRDefault="00E76F94" w:rsidP="00E76F9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5" w:name="_Toc49966767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5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E76F94" w:rsidRPr="0031791A" w14:paraId="1E00A422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D4BADB3" w14:textId="77777777" w:rsidR="00E76F94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5B53B60B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357BB451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5C1459D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2988F19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1B67D9B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0FDA71D" w14:textId="77777777" w:rsidR="00E76F94" w:rsidRPr="00546CE1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76F94" w:rsidRPr="00D7306D" w14:paraId="38C2D3A7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19A5605B" w14:textId="3372BF78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786E4448" w14:textId="579CBFB1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93E6FB6" w14:textId="1F92A3A5" w:rsidR="00E76F94" w:rsidRPr="00BC6553" w:rsidRDefault="00E76F9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B506A6A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0F416B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F4D88B4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C822B45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36423CF" w14:textId="77777777" w:rsidR="00E76F94" w:rsidRDefault="00E76F94" w:rsidP="00E76F94"/>
    <w:p w14:paraId="73BEA34C" w14:textId="77777777" w:rsidR="00E76F94" w:rsidRPr="008616D0" w:rsidRDefault="00E76F94" w:rsidP="00E76F9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6" w:name="_Toc49966768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5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76F94" w:rsidRPr="0031791A" w14:paraId="070904F0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38B9869" w14:textId="5ADF2DAE" w:rsidR="00E76F94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D62F372" w14:textId="77777777" w:rsidR="00E76F94" w:rsidRPr="0031791A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68224DA1" w14:textId="77777777" w:rsidR="00E76F94" w:rsidRPr="00546CE1" w:rsidRDefault="00E76F9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E76F94" w:rsidRPr="00D7306D" w14:paraId="02AF83A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00F30CD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61CFD222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CBD3BE4" w14:textId="77777777" w:rsidR="00E76F94" w:rsidRPr="00BC6553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E76F94" w:rsidRPr="00D7306D" w14:paraId="4341343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2597D40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E26B7D9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0E67E823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E76F94" w:rsidRPr="00D7306D" w14:paraId="2B5B3A2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77C45D2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58F5318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6739656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E76F94" w:rsidRPr="00D7306D" w14:paraId="502AE56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5D3E7DA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0D727AAD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7BD90893" w14:textId="77777777" w:rsidR="00E76F94" w:rsidRDefault="00E76F9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EA67BB" w:rsidRPr="00D7306D" w14:paraId="155B32E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B45EB61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463F062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909BB17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14235E9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6BBAD30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8F00745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B53AD12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3B8E798" w14:textId="77777777" w:rsidR="00E76F94" w:rsidRDefault="00E76F94" w:rsidP="00E76F94"/>
    <w:p w14:paraId="3495EF0A" w14:textId="77777777" w:rsidR="00E247C8" w:rsidRDefault="00E247C8" w:rsidP="00E247C8"/>
    <w:p w14:paraId="77002B32" w14:textId="330B702A" w:rsidR="00E247C8" w:rsidRDefault="00E247C8" w:rsidP="00E247C8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57" w:name="_Get_VM_Status"/>
      <w:bookmarkStart w:id="358" w:name="_Toc49966769"/>
      <w:bookmarkEnd w:id="357"/>
      <w:r>
        <w:rPr>
          <w:rFonts w:ascii="Tahoma" w:hAnsi="Tahoma" w:cs="Tahoma"/>
          <w:b/>
          <w:bCs/>
          <w:color w:val="auto"/>
          <w:sz w:val="28"/>
          <w:szCs w:val="28"/>
        </w:rPr>
        <w:t>Get VM Status API</w:t>
      </w:r>
      <w:bookmarkEnd w:id="358"/>
    </w:p>
    <w:p w14:paraId="5C8611D3" w14:textId="77777777" w:rsidR="00E247C8" w:rsidRPr="008A6B90" w:rsidRDefault="00E247C8" w:rsidP="00E247C8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E247C8" w:rsidRPr="00554C13" w14:paraId="7A956919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E66C4D0" w14:textId="77777777" w:rsidR="00E247C8" w:rsidRPr="00554C13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7992E63" w14:textId="14D2B462" w:rsidR="00E247C8" w:rsidRPr="00554C13" w:rsidRDefault="00E247C8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VM</w:t>
            </w:r>
          </w:p>
        </w:tc>
      </w:tr>
      <w:tr w:rsidR="00E247C8" w:rsidRPr="00554C13" w14:paraId="148EB14A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0EDDBD1" w14:textId="77777777" w:rsidR="00E247C8" w:rsidRPr="00554C13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016C4F4" w14:textId="77777777" w:rsidR="00E247C8" w:rsidRPr="008F2A18" w:rsidRDefault="00E247C8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/vms/v1/customers/{userId}/vm_status</w:t>
            </w:r>
          </w:p>
        </w:tc>
      </w:tr>
      <w:tr w:rsidR="00E247C8" w:rsidRPr="00554C13" w14:paraId="47FA0EE6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13425E5" w14:textId="77777777" w:rsidR="00E247C8" w:rsidRPr="00546CE1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89E9D02" w14:textId="3717B1E3" w:rsidR="00E247C8" w:rsidRDefault="00E247C8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E247C8" w:rsidRPr="00554C13" w14:paraId="15C3D907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F1A57BB" w14:textId="77777777" w:rsidR="00E247C8" w:rsidRPr="00554C13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0A49A65" w14:textId="4959ACC2" w:rsidR="00E247C8" w:rsidRPr="008F2A18" w:rsidRDefault="00E247C8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569AE33" w14:textId="77777777" w:rsidR="00E247C8" w:rsidRDefault="00E247C8" w:rsidP="00E247C8">
      <w:pPr>
        <w:rPr>
          <w:rStyle w:val="af0"/>
          <w:rFonts w:ascii="Tahoma" w:hAnsi="Tahoma" w:cs="Tahoma"/>
          <w:color w:val="auto"/>
        </w:rPr>
      </w:pPr>
    </w:p>
    <w:p w14:paraId="124C870A" w14:textId="77777777" w:rsidR="00E247C8" w:rsidRPr="004D476C" w:rsidRDefault="00E247C8" w:rsidP="00E247C8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59" w:name="_Toc49966770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59"/>
    </w:p>
    <w:p w14:paraId="1CE53A11" w14:textId="77777777" w:rsidR="00E247C8" w:rsidRPr="008F2A18" w:rsidRDefault="00E247C8" w:rsidP="00E247C8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customer information.</w:t>
      </w:r>
    </w:p>
    <w:p w14:paraId="20F150D4" w14:textId="77777777" w:rsidR="00E247C8" w:rsidRPr="00B45296" w:rsidRDefault="00E247C8" w:rsidP="00E247C8">
      <w:pPr>
        <w:pStyle w:val="ab"/>
        <w:numPr>
          <w:ilvl w:val="0"/>
          <w:numId w:val="4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247C8" w:rsidRPr="0031791A" w14:paraId="04A8E7FC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4B6A6C3" w14:textId="7024AEC5" w:rsidR="00E247C8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E286732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F0BD9A1" w14:textId="77777777" w:rsidR="00E247C8" w:rsidRPr="00546CE1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247C8" w:rsidRPr="00D7306D" w14:paraId="52C526A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ED850A3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2B9A6FDB" w14:textId="77777777" w:rsidR="00E247C8" w:rsidRPr="00BC6553" w:rsidRDefault="00E247C8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5EC1FAF3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06991FD" w14:textId="77777777" w:rsidR="00E247C8" w:rsidRDefault="00E247C8" w:rsidP="00E247C8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D127A44" w14:textId="77777777" w:rsidR="00E247C8" w:rsidRDefault="00E247C8" w:rsidP="00E247C8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247C8" w:rsidRPr="0031791A" w14:paraId="102313B8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8E95725" w14:textId="3C80879B" w:rsidR="00E247C8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AC11B7A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D480CE2" w14:textId="77777777" w:rsidR="00E247C8" w:rsidRPr="00546CE1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247C8" w:rsidRPr="00D7306D" w14:paraId="64BB0758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2CB8369D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3213E46D" w14:textId="77777777" w:rsidR="00E247C8" w:rsidRPr="00BC6553" w:rsidRDefault="00E247C8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402EF6B3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6159E65" w14:textId="77777777" w:rsidR="00E247C8" w:rsidRDefault="00E247C8" w:rsidP="00E247C8">
      <w:pPr>
        <w:rPr>
          <w:rStyle w:val="af0"/>
          <w:rFonts w:ascii="Tahoma" w:hAnsi="Tahoma" w:cs="Tahoma"/>
          <w:color w:val="auto"/>
          <w:lang w:eastAsia="ja-JP"/>
        </w:rPr>
      </w:pPr>
    </w:p>
    <w:p w14:paraId="366A8A51" w14:textId="77777777" w:rsidR="00E247C8" w:rsidRPr="00F00294" w:rsidRDefault="00E247C8" w:rsidP="00E247C8">
      <w:pPr>
        <w:pStyle w:val="ab"/>
        <w:numPr>
          <w:ilvl w:val="0"/>
          <w:numId w:val="4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E247C8" w:rsidRPr="0031791A" w14:paraId="18038E70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049288F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1A5B558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D2A97B5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760AD112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E247C8" w:rsidRPr="00D7306D" w14:paraId="4BF49E1F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5B7C0B91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0D4B250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3AC96B79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5C2CD493" w14:textId="77777777" w:rsidR="00E247C8" w:rsidRDefault="00E247C8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3EE40084" w14:textId="77777777" w:rsidR="00E247C8" w:rsidRPr="004626B5" w:rsidRDefault="00E247C8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5C1AF9EF" w14:textId="77777777" w:rsidR="00E247C8" w:rsidRDefault="00E247C8" w:rsidP="00E247C8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1F32D14" w14:textId="77777777" w:rsidR="00E247C8" w:rsidRPr="00204BDE" w:rsidRDefault="00E247C8" w:rsidP="00E247C8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E247C8" w:rsidRPr="0031791A" w14:paraId="4BDE9D19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91522BF" w14:textId="7122164F" w:rsidR="00E247C8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AE2C1FD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839077C" w14:textId="77777777" w:rsidR="00E247C8" w:rsidRPr="0031791A" w:rsidRDefault="00E247C8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EE1148F" w14:textId="77777777" w:rsidR="00E247C8" w:rsidRPr="0033010C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247C8" w:rsidRPr="00D7306D" w14:paraId="37E2A502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63D9855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409BCF5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34A2F92B" w14:textId="77777777" w:rsidR="00E247C8" w:rsidRPr="00BC6553" w:rsidRDefault="00E247C8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B3DAB54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</w:tbl>
    <w:p w14:paraId="100D2879" w14:textId="77777777" w:rsidR="00123230" w:rsidRPr="00F6258E" w:rsidRDefault="00123230" w:rsidP="00123230">
      <w:pPr>
        <w:rPr>
          <w:rStyle w:val="af0"/>
          <w:rFonts w:ascii="Tahoma" w:hAnsi="Tahoma" w:cs="Tahoma"/>
          <w:color w:val="auto"/>
          <w:lang w:eastAsia="ja-JP"/>
        </w:rPr>
      </w:pPr>
    </w:p>
    <w:p w14:paraId="63D66EE4" w14:textId="68F8B9A2" w:rsidR="00123230" w:rsidRPr="00010310" w:rsidRDefault="00123230" w:rsidP="00123230">
      <w:pPr>
        <w:pStyle w:val="ab"/>
        <w:numPr>
          <w:ilvl w:val="0"/>
          <w:numId w:val="42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VM Status</w:t>
      </w:r>
    </w:p>
    <w:p w14:paraId="3468FEDD" w14:textId="119B2703" w:rsidR="00123230" w:rsidRDefault="00123230" w:rsidP="00123230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 VM status as follow.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28"/>
        <w:gridCol w:w="4678"/>
      </w:tblGrid>
      <w:tr w:rsidR="00123230" w:rsidRPr="0031791A" w14:paraId="37B2444C" w14:textId="77777777" w:rsidTr="00FF7A3C">
        <w:trPr>
          <w:trHeight w:val="395"/>
          <w:tblHeader/>
        </w:trPr>
        <w:tc>
          <w:tcPr>
            <w:tcW w:w="5528" w:type="dxa"/>
            <w:shd w:val="clear" w:color="auto" w:fill="B4C6E7" w:themeFill="accent5" w:themeFillTint="66"/>
            <w:vAlign w:val="center"/>
          </w:tcPr>
          <w:p w14:paraId="3B063C8D" w14:textId="77777777" w:rsidR="00123230" w:rsidRPr="0031791A" w:rsidRDefault="0012323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Item to select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794DC602" w14:textId="77777777" w:rsidR="00123230" w:rsidRPr="0033010C" w:rsidRDefault="0012323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Condition</w:t>
            </w:r>
          </w:p>
        </w:tc>
      </w:tr>
      <w:tr w:rsidR="00123230" w:rsidRPr="00D7306D" w14:paraId="2655F6A6" w14:textId="77777777" w:rsidTr="00FF7A3C">
        <w:trPr>
          <w:trHeight w:val="386"/>
        </w:trPr>
        <w:tc>
          <w:tcPr>
            <w:tcW w:w="5528" w:type="dxa"/>
            <w:vAlign w:val="center"/>
          </w:tcPr>
          <w:p w14:paraId="1C3A3C14" w14:textId="6E8F4E11" w:rsidR="00123230" w:rsidRPr="00421EBC" w:rsidRDefault="00123230" w:rsidP="00421EBC">
            <w:pPr>
              <w:pStyle w:val="ab"/>
              <w:ind w:left="36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vms_infos.</w:t>
            </w:r>
            <w:r w:rsidR="00421E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_id</w:t>
            </w:r>
            <w:r w:rsidRPr="00DF097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="00421E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4678" w:type="dxa"/>
            <w:vAlign w:val="center"/>
          </w:tcPr>
          <w:p w14:paraId="2FD55621" w14:textId="23BEE641" w:rsidR="00123230" w:rsidRPr="00421EBC" w:rsidRDefault="00421EBC" w:rsidP="00421EB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vms_infos</w:t>
            </w:r>
            <w:r w:rsidR="00123230" w:rsidRPr="00421E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._id = Input parameter userId</w:t>
            </w:r>
          </w:p>
        </w:tc>
      </w:tr>
    </w:tbl>
    <w:p w14:paraId="121FD622" w14:textId="77777777" w:rsidR="00E247C8" w:rsidRDefault="00E247C8" w:rsidP="00E247C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A68A665" w14:textId="77777777" w:rsidR="00E247C8" w:rsidRPr="00DA7E01" w:rsidRDefault="00E247C8" w:rsidP="00E247C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BC419AD" w14:textId="77777777" w:rsidR="00E247C8" w:rsidRDefault="00E247C8" w:rsidP="00E247C8">
      <w:pPr>
        <w:pStyle w:val="ab"/>
        <w:numPr>
          <w:ilvl w:val="0"/>
          <w:numId w:val="42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D19E966" w14:textId="77777777" w:rsidR="00E247C8" w:rsidRDefault="00E247C8" w:rsidP="00E247C8">
      <w:pPr>
        <w:rPr>
          <w:rStyle w:val="af0"/>
          <w:rFonts w:ascii="Tahoma" w:hAnsi="Tahoma" w:cs="Tahoma"/>
          <w:color w:val="auto"/>
        </w:rPr>
      </w:pPr>
    </w:p>
    <w:p w14:paraId="461BC918" w14:textId="77777777" w:rsidR="00E247C8" w:rsidRPr="004D476C" w:rsidRDefault="00E247C8" w:rsidP="00E247C8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0" w:name="_Toc49966771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6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E247C8" w:rsidRPr="000253E8" w14:paraId="1E38A015" w14:textId="77777777" w:rsidTr="00FF7A3C">
        <w:tc>
          <w:tcPr>
            <w:tcW w:w="2523" w:type="dxa"/>
          </w:tcPr>
          <w:p w14:paraId="32FE6BCC" w14:textId="77777777" w:rsidR="00E247C8" w:rsidRPr="000253E8" w:rsidRDefault="00E247C8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57A2EEC" w14:textId="77777777" w:rsidR="00E247C8" w:rsidRPr="000253E8" w:rsidRDefault="00E247C8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B670E52" w14:textId="77777777" w:rsidR="00E247C8" w:rsidRPr="000253E8" w:rsidRDefault="00E247C8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B9D198F" w14:textId="77777777" w:rsidR="00E247C8" w:rsidRPr="000253E8" w:rsidRDefault="00E247C8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4EA5E83" w14:textId="77777777" w:rsidR="00E247C8" w:rsidRPr="000253E8" w:rsidRDefault="00E247C8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247C8" w:rsidRPr="004A49C9" w14:paraId="0480F96A" w14:textId="77777777" w:rsidTr="00FF7A3C">
        <w:tc>
          <w:tcPr>
            <w:tcW w:w="2523" w:type="dxa"/>
          </w:tcPr>
          <w:p w14:paraId="7D620CF5" w14:textId="77777777" w:rsidR="00E247C8" w:rsidRPr="004A49C9" w:rsidRDefault="00E247C8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5981036" w14:textId="77777777" w:rsidR="00E247C8" w:rsidRPr="004A49C9" w:rsidRDefault="00E247C8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5B2AF2D" w14:textId="77777777" w:rsidR="00E247C8" w:rsidRPr="004A49C9" w:rsidRDefault="00E247C8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52F716BB" w14:textId="77777777" w:rsidR="00E247C8" w:rsidRPr="004A49C9" w:rsidRDefault="00E247C8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C2FE56A" w14:textId="77777777" w:rsidR="00E247C8" w:rsidRPr="00E2590C" w:rsidRDefault="00E247C8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2ED0C2E" w14:textId="77777777" w:rsidR="00E247C8" w:rsidRPr="00C17224" w:rsidRDefault="00E247C8" w:rsidP="00E247C8"/>
    <w:p w14:paraId="3AF93526" w14:textId="77777777" w:rsidR="00E247C8" w:rsidRPr="004D476C" w:rsidRDefault="00E247C8" w:rsidP="00E247C8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1" w:name="_Toc49966772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6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E247C8" w:rsidRPr="0031791A" w14:paraId="4BAC557A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578D6FD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7DC55C5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AD32056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08C5ECF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41DDD54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8C0A6DA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1CDB52E" w14:textId="77777777" w:rsidR="00E247C8" w:rsidRPr="0033010C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247C8" w:rsidRPr="00D7306D" w14:paraId="68C6BBB3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2D580E84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2631A0F1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58F7FFDC" w14:textId="77777777" w:rsidR="00E247C8" w:rsidRPr="00BC6553" w:rsidRDefault="00E247C8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D1F919C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21DCB8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11D70E2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180799F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B1BB472" w14:textId="77777777" w:rsidR="00E247C8" w:rsidRDefault="00E247C8" w:rsidP="00E247C8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0E63AE6" w14:textId="77777777" w:rsidR="00E247C8" w:rsidRPr="004D476C" w:rsidRDefault="00E247C8" w:rsidP="00E247C8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2" w:name="_Toc49966773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6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E247C8" w:rsidRPr="000253E8" w14:paraId="6515D396" w14:textId="77777777" w:rsidTr="00FF7A3C">
        <w:trPr>
          <w:trHeight w:val="379"/>
        </w:trPr>
        <w:tc>
          <w:tcPr>
            <w:tcW w:w="1843" w:type="dxa"/>
          </w:tcPr>
          <w:p w14:paraId="7B6E8050" w14:textId="77777777" w:rsidR="00E247C8" w:rsidRPr="000253E8" w:rsidRDefault="00E247C8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93D7971" w14:textId="77777777" w:rsidR="00E247C8" w:rsidRPr="000253E8" w:rsidRDefault="00E247C8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2668D1F9" w14:textId="77777777" w:rsidR="00E247C8" w:rsidRPr="000253E8" w:rsidRDefault="00E247C8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E4C02D8" w14:textId="77777777" w:rsidR="00E247C8" w:rsidRPr="000253E8" w:rsidRDefault="00E247C8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247C8" w:rsidRPr="004A49C9" w14:paraId="5D8A2480" w14:textId="77777777" w:rsidTr="00FF7A3C">
        <w:tc>
          <w:tcPr>
            <w:tcW w:w="1843" w:type="dxa"/>
          </w:tcPr>
          <w:p w14:paraId="11630766" w14:textId="77777777" w:rsidR="00E247C8" w:rsidRPr="004A49C9" w:rsidRDefault="00E247C8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F1F88BB" w14:textId="77777777" w:rsidR="00E247C8" w:rsidRPr="004A49C9" w:rsidRDefault="00E247C8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7CD3C03" w14:textId="77777777" w:rsidR="00E247C8" w:rsidRPr="004A49C9" w:rsidRDefault="00E247C8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783FCE8" w14:textId="77777777" w:rsidR="00E247C8" w:rsidRPr="00E2590C" w:rsidRDefault="00E247C8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B0381FD" w14:textId="77777777" w:rsidR="00E247C8" w:rsidRPr="00743128" w:rsidRDefault="00E247C8" w:rsidP="00E247C8"/>
    <w:p w14:paraId="709E8626" w14:textId="77777777" w:rsidR="00E247C8" w:rsidRPr="008616D0" w:rsidRDefault="00E247C8" w:rsidP="00E247C8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3" w:name="_Toc49966774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6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E247C8" w:rsidRPr="0031791A" w14:paraId="6E71F319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C8D4556" w14:textId="77777777" w:rsidR="00E247C8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22A9AC84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24C073D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9BE8D59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E414F2C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A871B88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C38145C" w14:textId="77777777" w:rsidR="00E247C8" w:rsidRPr="0033010C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247C8" w:rsidRPr="00D7306D" w14:paraId="0B6E919F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2487F295" w14:textId="4CB067A4" w:rsidR="00E247C8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992" w:type="dxa"/>
            <w:vAlign w:val="center"/>
          </w:tcPr>
          <w:p w14:paraId="0E71F235" w14:textId="31EACF75" w:rsidR="00E247C8" w:rsidRPr="00BC655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46597F2" w14:textId="18258131" w:rsidR="00E247C8" w:rsidRPr="00BC6553" w:rsidRDefault="00577B2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882FDB4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44B8D40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176A632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FD28CC1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77B23" w:rsidRPr="00D7306D" w14:paraId="3BACD1BE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544319A2" w14:textId="0E04D031" w:rsidR="00577B2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2D3B335F" w14:textId="51CDA7AF" w:rsidR="00577B2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32E7CFB" w14:textId="59A6C4EE" w:rsidR="00577B23" w:rsidRDefault="00577B2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97D8F3D" w14:textId="77777777" w:rsidR="00577B23" w:rsidRPr="00BC655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ECD9C6" w14:textId="77777777" w:rsidR="00577B23" w:rsidRPr="00BC655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96B46C3" w14:textId="64DFA632" w:rsidR="00577B2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tart, Stop</w:t>
            </w:r>
          </w:p>
        </w:tc>
        <w:tc>
          <w:tcPr>
            <w:tcW w:w="2977" w:type="dxa"/>
            <w:vAlign w:val="center"/>
          </w:tcPr>
          <w:p w14:paraId="63868BC4" w14:textId="77777777" w:rsidR="00577B23" w:rsidRDefault="00577B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BD546F9" w14:textId="77777777" w:rsidR="00E247C8" w:rsidRDefault="00E247C8" w:rsidP="00E247C8"/>
    <w:p w14:paraId="30107980" w14:textId="77777777" w:rsidR="00E247C8" w:rsidRPr="008616D0" w:rsidRDefault="00E247C8" w:rsidP="00E247C8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4" w:name="_Toc49966775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6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247C8" w:rsidRPr="0031791A" w14:paraId="366D8B17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3120270" w14:textId="0873B0D7" w:rsidR="00E247C8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4F43B7B" w14:textId="77777777" w:rsidR="00E247C8" w:rsidRPr="0031791A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89AD1C1" w14:textId="77777777" w:rsidR="00E247C8" w:rsidRPr="0033010C" w:rsidRDefault="00E247C8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E247C8" w:rsidRPr="00D7306D" w14:paraId="25240399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37DD11E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CCC249F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2EA5AE7F" w14:textId="77777777" w:rsidR="00E247C8" w:rsidRPr="00BC6553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E247C8" w:rsidRPr="00D7306D" w14:paraId="59CF834D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1AAC6AB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F946FE7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3C95CC68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E247C8" w:rsidRPr="00D7306D" w14:paraId="3F94E28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8ED12CB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9F6A5DB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6456733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E247C8" w:rsidRPr="00D7306D" w14:paraId="425F17F0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DC3F897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722489A0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7EC0B7FB" w14:textId="77777777" w:rsidR="00E247C8" w:rsidRDefault="00E247C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EA67BB" w:rsidRPr="00D7306D" w14:paraId="294E23C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41343A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216BC2D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D3DDCD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34B5D89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5BF9D47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3017CAB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B1877B9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46CB2BA" w14:textId="77777777" w:rsidR="00396E0E" w:rsidRDefault="00396E0E" w:rsidP="00396E0E"/>
    <w:p w14:paraId="7911594A" w14:textId="04132F35" w:rsidR="00396E0E" w:rsidRDefault="00396E0E" w:rsidP="00396E0E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65" w:name="_Get_System_List"/>
      <w:bookmarkStart w:id="366" w:name="_Toc49966776"/>
      <w:bookmarkEnd w:id="365"/>
      <w:r>
        <w:rPr>
          <w:rFonts w:ascii="Tahoma" w:hAnsi="Tahoma" w:cs="Tahoma"/>
          <w:b/>
          <w:bCs/>
          <w:color w:val="auto"/>
          <w:sz w:val="28"/>
          <w:szCs w:val="28"/>
        </w:rPr>
        <w:t>Get System List API</w:t>
      </w:r>
      <w:bookmarkEnd w:id="366"/>
    </w:p>
    <w:p w14:paraId="299B7647" w14:textId="77777777" w:rsidR="00396E0E" w:rsidRPr="008A6B90" w:rsidRDefault="00396E0E" w:rsidP="00396E0E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396E0E" w:rsidRPr="00554C13" w14:paraId="5F9A8D7F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C154826" w14:textId="77777777" w:rsidR="00396E0E" w:rsidRPr="00554C13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77DC925" w14:textId="73FC8CF0" w:rsidR="00396E0E" w:rsidRPr="00554C13" w:rsidRDefault="00396E0E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Get System List</w:t>
            </w:r>
          </w:p>
        </w:tc>
      </w:tr>
      <w:tr w:rsidR="00396E0E" w:rsidRPr="00554C13" w14:paraId="5EACCE4E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733210B" w14:textId="77777777" w:rsidR="00396E0E" w:rsidRPr="00554C13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F879005" w14:textId="5867A134" w:rsidR="00396E0E" w:rsidRPr="008F2A18" w:rsidRDefault="00396E0E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/vms/v1/systems/</w:t>
            </w:r>
            <w:r w:rsidR="00B0132D">
              <w:rPr>
                <w:rFonts w:ascii="Tahoma" w:hAnsi="Tahoma" w:cs="Tahoma"/>
                <w:sz w:val="20"/>
                <w:szCs w:val="20"/>
                <w:lang w:bidi="th-TH"/>
              </w:rPr>
              <w:t>my/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{userId}</w:t>
            </w:r>
          </w:p>
        </w:tc>
      </w:tr>
      <w:tr w:rsidR="00396E0E" w:rsidRPr="00554C13" w14:paraId="07C2B1E0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67372E9" w14:textId="77777777" w:rsidR="00396E0E" w:rsidRPr="0033010C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60C0FB0" w14:textId="77777777" w:rsidR="00396E0E" w:rsidRDefault="00396E0E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396E0E" w:rsidRPr="00554C13" w14:paraId="30406147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32E972B" w14:textId="77777777" w:rsidR="00396E0E" w:rsidRPr="00554C13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3D6A40AF" w14:textId="581577B9" w:rsidR="00396E0E" w:rsidRPr="008F2A18" w:rsidRDefault="00396E0E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0E0A341" w14:textId="77777777" w:rsidR="00396E0E" w:rsidRDefault="00396E0E" w:rsidP="00396E0E">
      <w:pPr>
        <w:rPr>
          <w:rStyle w:val="af0"/>
          <w:rFonts w:ascii="Tahoma" w:hAnsi="Tahoma" w:cs="Tahoma"/>
          <w:color w:val="auto"/>
        </w:rPr>
      </w:pPr>
    </w:p>
    <w:p w14:paraId="34E3D2E0" w14:textId="77777777" w:rsidR="00396E0E" w:rsidRPr="004D476C" w:rsidRDefault="00396E0E" w:rsidP="00396E0E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7" w:name="_Toc4996677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67"/>
    </w:p>
    <w:p w14:paraId="231DA22F" w14:textId="09BDCE57" w:rsidR="00396E0E" w:rsidRPr="008F2A18" w:rsidRDefault="00396E0E" w:rsidP="00396E0E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system list.</w:t>
      </w:r>
    </w:p>
    <w:p w14:paraId="42E3B180" w14:textId="77777777" w:rsidR="00396E0E" w:rsidRPr="00B45296" w:rsidRDefault="00396E0E" w:rsidP="00396E0E">
      <w:pPr>
        <w:pStyle w:val="ab"/>
        <w:numPr>
          <w:ilvl w:val="0"/>
          <w:numId w:val="4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396E0E" w:rsidRPr="0031791A" w14:paraId="7DDCBAAF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41D5FD4" w14:textId="041B3246" w:rsidR="00396E0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5F22A2B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648B1E1" w14:textId="77777777" w:rsidR="00396E0E" w:rsidRPr="0033010C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96E0E" w:rsidRPr="00D7306D" w14:paraId="430701AB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17F2C363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73E7186" w14:textId="77777777" w:rsidR="00396E0E" w:rsidRPr="00BC6553" w:rsidRDefault="00396E0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196033D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D7D409" w14:textId="77777777" w:rsidR="00396E0E" w:rsidRDefault="00396E0E" w:rsidP="00396E0E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38EE5215" w14:textId="77777777" w:rsidR="00396E0E" w:rsidRDefault="00396E0E" w:rsidP="00396E0E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396E0E" w:rsidRPr="0031791A" w14:paraId="59F6BD99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9CFD05D" w14:textId="00C393A7" w:rsidR="00396E0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479465F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B8D6208" w14:textId="77777777" w:rsidR="00396E0E" w:rsidRPr="0033010C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96E0E" w:rsidRPr="00D7306D" w14:paraId="54C9E12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9D4779D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16FDA47E" w14:textId="77777777" w:rsidR="00396E0E" w:rsidRPr="00BC6553" w:rsidRDefault="00396E0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1B9C432D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FD04E4B" w14:textId="77777777" w:rsidR="00396E0E" w:rsidRDefault="00396E0E" w:rsidP="00396E0E">
      <w:pPr>
        <w:rPr>
          <w:rStyle w:val="af0"/>
          <w:rFonts w:ascii="Tahoma" w:hAnsi="Tahoma" w:cs="Tahoma"/>
          <w:color w:val="auto"/>
          <w:lang w:eastAsia="ja-JP"/>
        </w:rPr>
      </w:pPr>
    </w:p>
    <w:p w14:paraId="55587002" w14:textId="77777777" w:rsidR="00396E0E" w:rsidRPr="00F00294" w:rsidRDefault="00396E0E" w:rsidP="00396E0E">
      <w:pPr>
        <w:pStyle w:val="ab"/>
        <w:numPr>
          <w:ilvl w:val="0"/>
          <w:numId w:val="4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396E0E" w:rsidRPr="0031791A" w14:paraId="12DD4BBA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CCDD19F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EEF92E2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07E2C4F1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21AA070D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396E0E" w:rsidRPr="00D7306D" w14:paraId="2196FCE8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4EAED56B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43E4237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037EF161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37FECEF6" w14:textId="77777777" w:rsidR="00396E0E" w:rsidRDefault="00396E0E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45567A19" w14:textId="77777777" w:rsidR="00396E0E" w:rsidRPr="004626B5" w:rsidRDefault="00396E0E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3871125E" w14:textId="77777777" w:rsidR="00396E0E" w:rsidRDefault="00396E0E" w:rsidP="00396E0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4DA81EE" w14:textId="77777777" w:rsidR="00396E0E" w:rsidRPr="00204BDE" w:rsidRDefault="00396E0E" w:rsidP="00396E0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396E0E" w:rsidRPr="0031791A" w14:paraId="4E88240D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DB762E0" w14:textId="3C2D71F8" w:rsidR="00396E0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6F58F5ED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2DF7B09" w14:textId="77777777" w:rsidR="00396E0E" w:rsidRPr="0031791A" w:rsidRDefault="00396E0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27FDE84" w14:textId="77777777" w:rsidR="00396E0E" w:rsidRPr="0033010C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396E0E" w:rsidRPr="00D7306D" w14:paraId="16AED592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7DBE61B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A177C6A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620CC9D8" w14:textId="77777777" w:rsidR="00396E0E" w:rsidRPr="00BC6553" w:rsidRDefault="00396E0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1FA84D6B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</w:tbl>
    <w:p w14:paraId="4C43F165" w14:textId="77777777" w:rsidR="00396E0E" w:rsidRPr="00F6258E" w:rsidRDefault="00396E0E" w:rsidP="00396E0E">
      <w:pPr>
        <w:rPr>
          <w:rStyle w:val="af0"/>
          <w:rFonts w:ascii="Tahoma" w:hAnsi="Tahoma" w:cs="Tahoma"/>
          <w:color w:val="auto"/>
          <w:lang w:eastAsia="ja-JP"/>
        </w:rPr>
      </w:pPr>
    </w:p>
    <w:p w14:paraId="659081BC" w14:textId="2AAECFA9" w:rsidR="00396E0E" w:rsidRPr="00010310" w:rsidRDefault="00396E0E" w:rsidP="00396E0E">
      <w:pPr>
        <w:pStyle w:val="ab"/>
        <w:numPr>
          <w:ilvl w:val="0"/>
          <w:numId w:val="44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B51F1D">
        <w:rPr>
          <w:rStyle w:val="af0"/>
          <w:rFonts w:ascii="Tahoma" w:hAnsi="Tahoma" w:cs="Tahoma"/>
          <w:color w:val="auto"/>
          <w:lang w:eastAsia="ja-JP"/>
        </w:rPr>
        <w:t>System List</w:t>
      </w:r>
    </w:p>
    <w:p w14:paraId="06F98C2E" w14:textId="12F75F50" w:rsidR="00D75166" w:rsidRPr="00F75C84" w:rsidRDefault="00D75166" w:rsidP="00D7516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</w:t>
      </w:r>
      <w:r w:rsidR="00A31463">
        <w:rPr>
          <w:rFonts w:ascii="Tahoma" w:hAnsi="Tahoma" w:cs="Tahoma"/>
          <w:sz w:val="20"/>
          <w:szCs w:val="20"/>
          <w:lang w:eastAsia="ja-JP" w:bidi="th-TH"/>
        </w:rPr>
        <w:t xml:space="preserve"> My Websites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</w:t>
      </w:r>
      <w:r w:rsidR="00A31463">
        <w:rPr>
          <w:rFonts w:ascii="Tahoma" w:hAnsi="Tahoma" w:cs="Tahoma"/>
          <w:sz w:val="20"/>
          <w:szCs w:val="20"/>
          <w:lang w:eastAsia="ja-JP" w:bidi="th-TH"/>
        </w:rPr>
        <w:t>websites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31463">
        <w:rPr>
          <w:rFonts w:ascii="Tahoma" w:hAnsi="Tahoma" w:cs="Tahoma"/>
          <w:sz w:val="20"/>
          <w:szCs w:val="20"/>
          <w:lang w:eastAsia="ja-JP" w:bidi="th-TH"/>
        </w:rPr>
        <w:t>of specified user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E8371A4" w14:textId="77777777" w:rsidR="00D75166" w:rsidRDefault="00D75166" w:rsidP="00D7516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3828"/>
        <w:gridCol w:w="3118"/>
      </w:tblGrid>
      <w:tr w:rsidR="00D75166" w:rsidRPr="0031791A" w14:paraId="016CE2A1" w14:textId="77777777" w:rsidTr="0084433B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03AB6B83" w14:textId="77777777" w:rsidR="00D75166" w:rsidRPr="0031791A" w:rsidRDefault="00D7516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2482647" w14:textId="77777777" w:rsidR="00D75166" w:rsidRPr="0031791A" w:rsidRDefault="00D7516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4F159A6" w14:textId="77777777" w:rsidR="00D75166" w:rsidRPr="0031791A" w:rsidRDefault="00D7516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A08DF57" w14:textId="77777777" w:rsidR="00D75166" w:rsidRPr="001E796D" w:rsidRDefault="00D7516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75166" w:rsidRPr="00D7306D" w14:paraId="379AF996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493EDBAE" w14:textId="77777777" w:rsidR="00D75166" w:rsidRPr="00BC6553" w:rsidRDefault="00D7516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B7E8DF6" w14:textId="77777777" w:rsidR="00D75166" w:rsidRPr="00BC6553" w:rsidRDefault="00D7516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118DCF4" w14:textId="77777777" w:rsidR="00D75166" w:rsidRPr="00BC6553" w:rsidRDefault="00D75166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01E1342B" w14:textId="77777777" w:rsidR="00D75166" w:rsidRPr="00BC6553" w:rsidRDefault="00D7516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453C8" w:rsidRPr="00D7306D" w14:paraId="50AE1958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3C37187F" w14:textId="7AEC1577" w:rsidR="008453C8" w:rsidRDefault="008453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5" w:type="dxa"/>
            <w:vAlign w:val="center"/>
          </w:tcPr>
          <w:p w14:paraId="28B3A598" w14:textId="731D0965" w:rsidR="008453C8" w:rsidRDefault="008453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3828" w:type="dxa"/>
            <w:vAlign w:val="center"/>
          </w:tcPr>
          <w:p w14:paraId="0EE48074" w14:textId="09056097" w:rsidR="008453C8" w:rsidRDefault="008453C8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000000</w:t>
            </w:r>
          </w:p>
        </w:tc>
        <w:tc>
          <w:tcPr>
            <w:tcW w:w="3118" w:type="dxa"/>
            <w:vAlign w:val="center"/>
          </w:tcPr>
          <w:p w14:paraId="6F209983" w14:textId="77777777" w:rsidR="008453C8" w:rsidRDefault="008453C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518D4" w:rsidRPr="00D7306D" w14:paraId="74048265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42DD7EE4" w14:textId="4CD76F59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sorts</w:t>
            </w:r>
          </w:p>
        </w:tc>
        <w:tc>
          <w:tcPr>
            <w:tcW w:w="1275" w:type="dxa"/>
            <w:vAlign w:val="center"/>
          </w:tcPr>
          <w:p w14:paraId="4659B683" w14:textId="17326C52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828" w:type="dxa"/>
            <w:vAlign w:val="center"/>
          </w:tcPr>
          <w:p w14:paraId="7ABB9694" w14:textId="77777777" w:rsidR="001518D4" w:rsidRDefault="001518D4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98CA78D" w14:textId="77777777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518D4" w:rsidRPr="00D7306D" w14:paraId="150E2C19" w14:textId="77777777" w:rsidTr="001518D4">
        <w:trPr>
          <w:trHeight w:val="356"/>
        </w:trPr>
        <w:tc>
          <w:tcPr>
            <w:tcW w:w="284" w:type="dxa"/>
            <w:vAlign w:val="center"/>
          </w:tcPr>
          <w:p w14:paraId="0F769E25" w14:textId="77777777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C563223" w14:textId="3736EE0D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31CE1A8B" w14:textId="5E0D2683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ADD1851" w14:textId="1C1B3058" w:rsidR="001518D4" w:rsidRDefault="00082709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“domain”</w:t>
            </w:r>
          </w:p>
        </w:tc>
        <w:tc>
          <w:tcPr>
            <w:tcW w:w="3118" w:type="dxa"/>
            <w:vAlign w:val="center"/>
          </w:tcPr>
          <w:p w14:paraId="1EFAC2C1" w14:textId="77777777" w:rsidR="001518D4" w:rsidRDefault="001518D4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2709" w:rsidRPr="00D7306D" w14:paraId="1488EE30" w14:textId="77777777" w:rsidTr="001518D4">
        <w:trPr>
          <w:trHeight w:val="356"/>
        </w:trPr>
        <w:tc>
          <w:tcPr>
            <w:tcW w:w="284" w:type="dxa"/>
            <w:vAlign w:val="center"/>
          </w:tcPr>
          <w:p w14:paraId="1427F971" w14:textId="7777777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C991FEB" w14:textId="758871F9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796A593A" w14:textId="38D989B8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FEE049F" w14:textId="4703D398" w:rsidR="00082709" w:rsidRDefault="00082709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“ASC”</w:t>
            </w:r>
          </w:p>
        </w:tc>
        <w:tc>
          <w:tcPr>
            <w:tcW w:w="3118" w:type="dxa"/>
            <w:vAlign w:val="center"/>
          </w:tcPr>
          <w:p w14:paraId="69344005" w14:textId="7777777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2709" w:rsidRPr="00D7306D" w14:paraId="773CDEC7" w14:textId="77777777" w:rsidTr="001518D4">
        <w:trPr>
          <w:trHeight w:val="356"/>
        </w:trPr>
        <w:tc>
          <w:tcPr>
            <w:tcW w:w="284" w:type="dxa"/>
            <w:vAlign w:val="center"/>
          </w:tcPr>
          <w:p w14:paraId="7BA29C0A" w14:textId="7777777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8492791" w14:textId="53B03190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orderBy</w:t>
            </w:r>
          </w:p>
        </w:tc>
        <w:tc>
          <w:tcPr>
            <w:tcW w:w="1275" w:type="dxa"/>
            <w:vAlign w:val="center"/>
          </w:tcPr>
          <w:p w14:paraId="197FA9F0" w14:textId="408C9571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1A721DF" w14:textId="7B2CDA29" w:rsidR="00082709" w:rsidRDefault="00082709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“contextRoot”</w:t>
            </w:r>
          </w:p>
        </w:tc>
        <w:tc>
          <w:tcPr>
            <w:tcW w:w="3118" w:type="dxa"/>
            <w:vAlign w:val="center"/>
          </w:tcPr>
          <w:p w14:paraId="13CB3F02" w14:textId="7777777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2709" w:rsidRPr="00D7306D" w14:paraId="6F8856C8" w14:textId="77777777" w:rsidTr="001518D4">
        <w:trPr>
          <w:trHeight w:val="356"/>
        </w:trPr>
        <w:tc>
          <w:tcPr>
            <w:tcW w:w="284" w:type="dxa"/>
            <w:vAlign w:val="center"/>
          </w:tcPr>
          <w:p w14:paraId="753B7B31" w14:textId="7777777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5F1ED3B" w14:textId="6E14D2DE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2D26AF9A" w14:textId="3B55A4C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02B5F24" w14:textId="3932C07D" w:rsidR="00082709" w:rsidRDefault="00082709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C347A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5AEDCAC2" w14:textId="77777777" w:rsidR="00082709" w:rsidRDefault="00082709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65D087" w14:textId="77777777" w:rsidR="00D75166" w:rsidRDefault="00D75166" w:rsidP="00D7516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FFD9E24" w14:textId="77777777" w:rsidR="00D75166" w:rsidRDefault="00D75166" w:rsidP="00D7516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FA88F6A" w14:textId="77777777" w:rsidR="00D75166" w:rsidRDefault="00D75166" w:rsidP="00D7516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766B4FF9" w14:textId="77777777" w:rsidR="00396E0E" w:rsidRDefault="00396E0E" w:rsidP="00396E0E">
      <w:pPr>
        <w:pStyle w:val="ab"/>
        <w:numPr>
          <w:ilvl w:val="0"/>
          <w:numId w:val="44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DE808AF" w14:textId="77777777" w:rsidR="00396E0E" w:rsidRDefault="00396E0E" w:rsidP="00396E0E">
      <w:pPr>
        <w:rPr>
          <w:rStyle w:val="af0"/>
          <w:rFonts w:ascii="Tahoma" w:hAnsi="Tahoma" w:cs="Tahoma"/>
          <w:color w:val="auto"/>
        </w:rPr>
      </w:pPr>
    </w:p>
    <w:p w14:paraId="19A1D38E" w14:textId="77777777" w:rsidR="00396E0E" w:rsidRPr="004D476C" w:rsidRDefault="00396E0E" w:rsidP="00396E0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8" w:name="_Toc49966778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6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396E0E" w:rsidRPr="000253E8" w14:paraId="1B29B3A2" w14:textId="77777777" w:rsidTr="00FF7A3C">
        <w:tc>
          <w:tcPr>
            <w:tcW w:w="2523" w:type="dxa"/>
          </w:tcPr>
          <w:p w14:paraId="703DA7FA" w14:textId="77777777" w:rsidR="00396E0E" w:rsidRPr="000253E8" w:rsidRDefault="00396E0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8622745" w14:textId="77777777" w:rsidR="00396E0E" w:rsidRPr="000253E8" w:rsidRDefault="00396E0E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88948E0" w14:textId="77777777" w:rsidR="00396E0E" w:rsidRPr="000253E8" w:rsidRDefault="00396E0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5BD85CE" w14:textId="77777777" w:rsidR="00396E0E" w:rsidRPr="000253E8" w:rsidRDefault="00396E0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2C2EDCD" w14:textId="77777777" w:rsidR="00396E0E" w:rsidRPr="000253E8" w:rsidRDefault="00396E0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96E0E" w:rsidRPr="004A49C9" w14:paraId="4CA51434" w14:textId="77777777" w:rsidTr="00FF7A3C">
        <w:tc>
          <w:tcPr>
            <w:tcW w:w="2523" w:type="dxa"/>
          </w:tcPr>
          <w:p w14:paraId="29DCFF61" w14:textId="77777777" w:rsidR="00396E0E" w:rsidRPr="004A49C9" w:rsidRDefault="00396E0E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E3E088D" w14:textId="77777777" w:rsidR="00396E0E" w:rsidRPr="004A49C9" w:rsidRDefault="00396E0E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CDADAAB" w14:textId="77777777" w:rsidR="00396E0E" w:rsidRPr="004A49C9" w:rsidRDefault="00396E0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303BCF9" w14:textId="77777777" w:rsidR="00396E0E" w:rsidRPr="004A49C9" w:rsidRDefault="00396E0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17550AF" w14:textId="77777777" w:rsidR="00396E0E" w:rsidRPr="00E2590C" w:rsidRDefault="00396E0E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404FC6F" w14:textId="77777777" w:rsidR="00396E0E" w:rsidRPr="00C17224" w:rsidRDefault="00396E0E" w:rsidP="00396E0E"/>
    <w:p w14:paraId="7E551D97" w14:textId="77777777" w:rsidR="00396E0E" w:rsidRPr="004D476C" w:rsidRDefault="00396E0E" w:rsidP="00396E0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69" w:name="_Toc49966779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6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396E0E" w:rsidRPr="0031791A" w14:paraId="0AEF7E19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25D2005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9A22486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0C60182D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D8C349D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6CB42B3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ECABACD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26D01EB" w14:textId="77777777" w:rsidR="00396E0E" w:rsidRPr="0033010C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96E0E" w:rsidRPr="00D7306D" w14:paraId="5B50F186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20C543E0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AC9A418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34A8FDA4" w14:textId="77777777" w:rsidR="00396E0E" w:rsidRPr="00BC6553" w:rsidRDefault="00396E0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2175D03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580D29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DFDCC43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C921589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4E89D4" w14:textId="77777777" w:rsidR="00396E0E" w:rsidRDefault="00396E0E" w:rsidP="00396E0E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F0A764A" w14:textId="77777777" w:rsidR="00396E0E" w:rsidRPr="004D476C" w:rsidRDefault="00396E0E" w:rsidP="00396E0E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0" w:name="_Toc49966780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7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396E0E" w:rsidRPr="000253E8" w14:paraId="35B3EFA0" w14:textId="77777777" w:rsidTr="00FF7A3C">
        <w:trPr>
          <w:trHeight w:val="379"/>
        </w:trPr>
        <w:tc>
          <w:tcPr>
            <w:tcW w:w="1843" w:type="dxa"/>
          </w:tcPr>
          <w:p w14:paraId="6F68BA6A" w14:textId="77777777" w:rsidR="00396E0E" w:rsidRPr="000253E8" w:rsidRDefault="00396E0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FC463EE" w14:textId="77777777" w:rsidR="00396E0E" w:rsidRPr="000253E8" w:rsidRDefault="00396E0E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C3A58D5" w14:textId="77777777" w:rsidR="00396E0E" w:rsidRPr="000253E8" w:rsidRDefault="00396E0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756EC622" w14:textId="77777777" w:rsidR="00396E0E" w:rsidRPr="000253E8" w:rsidRDefault="00396E0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396E0E" w:rsidRPr="004A49C9" w14:paraId="48BF2C77" w14:textId="77777777" w:rsidTr="00FF7A3C">
        <w:tc>
          <w:tcPr>
            <w:tcW w:w="1843" w:type="dxa"/>
          </w:tcPr>
          <w:p w14:paraId="52FCAEE8" w14:textId="77777777" w:rsidR="00396E0E" w:rsidRPr="004A49C9" w:rsidRDefault="00396E0E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2CED5B2" w14:textId="77777777" w:rsidR="00396E0E" w:rsidRPr="004A49C9" w:rsidRDefault="00396E0E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3E8D839" w14:textId="77777777" w:rsidR="00396E0E" w:rsidRPr="004A49C9" w:rsidRDefault="00396E0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66BBABEA" w14:textId="77777777" w:rsidR="00396E0E" w:rsidRPr="00E2590C" w:rsidRDefault="00396E0E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7AB15CC" w14:textId="77777777" w:rsidR="00396E0E" w:rsidRPr="00743128" w:rsidRDefault="00396E0E" w:rsidP="00396E0E"/>
    <w:p w14:paraId="697005C1" w14:textId="77777777" w:rsidR="00396E0E" w:rsidRPr="008616D0" w:rsidRDefault="00396E0E" w:rsidP="00396E0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1" w:name="_Toc49966781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7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992"/>
        <w:gridCol w:w="709"/>
        <w:gridCol w:w="709"/>
        <w:gridCol w:w="709"/>
        <w:gridCol w:w="2409"/>
        <w:gridCol w:w="2977"/>
      </w:tblGrid>
      <w:tr w:rsidR="00396E0E" w:rsidRPr="0031791A" w14:paraId="1314C4A9" w14:textId="77777777" w:rsidTr="00FF7A3C">
        <w:trPr>
          <w:trHeight w:val="395"/>
          <w:tblHeader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0999A45E" w14:textId="77777777" w:rsidR="00396E0E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66436929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32640E1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D93E2AA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D6B4EF4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8C0AD26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2BF61B8" w14:textId="77777777" w:rsidR="00396E0E" w:rsidRPr="0033010C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65EBA" w:rsidRPr="00D7306D" w14:paraId="7FCCA27E" w14:textId="77777777" w:rsidTr="0084433B">
        <w:trPr>
          <w:trHeight w:val="432"/>
        </w:trPr>
        <w:tc>
          <w:tcPr>
            <w:tcW w:w="1701" w:type="dxa"/>
            <w:gridSpan w:val="2"/>
            <w:vAlign w:val="center"/>
          </w:tcPr>
          <w:p w14:paraId="6A40BAFA" w14:textId="154C1753" w:rsidR="00C65EBA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websites</w:t>
            </w:r>
          </w:p>
        </w:tc>
        <w:tc>
          <w:tcPr>
            <w:tcW w:w="992" w:type="dxa"/>
            <w:vAlign w:val="center"/>
          </w:tcPr>
          <w:p w14:paraId="5051F611" w14:textId="127425BB" w:rsidR="00C65EBA" w:rsidRPr="00BC6553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7359BD91" w14:textId="77777777" w:rsidR="00C65EBA" w:rsidRPr="00BC6553" w:rsidRDefault="00C65EBA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4CA6A3F" w14:textId="77777777" w:rsidR="00C65EBA" w:rsidRPr="00BC6553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5AD56A" w14:textId="77777777" w:rsidR="00C65EBA" w:rsidRPr="00BC6553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BBA3E3D" w14:textId="77777777" w:rsidR="00C65EBA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2F29862" w14:textId="77777777" w:rsidR="00C65EBA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65EBA" w:rsidRPr="00D7306D" w14:paraId="0968541D" w14:textId="77777777" w:rsidTr="00C65EBA">
        <w:trPr>
          <w:trHeight w:val="432"/>
        </w:trPr>
        <w:tc>
          <w:tcPr>
            <w:tcW w:w="284" w:type="dxa"/>
            <w:vAlign w:val="center"/>
          </w:tcPr>
          <w:p w14:paraId="06AFE73A" w14:textId="77777777" w:rsidR="00C65EBA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ADB8176" w14:textId="41FE2B00" w:rsidR="00C65EBA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992" w:type="dxa"/>
            <w:vAlign w:val="center"/>
          </w:tcPr>
          <w:p w14:paraId="42026435" w14:textId="77211AFB" w:rsidR="00C65EBA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0CB2502" w14:textId="4C1503B2" w:rsidR="00C65EBA" w:rsidRDefault="00CA697C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C57C32D" w14:textId="77777777" w:rsidR="00C65EBA" w:rsidRPr="00BC6553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E75C29" w14:textId="77777777" w:rsidR="00C65EBA" w:rsidRPr="00BC6553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FC736F4" w14:textId="77777777" w:rsidR="00C65EBA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8943956" w14:textId="77777777" w:rsidR="00C65EBA" w:rsidRDefault="00C65EB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697C" w:rsidRPr="00D7306D" w14:paraId="22B7A723" w14:textId="77777777" w:rsidTr="00C65EBA">
        <w:trPr>
          <w:trHeight w:val="432"/>
        </w:trPr>
        <w:tc>
          <w:tcPr>
            <w:tcW w:w="284" w:type="dxa"/>
            <w:vAlign w:val="center"/>
          </w:tcPr>
          <w:p w14:paraId="24E414A3" w14:textId="77777777" w:rsidR="00CA697C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5CF87540" w14:textId="2A90339C" w:rsidR="00CA697C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992" w:type="dxa"/>
            <w:vAlign w:val="center"/>
          </w:tcPr>
          <w:p w14:paraId="42B6EF64" w14:textId="56241C2B" w:rsidR="00CA697C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F0AB2AE" w14:textId="42598DDD" w:rsidR="00CA697C" w:rsidRDefault="00CA697C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875B7DE" w14:textId="77777777" w:rsidR="00CA697C" w:rsidRPr="00BC6553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1BA6D3" w14:textId="77777777" w:rsidR="00CA697C" w:rsidRPr="00BC6553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DBCB10" w14:textId="77777777" w:rsidR="00CA697C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D09F98F" w14:textId="54C147B6" w:rsidR="00CA697C" w:rsidRDefault="00CA697C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552A8" w:rsidRPr="00D7306D" w14:paraId="6518F24B" w14:textId="77777777" w:rsidTr="00C65EBA">
        <w:trPr>
          <w:trHeight w:val="432"/>
        </w:trPr>
        <w:tc>
          <w:tcPr>
            <w:tcW w:w="284" w:type="dxa"/>
            <w:vAlign w:val="center"/>
          </w:tcPr>
          <w:p w14:paraId="58CE414C" w14:textId="77777777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7BABDFFD" w14:textId="05D19802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992" w:type="dxa"/>
            <w:vAlign w:val="center"/>
          </w:tcPr>
          <w:p w14:paraId="0BBCF5E2" w14:textId="19272560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B319413" w14:textId="0DD188A1" w:rsidR="001552A8" w:rsidRDefault="001552A8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80A86D9" w14:textId="77777777" w:rsidR="001552A8" w:rsidRPr="00BC6553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E42D09" w14:textId="77777777" w:rsidR="001552A8" w:rsidRPr="00BC6553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AA0BC4A" w14:textId="77777777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3642CD6" w14:textId="77777777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552A8" w:rsidRPr="00D7306D" w14:paraId="0CBD2AE8" w14:textId="77777777" w:rsidTr="00C65EBA">
        <w:trPr>
          <w:trHeight w:val="432"/>
        </w:trPr>
        <w:tc>
          <w:tcPr>
            <w:tcW w:w="284" w:type="dxa"/>
            <w:vAlign w:val="center"/>
          </w:tcPr>
          <w:p w14:paraId="5E27B29C" w14:textId="77777777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3FBE603" w14:textId="104359C0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61B3DBAD" w14:textId="1E11D040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BFF6CD7" w14:textId="2C6EE2D2" w:rsidR="001552A8" w:rsidRDefault="001552A8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0FF4AA6" w14:textId="77777777" w:rsidR="001552A8" w:rsidRPr="00BC6553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DF9446" w14:textId="77777777" w:rsidR="001552A8" w:rsidRPr="00BC6553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84836B2" w14:textId="77777777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567087A" w14:textId="77777777" w:rsidR="001552A8" w:rsidRDefault="001552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8B6BAE" w14:textId="77777777" w:rsidR="00396E0E" w:rsidRDefault="00396E0E" w:rsidP="00396E0E"/>
    <w:p w14:paraId="61AEC634" w14:textId="77777777" w:rsidR="00396E0E" w:rsidRPr="008616D0" w:rsidRDefault="00396E0E" w:rsidP="00396E0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2" w:name="_Toc49966782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7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396E0E" w:rsidRPr="0031791A" w14:paraId="6F4081AD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8F6AA7C" w14:textId="01255250" w:rsidR="00396E0E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79F7189B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777F00B" w14:textId="77777777" w:rsidR="00396E0E" w:rsidRPr="0031791A" w:rsidRDefault="00396E0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96E0E" w:rsidRPr="00D7306D" w14:paraId="5A298F0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8BBC615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6AACD65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1969D9F" w14:textId="77777777" w:rsidR="00396E0E" w:rsidRPr="00BC6553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396E0E" w:rsidRPr="00D7306D" w14:paraId="695E2598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76147E8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A103785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1B2EB18D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396E0E" w:rsidRPr="00D7306D" w14:paraId="36489606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BD51AF9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978ABBC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56106A4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396E0E" w:rsidRPr="00D7306D" w14:paraId="75C6AB7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9B032DB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179BCAC3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4EBE4E17" w14:textId="77777777" w:rsidR="00396E0E" w:rsidRDefault="00396E0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EA67BB" w:rsidRPr="00D7306D" w14:paraId="5BDC019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33D49D3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146092F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6DB0858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A67BB" w:rsidRPr="00D7306D" w14:paraId="1D20848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236E896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F858255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FE5C76E" w14:textId="77777777" w:rsidR="00EA67BB" w:rsidRDefault="00EA67B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B287235" w14:textId="10A8232F" w:rsidR="00071164" w:rsidRDefault="00071164" w:rsidP="00071164"/>
    <w:p w14:paraId="1D5A77BA" w14:textId="77777777" w:rsidR="00071164" w:rsidRDefault="00071164" w:rsidP="00071164"/>
    <w:p w14:paraId="09B25518" w14:textId="175424A1" w:rsidR="00071164" w:rsidRDefault="00071164" w:rsidP="00071164">
      <w:pPr>
        <w:pStyle w:val="1"/>
        <w:numPr>
          <w:ilvl w:val="0"/>
          <w:numId w:val="1"/>
        </w:numPr>
        <w:ind w:left="567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73" w:name="_Change_System_Status"/>
      <w:bookmarkStart w:id="374" w:name="_Toc49966783"/>
      <w:bookmarkEnd w:id="373"/>
      <w:r>
        <w:rPr>
          <w:rFonts w:ascii="Tahoma" w:hAnsi="Tahoma" w:cs="Tahoma"/>
          <w:b/>
          <w:bCs/>
          <w:color w:val="auto"/>
          <w:sz w:val="28"/>
          <w:szCs w:val="28"/>
        </w:rPr>
        <w:t>Change System Status API</w:t>
      </w:r>
      <w:bookmarkEnd w:id="374"/>
    </w:p>
    <w:p w14:paraId="19771FB6" w14:textId="77777777" w:rsidR="00071164" w:rsidRPr="008A6B90" w:rsidRDefault="00071164" w:rsidP="0007116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071164" w:rsidRPr="00554C13" w14:paraId="375DC914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A08401E" w14:textId="77777777" w:rsidR="00071164" w:rsidRPr="00554C13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9907ECF" w14:textId="0A9F294E" w:rsidR="00071164" w:rsidRPr="00554C13" w:rsidRDefault="00071164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Change System Status</w:t>
            </w:r>
          </w:p>
        </w:tc>
      </w:tr>
      <w:tr w:rsidR="00071164" w:rsidRPr="00554C13" w14:paraId="4591F653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3F7E41A" w14:textId="77777777" w:rsidR="00071164" w:rsidRPr="00554C13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7F67922" w14:textId="20A0B613" w:rsidR="00071164" w:rsidRPr="008F2A18" w:rsidRDefault="00071164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/vms/v1/systems/{websiteId}/status</w:t>
            </w:r>
          </w:p>
        </w:tc>
      </w:tr>
      <w:tr w:rsidR="00071164" w:rsidRPr="00554C13" w14:paraId="1085BA69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BA3BA6D" w14:textId="77777777" w:rsidR="00071164" w:rsidRPr="0033010C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333AD22" w14:textId="6C767125" w:rsidR="00071164" w:rsidRDefault="00071164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963812"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071164" w:rsidRPr="00554C13" w14:paraId="12254E37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54D0570" w14:textId="77777777" w:rsidR="00071164" w:rsidRPr="00554C13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6D69BD7" w14:textId="63C6A607" w:rsidR="00071164" w:rsidRPr="008F2A18" w:rsidRDefault="00071164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C3655EB" w14:textId="77777777" w:rsidR="00071164" w:rsidRDefault="00071164" w:rsidP="00071164">
      <w:pPr>
        <w:rPr>
          <w:rStyle w:val="af0"/>
          <w:rFonts w:ascii="Tahoma" w:hAnsi="Tahoma" w:cs="Tahoma"/>
          <w:color w:val="auto"/>
        </w:rPr>
      </w:pPr>
    </w:p>
    <w:p w14:paraId="0B8AEC38" w14:textId="77777777" w:rsidR="00071164" w:rsidRPr="004D476C" w:rsidRDefault="00071164" w:rsidP="0007116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5" w:name="_Toc49966784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75"/>
    </w:p>
    <w:p w14:paraId="6B94DDA2" w14:textId="7D1B3A22" w:rsidR="00071164" w:rsidRPr="008F2A18" w:rsidRDefault="00071164" w:rsidP="00071164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Change system status.</w:t>
      </w:r>
    </w:p>
    <w:p w14:paraId="49078005" w14:textId="77777777" w:rsidR="00071164" w:rsidRPr="00B45296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71164" w:rsidRPr="0031791A" w14:paraId="1C0ED35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FC71682" w14:textId="41723664" w:rsidR="0007116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3B75922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BE35A5F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71164" w:rsidRPr="00D7306D" w14:paraId="719DC16A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FCF835A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6EF1B77" w14:textId="77777777" w:rsidR="00071164" w:rsidRPr="00BC6553" w:rsidRDefault="00071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DFD832B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DAABB9F" w14:textId="77777777" w:rsidR="00071164" w:rsidRDefault="00071164" w:rsidP="00071164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19ECC91C" w14:textId="77777777" w:rsidR="00071164" w:rsidRDefault="00071164" w:rsidP="00071164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71164" w:rsidRPr="0031791A" w14:paraId="324227D0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BEC04E0" w14:textId="11B41779" w:rsidR="0007116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883C6B7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26B1CF2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71164" w:rsidRPr="00D7306D" w14:paraId="4A22121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2EFE1D5F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65B991F0" w14:textId="77777777" w:rsidR="00071164" w:rsidRPr="00BC6553" w:rsidRDefault="00071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1B208885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C11F392" w14:textId="181D9411" w:rsidR="00071164" w:rsidRPr="000472B8" w:rsidRDefault="00071164" w:rsidP="00071164">
      <w:pPr>
        <w:rPr>
          <w:rFonts w:ascii="Tahoma" w:hAnsi="Tahoma" w:cs="Tahoma"/>
          <w:smallCaps/>
          <w:lang w:eastAsia="ja-JP"/>
        </w:rPr>
      </w:pPr>
    </w:p>
    <w:p w14:paraId="67BA0FD0" w14:textId="77777777" w:rsidR="00071164" w:rsidRPr="00F0029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071164" w:rsidRPr="0031791A" w14:paraId="002B8AE8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67FD8E5A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54B1334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C2C52B6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3B6DD906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071164" w:rsidRPr="00D7306D" w14:paraId="120C77E4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217CA3F3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5AA6790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3553CFB6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5953" w:type="dxa"/>
            <w:vAlign w:val="center"/>
          </w:tcPr>
          <w:p w14:paraId="6B544F22" w14:textId="77777777" w:rsidR="00071164" w:rsidRDefault="0007116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C6CB946" w14:textId="77777777" w:rsidR="00071164" w:rsidRPr="00D82E43" w:rsidRDefault="0007116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  <w:tr w:rsidR="00071164" w:rsidRPr="00D7306D" w14:paraId="393B6655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36027EB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1AE81DCB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 format</w:t>
            </w:r>
          </w:p>
        </w:tc>
        <w:tc>
          <w:tcPr>
            <w:tcW w:w="1560" w:type="dxa"/>
            <w:vAlign w:val="center"/>
          </w:tcPr>
          <w:p w14:paraId="55CBA9CB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5953" w:type="dxa"/>
            <w:vAlign w:val="center"/>
          </w:tcPr>
          <w:p w14:paraId="013DC1AB" w14:textId="324F4252" w:rsidR="00071164" w:rsidRPr="00570359" w:rsidRDefault="00130AF7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36D1A0F9" w14:textId="77777777" w:rsidR="00071164" w:rsidRDefault="00071164" w:rsidP="0007116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3194A73" w14:textId="77777777" w:rsidR="00071164" w:rsidRPr="00204BDE" w:rsidRDefault="00071164" w:rsidP="0007116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071164" w:rsidRPr="0031791A" w14:paraId="4ACA132D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C49D706" w14:textId="0C027300" w:rsidR="0007116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7CAD253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AF3AF7E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1A0397C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71164" w:rsidRPr="00D7306D" w14:paraId="031279E5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454E89FA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110137C" w14:textId="11BBA0E9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Merge w:val="restart"/>
            <w:vAlign w:val="center"/>
          </w:tcPr>
          <w:p w14:paraId="10C869D2" w14:textId="77777777" w:rsidR="00071164" w:rsidRPr="00BC6553" w:rsidRDefault="00071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739054CF" w14:textId="5C411831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</w:tr>
      <w:tr w:rsidR="00071164" w:rsidRPr="00D7306D" w14:paraId="7F761A0C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76DB00DB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ABCDA61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559" w:type="dxa"/>
            <w:vMerge/>
            <w:vAlign w:val="center"/>
          </w:tcPr>
          <w:p w14:paraId="4A129FB8" w14:textId="77777777" w:rsidR="00071164" w:rsidRDefault="00071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7861F93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</w:tr>
    </w:tbl>
    <w:p w14:paraId="3033754B" w14:textId="77777777" w:rsidR="00071164" w:rsidRPr="00F6258E" w:rsidRDefault="00071164" w:rsidP="00071164">
      <w:pPr>
        <w:rPr>
          <w:rStyle w:val="af0"/>
          <w:rFonts w:ascii="Tahoma" w:hAnsi="Tahoma" w:cs="Tahoma"/>
          <w:color w:val="auto"/>
          <w:lang w:eastAsia="ja-JP"/>
        </w:rPr>
      </w:pPr>
    </w:p>
    <w:p w14:paraId="41279C6E" w14:textId="77777777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Website Information Using Input Parameter WebsiteId</w:t>
      </w:r>
    </w:p>
    <w:p w14:paraId="5E9A2254" w14:textId="5E53172B" w:rsidR="00C74456" w:rsidRPr="00F75C84" w:rsidRDefault="00C74456" w:rsidP="00C7445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website information.</w:t>
      </w:r>
    </w:p>
    <w:p w14:paraId="5A23D285" w14:textId="77777777" w:rsidR="00C74456" w:rsidRDefault="00C74456" w:rsidP="00C7445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C74456" w:rsidRPr="0031791A" w14:paraId="117D9C0E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B5028A3" w14:textId="77777777" w:rsidR="00C74456" w:rsidRPr="0031791A" w:rsidRDefault="00C7445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D33B368" w14:textId="77777777" w:rsidR="00C74456" w:rsidRPr="0031791A" w:rsidRDefault="00C7445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3766D7C" w14:textId="77777777" w:rsidR="00C74456" w:rsidRPr="0031791A" w:rsidRDefault="00C7445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152D335" w14:textId="77777777" w:rsidR="00C74456" w:rsidRPr="001E796D" w:rsidRDefault="00C74456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74456" w:rsidRPr="00D7306D" w14:paraId="38EB73BD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1AD88C0C" w14:textId="092C4240" w:rsidR="00C74456" w:rsidRPr="00BC6553" w:rsidRDefault="00C7445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00815C5D" w14:textId="77777777" w:rsidR="00C74456" w:rsidRPr="00BC6553" w:rsidRDefault="00C7445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DC11181" w14:textId="548D97E2" w:rsidR="00C74456" w:rsidRPr="00BC6553" w:rsidRDefault="00C74456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websiteId</w:t>
            </w:r>
          </w:p>
        </w:tc>
        <w:tc>
          <w:tcPr>
            <w:tcW w:w="3118" w:type="dxa"/>
            <w:vAlign w:val="center"/>
          </w:tcPr>
          <w:p w14:paraId="72C98B21" w14:textId="77777777" w:rsidR="00C74456" w:rsidRPr="00BC6553" w:rsidRDefault="00C74456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0EAA1BA8" w14:textId="77777777" w:rsidR="00C74456" w:rsidRDefault="00C74456" w:rsidP="00C7445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EF3B5BA" w14:textId="77777777" w:rsidR="00C74456" w:rsidRDefault="00C74456" w:rsidP="00C7445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68F752A" w14:textId="77777777" w:rsidR="00C74456" w:rsidRDefault="00C74456" w:rsidP="00C74456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7A90E2A" w14:textId="77777777" w:rsidR="00071164" w:rsidRDefault="00071164" w:rsidP="0007116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 website information using input parameter websiteId as follow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528"/>
        <w:gridCol w:w="4678"/>
      </w:tblGrid>
      <w:tr w:rsidR="00071164" w:rsidRPr="0031791A" w14:paraId="5E091E0F" w14:textId="77777777" w:rsidTr="00FF7A3C">
        <w:trPr>
          <w:trHeight w:val="395"/>
          <w:tblHeader/>
        </w:trPr>
        <w:tc>
          <w:tcPr>
            <w:tcW w:w="5528" w:type="dxa"/>
            <w:shd w:val="clear" w:color="auto" w:fill="B4C6E7" w:themeFill="accent5" w:themeFillTint="66"/>
            <w:vAlign w:val="center"/>
          </w:tcPr>
          <w:p w14:paraId="1B9131CF" w14:textId="77777777" w:rsidR="00071164" w:rsidRPr="0031791A" w:rsidRDefault="0007116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Item to select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C308FCB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Condition</w:t>
            </w:r>
          </w:p>
        </w:tc>
      </w:tr>
      <w:tr w:rsidR="00071164" w:rsidRPr="00D7306D" w14:paraId="7CAB9EBF" w14:textId="77777777" w:rsidTr="00FF7A3C">
        <w:trPr>
          <w:trHeight w:val="386"/>
        </w:trPr>
        <w:tc>
          <w:tcPr>
            <w:tcW w:w="5528" w:type="dxa"/>
            <w:vAlign w:val="center"/>
          </w:tcPr>
          <w:p w14:paraId="1ED311F3" w14:textId="77777777" w:rsidR="00071164" w:rsidRPr="005130E8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websites.status</w:t>
            </w:r>
          </w:p>
        </w:tc>
        <w:tc>
          <w:tcPr>
            <w:tcW w:w="4678" w:type="dxa"/>
            <w:vAlign w:val="center"/>
          </w:tcPr>
          <w:p w14:paraId="22644B5B" w14:textId="77777777" w:rsidR="00071164" w:rsidRPr="00390C7F" w:rsidRDefault="00071164" w:rsidP="00FF7A3C">
            <w:pPr>
              <w:pStyle w:val="ab"/>
              <w:numPr>
                <w:ilvl w:val="0"/>
                <w:numId w:val="4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websites._id = Input parameter websiteId</w:t>
            </w:r>
          </w:p>
        </w:tc>
      </w:tr>
    </w:tbl>
    <w:p w14:paraId="5EF60A88" w14:textId="77777777" w:rsidR="00071164" w:rsidRDefault="00071164" w:rsidP="0007116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FFEFB12" w14:textId="43E36E5C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Return Error Response If Any Following Matches</w:t>
      </w:r>
    </w:p>
    <w:p w14:paraId="070D9CDC" w14:textId="3F00EF8E" w:rsidR="003E6059" w:rsidRPr="003E6059" w:rsidRDefault="003E6059" w:rsidP="003E6059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TODO: not clear about what status can change to what status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559"/>
        <w:gridCol w:w="1417"/>
        <w:gridCol w:w="1843"/>
      </w:tblGrid>
      <w:tr w:rsidR="002B7D25" w:rsidRPr="0031791A" w14:paraId="47DA1CFE" w14:textId="77777777" w:rsidTr="002B7D25">
        <w:trPr>
          <w:trHeight w:val="395"/>
          <w:tblHeader/>
        </w:trPr>
        <w:tc>
          <w:tcPr>
            <w:tcW w:w="4111" w:type="dxa"/>
            <w:gridSpan w:val="2"/>
            <w:shd w:val="clear" w:color="auto" w:fill="B4C6E7" w:themeFill="accent5" w:themeFillTint="66"/>
            <w:vAlign w:val="center"/>
          </w:tcPr>
          <w:p w14:paraId="5CC166D2" w14:textId="77777777" w:rsidR="002B7D25" w:rsidRDefault="002B7D25" w:rsidP="00FF7A3C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Website Information</w:t>
            </w:r>
          </w:p>
        </w:tc>
        <w:tc>
          <w:tcPr>
            <w:tcW w:w="4819" w:type="dxa"/>
            <w:gridSpan w:val="3"/>
            <w:shd w:val="clear" w:color="auto" w:fill="B4C6E7" w:themeFill="accent5" w:themeFillTint="66"/>
            <w:vAlign w:val="center"/>
          </w:tcPr>
          <w:p w14:paraId="02927689" w14:textId="77777777" w:rsidR="002B7D25" w:rsidRPr="0031791A" w:rsidRDefault="002B7D2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Result</w:t>
            </w:r>
          </w:p>
        </w:tc>
      </w:tr>
      <w:tr w:rsidR="002B7D25" w:rsidRPr="0031791A" w14:paraId="3ED0B302" w14:textId="77777777" w:rsidTr="002B7D25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5F77A7E0" w14:textId="77777777" w:rsidR="002B7D25" w:rsidRDefault="002B7D25" w:rsidP="00FF7A3C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Current Status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C701445" w14:textId="77777777" w:rsidR="002B7D25" w:rsidRDefault="002B7D25" w:rsidP="00FF7A3C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New Status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2C65104" w14:textId="1006FE9F" w:rsidR="002B7D25" w:rsidRPr="0031791A" w:rsidRDefault="002B7D2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4D1ED7E6" w14:textId="77777777" w:rsidR="002B7D25" w:rsidRPr="0031791A" w:rsidRDefault="002B7D2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34D7D67" w14:textId="77777777" w:rsidR="002B7D25" w:rsidRPr="0033010C" w:rsidRDefault="002B7D2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2B7D25" w:rsidRPr="00D7306D" w14:paraId="09ADEC0E" w14:textId="77777777" w:rsidTr="002B7D25">
        <w:trPr>
          <w:trHeight w:val="382"/>
        </w:trPr>
        <w:tc>
          <w:tcPr>
            <w:tcW w:w="1843" w:type="dxa"/>
          </w:tcPr>
          <w:p w14:paraId="53495F9A" w14:textId="62CF3C45" w:rsidR="002B7D25" w:rsidRDefault="002B7D2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Ban</w:t>
            </w:r>
          </w:p>
        </w:tc>
        <w:tc>
          <w:tcPr>
            <w:tcW w:w="2268" w:type="dxa"/>
          </w:tcPr>
          <w:p w14:paraId="40E568EB" w14:textId="0F50DD28" w:rsidR="002B7D25" w:rsidRDefault="00D534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Ban</w:t>
            </w:r>
          </w:p>
        </w:tc>
        <w:tc>
          <w:tcPr>
            <w:tcW w:w="1559" w:type="dxa"/>
            <w:vAlign w:val="center"/>
          </w:tcPr>
          <w:p w14:paraId="3BF6CE45" w14:textId="4C80CA12" w:rsidR="002B7D25" w:rsidRPr="00BC6553" w:rsidRDefault="00D534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417" w:type="dxa"/>
            <w:vAlign w:val="center"/>
          </w:tcPr>
          <w:p w14:paraId="0654112D" w14:textId="141FF05D" w:rsidR="002B7D25" w:rsidRPr="00BC6553" w:rsidRDefault="00D534A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E500100</w:t>
            </w:r>
          </w:p>
        </w:tc>
        <w:tc>
          <w:tcPr>
            <w:tcW w:w="1843" w:type="dxa"/>
            <w:vAlign w:val="center"/>
          </w:tcPr>
          <w:p w14:paraId="6223923C" w14:textId="77777777" w:rsidR="002B7D25" w:rsidRPr="00BC6553" w:rsidRDefault="002B7D2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B7D25" w:rsidRPr="00D7306D" w14:paraId="7BD7E116" w14:textId="77777777" w:rsidTr="002B7D25">
        <w:trPr>
          <w:trHeight w:val="382"/>
        </w:trPr>
        <w:tc>
          <w:tcPr>
            <w:tcW w:w="1843" w:type="dxa"/>
          </w:tcPr>
          <w:p w14:paraId="36C88BA8" w14:textId="5274C5E6" w:rsidR="002B7D25" w:rsidRDefault="009701F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Active</w:t>
            </w:r>
          </w:p>
        </w:tc>
        <w:tc>
          <w:tcPr>
            <w:tcW w:w="2268" w:type="dxa"/>
          </w:tcPr>
          <w:p w14:paraId="46A287F8" w14:textId="01F00DA4" w:rsidR="002B7D25" w:rsidRDefault="00E94E5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nban</w:t>
            </w:r>
          </w:p>
        </w:tc>
        <w:tc>
          <w:tcPr>
            <w:tcW w:w="1559" w:type="dxa"/>
            <w:vAlign w:val="center"/>
          </w:tcPr>
          <w:p w14:paraId="64470A0F" w14:textId="72305886" w:rsidR="002B7D25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417" w:type="dxa"/>
            <w:vAlign w:val="center"/>
          </w:tcPr>
          <w:p w14:paraId="1459E0E8" w14:textId="19EFACF2" w:rsidR="002B7D25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1843" w:type="dxa"/>
            <w:vAlign w:val="center"/>
          </w:tcPr>
          <w:p w14:paraId="5715D6A2" w14:textId="77777777" w:rsidR="002B7D25" w:rsidRPr="00BC6553" w:rsidRDefault="002B7D2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701F5" w:rsidRPr="00D7306D" w14:paraId="27F28330" w14:textId="77777777" w:rsidTr="002B7D25">
        <w:trPr>
          <w:trHeight w:val="382"/>
        </w:trPr>
        <w:tc>
          <w:tcPr>
            <w:tcW w:w="1843" w:type="dxa"/>
          </w:tcPr>
          <w:p w14:paraId="11701530" w14:textId="6021178F" w:rsidR="009701F5" w:rsidRDefault="009701F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nactive</w:t>
            </w:r>
          </w:p>
        </w:tc>
        <w:tc>
          <w:tcPr>
            <w:tcW w:w="2268" w:type="dxa"/>
          </w:tcPr>
          <w:p w14:paraId="13E98AC9" w14:textId="17D914B8" w:rsidR="009701F5" w:rsidRDefault="00E94E5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nban</w:t>
            </w:r>
          </w:p>
        </w:tc>
        <w:tc>
          <w:tcPr>
            <w:tcW w:w="1559" w:type="dxa"/>
            <w:vAlign w:val="center"/>
          </w:tcPr>
          <w:p w14:paraId="017E0B47" w14:textId="28CD3143" w:rsidR="009701F5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417" w:type="dxa"/>
            <w:vAlign w:val="center"/>
          </w:tcPr>
          <w:p w14:paraId="5B83567E" w14:textId="2C80F315" w:rsidR="009701F5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1843" w:type="dxa"/>
            <w:vAlign w:val="center"/>
          </w:tcPr>
          <w:p w14:paraId="589A065A" w14:textId="77777777" w:rsidR="009701F5" w:rsidRPr="00BC6553" w:rsidRDefault="009701F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701F5" w:rsidRPr="00D7306D" w14:paraId="5C0589B7" w14:textId="77777777" w:rsidTr="002B7D25">
        <w:trPr>
          <w:trHeight w:val="382"/>
        </w:trPr>
        <w:tc>
          <w:tcPr>
            <w:tcW w:w="1843" w:type="dxa"/>
          </w:tcPr>
          <w:p w14:paraId="4ADA4123" w14:textId="3FBFEF2D" w:rsidR="009701F5" w:rsidRDefault="009701F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erminate</w:t>
            </w:r>
          </w:p>
        </w:tc>
        <w:tc>
          <w:tcPr>
            <w:tcW w:w="2268" w:type="dxa"/>
          </w:tcPr>
          <w:p w14:paraId="3201C0F2" w14:textId="493D28C9" w:rsidR="009701F5" w:rsidRDefault="00E94E5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Ban</w:t>
            </w:r>
          </w:p>
        </w:tc>
        <w:tc>
          <w:tcPr>
            <w:tcW w:w="1559" w:type="dxa"/>
            <w:vAlign w:val="center"/>
          </w:tcPr>
          <w:p w14:paraId="0853C69B" w14:textId="25C204C4" w:rsidR="009701F5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417" w:type="dxa"/>
            <w:vAlign w:val="center"/>
          </w:tcPr>
          <w:p w14:paraId="10F6CEC0" w14:textId="0ECF19D8" w:rsidR="009701F5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1843" w:type="dxa"/>
            <w:vAlign w:val="center"/>
          </w:tcPr>
          <w:p w14:paraId="67665631" w14:textId="77777777" w:rsidR="009701F5" w:rsidRPr="00BC6553" w:rsidRDefault="009701F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94E51" w:rsidRPr="00D7306D" w14:paraId="65B6F4CB" w14:textId="77777777" w:rsidTr="002B7D25">
        <w:trPr>
          <w:trHeight w:val="382"/>
        </w:trPr>
        <w:tc>
          <w:tcPr>
            <w:tcW w:w="1843" w:type="dxa"/>
          </w:tcPr>
          <w:p w14:paraId="25328E63" w14:textId="1BA24C7F" w:rsidR="00E94E51" w:rsidRDefault="0060347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erminate</w:t>
            </w:r>
          </w:p>
        </w:tc>
        <w:tc>
          <w:tcPr>
            <w:tcW w:w="2268" w:type="dxa"/>
          </w:tcPr>
          <w:p w14:paraId="1F8D4222" w14:textId="52D396F7" w:rsidR="00E94E51" w:rsidRDefault="00E94E5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nban</w:t>
            </w:r>
          </w:p>
        </w:tc>
        <w:tc>
          <w:tcPr>
            <w:tcW w:w="1559" w:type="dxa"/>
            <w:vAlign w:val="center"/>
          </w:tcPr>
          <w:p w14:paraId="092EE7D9" w14:textId="651A52EE" w:rsidR="00E94E51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417" w:type="dxa"/>
            <w:vAlign w:val="center"/>
          </w:tcPr>
          <w:p w14:paraId="67812CF9" w14:textId="06B9AB40" w:rsidR="00E94E51" w:rsidRDefault="00B554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E500100</w:t>
            </w:r>
          </w:p>
        </w:tc>
        <w:tc>
          <w:tcPr>
            <w:tcW w:w="1843" w:type="dxa"/>
            <w:vAlign w:val="center"/>
          </w:tcPr>
          <w:p w14:paraId="61A72EB0" w14:textId="77777777" w:rsidR="00E94E51" w:rsidRPr="00BC6553" w:rsidRDefault="00E94E5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E6FA18" w14:textId="77777777" w:rsidR="00071164" w:rsidRPr="00B14A21" w:rsidRDefault="00071164" w:rsidP="00071164">
      <w:pPr>
        <w:rPr>
          <w:rStyle w:val="af0"/>
          <w:rFonts w:ascii="Tahoma" w:hAnsi="Tahoma" w:cs="Tahoma"/>
          <w:color w:val="auto"/>
          <w:lang w:eastAsia="ja-JP"/>
        </w:rPr>
      </w:pPr>
    </w:p>
    <w:p w14:paraId="1A1537E6" w14:textId="2C410400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When Change To </w:t>
      </w:r>
      <w:r w:rsidR="00167F02">
        <w:rPr>
          <w:rStyle w:val="af0"/>
          <w:rFonts w:ascii="Tahoma" w:hAnsi="Tahoma" w:cs="Tahoma"/>
          <w:color w:val="auto"/>
          <w:lang w:eastAsia="ja-JP"/>
        </w:rPr>
        <w:t>Terminate</w:t>
      </w:r>
    </w:p>
    <w:p w14:paraId="3D5B3E4E" w14:textId="41FA6336" w:rsidR="006538CC" w:rsidRPr="00B8622A" w:rsidRDefault="006538CC" w:rsidP="00B8622A">
      <w:pPr>
        <w:pStyle w:val="ab"/>
        <w:ind w:left="360"/>
        <w:rPr>
          <w:rFonts w:ascii="Tahoma" w:hAnsi="Tahoma" w:cs="Tahoma"/>
          <w:smallCaps/>
          <w:lang w:eastAsia="ja-JP"/>
        </w:rPr>
      </w:pPr>
      <w:r w:rsidRPr="00B8622A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B8622A">
        <w:rPr>
          <w:rFonts w:ascii="Tahoma" w:hAnsi="Tahoma" w:cs="Tahoma"/>
          <w:sz w:val="20"/>
          <w:szCs w:val="20"/>
          <w:lang w:eastAsia="ja-JP" w:bidi="th-TH"/>
        </w:rPr>
        <w:t>all [Get Project of Website] microservice API via API GW to get editing project of website.</w:t>
      </w:r>
    </w:p>
    <w:p w14:paraId="70720455" w14:textId="77777777" w:rsidR="006538CC" w:rsidRDefault="006538CC" w:rsidP="006538C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6538CC" w:rsidRPr="0031791A" w14:paraId="774EAF72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11D3474" w14:textId="77777777" w:rsidR="006538CC" w:rsidRPr="0031791A" w:rsidRDefault="006538C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8721E7B" w14:textId="77777777" w:rsidR="006538CC" w:rsidRPr="0031791A" w:rsidRDefault="006538C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0D083472" w14:textId="77777777" w:rsidR="006538CC" w:rsidRPr="0031791A" w:rsidRDefault="006538C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ED0B223" w14:textId="77777777" w:rsidR="006538CC" w:rsidRPr="001E796D" w:rsidRDefault="006538C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538CC" w:rsidRPr="00D7306D" w14:paraId="581A059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0AD943D" w14:textId="77777777" w:rsidR="006538CC" w:rsidRPr="00BC6553" w:rsidRDefault="006538C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3E1CAA53" w14:textId="77777777" w:rsidR="006538CC" w:rsidRPr="00BC6553" w:rsidRDefault="006538C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CBEF489" w14:textId="77777777" w:rsidR="006538CC" w:rsidRPr="00BC6553" w:rsidRDefault="006538C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2551" w:type="dxa"/>
            <w:vAlign w:val="center"/>
          </w:tcPr>
          <w:p w14:paraId="74B8296C" w14:textId="77777777" w:rsidR="006538CC" w:rsidRPr="00BC6553" w:rsidRDefault="006538C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</w:tbl>
    <w:p w14:paraId="7955B80A" w14:textId="77777777" w:rsidR="006538CC" w:rsidRDefault="006538CC" w:rsidP="006538C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8824254" w14:textId="77777777" w:rsidR="006538CC" w:rsidRDefault="006538CC" w:rsidP="006538C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other than E404004 from microservice, return error response.</w:t>
      </w:r>
    </w:p>
    <w:p w14:paraId="68378387" w14:textId="77777777" w:rsidR="006538CC" w:rsidRDefault="006538CC" w:rsidP="006538C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B97AA31" w14:textId="16083990" w:rsidR="00860F19" w:rsidRPr="00710604" w:rsidRDefault="006538CC" w:rsidP="0071060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project found</w:t>
      </w:r>
      <w:r w:rsidR="00860F19">
        <w:rPr>
          <w:rFonts w:ascii="Tahoma" w:hAnsi="Tahoma" w:cs="Tahoma"/>
          <w:sz w:val="20"/>
          <w:szCs w:val="20"/>
          <w:lang w:eastAsia="ja-JP" w:bidi="th-TH"/>
        </w:rPr>
        <w:t xml:space="preserve">, </w:t>
      </w:r>
      <w:r w:rsidR="00710604">
        <w:rPr>
          <w:rFonts w:ascii="Tahoma" w:hAnsi="Tahoma" w:cs="Tahoma"/>
          <w:sz w:val="20"/>
          <w:szCs w:val="20"/>
          <w:lang w:eastAsia="ja-JP" w:bidi="th-TH"/>
        </w:rPr>
        <w:t>c</w:t>
      </w:r>
      <w:r w:rsidR="00860F19" w:rsidRPr="00710604">
        <w:rPr>
          <w:rFonts w:ascii="Tahoma" w:hAnsi="Tahoma" w:cs="Tahoma"/>
          <w:sz w:val="20"/>
          <w:szCs w:val="20"/>
          <w:lang w:eastAsia="ja-JP" w:bidi="th-TH"/>
        </w:rPr>
        <w:t xml:space="preserve">all [Change Project </w:t>
      </w:r>
      <w:r w:rsidR="00710604" w:rsidRPr="00710604">
        <w:rPr>
          <w:rFonts w:ascii="Tahoma" w:hAnsi="Tahoma" w:cs="Tahoma"/>
          <w:sz w:val="20"/>
          <w:szCs w:val="20"/>
          <w:lang w:eastAsia="ja-JP" w:bidi="th-TH"/>
        </w:rPr>
        <w:t>Status</w:t>
      </w:r>
      <w:r w:rsidR="00860F19" w:rsidRPr="0071060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710604" w:rsidRPr="00710604">
        <w:rPr>
          <w:rFonts w:ascii="Tahoma" w:hAnsi="Tahoma" w:cs="Tahoma"/>
          <w:sz w:val="20"/>
          <w:szCs w:val="20"/>
          <w:lang w:eastAsia="ja-JP" w:bidi="th-TH"/>
        </w:rPr>
        <w:t>delete</w:t>
      </w:r>
      <w:r w:rsidR="00860F19"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710604" w:rsidRPr="00710604">
        <w:rPr>
          <w:rFonts w:ascii="Tahoma" w:hAnsi="Tahoma" w:cs="Tahoma"/>
          <w:sz w:val="20"/>
          <w:szCs w:val="20"/>
          <w:lang w:eastAsia="ja-JP" w:bidi="th-TH"/>
        </w:rPr>
        <w:t xml:space="preserve">editing </w:t>
      </w:r>
      <w:r w:rsidR="00860F19" w:rsidRPr="00710604">
        <w:rPr>
          <w:rFonts w:ascii="Tahoma" w:hAnsi="Tahoma" w:cs="Tahoma"/>
          <w:sz w:val="20"/>
          <w:szCs w:val="20"/>
          <w:lang w:eastAsia="ja-JP" w:bidi="th-TH"/>
        </w:rPr>
        <w:t>project of website.</w:t>
      </w:r>
    </w:p>
    <w:p w14:paraId="7468EF71" w14:textId="77777777" w:rsidR="00860F19" w:rsidRDefault="00860F19" w:rsidP="00860F1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860F19" w:rsidRPr="0031791A" w14:paraId="116A5B5F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8B6B37D" w14:textId="77777777" w:rsidR="00860F19" w:rsidRPr="0031791A" w:rsidRDefault="00860F1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410C2EA" w14:textId="77777777" w:rsidR="00860F19" w:rsidRPr="0031791A" w:rsidRDefault="00860F1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2125243" w14:textId="77777777" w:rsidR="00860F19" w:rsidRPr="0031791A" w:rsidRDefault="00860F1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3EACA93" w14:textId="77777777" w:rsidR="00860F19" w:rsidRPr="001E796D" w:rsidRDefault="00860F1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60F19" w:rsidRPr="00D7306D" w14:paraId="0F82BCA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84009A1" w14:textId="5B84BD7A" w:rsidR="00860F19" w:rsidRPr="00BC6553" w:rsidRDefault="00710604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</w:t>
            </w:r>
            <w:r w:rsidR="00860F1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0BBE2F39" w14:textId="77777777" w:rsidR="00860F19" w:rsidRPr="00BC6553" w:rsidRDefault="00860F1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A2646FF" w14:textId="5C00A655" w:rsidR="00860F19" w:rsidRPr="00BC6553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received above</w:t>
            </w:r>
          </w:p>
        </w:tc>
        <w:tc>
          <w:tcPr>
            <w:tcW w:w="2551" w:type="dxa"/>
            <w:vAlign w:val="center"/>
          </w:tcPr>
          <w:p w14:paraId="497E5B56" w14:textId="77777777" w:rsidR="00860F19" w:rsidRPr="00BC6553" w:rsidRDefault="00860F1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F01BE2" w:rsidRPr="00D7306D" w14:paraId="42BCFD8F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77201F2" w14:textId="6D99DB14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6BC18CA9" w14:textId="2799E342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B3E1106" w14:textId="7DB8E362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2551" w:type="dxa"/>
            <w:vAlign w:val="center"/>
          </w:tcPr>
          <w:p w14:paraId="17200719" w14:textId="77777777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01BE2" w:rsidRPr="00D7306D" w14:paraId="22405A4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4417472" w14:textId="7252863D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3E1D2756" w14:textId="72AA991C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F7AD39F" w14:textId="0D812752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2A70F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Admin_Terminate_System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2615829C" w14:textId="77777777" w:rsidR="00F01BE2" w:rsidRDefault="00F01BE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9A613C7" w14:textId="77777777" w:rsidR="00D437FC" w:rsidRDefault="00D437FC" w:rsidP="00D437F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52F7308" w14:textId="06A57BEF" w:rsidR="00D437FC" w:rsidRDefault="00D437FC" w:rsidP="00D437F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6546F2BA" w14:textId="77777777" w:rsidR="00D437FC" w:rsidRPr="00D437FC" w:rsidRDefault="00D437FC" w:rsidP="00D437FC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7618CE8D" w14:textId="77777777" w:rsidR="009D205E" w:rsidRDefault="00681692" w:rsidP="006816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project found and status is pending, </w:t>
      </w:r>
    </w:p>
    <w:p w14:paraId="0B75F39D" w14:textId="23110F0E" w:rsidR="00681692" w:rsidRPr="00710604" w:rsidRDefault="00681692" w:rsidP="006816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c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all [C</w:t>
      </w:r>
      <w:r w:rsidR="009D205E">
        <w:rPr>
          <w:rFonts w:ascii="Tahoma" w:hAnsi="Tahoma" w:cs="Tahoma"/>
          <w:sz w:val="20"/>
          <w:szCs w:val="20"/>
          <w:lang w:eastAsia="ja-JP" w:bidi="th-TH"/>
        </w:rPr>
        <w:t>ancel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9D205E">
        <w:rPr>
          <w:rFonts w:ascii="Tahoma" w:hAnsi="Tahoma" w:cs="Tahoma"/>
          <w:sz w:val="20"/>
          <w:szCs w:val="20"/>
          <w:lang w:eastAsia="ja-JP" w:bidi="th-TH"/>
        </w:rPr>
        <w:t>Approve Website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9D205E">
        <w:rPr>
          <w:rFonts w:ascii="Tahoma" w:hAnsi="Tahoma" w:cs="Tahoma"/>
          <w:sz w:val="20"/>
          <w:szCs w:val="20"/>
          <w:lang w:eastAsia="ja-JP" w:bidi="th-TH"/>
        </w:rPr>
        <w:t>Request by Project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9D205E">
        <w:rPr>
          <w:rFonts w:ascii="Tahoma" w:hAnsi="Tahoma" w:cs="Tahoma"/>
          <w:sz w:val="20"/>
          <w:szCs w:val="20"/>
          <w:lang w:eastAsia="ja-JP" w:bidi="th-TH"/>
        </w:rPr>
        <w:t>cancel approve website request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70F81CF" w14:textId="77777777" w:rsidR="00681692" w:rsidRDefault="00681692" w:rsidP="006816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681692" w:rsidRPr="0031791A" w14:paraId="75761AE8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8F3CFBF" w14:textId="77777777" w:rsidR="00681692" w:rsidRPr="0031791A" w:rsidRDefault="0068169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C759B4A" w14:textId="77777777" w:rsidR="00681692" w:rsidRPr="0031791A" w:rsidRDefault="0068169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6D35BF8" w14:textId="77777777" w:rsidR="00681692" w:rsidRPr="0031791A" w:rsidRDefault="0068169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57C1D20" w14:textId="77777777" w:rsidR="00681692" w:rsidRPr="001E796D" w:rsidRDefault="0068169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81692" w:rsidRPr="00D7306D" w14:paraId="64D076D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EF31EA8" w14:textId="77777777" w:rsidR="00681692" w:rsidRPr="00BC6553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5FEBEDEB" w14:textId="77777777" w:rsidR="00681692" w:rsidRPr="00BC6553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91336DF" w14:textId="77777777" w:rsidR="00681692" w:rsidRPr="00BC6553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received above</w:t>
            </w:r>
          </w:p>
        </w:tc>
        <w:tc>
          <w:tcPr>
            <w:tcW w:w="2551" w:type="dxa"/>
            <w:vAlign w:val="center"/>
          </w:tcPr>
          <w:p w14:paraId="712CF56E" w14:textId="77777777" w:rsidR="00681692" w:rsidRPr="00BC6553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681692" w:rsidRPr="00D7306D" w14:paraId="35FCD72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C91012C" w14:textId="77777777" w:rsidR="00681692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21E6BAAB" w14:textId="77777777" w:rsidR="00681692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B94091D" w14:textId="77777777" w:rsidR="00681692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“Admin_Terminate_System”</w:t>
            </w:r>
          </w:p>
        </w:tc>
        <w:tc>
          <w:tcPr>
            <w:tcW w:w="2551" w:type="dxa"/>
            <w:vAlign w:val="center"/>
          </w:tcPr>
          <w:p w14:paraId="692E72F4" w14:textId="77777777" w:rsidR="00681692" w:rsidRDefault="0068169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6C7EE77" w14:textId="77777777" w:rsidR="00D437FC" w:rsidRDefault="00D437FC" w:rsidP="00D437F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A7D1405" w14:textId="7A6D0343" w:rsidR="00681692" w:rsidRDefault="00D437FC" w:rsidP="00D437F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4323145B" w14:textId="77777777" w:rsidR="00D437FC" w:rsidRPr="00D437FC" w:rsidRDefault="00D437FC" w:rsidP="00D437FC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153920A0" w14:textId="69048CAE" w:rsidR="0077713F" w:rsidRPr="00710604" w:rsidRDefault="0077713F" w:rsidP="0077713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C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 website 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BA55565" w14:textId="77777777" w:rsidR="0077713F" w:rsidRDefault="0077713F" w:rsidP="0077713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77713F" w:rsidRPr="0031791A" w14:paraId="0C9912EC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0C9D12B" w14:textId="77777777" w:rsidR="0077713F" w:rsidRPr="0031791A" w:rsidRDefault="0077713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96A316A" w14:textId="77777777" w:rsidR="0077713F" w:rsidRPr="0031791A" w:rsidRDefault="0077713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79F6A4B1" w14:textId="77777777" w:rsidR="0077713F" w:rsidRPr="0031791A" w:rsidRDefault="0077713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6191DCE" w14:textId="77777777" w:rsidR="0077713F" w:rsidRPr="001E796D" w:rsidRDefault="0077713F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7713F" w:rsidRPr="00D7306D" w14:paraId="2ACBB88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777AC37" w14:textId="5D09675B" w:rsidR="0077713F" w:rsidRPr="00BC6553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7516BAEE" w14:textId="77777777" w:rsidR="0077713F" w:rsidRPr="00BC6553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40E2D75" w14:textId="57C16367" w:rsidR="0077713F" w:rsidRPr="00BC6553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2551" w:type="dxa"/>
            <w:vAlign w:val="center"/>
          </w:tcPr>
          <w:p w14:paraId="2EF291AF" w14:textId="77777777" w:rsidR="0077713F" w:rsidRPr="00BC6553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77713F" w:rsidRPr="00D7306D" w14:paraId="676D1BF9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83DFDD2" w14:textId="59D5292E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7D3F5559" w14:textId="4F0EF599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1BA457A" w14:textId="070A5F62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“Terminate”</w:t>
            </w:r>
          </w:p>
        </w:tc>
        <w:tc>
          <w:tcPr>
            <w:tcW w:w="2551" w:type="dxa"/>
            <w:vAlign w:val="center"/>
          </w:tcPr>
          <w:p w14:paraId="6207FC76" w14:textId="77777777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7713F" w:rsidRPr="00D7306D" w14:paraId="1D657DF7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473A1C2" w14:textId="77777777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43117395" w14:textId="77777777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F8BE862" w14:textId="77777777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“Admin_Terminate_System”</w:t>
            </w:r>
          </w:p>
        </w:tc>
        <w:tc>
          <w:tcPr>
            <w:tcW w:w="2551" w:type="dxa"/>
            <w:vAlign w:val="center"/>
          </w:tcPr>
          <w:p w14:paraId="055EB57F" w14:textId="77777777" w:rsidR="0077713F" w:rsidRDefault="0077713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0028B95" w14:textId="77777777" w:rsidR="00561800" w:rsidRDefault="00561800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CB1954A" w14:textId="77777777" w:rsidR="00561800" w:rsidRDefault="00561800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527DC3E" w14:textId="77777777" w:rsidR="0077713F" w:rsidRPr="00561800" w:rsidRDefault="0077713F" w:rsidP="006538CC">
      <w:pPr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3B0E297A" w14:textId="22ED29E3" w:rsidR="00071164" w:rsidRDefault="00BD1A1C" w:rsidP="0007116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</w:t>
      </w:r>
      <w:r w:rsidR="00071164">
        <w:rPr>
          <w:rFonts w:ascii="Tahoma" w:hAnsi="Tahoma" w:cs="Tahoma"/>
          <w:sz w:val="20"/>
          <w:szCs w:val="20"/>
          <w:lang w:bidi="th-TH"/>
        </w:rPr>
        <w:t xml:space="preserve">: not clear about the spec relating to destination web/server on </w:t>
      </w:r>
      <w:r w:rsidR="003C27CF">
        <w:rPr>
          <w:rFonts w:ascii="Tahoma" w:hAnsi="Tahoma" w:cs="Tahoma"/>
          <w:sz w:val="20"/>
          <w:szCs w:val="20"/>
          <w:lang w:bidi="th-TH"/>
        </w:rPr>
        <w:t>Cauldron</w:t>
      </w:r>
      <w:r w:rsidR="00071164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295A0CA1" w14:textId="77777777" w:rsidR="00071164" w:rsidRPr="00EB60F8" w:rsidRDefault="00071164" w:rsidP="00071164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bidi="th-TH"/>
        </w:rPr>
      </w:pPr>
    </w:p>
    <w:p w14:paraId="7EA3581F" w14:textId="0FA9BE54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When Change To </w:t>
      </w:r>
      <w:r w:rsidR="002E4EFA">
        <w:rPr>
          <w:rStyle w:val="af0"/>
          <w:rFonts w:ascii="Tahoma" w:hAnsi="Tahoma" w:cs="Tahoma"/>
          <w:color w:val="auto"/>
          <w:lang w:eastAsia="ja-JP"/>
        </w:rPr>
        <w:t>Un</w:t>
      </w:r>
      <w:r w:rsidR="00EC74AA">
        <w:rPr>
          <w:rStyle w:val="af0"/>
          <w:rFonts w:ascii="Tahoma" w:hAnsi="Tahoma" w:cs="Tahoma"/>
          <w:color w:val="auto"/>
          <w:lang w:eastAsia="ja-JP"/>
        </w:rPr>
        <w:t>b</w:t>
      </w:r>
      <w:r w:rsidR="002E4EFA">
        <w:rPr>
          <w:rStyle w:val="af0"/>
          <w:rFonts w:ascii="Tahoma" w:hAnsi="Tahoma" w:cs="Tahoma"/>
          <w:color w:val="auto"/>
          <w:lang w:eastAsia="ja-JP"/>
        </w:rPr>
        <w:t>an</w:t>
      </w:r>
    </w:p>
    <w:p w14:paraId="355738C6" w14:textId="532244A9" w:rsidR="00D437FC" w:rsidRPr="00710604" w:rsidRDefault="00D437FC" w:rsidP="00D437F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C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5D2015">
        <w:rPr>
          <w:rFonts w:ascii="Tahoma" w:hAnsi="Tahoma" w:cs="Tahoma"/>
          <w:sz w:val="20"/>
          <w:szCs w:val="20"/>
          <w:lang w:eastAsia="ja-JP" w:bidi="th-TH"/>
        </w:rPr>
        <w:t>Resume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5D2015">
        <w:rPr>
          <w:rFonts w:ascii="Tahoma" w:hAnsi="Tahoma" w:cs="Tahoma"/>
          <w:sz w:val="20"/>
          <w:szCs w:val="20"/>
          <w:lang w:eastAsia="ja-JP" w:bidi="th-TH"/>
        </w:rPr>
        <w:t>resume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</w:t>
      </w:r>
      <w:r w:rsidR="00A96D36"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E29CD6F" w14:textId="77777777" w:rsidR="00D437FC" w:rsidRDefault="00D437FC" w:rsidP="00D437F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D437FC" w:rsidRPr="0031791A" w14:paraId="32CBF6C8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4BAFC6E" w14:textId="77777777" w:rsidR="00D437FC" w:rsidRPr="0031791A" w:rsidRDefault="00D437F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472F163" w14:textId="77777777" w:rsidR="00D437FC" w:rsidRPr="0031791A" w:rsidRDefault="00D437F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8A32C3E" w14:textId="77777777" w:rsidR="00D437FC" w:rsidRPr="0031791A" w:rsidRDefault="00D437F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6E53916" w14:textId="77777777" w:rsidR="00D437FC" w:rsidRPr="001E796D" w:rsidRDefault="00D437F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437FC" w:rsidRPr="00D7306D" w14:paraId="678F744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55C71ED0" w14:textId="550C9C42" w:rsidR="00D437FC" w:rsidRPr="00BC6553" w:rsidRDefault="005D201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52F5E854" w14:textId="77777777" w:rsidR="00D437FC" w:rsidRPr="00BC6553" w:rsidRDefault="00D437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EDEC564" w14:textId="0D34DBEF" w:rsidR="00D437FC" w:rsidRPr="00BC6553" w:rsidRDefault="005D201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2551" w:type="dxa"/>
            <w:vAlign w:val="center"/>
          </w:tcPr>
          <w:p w14:paraId="0347763B" w14:textId="77777777" w:rsidR="00D437FC" w:rsidRPr="00BC6553" w:rsidRDefault="00D437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D437FC" w:rsidRPr="00D7306D" w14:paraId="76C518B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56D70AA" w14:textId="77777777" w:rsidR="00D437FC" w:rsidRDefault="00D437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5287E733" w14:textId="77777777" w:rsidR="00D437FC" w:rsidRDefault="00D437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2BD6745" w14:textId="3DBC1DED" w:rsidR="00D437FC" w:rsidRDefault="00D437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</w:t>
            </w:r>
            <w:r w:rsidR="005D201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Unban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_System”</w:t>
            </w:r>
          </w:p>
        </w:tc>
        <w:tc>
          <w:tcPr>
            <w:tcW w:w="2551" w:type="dxa"/>
            <w:vAlign w:val="center"/>
          </w:tcPr>
          <w:p w14:paraId="772F9070" w14:textId="77777777" w:rsidR="00D437FC" w:rsidRDefault="00D437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03B9" w:rsidRPr="00D7306D" w14:paraId="4267AD8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F9FA887" w14:textId="6749E252" w:rsidR="009C03B9" w:rsidRDefault="009C03B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ldStatusEvent</w:t>
            </w:r>
          </w:p>
        </w:tc>
        <w:tc>
          <w:tcPr>
            <w:tcW w:w="1275" w:type="dxa"/>
            <w:vAlign w:val="center"/>
          </w:tcPr>
          <w:p w14:paraId="6B110BCC" w14:textId="33C74115" w:rsidR="009C03B9" w:rsidRDefault="009C03B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7FE7943" w14:textId="5D76591A" w:rsidR="009C03B9" w:rsidRDefault="009C03B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“Admin_Ban_System”</w:t>
            </w:r>
          </w:p>
        </w:tc>
        <w:tc>
          <w:tcPr>
            <w:tcW w:w="2551" w:type="dxa"/>
            <w:vAlign w:val="center"/>
          </w:tcPr>
          <w:p w14:paraId="487EC566" w14:textId="77777777" w:rsidR="009C03B9" w:rsidRDefault="009C03B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4F4D559" w14:textId="77777777" w:rsidR="00700619" w:rsidRDefault="00700619" w:rsidP="0070061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FA98FAC" w14:textId="77777777" w:rsidR="00700619" w:rsidRDefault="00700619" w:rsidP="0070061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6F9993E" w14:textId="77777777" w:rsidR="00700619" w:rsidRPr="00D437FC" w:rsidRDefault="00700619" w:rsidP="00700619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5B78A315" w14:textId="27ECCCCC" w:rsidR="00071164" w:rsidRDefault="00BD1A1C" w:rsidP="0007116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</w:t>
      </w:r>
      <w:r w:rsidR="00071164">
        <w:rPr>
          <w:rFonts w:ascii="Tahoma" w:hAnsi="Tahoma" w:cs="Tahoma"/>
          <w:sz w:val="20"/>
          <w:szCs w:val="20"/>
          <w:lang w:bidi="th-TH"/>
        </w:rPr>
        <w:t xml:space="preserve">: not clear about the spec relating to destination web/server on </w:t>
      </w:r>
      <w:r w:rsidR="003C27CF">
        <w:rPr>
          <w:rFonts w:ascii="Tahoma" w:hAnsi="Tahoma" w:cs="Tahoma"/>
          <w:sz w:val="20"/>
          <w:szCs w:val="20"/>
          <w:lang w:bidi="th-TH"/>
        </w:rPr>
        <w:t>Cauldron</w:t>
      </w:r>
      <w:r w:rsidR="00071164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3E15465A" w14:textId="77777777" w:rsidR="00071164" w:rsidRDefault="00071164" w:rsidP="0007116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5138CFD9" w14:textId="21ECB923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When Change To </w:t>
      </w:r>
      <w:r w:rsidR="008B7A16">
        <w:rPr>
          <w:rStyle w:val="af0"/>
          <w:rFonts w:ascii="Tahoma" w:hAnsi="Tahoma" w:cs="Tahoma"/>
          <w:color w:val="auto"/>
          <w:lang w:eastAsia="ja-JP"/>
        </w:rPr>
        <w:t>Ban</w:t>
      </w:r>
    </w:p>
    <w:p w14:paraId="36600DF2" w14:textId="106747D1" w:rsidR="00FE763C" w:rsidRPr="00263DDD" w:rsidRDefault="00FE763C" w:rsidP="00263D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263DDD">
        <w:rPr>
          <w:rFonts w:ascii="Tahoma" w:hAnsi="Tahoma" w:cs="Tahoma"/>
          <w:sz w:val="20"/>
          <w:szCs w:val="20"/>
          <w:lang w:eastAsia="ja-JP" w:bidi="th-TH"/>
        </w:rPr>
        <w:t>Call [</w:t>
      </w:r>
      <w:r w:rsidR="002F10AA">
        <w:rPr>
          <w:rFonts w:ascii="Tahoma" w:hAnsi="Tahoma" w:cs="Tahoma"/>
          <w:sz w:val="20"/>
          <w:szCs w:val="20"/>
          <w:lang w:eastAsia="ja-JP" w:bidi="th-TH"/>
        </w:rPr>
        <w:t>Search Approve Websites</w:t>
      </w:r>
      <w:r w:rsidRPr="00263DDD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BC1D0B">
        <w:rPr>
          <w:rFonts w:ascii="Tahoma" w:hAnsi="Tahoma" w:cs="Tahoma"/>
          <w:sz w:val="20"/>
          <w:szCs w:val="20"/>
          <w:lang w:eastAsia="ja-JP" w:bidi="th-TH"/>
        </w:rPr>
        <w:t xml:space="preserve">get </w:t>
      </w:r>
      <w:r w:rsidR="00C449DB">
        <w:rPr>
          <w:rFonts w:ascii="Tahoma" w:hAnsi="Tahoma" w:cs="Tahoma"/>
          <w:sz w:val="20"/>
          <w:szCs w:val="20"/>
          <w:lang w:eastAsia="ja-JP" w:bidi="th-TH"/>
        </w:rPr>
        <w:t xml:space="preserve">a </w:t>
      </w:r>
      <w:r w:rsidR="00BC1D0B">
        <w:rPr>
          <w:rFonts w:ascii="Tahoma" w:hAnsi="Tahoma" w:cs="Tahoma"/>
          <w:sz w:val="20"/>
          <w:szCs w:val="20"/>
          <w:lang w:eastAsia="ja-JP" w:bidi="th-TH"/>
        </w:rPr>
        <w:t xml:space="preserve">new </w:t>
      </w:r>
      <w:r w:rsidR="00C449DB">
        <w:rPr>
          <w:rFonts w:ascii="Tahoma" w:hAnsi="Tahoma" w:cs="Tahoma"/>
          <w:sz w:val="20"/>
          <w:szCs w:val="20"/>
          <w:lang w:eastAsia="ja-JP" w:bidi="th-TH"/>
        </w:rPr>
        <w:t xml:space="preserve">approved </w:t>
      </w:r>
      <w:r w:rsidR="00A66287">
        <w:rPr>
          <w:rFonts w:ascii="Tahoma" w:hAnsi="Tahoma" w:cs="Tahoma"/>
          <w:sz w:val="20"/>
          <w:szCs w:val="20"/>
          <w:lang w:eastAsia="ja-JP" w:bidi="th-TH"/>
        </w:rPr>
        <w:t>version</w:t>
      </w:r>
      <w:r w:rsidR="004C609B">
        <w:rPr>
          <w:rFonts w:ascii="Tahoma" w:hAnsi="Tahoma" w:cs="Tahoma"/>
          <w:sz w:val="20"/>
          <w:szCs w:val="20"/>
          <w:lang w:eastAsia="ja-JP" w:bidi="th-TH"/>
        </w:rPr>
        <w:t xml:space="preserve"> waiting publish</w:t>
      </w:r>
      <w:r w:rsidRPr="00263DDD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E03D089" w14:textId="77777777" w:rsidR="00FE763C" w:rsidRDefault="00FE763C" w:rsidP="00263D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4395"/>
        <w:gridCol w:w="2551"/>
      </w:tblGrid>
      <w:tr w:rsidR="00FE763C" w:rsidRPr="0031791A" w14:paraId="77A8B050" w14:textId="77777777" w:rsidTr="008914EB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1363E686" w14:textId="77777777" w:rsidR="00FE763C" w:rsidRPr="0031791A" w:rsidRDefault="00FE763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A8F527B" w14:textId="77777777" w:rsidR="00FE763C" w:rsidRPr="0031791A" w:rsidRDefault="00FE763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675C348A" w14:textId="77777777" w:rsidR="00FE763C" w:rsidRPr="0031791A" w:rsidRDefault="00FE763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75875B6" w14:textId="77777777" w:rsidR="00FE763C" w:rsidRPr="001E796D" w:rsidRDefault="00FE763C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E763C" w:rsidRPr="00D7306D" w14:paraId="13688797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1D80EE2B" w14:textId="75899614" w:rsidR="00FE763C" w:rsidRPr="00BC6553" w:rsidRDefault="00EA7A5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searchFields</w:t>
            </w:r>
          </w:p>
        </w:tc>
        <w:tc>
          <w:tcPr>
            <w:tcW w:w="1275" w:type="dxa"/>
            <w:vAlign w:val="center"/>
          </w:tcPr>
          <w:p w14:paraId="763D99E5" w14:textId="72263B29" w:rsidR="00FE763C" w:rsidRPr="00BC6553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4395" w:type="dxa"/>
            <w:vAlign w:val="center"/>
          </w:tcPr>
          <w:p w14:paraId="3445E1D3" w14:textId="2C046718" w:rsidR="00FE763C" w:rsidRPr="00BC6553" w:rsidRDefault="00EA7A5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{}</w:t>
            </w:r>
          </w:p>
        </w:tc>
        <w:tc>
          <w:tcPr>
            <w:tcW w:w="2551" w:type="dxa"/>
            <w:vAlign w:val="center"/>
          </w:tcPr>
          <w:p w14:paraId="77F52A66" w14:textId="3FB8820A" w:rsidR="00FE763C" w:rsidRPr="00BC6553" w:rsidRDefault="00FE763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2A78" w:rsidRPr="00D7306D" w14:paraId="52D1A9C6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4EFA1E6F" w14:textId="507E29EF" w:rsidR="00122A78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ilters</w:t>
            </w:r>
          </w:p>
        </w:tc>
        <w:tc>
          <w:tcPr>
            <w:tcW w:w="1275" w:type="dxa"/>
            <w:vAlign w:val="center"/>
          </w:tcPr>
          <w:p w14:paraId="6C6E6F46" w14:textId="36EB07B3" w:rsidR="00122A78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63AFC04C" w14:textId="77777777" w:rsidR="00122A78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687104CA" w14:textId="77777777" w:rsidR="00122A78" w:rsidRPr="00BC6553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22A78" w:rsidRPr="00D7306D" w14:paraId="7CFB15E7" w14:textId="77777777" w:rsidTr="00122A78">
        <w:trPr>
          <w:trHeight w:val="356"/>
        </w:trPr>
        <w:tc>
          <w:tcPr>
            <w:tcW w:w="284" w:type="dxa"/>
            <w:vAlign w:val="center"/>
          </w:tcPr>
          <w:p w14:paraId="49E9AB8B" w14:textId="77777777" w:rsidR="00122A78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F0F7E27" w14:textId="65F93AE2" w:rsidR="00122A78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field</w:t>
            </w:r>
          </w:p>
        </w:tc>
        <w:tc>
          <w:tcPr>
            <w:tcW w:w="1275" w:type="dxa"/>
            <w:vAlign w:val="center"/>
          </w:tcPr>
          <w:p w14:paraId="206784AC" w14:textId="01B2841F" w:rsidR="00122A78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E59808B" w14:textId="7B68089C" w:rsidR="00122A78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“websiteId”</w:t>
            </w:r>
          </w:p>
        </w:tc>
        <w:tc>
          <w:tcPr>
            <w:tcW w:w="2551" w:type="dxa"/>
            <w:vAlign w:val="center"/>
          </w:tcPr>
          <w:p w14:paraId="0AA527F8" w14:textId="77777777" w:rsidR="00122A78" w:rsidRPr="00BC6553" w:rsidRDefault="00122A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255BB" w:rsidRPr="00D7306D" w14:paraId="4BF3103F" w14:textId="77777777" w:rsidTr="00122A78">
        <w:trPr>
          <w:trHeight w:val="356"/>
        </w:trPr>
        <w:tc>
          <w:tcPr>
            <w:tcW w:w="284" w:type="dxa"/>
            <w:vAlign w:val="center"/>
          </w:tcPr>
          <w:p w14:paraId="7E71EA3A" w14:textId="77777777" w:rsidR="00B255BB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333B9CA" w14:textId="036852C3" w:rsidR="00B255BB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5" w:type="dxa"/>
            <w:vAlign w:val="center"/>
          </w:tcPr>
          <w:p w14:paraId="226B6B01" w14:textId="2BC3F3E8" w:rsidR="00B255BB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DF4B924" w14:textId="4B34F703" w:rsidR="00B255BB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websiteId</w:t>
            </w:r>
          </w:p>
        </w:tc>
        <w:tc>
          <w:tcPr>
            <w:tcW w:w="2551" w:type="dxa"/>
            <w:vAlign w:val="center"/>
          </w:tcPr>
          <w:p w14:paraId="006F6144" w14:textId="77777777" w:rsidR="00B255BB" w:rsidRPr="00BC6553" w:rsidRDefault="00B255B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75F5" w:rsidRPr="00D7306D" w14:paraId="784F580F" w14:textId="77777777" w:rsidTr="00122A78">
        <w:trPr>
          <w:trHeight w:val="356"/>
        </w:trPr>
        <w:tc>
          <w:tcPr>
            <w:tcW w:w="284" w:type="dxa"/>
            <w:vAlign w:val="center"/>
          </w:tcPr>
          <w:p w14:paraId="0927FC4F" w14:textId="77777777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E071C64" w14:textId="0AFD7C50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ield</w:t>
            </w:r>
          </w:p>
        </w:tc>
        <w:tc>
          <w:tcPr>
            <w:tcW w:w="1275" w:type="dxa"/>
            <w:vAlign w:val="center"/>
          </w:tcPr>
          <w:p w14:paraId="51D92349" w14:textId="58D7DE11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22B8422" w14:textId="41D938CB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“status”</w:t>
            </w:r>
          </w:p>
        </w:tc>
        <w:tc>
          <w:tcPr>
            <w:tcW w:w="2551" w:type="dxa"/>
            <w:vAlign w:val="center"/>
          </w:tcPr>
          <w:p w14:paraId="2A78D34F" w14:textId="77777777" w:rsidR="00AE75F5" w:rsidRPr="00BC6553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E75F5" w:rsidRPr="00D7306D" w14:paraId="0D25E052" w14:textId="77777777" w:rsidTr="00122A78">
        <w:trPr>
          <w:trHeight w:val="356"/>
        </w:trPr>
        <w:tc>
          <w:tcPr>
            <w:tcW w:w="284" w:type="dxa"/>
            <w:vAlign w:val="center"/>
          </w:tcPr>
          <w:p w14:paraId="36642C87" w14:textId="77777777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C0D0AD0" w14:textId="20E94CAB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5" w:type="dxa"/>
            <w:vAlign w:val="center"/>
          </w:tcPr>
          <w:p w14:paraId="5B64AA3F" w14:textId="04893034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395" w:type="dxa"/>
            <w:vAlign w:val="center"/>
          </w:tcPr>
          <w:p w14:paraId="3FE4272D" w14:textId="23A9BA8C" w:rsidR="00AE75F5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“Approve”</w:t>
            </w:r>
          </w:p>
        </w:tc>
        <w:tc>
          <w:tcPr>
            <w:tcW w:w="2551" w:type="dxa"/>
            <w:vAlign w:val="center"/>
          </w:tcPr>
          <w:p w14:paraId="2EBFBF97" w14:textId="77777777" w:rsidR="00AE75F5" w:rsidRPr="00BC6553" w:rsidRDefault="00AE75F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00435" w:rsidRPr="00D7306D" w14:paraId="13454669" w14:textId="77777777" w:rsidTr="00122A78">
        <w:trPr>
          <w:trHeight w:val="356"/>
        </w:trPr>
        <w:tc>
          <w:tcPr>
            <w:tcW w:w="284" w:type="dxa"/>
            <w:vAlign w:val="center"/>
          </w:tcPr>
          <w:p w14:paraId="7647EBBE" w14:textId="77777777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02BCAAA" w14:textId="38631301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ield</w:t>
            </w:r>
          </w:p>
        </w:tc>
        <w:tc>
          <w:tcPr>
            <w:tcW w:w="1275" w:type="dxa"/>
            <w:vAlign w:val="center"/>
          </w:tcPr>
          <w:p w14:paraId="6B0AB24C" w14:textId="0621C363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395" w:type="dxa"/>
            <w:vAlign w:val="center"/>
          </w:tcPr>
          <w:p w14:paraId="146705F2" w14:textId="4A74E752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241DD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au</w:t>
            </w:r>
            <w:r w:rsidR="00241DD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chedFlag”</w:t>
            </w:r>
          </w:p>
        </w:tc>
        <w:tc>
          <w:tcPr>
            <w:tcW w:w="2551" w:type="dxa"/>
            <w:vAlign w:val="center"/>
          </w:tcPr>
          <w:p w14:paraId="4F5BE3F6" w14:textId="77777777" w:rsidR="00C00435" w:rsidRPr="00BC6553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00435" w:rsidRPr="00D7306D" w14:paraId="4E92D6D9" w14:textId="77777777" w:rsidTr="00122A78">
        <w:trPr>
          <w:trHeight w:val="356"/>
        </w:trPr>
        <w:tc>
          <w:tcPr>
            <w:tcW w:w="284" w:type="dxa"/>
            <w:vAlign w:val="center"/>
          </w:tcPr>
          <w:p w14:paraId="7E4DB726" w14:textId="77777777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67824FE" w14:textId="65FF3C3D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value</w:t>
            </w:r>
          </w:p>
        </w:tc>
        <w:tc>
          <w:tcPr>
            <w:tcW w:w="1275" w:type="dxa"/>
            <w:vAlign w:val="center"/>
          </w:tcPr>
          <w:p w14:paraId="4A2FE53C" w14:textId="4637F034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4395" w:type="dxa"/>
            <w:vAlign w:val="center"/>
          </w:tcPr>
          <w:p w14:paraId="2A7A1B25" w14:textId="7FA00389" w:rsidR="00C00435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“False”</w:t>
            </w:r>
          </w:p>
        </w:tc>
        <w:tc>
          <w:tcPr>
            <w:tcW w:w="2551" w:type="dxa"/>
            <w:vAlign w:val="center"/>
          </w:tcPr>
          <w:p w14:paraId="297026F2" w14:textId="77777777" w:rsidR="00C00435" w:rsidRPr="00BC6553" w:rsidRDefault="00C0043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2082" w:rsidRPr="00D7306D" w14:paraId="6116B8EC" w14:textId="77777777" w:rsidTr="00833E48">
        <w:trPr>
          <w:trHeight w:val="356"/>
        </w:trPr>
        <w:tc>
          <w:tcPr>
            <w:tcW w:w="1985" w:type="dxa"/>
            <w:gridSpan w:val="2"/>
            <w:vAlign w:val="center"/>
          </w:tcPr>
          <w:p w14:paraId="34F2DEB3" w14:textId="4B8CACAF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5" w:type="dxa"/>
            <w:vAlign w:val="center"/>
          </w:tcPr>
          <w:p w14:paraId="6456527D" w14:textId="71BC0040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5EA780F7" w14:textId="77777777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5B0B71B9" w14:textId="77777777" w:rsidR="00072082" w:rsidRPr="00BC6553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2082" w:rsidRPr="00D7306D" w14:paraId="00C1338B" w14:textId="77777777" w:rsidTr="00072082">
        <w:trPr>
          <w:trHeight w:val="356"/>
        </w:trPr>
        <w:tc>
          <w:tcPr>
            <w:tcW w:w="284" w:type="dxa"/>
            <w:vAlign w:val="center"/>
          </w:tcPr>
          <w:p w14:paraId="18A69731" w14:textId="77777777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7953840" w14:textId="75722C1E" w:rsidR="00072082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529B9AB5" w14:textId="5FE8138E" w:rsidR="00072082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68AF915" w14:textId="49A3C241" w:rsidR="00072082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“publishDateTime”</w:t>
            </w:r>
          </w:p>
        </w:tc>
        <w:tc>
          <w:tcPr>
            <w:tcW w:w="2551" w:type="dxa"/>
            <w:vAlign w:val="center"/>
          </w:tcPr>
          <w:p w14:paraId="0C82609E" w14:textId="77777777" w:rsidR="00072082" w:rsidRPr="00BC6553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93ACF" w:rsidRPr="00D7306D" w14:paraId="644BE78F" w14:textId="77777777" w:rsidTr="00072082">
        <w:trPr>
          <w:trHeight w:val="356"/>
        </w:trPr>
        <w:tc>
          <w:tcPr>
            <w:tcW w:w="284" w:type="dxa"/>
            <w:vAlign w:val="center"/>
          </w:tcPr>
          <w:p w14:paraId="3F8B9326" w14:textId="77777777" w:rsidR="00693ACF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68990047" w14:textId="3B99FD23" w:rsidR="00693ACF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50AC9E13" w14:textId="5BEAF962" w:rsidR="00693ACF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9392987" w14:textId="3009FB97" w:rsidR="00693ACF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“ASC”</w:t>
            </w:r>
          </w:p>
        </w:tc>
        <w:tc>
          <w:tcPr>
            <w:tcW w:w="2551" w:type="dxa"/>
            <w:vAlign w:val="center"/>
          </w:tcPr>
          <w:p w14:paraId="70FAE5B9" w14:textId="77777777" w:rsidR="00693ACF" w:rsidRPr="00BC6553" w:rsidRDefault="00693AC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2082" w:rsidRPr="00D7306D" w14:paraId="38073571" w14:textId="77777777" w:rsidTr="00C14D93">
        <w:trPr>
          <w:trHeight w:val="356"/>
        </w:trPr>
        <w:tc>
          <w:tcPr>
            <w:tcW w:w="1985" w:type="dxa"/>
            <w:gridSpan w:val="2"/>
            <w:vAlign w:val="center"/>
          </w:tcPr>
          <w:p w14:paraId="116D1D3F" w14:textId="42812A49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5" w:type="dxa"/>
            <w:vAlign w:val="center"/>
          </w:tcPr>
          <w:p w14:paraId="2207B8D4" w14:textId="551507BB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395" w:type="dxa"/>
            <w:vAlign w:val="center"/>
          </w:tcPr>
          <w:p w14:paraId="1D4A66AC" w14:textId="22D6775D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1" w:type="dxa"/>
            <w:vAlign w:val="center"/>
          </w:tcPr>
          <w:p w14:paraId="4A519D2A" w14:textId="77777777" w:rsidR="00072082" w:rsidRPr="00BC6553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2082" w:rsidRPr="00D7306D" w14:paraId="68E7CBB2" w14:textId="77777777" w:rsidTr="007064C1">
        <w:trPr>
          <w:trHeight w:val="356"/>
        </w:trPr>
        <w:tc>
          <w:tcPr>
            <w:tcW w:w="1985" w:type="dxa"/>
            <w:gridSpan w:val="2"/>
            <w:vAlign w:val="center"/>
          </w:tcPr>
          <w:p w14:paraId="2A0CCE91" w14:textId="2FEE0B1D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5" w:type="dxa"/>
            <w:vAlign w:val="center"/>
          </w:tcPr>
          <w:p w14:paraId="485D62F2" w14:textId="35F733E4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395" w:type="dxa"/>
            <w:vAlign w:val="center"/>
          </w:tcPr>
          <w:p w14:paraId="41A9C8B0" w14:textId="678E8A17" w:rsidR="00072082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551" w:type="dxa"/>
            <w:vAlign w:val="center"/>
          </w:tcPr>
          <w:p w14:paraId="2984DB8F" w14:textId="77777777" w:rsidR="00072082" w:rsidRPr="00BC6553" w:rsidRDefault="000720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0AD5574" w14:textId="77777777" w:rsidR="00FE763C" w:rsidRDefault="00FE763C" w:rsidP="00263D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4B3F771" w14:textId="77777777" w:rsidR="00FE763C" w:rsidRDefault="00FE763C" w:rsidP="00263D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2C062C3" w14:textId="77777777" w:rsidR="00FE763C" w:rsidRDefault="00FE763C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900AFDE" w14:textId="20C14D54" w:rsidR="001C4F84" w:rsidRDefault="001C4F84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there is no new version approved, </w:t>
      </w:r>
    </w:p>
    <w:p w14:paraId="6062170E" w14:textId="3C8943F4" w:rsidR="00561800" w:rsidRPr="00710604" w:rsidRDefault="00561800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C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 website 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E1B67A0" w14:textId="77777777" w:rsidR="00561800" w:rsidRDefault="00561800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561800" w:rsidRPr="0031791A" w14:paraId="3EF6CA53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C634269" w14:textId="77777777" w:rsidR="00561800" w:rsidRPr="0031791A" w:rsidRDefault="0056180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6F79574" w14:textId="77777777" w:rsidR="00561800" w:rsidRPr="0031791A" w:rsidRDefault="0056180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32D5EC7" w14:textId="77777777" w:rsidR="00561800" w:rsidRPr="0031791A" w:rsidRDefault="0056180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E99D7C1" w14:textId="77777777" w:rsidR="00561800" w:rsidRPr="001E796D" w:rsidRDefault="00561800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61800" w:rsidRPr="00D7306D" w14:paraId="6652792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CBCA95F" w14:textId="77777777" w:rsidR="00561800" w:rsidRPr="00BC6553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0CBA657A" w14:textId="77777777" w:rsidR="00561800" w:rsidRPr="00BC6553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5D3A321" w14:textId="77777777" w:rsidR="00561800" w:rsidRPr="00BC6553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2551" w:type="dxa"/>
            <w:vAlign w:val="center"/>
          </w:tcPr>
          <w:p w14:paraId="03261078" w14:textId="77777777" w:rsidR="00561800" w:rsidRPr="00BC6553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561800" w:rsidRPr="00D7306D" w14:paraId="3A3E594F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4FE916F" w14:textId="77777777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351E05A6" w14:textId="77777777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BCB7F3B" w14:textId="2A953CB9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1C4F8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28DCD0AE" w14:textId="77777777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61800" w:rsidRPr="00D7306D" w14:paraId="12569BA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4F50B16" w14:textId="77777777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47B7073C" w14:textId="77777777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39D6422" w14:textId="4528A91B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</w:t>
            </w:r>
            <w:r w:rsidR="001C4F8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_System”</w:t>
            </w:r>
          </w:p>
        </w:tc>
        <w:tc>
          <w:tcPr>
            <w:tcW w:w="2551" w:type="dxa"/>
            <w:vAlign w:val="center"/>
          </w:tcPr>
          <w:p w14:paraId="5817564D" w14:textId="77777777" w:rsidR="00561800" w:rsidRDefault="0056180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F9EC4D7" w14:textId="77777777" w:rsidR="00561800" w:rsidRDefault="00561800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8F23E27" w14:textId="77777777" w:rsidR="00561800" w:rsidRDefault="00561800" w:rsidP="0056180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70473408" w14:textId="61A83C7D" w:rsidR="00561800" w:rsidRDefault="00561800" w:rsidP="00561800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4D07AF4A" w14:textId="2B32CC60" w:rsidR="00E3695D" w:rsidRDefault="00E3695D" w:rsidP="00E369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there is a new version approved, </w:t>
      </w:r>
    </w:p>
    <w:p w14:paraId="3ADC8AFE" w14:textId="77777777" w:rsidR="00E3695D" w:rsidRPr="00710604" w:rsidRDefault="00E3695D" w:rsidP="00E369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C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Update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 website status</w:t>
      </w:r>
      <w:r w:rsidRPr="0071060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9CCF556" w14:textId="77777777" w:rsidR="00E3695D" w:rsidRDefault="00E3695D" w:rsidP="00E369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E3695D" w:rsidRPr="0031791A" w14:paraId="145C044C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6ECAD87" w14:textId="77777777" w:rsidR="00E3695D" w:rsidRPr="0031791A" w:rsidRDefault="00E369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0C9B9E2" w14:textId="77777777" w:rsidR="00E3695D" w:rsidRPr="0031791A" w:rsidRDefault="00E369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15ECE287" w14:textId="77777777" w:rsidR="00E3695D" w:rsidRPr="0031791A" w:rsidRDefault="00E369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BBB1D33" w14:textId="77777777" w:rsidR="00E3695D" w:rsidRPr="001E796D" w:rsidRDefault="00E3695D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3695D" w:rsidRPr="00D7306D" w14:paraId="137DF7B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91D9820" w14:textId="77777777" w:rsidR="00E3695D" w:rsidRPr="00BC6553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6F61C629" w14:textId="77777777" w:rsidR="00E3695D" w:rsidRPr="00BC6553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4FBF820" w14:textId="77777777" w:rsidR="00E3695D" w:rsidRPr="00BC6553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websiteId</w:t>
            </w:r>
          </w:p>
        </w:tc>
        <w:tc>
          <w:tcPr>
            <w:tcW w:w="2551" w:type="dxa"/>
            <w:vAlign w:val="center"/>
          </w:tcPr>
          <w:p w14:paraId="216AA663" w14:textId="77777777" w:rsidR="00E3695D" w:rsidRPr="00BC6553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E3695D" w:rsidRPr="00D7306D" w14:paraId="570C0971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295C3FB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268C6879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390C032" w14:textId="78E57815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“Inactive”</w:t>
            </w:r>
          </w:p>
        </w:tc>
        <w:tc>
          <w:tcPr>
            <w:tcW w:w="2551" w:type="dxa"/>
            <w:vAlign w:val="center"/>
          </w:tcPr>
          <w:p w14:paraId="132A40FE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3695D" w:rsidRPr="00D7306D" w14:paraId="11184AB9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3D32499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562FAE50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E3F1DC2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“Admin_Ban_System”</w:t>
            </w:r>
          </w:p>
        </w:tc>
        <w:tc>
          <w:tcPr>
            <w:tcW w:w="2551" w:type="dxa"/>
            <w:vAlign w:val="center"/>
          </w:tcPr>
          <w:p w14:paraId="56658E7E" w14:textId="77777777" w:rsidR="00E3695D" w:rsidRDefault="00E3695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BF7519A" w14:textId="77777777" w:rsidR="00E3695D" w:rsidRDefault="00E3695D" w:rsidP="00E369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A027C35" w14:textId="77777777" w:rsidR="00E3695D" w:rsidRDefault="00E3695D" w:rsidP="00E3695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E256E5D" w14:textId="77777777" w:rsidR="00E3695D" w:rsidRPr="00561800" w:rsidRDefault="00E3695D" w:rsidP="00561800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</w:p>
    <w:p w14:paraId="0B8A99EB" w14:textId="5E0BD4A2" w:rsidR="00071164" w:rsidRDefault="007C0887" w:rsidP="0007116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TODO</w:t>
      </w:r>
      <w:r w:rsidR="00071164">
        <w:rPr>
          <w:rFonts w:ascii="Tahoma" w:hAnsi="Tahoma" w:cs="Tahoma"/>
          <w:sz w:val="20"/>
          <w:szCs w:val="20"/>
          <w:lang w:bidi="th-TH"/>
        </w:rPr>
        <w:t xml:space="preserve">: not clear about the spec relating to </w:t>
      </w:r>
      <w:r w:rsidR="003C27CF">
        <w:rPr>
          <w:rFonts w:ascii="Tahoma" w:hAnsi="Tahoma" w:cs="Tahoma"/>
          <w:sz w:val="20"/>
          <w:szCs w:val="20"/>
          <w:lang w:bidi="th-TH"/>
        </w:rPr>
        <w:t>Cauldron</w:t>
      </w:r>
      <w:r w:rsidR="00071164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5F3F76EE" w14:textId="77777777" w:rsidR="00071164" w:rsidRPr="00EB60F8" w:rsidRDefault="00071164" w:rsidP="00071164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0C268E5" w14:textId="77777777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Website Status</w:t>
      </w:r>
    </w:p>
    <w:p w14:paraId="5E5B33BE" w14:textId="2BCD10F8" w:rsidR="002D59EF" w:rsidRPr="00F75C84" w:rsidRDefault="002D59EF" w:rsidP="002D59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Website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website status.</w:t>
      </w:r>
    </w:p>
    <w:p w14:paraId="6BDCEB18" w14:textId="77777777" w:rsidR="002D59EF" w:rsidRDefault="002D59EF" w:rsidP="002D59E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2D59EF" w:rsidRPr="0031791A" w14:paraId="25E62617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533E737" w14:textId="77777777" w:rsidR="002D59EF" w:rsidRPr="0031791A" w:rsidRDefault="002D59E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339E740" w14:textId="77777777" w:rsidR="002D59EF" w:rsidRPr="0031791A" w:rsidRDefault="002D59E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F69338D" w14:textId="77777777" w:rsidR="002D59EF" w:rsidRPr="0031791A" w:rsidRDefault="002D59E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1EB95FE" w14:textId="77777777" w:rsidR="002D59EF" w:rsidRPr="001E796D" w:rsidRDefault="002D59E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D59EF" w:rsidRPr="00D7306D" w14:paraId="1E01A140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94FFAA7" w14:textId="77777777" w:rsidR="002D59EF" w:rsidRPr="00BC6553" w:rsidRDefault="002D59E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5C4F9848" w14:textId="77777777" w:rsidR="002D59EF" w:rsidRPr="00BC6553" w:rsidRDefault="002D59E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491E429" w14:textId="79477C69" w:rsidR="002D59EF" w:rsidRPr="00BC6553" w:rsidRDefault="002D59EF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</w:t>
            </w:r>
            <w:r w:rsidR="00A10DA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parameter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3118" w:type="dxa"/>
            <w:vAlign w:val="center"/>
          </w:tcPr>
          <w:p w14:paraId="1BEAE937" w14:textId="77777777" w:rsidR="002D59EF" w:rsidRPr="00BC6553" w:rsidRDefault="002D59E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A10DA8" w:rsidRPr="00D7306D" w14:paraId="27B9F1F0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61110010" w14:textId="0A8F8D7D" w:rsidR="00A10DA8" w:rsidRDefault="00A10D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643C3FA6" w14:textId="755EE7A7" w:rsidR="00A10DA8" w:rsidRDefault="00A10D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662BB56" w14:textId="7F268627" w:rsidR="00A10DA8" w:rsidRDefault="00A10DA8" w:rsidP="00A10DA8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status</w:t>
            </w:r>
          </w:p>
        </w:tc>
        <w:tc>
          <w:tcPr>
            <w:tcW w:w="3118" w:type="dxa"/>
            <w:vAlign w:val="center"/>
          </w:tcPr>
          <w:p w14:paraId="44B9D1FF" w14:textId="77777777" w:rsidR="00A10DA8" w:rsidRDefault="00A10DA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F93C58E" w14:textId="77777777" w:rsidR="002D59EF" w:rsidRDefault="002D59EF" w:rsidP="00A10D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30E9FFF" w14:textId="77777777" w:rsidR="002D59EF" w:rsidRDefault="002D59EF" w:rsidP="00A10DA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31CB116" w14:textId="77777777" w:rsidR="002D59EF" w:rsidRDefault="002D59EF" w:rsidP="00A10DA8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7673A324" w14:textId="77777777" w:rsidR="00071164" w:rsidRDefault="00071164" w:rsidP="00134800">
      <w:pPr>
        <w:pStyle w:val="ab"/>
        <w:numPr>
          <w:ilvl w:val="0"/>
          <w:numId w:val="47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D468C2C" w14:textId="77777777" w:rsidR="00071164" w:rsidRDefault="00071164" w:rsidP="00071164">
      <w:pPr>
        <w:rPr>
          <w:rStyle w:val="af0"/>
          <w:rFonts w:ascii="Tahoma" w:hAnsi="Tahoma" w:cs="Tahoma"/>
          <w:color w:val="auto"/>
        </w:rPr>
      </w:pPr>
    </w:p>
    <w:p w14:paraId="267C43A3" w14:textId="77777777" w:rsidR="00071164" w:rsidRPr="004D476C" w:rsidRDefault="00071164" w:rsidP="00071164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6" w:name="_Toc49966785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7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071164" w:rsidRPr="000253E8" w14:paraId="1CCDDCCB" w14:textId="77777777" w:rsidTr="00FF7A3C">
        <w:tc>
          <w:tcPr>
            <w:tcW w:w="2523" w:type="dxa"/>
          </w:tcPr>
          <w:p w14:paraId="083B7AEB" w14:textId="77777777" w:rsidR="00071164" w:rsidRPr="000253E8" w:rsidRDefault="0007116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CE72D69" w14:textId="77777777" w:rsidR="00071164" w:rsidRPr="000253E8" w:rsidRDefault="00071164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BC5FD24" w14:textId="77777777" w:rsidR="00071164" w:rsidRPr="000253E8" w:rsidRDefault="0007116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58D52C6" w14:textId="77777777" w:rsidR="00071164" w:rsidRPr="000253E8" w:rsidRDefault="0007116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49AD6A25" w14:textId="77777777" w:rsidR="00071164" w:rsidRPr="000253E8" w:rsidRDefault="0007116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71164" w:rsidRPr="004A49C9" w14:paraId="00EAE887" w14:textId="77777777" w:rsidTr="00FF7A3C">
        <w:tc>
          <w:tcPr>
            <w:tcW w:w="2523" w:type="dxa"/>
          </w:tcPr>
          <w:p w14:paraId="209C18F0" w14:textId="77777777" w:rsidR="00071164" w:rsidRPr="004A49C9" w:rsidRDefault="00071164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F7563B7" w14:textId="77777777" w:rsidR="00071164" w:rsidRPr="004A49C9" w:rsidRDefault="00071164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757F239E" w14:textId="77777777" w:rsidR="00071164" w:rsidRPr="004A49C9" w:rsidRDefault="0007116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98650D2" w14:textId="77777777" w:rsidR="00071164" w:rsidRPr="004A49C9" w:rsidRDefault="0007116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0D75BD6" w14:textId="77777777" w:rsidR="00071164" w:rsidRPr="00E2590C" w:rsidRDefault="00071164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EE736F8" w14:textId="77777777" w:rsidR="00071164" w:rsidRPr="00217A5F" w:rsidRDefault="00071164" w:rsidP="00071164"/>
    <w:p w14:paraId="17349D37" w14:textId="77777777" w:rsidR="00071164" w:rsidRPr="004D476C" w:rsidRDefault="00071164" w:rsidP="0007116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7" w:name="_Toc49966786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7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071164" w:rsidRPr="0031791A" w14:paraId="095F0FB5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880131B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469E1A1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2D01A9C4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3DA9A99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469A39D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3B6BB8A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445807D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71164" w:rsidRPr="00D7306D" w14:paraId="252AB4A3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1EEA537F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1E91E038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5D5376D8" w14:textId="77777777" w:rsidR="00071164" w:rsidRDefault="00071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60326A4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EE4A2E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DA09011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3C3AF59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26099BE" w14:textId="77777777" w:rsidR="00071164" w:rsidRDefault="00071164" w:rsidP="00071164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EF707A1" w14:textId="77777777" w:rsidR="00071164" w:rsidRPr="004D476C" w:rsidRDefault="00071164" w:rsidP="00071164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8" w:name="_Toc49966787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7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071164" w:rsidRPr="000253E8" w14:paraId="62B8E081" w14:textId="77777777" w:rsidTr="00FF7A3C">
        <w:trPr>
          <w:trHeight w:val="379"/>
        </w:trPr>
        <w:tc>
          <w:tcPr>
            <w:tcW w:w="1843" w:type="dxa"/>
          </w:tcPr>
          <w:p w14:paraId="65ECA432" w14:textId="77777777" w:rsidR="00071164" w:rsidRPr="000253E8" w:rsidRDefault="0007116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26403FB" w14:textId="77777777" w:rsidR="00071164" w:rsidRPr="000253E8" w:rsidRDefault="00071164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1F98AA7" w14:textId="77777777" w:rsidR="00071164" w:rsidRPr="000253E8" w:rsidRDefault="0007116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D48F3AC" w14:textId="77777777" w:rsidR="00071164" w:rsidRPr="000253E8" w:rsidRDefault="0007116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71164" w:rsidRPr="004A49C9" w14:paraId="1D7B485C" w14:textId="77777777" w:rsidTr="00FF7A3C">
        <w:tc>
          <w:tcPr>
            <w:tcW w:w="1843" w:type="dxa"/>
          </w:tcPr>
          <w:p w14:paraId="69899897" w14:textId="77777777" w:rsidR="00071164" w:rsidRPr="004A49C9" w:rsidRDefault="00071164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EAFCFFD" w14:textId="77777777" w:rsidR="00071164" w:rsidRPr="004A49C9" w:rsidRDefault="00071164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9CB15C6" w14:textId="77777777" w:rsidR="00071164" w:rsidRPr="004A49C9" w:rsidRDefault="0007116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1F0EFFE2" w14:textId="77777777" w:rsidR="00071164" w:rsidRPr="00E2590C" w:rsidRDefault="00071164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5DD9379" w14:textId="77777777" w:rsidR="00071164" w:rsidRPr="004F7E0C" w:rsidRDefault="00071164" w:rsidP="00071164"/>
    <w:p w14:paraId="306F7D3F" w14:textId="77777777" w:rsidR="00071164" w:rsidRPr="008616D0" w:rsidRDefault="00071164" w:rsidP="0007116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79" w:name="_Toc49966788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7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268"/>
        <w:gridCol w:w="3118"/>
      </w:tblGrid>
      <w:tr w:rsidR="00071164" w:rsidRPr="0031791A" w14:paraId="72BF4F3F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024B021" w14:textId="77777777" w:rsidR="00071164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5A85BE73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7E82129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F4D047F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8B27DD6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29264C5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5308DDE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71164" w:rsidRPr="00D7306D" w14:paraId="1E9DA3D3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30500D50" w14:textId="77777777" w:rsidR="00071164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0A1B7F6C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5BF3FF0A" w14:textId="77777777" w:rsidR="00071164" w:rsidRPr="00BC6553" w:rsidRDefault="00071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A8C144D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F39681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DE1A61B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34AE5272" w14:textId="77777777" w:rsidR="00071164" w:rsidRPr="00BC6553" w:rsidRDefault="00071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0A2A946" w14:textId="77777777" w:rsidR="00071164" w:rsidRDefault="00071164" w:rsidP="00071164"/>
    <w:p w14:paraId="1B44B12F" w14:textId="77777777" w:rsidR="00071164" w:rsidRPr="008616D0" w:rsidRDefault="00071164" w:rsidP="0007116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80" w:name="_Toc49966789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8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071164" w:rsidRPr="0031791A" w14:paraId="5955436B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54E07E1" w14:textId="27650C6F" w:rsidR="00071164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0D91183C" w14:textId="77777777" w:rsidR="00071164" w:rsidRPr="0031791A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25B72F1" w14:textId="77777777" w:rsidR="00071164" w:rsidRPr="0033010C" w:rsidRDefault="0007116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134800" w:rsidRPr="00D7306D" w14:paraId="243629F9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5A92632" w14:textId="77777777" w:rsidR="00134800" w:rsidRPr="00BC6553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52B251B" w14:textId="77777777" w:rsidR="00134800" w:rsidRPr="00BC6553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33B4796" w14:textId="77777777" w:rsidR="00134800" w:rsidRPr="00BC6553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134800" w:rsidRPr="00D7306D" w14:paraId="31768CA4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CF4FF30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DEEA415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7719BD0D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134800" w:rsidRPr="00D7306D" w14:paraId="2226A71E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BFE3F3A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3CC7121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51CEFC1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134800" w:rsidRPr="00D7306D" w14:paraId="66A05AB7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FE5E1DF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7116F5C9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18E00EB1" w14:textId="77777777" w:rsidR="00134800" w:rsidRDefault="0013480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F70B79" w:rsidRPr="00D7306D" w14:paraId="5E58CB19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6CD8828" w14:textId="680A0FE7" w:rsidR="00F70B79" w:rsidRDefault="00F70B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45ED60BD" w14:textId="625C4C01" w:rsidR="00F70B79" w:rsidRDefault="00F70B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404005</w:t>
            </w:r>
          </w:p>
        </w:tc>
        <w:tc>
          <w:tcPr>
            <w:tcW w:w="6804" w:type="dxa"/>
            <w:vAlign w:val="center"/>
          </w:tcPr>
          <w:p w14:paraId="3EA51664" w14:textId="43F5F9E6" w:rsidR="00F70B79" w:rsidRDefault="00F70B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 not found</w:t>
            </w:r>
          </w:p>
        </w:tc>
      </w:tr>
      <w:tr w:rsidR="00057DEB" w:rsidRPr="00D7306D" w14:paraId="39397393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71FCE64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A3D93AA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756D515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1332DFC3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C13AC4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9C55D36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395C1A7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BD0179C" w14:textId="77777777" w:rsidR="00071164" w:rsidRDefault="00071164" w:rsidP="00071164"/>
    <w:p w14:paraId="47F06566" w14:textId="77777777" w:rsidR="00872D06" w:rsidRDefault="00872D06" w:rsidP="00872D06"/>
    <w:p w14:paraId="6C6EC25C" w14:textId="20D7206A" w:rsidR="00872D06" w:rsidRDefault="00872D06" w:rsidP="00872D06">
      <w:pPr>
        <w:pStyle w:val="1"/>
        <w:numPr>
          <w:ilvl w:val="0"/>
          <w:numId w:val="1"/>
        </w:numPr>
        <w:ind w:left="567" w:hanging="425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81" w:name="_Search_Approve_Websites"/>
      <w:bookmarkEnd w:id="381"/>
      <w:r>
        <w:rPr>
          <w:rFonts w:ascii="Tahoma" w:hAnsi="Tahoma" w:cs="Tahoma"/>
          <w:b/>
          <w:bCs/>
          <w:color w:val="auto"/>
          <w:sz w:val="28"/>
          <w:szCs w:val="28"/>
        </w:rPr>
        <w:t>Search Approve Websites API</w:t>
      </w:r>
    </w:p>
    <w:p w14:paraId="7023281F" w14:textId="77777777" w:rsidR="00872D06" w:rsidRPr="008A6B90" w:rsidRDefault="00872D06" w:rsidP="00872D06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72D06" w:rsidRPr="00554C13" w14:paraId="162E732F" w14:textId="77777777" w:rsidTr="008914EB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FC73243" w14:textId="77777777" w:rsidR="00872D06" w:rsidRPr="00554C13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67DFF7B3" w14:textId="584D27BA" w:rsidR="00872D06" w:rsidRPr="00554C13" w:rsidRDefault="00872D06" w:rsidP="008914EB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Search Approve Websites</w:t>
            </w:r>
          </w:p>
        </w:tc>
      </w:tr>
      <w:tr w:rsidR="00872D06" w:rsidRPr="00554C13" w14:paraId="7C38018D" w14:textId="77777777" w:rsidTr="008914EB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F058DCC" w14:textId="77777777" w:rsidR="00872D06" w:rsidRPr="00554C13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31D75AB" w14:textId="6D80AAE5" w:rsidR="00872D06" w:rsidRPr="008F2A18" w:rsidRDefault="00872D06" w:rsidP="008914E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/vms/v1/approvewebsites/search</w:t>
            </w:r>
          </w:p>
        </w:tc>
      </w:tr>
      <w:tr w:rsidR="00872D06" w:rsidRPr="00554C13" w14:paraId="0258A3FE" w14:textId="77777777" w:rsidTr="008914E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BA075A9" w14:textId="77777777" w:rsidR="00872D06" w:rsidRPr="00EF302C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5CE9C8D" w14:textId="77777777" w:rsidR="00872D06" w:rsidRDefault="00872D06" w:rsidP="008914E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POST</w:t>
            </w:r>
          </w:p>
        </w:tc>
      </w:tr>
      <w:tr w:rsidR="00872D06" w:rsidRPr="00554C13" w14:paraId="0F643D9B" w14:textId="77777777" w:rsidTr="008914E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D9807CA" w14:textId="77777777" w:rsidR="00872D06" w:rsidRPr="00554C13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C6F92EB" w14:textId="77777777" w:rsidR="00872D06" w:rsidRPr="008F2A18" w:rsidRDefault="00872D06" w:rsidP="008914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39C1D15" w14:textId="77777777" w:rsidR="00872D06" w:rsidRDefault="00872D06" w:rsidP="00872D06">
      <w:pPr>
        <w:rPr>
          <w:rStyle w:val="af0"/>
          <w:rFonts w:ascii="Tahoma" w:hAnsi="Tahoma" w:cs="Tahoma"/>
          <w:color w:val="auto"/>
        </w:rPr>
      </w:pPr>
    </w:p>
    <w:p w14:paraId="671463D3" w14:textId="77777777" w:rsidR="00872D06" w:rsidRPr="004D476C" w:rsidRDefault="00872D06" w:rsidP="00872D0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14469482" w14:textId="04B2F654" w:rsidR="00872D06" w:rsidRPr="008F2A18" w:rsidRDefault="00872D06" w:rsidP="00872D06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Search approve websites.</w:t>
      </w:r>
    </w:p>
    <w:p w14:paraId="72BC068E" w14:textId="77777777" w:rsidR="00872D06" w:rsidRPr="00B45296" w:rsidRDefault="00872D06" w:rsidP="00872D06">
      <w:pPr>
        <w:pStyle w:val="ab"/>
        <w:numPr>
          <w:ilvl w:val="0"/>
          <w:numId w:val="7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72D06" w:rsidRPr="0031791A" w14:paraId="45B13A7A" w14:textId="77777777" w:rsidTr="008914E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25472CB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CC49D4D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DD37EB8" w14:textId="77777777" w:rsidR="00872D06" w:rsidRPr="00EF302C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72D06" w:rsidRPr="00D7306D" w14:paraId="181A96F2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3B1D27CC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688C8FE7" w14:textId="77777777" w:rsidR="00872D06" w:rsidRPr="00BC6553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379861A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F1D935C" w14:textId="77777777" w:rsidR="00872D06" w:rsidRDefault="00872D06" w:rsidP="00872D06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</w:t>
      </w:r>
    </w:p>
    <w:p w14:paraId="3CAB1B45" w14:textId="77777777" w:rsidR="00872D06" w:rsidRPr="00F00294" w:rsidRDefault="00872D06" w:rsidP="004E4202">
      <w:pPr>
        <w:pStyle w:val="ab"/>
        <w:numPr>
          <w:ilvl w:val="0"/>
          <w:numId w:val="7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872D06" w:rsidRPr="0031791A" w14:paraId="5277DCAA" w14:textId="77777777" w:rsidTr="008914EB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B4200A9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E1FF7A8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B6CE4F0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0B979D3D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872D06" w:rsidRPr="00D7306D" w14:paraId="7E5BFAB8" w14:textId="77777777" w:rsidTr="008914EB">
        <w:trPr>
          <w:trHeight w:val="382"/>
        </w:trPr>
        <w:tc>
          <w:tcPr>
            <w:tcW w:w="567" w:type="dxa"/>
            <w:vAlign w:val="center"/>
          </w:tcPr>
          <w:p w14:paraId="5B5945BD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0AD557A7" w14:textId="2C0C8FBF" w:rsidR="00872D06" w:rsidRPr="00BC6553" w:rsidRDefault="0015505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 w:rsidR="00872D0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35905C0A" w14:textId="0A15DCAB" w:rsidR="00872D06" w:rsidRPr="00BC6553" w:rsidRDefault="00155052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5953" w:type="dxa"/>
            <w:vAlign w:val="center"/>
          </w:tcPr>
          <w:p w14:paraId="3D6FA00D" w14:textId="5702D7BB" w:rsidR="00872D06" w:rsidRPr="004626B5" w:rsidRDefault="00155052" w:rsidP="008914E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  <w:tr w:rsidR="00872D06" w:rsidRPr="00D7306D" w14:paraId="2ADB6BD7" w14:textId="77777777" w:rsidTr="008914EB">
        <w:trPr>
          <w:trHeight w:val="382"/>
        </w:trPr>
        <w:tc>
          <w:tcPr>
            <w:tcW w:w="567" w:type="dxa"/>
            <w:vAlign w:val="center"/>
          </w:tcPr>
          <w:p w14:paraId="29AE698B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2313C759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 No format</w:t>
            </w:r>
          </w:p>
        </w:tc>
        <w:tc>
          <w:tcPr>
            <w:tcW w:w="1560" w:type="dxa"/>
            <w:vAlign w:val="center"/>
          </w:tcPr>
          <w:p w14:paraId="48D3709B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5953" w:type="dxa"/>
            <w:vAlign w:val="center"/>
          </w:tcPr>
          <w:p w14:paraId="7293CAE3" w14:textId="77777777" w:rsidR="00872D06" w:rsidRDefault="00872D06" w:rsidP="008914E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 &gt;= 1</w:t>
            </w:r>
          </w:p>
        </w:tc>
      </w:tr>
      <w:tr w:rsidR="0079327C" w:rsidRPr="00D7306D" w14:paraId="6F52B5F2" w14:textId="77777777" w:rsidTr="008914EB">
        <w:trPr>
          <w:trHeight w:val="382"/>
        </w:trPr>
        <w:tc>
          <w:tcPr>
            <w:tcW w:w="567" w:type="dxa"/>
            <w:vAlign w:val="center"/>
          </w:tcPr>
          <w:p w14:paraId="73C81E10" w14:textId="531AF71B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5F363E27" w14:textId="3A4FCFDA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Size format</w:t>
            </w:r>
          </w:p>
        </w:tc>
        <w:tc>
          <w:tcPr>
            <w:tcW w:w="1560" w:type="dxa"/>
            <w:vAlign w:val="center"/>
          </w:tcPr>
          <w:p w14:paraId="3EFB3F33" w14:textId="799D5BF4" w:rsidR="0079327C" w:rsidRDefault="0079327C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5953" w:type="dxa"/>
            <w:vAlign w:val="center"/>
          </w:tcPr>
          <w:p w14:paraId="47B469FC" w14:textId="1E8D7BD5" w:rsidR="0079327C" w:rsidRDefault="0079327C" w:rsidP="008914E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 &gt;= 1</w:t>
            </w:r>
          </w:p>
        </w:tc>
      </w:tr>
    </w:tbl>
    <w:p w14:paraId="3EC4D6DF" w14:textId="77777777" w:rsidR="00872D06" w:rsidRDefault="00872D06" w:rsidP="00872D0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073F298" w14:textId="77777777" w:rsidR="00872D06" w:rsidRPr="00204BDE" w:rsidRDefault="00872D06" w:rsidP="00872D06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872D06" w:rsidRPr="0031791A" w14:paraId="0657FA22" w14:textId="77777777" w:rsidTr="008914E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B2E72EF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FFBF9C3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0A99DDB" w14:textId="77777777" w:rsidR="00872D06" w:rsidRPr="0031791A" w:rsidRDefault="00872D06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619C99A" w14:textId="77777777" w:rsidR="00872D06" w:rsidRPr="00EF302C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79327C" w:rsidRPr="00D7306D" w14:paraId="061D5BF6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78238E04" w14:textId="77777777" w:rsidR="0079327C" w:rsidRPr="00BC6553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070C1AFB" w14:textId="5F080E12" w:rsidR="0079327C" w:rsidRPr="00BC6553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559" w:type="dxa"/>
            <w:vMerge w:val="restart"/>
            <w:vAlign w:val="center"/>
          </w:tcPr>
          <w:p w14:paraId="7673B578" w14:textId="77777777" w:rsidR="0079327C" w:rsidRPr="00BC6553" w:rsidRDefault="0079327C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005B5D4" w14:textId="68677354" w:rsidR="0079327C" w:rsidRPr="00BC6553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</w:tr>
      <w:tr w:rsidR="0079327C" w:rsidRPr="00D7306D" w14:paraId="2606EF9E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2F5DACF5" w14:textId="77777777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7C0FC82" w14:textId="77777777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559" w:type="dxa"/>
            <w:vMerge/>
            <w:vAlign w:val="center"/>
          </w:tcPr>
          <w:p w14:paraId="01A3E856" w14:textId="77777777" w:rsidR="0079327C" w:rsidRDefault="0079327C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814EE4F" w14:textId="77777777" w:rsidR="0079327C" w:rsidRPr="00BC6553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</w:tr>
      <w:tr w:rsidR="0079327C" w:rsidRPr="00D7306D" w14:paraId="712770D4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3E52A2E7" w14:textId="77777777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34047F2" w14:textId="0ABAE1EB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559" w:type="dxa"/>
            <w:vMerge/>
            <w:vAlign w:val="center"/>
          </w:tcPr>
          <w:p w14:paraId="5414C217" w14:textId="77777777" w:rsidR="0079327C" w:rsidRDefault="0079327C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3B66C885" w14:textId="444C2C4A" w:rsidR="0079327C" w:rsidRDefault="0079327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</w:tr>
    </w:tbl>
    <w:p w14:paraId="73235819" w14:textId="77777777" w:rsidR="00872D06" w:rsidRPr="00F6258E" w:rsidRDefault="00872D06" w:rsidP="00872D06">
      <w:pPr>
        <w:rPr>
          <w:rStyle w:val="af0"/>
          <w:rFonts w:ascii="Tahoma" w:hAnsi="Tahoma" w:cs="Tahoma"/>
          <w:color w:val="auto"/>
          <w:lang w:eastAsia="ja-JP"/>
        </w:rPr>
      </w:pPr>
    </w:p>
    <w:p w14:paraId="2DF7BB85" w14:textId="77777777" w:rsidR="00872D06" w:rsidRPr="00825D00" w:rsidRDefault="00872D06" w:rsidP="004E4202">
      <w:pPr>
        <w:pStyle w:val="ab"/>
        <w:numPr>
          <w:ilvl w:val="0"/>
          <w:numId w:val="7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My Websites</w:t>
      </w:r>
    </w:p>
    <w:p w14:paraId="13E1A5ED" w14:textId="523C820F" w:rsidR="00872D06" w:rsidRPr="00F75C84" w:rsidRDefault="00872D06" w:rsidP="00872D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Search </w:t>
      </w:r>
      <w:r w:rsidR="0079327C">
        <w:rPr>
          <w:rFonts w:ascii="Tahoma" w:hAnsi="Tahoma" w:cs="Tahoma"/>
          <w:sz w:val="20"/>
          <w:szCs w:val="20"/>
          <w:lang w:eastAsia="ja-JP" w:bidi="th-TH"/>
        </w:rPr>
        <w:t>Approve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search </w:t>
      </w:r>
      <w:r w:rsidR="000B39AB">
        <w:rPr>
          <w:rFonts w:ascii="Tahoma" w:hAnsi="Tahoma" w:cs="Tahoma"/>
          <w:sz w:val="20"/>
          <w:szCs w:val="20"/>
          <w:lang w:eastAsia="ja-JP" w:bidi="th-TH"/>
        </w:rPr>
        <w:t xml:space="preserve">approve </w:t>
      </w:r>
      <w:r>
        <w:rPr>
          <w:rFonts w:ascii="Tahoma" w:hAnsi="Tahoma" w:cs="Tahoma"/>
          <w:sz w:val="20"/>
          <w:szCs w:val="20"/>
          <w:lang w:eastAsia="ja-JP" w:bidi="th-TH"/>
        </w:rPr>
        <w:t>websites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2A728F2" w14:textId="77777777" w:rsidR="00872D06" w:rsidRDefault="00872D06" w:rsidP="00872D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560"/>
        <w:gridCol w:w="1275"/>
        <w:gridCol w:w="4395"/>
        <w:gridCol w:w="2551"/>
      </w:tblGrid>
      <w:tr w:rsidR="00872D06" w:rsidRPr="0031791A" w14:paraId="51617B5A" w14:textId="77777777" w:rsidTr="008914EB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71DAC06D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01500BE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70CA6FA2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129885F" w14:textId="77777777" w:rsidR="00872D06" w:rsidRPr="001E796D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72D06" w:rsidRPr="00D7306D" w14:paraId="44E249AC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79F7F126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5" w:type="dxa"/>
            <w:vAlign w:val="center"/>
          </w:tcPr>
          <w:p w14:paraId="37EB484D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8417170" w14:textId="02C0E450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searchWord</w:t>
            </w:r>
            <w:r w:rsidR="00673A4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if have value</w:t>
            </w:r>
          </w:p>
        </w:tc>
        <w:tc>
          <w:tcPr>
            <w:tcW w:w="2551" w:type="dxa"/>
            <w:vAlign w:val="center"/>
          </w:tcPr>
          <w:p w14:paraId="61A9A9C1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73A4A" w:rsidRPr="00D7306D" w14:paraId="591AA40F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76B32D01" w14:textId="1C47648B" w:rsidR="00673A4A" w:rsidRDefault="00673A4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earchFields</w:t>
            </w:r>
          </w:p>
        </w:tc>
        <w:tc>
          <w:tcPr>
            <w:tcW w:w="1275" w:type="dxa"/>
            <w:vAlign w:val="center"/>
          </w:tcPr>
          <w:p w14:paraId="52D288B5" w14:textId="7F69DF4F" w:rsidR="00673A4A" w:rsidRDefault="00673A4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4395" w:type="dxa"/>
            <w:vAlign w:val="center"/>
          </w:tcPr>
          <w:p w14:paraId="71D35FA4" w14:textId="78E88631" w:rsidR="00673A4A" w:rsidRDefault="00F0672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“domain”</w:t>
            </w:r>
            <w:r w:rsidR="00C24EB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“contextRoot”, “</w:t>
            </w:r>
            <w:r w:rsidR="0036005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  <w:r w:rsidR="00C24EB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  <w:r w:rsidR="0036005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“lastname”, “username”</w:t>
            </w:r>
          </w:p>
        </w:tc>
        <w:tc>
          <w:tcPr>
            <w:tcW w:w="2551" w:type="dxa"/>
            <w:vAlign w:val="center"/>
          </w:tcPr>
          <w:p w14:paraId="55091941" w14:textId="77777777" w:rsidR="00673A4A" w:rsidRPr="00BC6553" w:rsidRDefault="00673A4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53E8109C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38312F4A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5" w:type="dxa"/>
            <w:vAlign w:val="center"/>
          </w:tcPr>
          <w:p w14:paraId="51F001A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4395" w:type="dxa"/>
            <w:vAlign w:val="center"/>
          </w:tcPr>
          <w:p w14:paraId="7F7B257F" w14:textId="315D0332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</w:t>
            </w:r>
            <w:r w:rsidR="0036005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pageNo</w:t>
            </w:r>
          </w:p>
        </w:tc>
        <w:tc>
          <w:tcPr>
            <w:tcW w:w="2551" w:type="dxa"/>
            <w:vAlign w:val="center"/>
          </w:tcPr>
          <w:p w14:paraId="325A7931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49B51415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08D21947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5" w:type="dxa"/>
            <w:vAlign w:val="center"/>
          </w:tcPr>
          <w:p w14:paraId="7F205BC8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4395" w:type="dxa"/>
            <w:vAlign w:val="center"/>
          </w:tcPr>
          <w:p w14:paraId="176E0131" w14:textId="18962CB0" w:rsidR="00872D06" w:rsidRDefault="0036005F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pageSize</w:t>
            </w:r>
          </w:p>
        </w:tc>
        <w:tc>
          <w:tcPr>
            <w:tcW w:w="2551" w:type="dxa"/>
            <w:vAlign w:val="center"/>
          </w:tcPr>
          <w:p w14:paraId="72308040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4F5BC758" w14:textId="77777777" w:rsidTr="008914EB">
        <w:trPr>
          <w:trHeight w:val="356"/>
        </w:trPr>
        <w:tc>
          <w:tcPr>
            <w:tcW w:w="1985" w:type="dxa"/>
            <w:gridSpan w:val="2"/>
            <w:vAlign w:val="center"/>
          </w:tcPr>
          <w:p w14:paraId="42D034C8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5" w:type="dxa"/>
            <w:vAlign w:val="center"/>
          </w:tcPr>
          <w:p w14:paraId="4885BD9D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4DC80B86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0E6EE534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4809B9DA" w14:textId="77777777" w:rsidTr="008914EB">
        <w:trPr>
          <w:trHeight w:val="356"/>
        </w:trPr>
        <w:tc>
          <w:tcPr>
            <w:tcW w:w="425" w:type="dxa"/>
            <w:vAlign w:val="center"/>
          </w:tcPr>
          <w:p w14:paraId="0EFB517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14:paraId="5A7000B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15D75953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18A8286" w14:textId="68C81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6F480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reviewRequestDateTime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39BDF917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03586BFA" w14:textId="77777777" w:rsidTr="008914EB">
        <w:trPr>
          <w:trHeight w:val="356"/>
        </w:trPr>
        <w:tc>
          <w:tcPr>
            <w:tcW w:w="425" w:type="dxa"/>
            <w:vAlign w:val="center"/>
          </w:tcPr>
          <w:p w14:paraId="382BC4FA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14:paraId="02306A1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</w:t>
            </w:r>
          </w:p>
        </w:tc>
        <w:tc>
          <w:tcPr>
            <w:tcW w:w="1275" w:type="dxa"/>
            <w:vAlign w:val="center"/>
          </w:tcPr>
          <w:p w14:paraId="1661A6FB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B4FA362" w14:textId="74A708E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3B53E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793BB9EB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57CFC" w:rsidRPr="00D7306D" w14:paraId="140D6F4A" w14:textId="77777777" w:rsidTr="00225CA2">
        <w:trPr>
          <w:trHeight w:val="356"/>
        </w:trPr>
        <w:tc>
          <w:tcPr>
            <w:tcW w:w="1985" w:type="dxa"/>
            <w:gridSpan w:val="2"/>
            <w:vAlign w:val="center"/>
          </w:tcPr>
          <w:p w14:paraId="1DA71B69" w14:textId="183715EB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filters</w:t>
            </w:r>
          </w:p>
        </w:tc>
        <w:tc>
          <w:tcPr>
            <w:tcW w:w="1275" w:type="dxa"/>
            <w:vAlign w:val="center"/>
          </w:tcPr>
          <w:p w14:paraId="2ED35733" w14:textId="6BABF013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4395" w:type="dxa"/>
            <w:vAlign w:val="center"/>
          </w:tcPr>
          <w:p w14:paraId="7CC50103" w14:textId="414D7EF0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 input parameter status</w:t>
            </w:r>
            <w:r w:rsidR="0006786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is not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“All”</w:t>
            </w:r>
          </w:p>
        </w:tc>
        <w:tc>
          <w:tcPr>
            <w:tcW w:w="2551" w:type="dxa"/>
            <w:vAlign w:val="center"/>
          </w:tcPr>
          <w:p w14:paraId="2CC4C6DA" w14:textId="77777777" w:rsidR="00557CFC" w:rsidRPr="00BC6553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57CFC" w:rsidRPr="00D7306D" w14:paraId="0126F087" w14:textId="77777777" w:rsidTr="008914EB">
        <w:trPr>
          <w:trHeight w:val="356"/>
        </w:trPr>
        <w:tc>
          <w:tcPr>
            <w:tcW w:w="425" w:type="dxa"/>
            <w:vAlign w:val="center"/>
          </w:tcPr>
          <w:p w14:paraId="50C6E02F" w14:textId="77777777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14:paraId="78933E64" w14:textId="7793CFF3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field</w:t>
            </w:r>
          </w:p>
        </w:tc>
        <w:tc>
          <w:tcPr>
            <w:tcW w:w="1275" w:type="dxa"/>
            <w:vAlign w:val="center"/>
          </w:tcPr>
          <w:p w14:paraId="43CD81EE" w14:textId="496921FD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DFE6E30" w14:textId="7B37312F" w:rsidR="00557CFC" w:rsidRP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4841C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64D60266" w14:textId="77777777" w:rsidR="00557CFC" w:rsidRPr="00BC6553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57CFC" w:rsidRPr="00D7306D" w14:paraId="0E317FA5" w14:textId="77777777" w:rsidTr="008914EB">
        <w:trPr>
          <w:trHeight w:val="356"/>
        </w:trPr>
        <w:tc>
          <w:tcPr>
            <w:tcW w:w="425" w:type="dxa"/>
            <w:vAlign w:val="center"/>
          </w:tcPr>
          <w:p w14:paraId="0AEA421A" w14:textId="77777777" w:rsidR="00557CFC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60" w:type="dxa"/>
            <w:vAlign w:val="center"/>
          </w:tcPr>
          <w:p w14:paraId="57F6A880" w14:textId="758E3406" w:rsidR="00557CFC" w:rsidRDefault="004841C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5" w:type="dxa"/>
            <w:vAlign w:val="center"/>
          </w:tcPr>
          <w:p w14:paraId="2CAB1429" w14:textId="27B66B9C" w:rsidR="00557CFC" w:rsidRDefault="004841C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A3144AF" w14:textId="72DF26A3" w:rsidR="00557CFC" w:rsidRDefault="004841C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status</w:t>
            </w:r>
          </w:p>
        </w:tc>
        <w:tc>
          <w:tcPr>
            <w:tcW w:w="2551" w:type="dxa"/>
            <w:vAlign w:val="center"/>
          </w:tcPr>
          <w:p w14:paraId="0F24B49C" w14:textId="77777777" w:rsidR="00557CFC" w:rsidRPr="00BC6553" w:rsidRDefault="00557CF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233162E" w14:textId="77777777" w:rsidR="00872D06" w:rsidRDefault="00872D06" w:rsidP="00872D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CE6E40A" w14:textId="77777777" w:rsidR="00872D06" w:rsidRDefault="00872D06" w:rsidP="00872D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0C71AE4" w14:textId="77777777" w:rsidR="00872D06" w:rsidRPr="00212F39" w:rsidRDefault="00872D06" w:rsidP="00872D0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15F6CB3" w14:textId="77777777" w:rsidR="00872D06" w:rsidRDefault="00872D06" w:rsidP="004E4202">
      <w:pPr>
        <w:pStyle w:val="ab"/>
        <w:numPr>
          <w:ilvl w:val="0"/>
          <w:numId w:val="7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4DA00FF" w14:textId="77777777" w:rsidR="00872D06" w:rsidRDefault="00872D06" w:rsidP="00872D06">
      <w:pPr>
        <w:rPr>
          <w:rStyle w:val="af0"/>
          <w:rFonts w:ascii="Tahoma" w:hAnsi="Tahoma" w:cs="Tahoma"/>
          <w:color w:val="auto"/>
        </w:rPr>
      </w:pPr>
    </w:p>
    <w:p w14:paraId="5A64F4AD" w14:textId="77777777" w:rsidR="00872D06" w:rsidRPr="004D476C" w:rsidRDefault="00872D06" w:rsidP="00872D06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872D06" w:rsidRPr="000253E8" w14:paraId="0BFCEB44" w14:textId="77777777" w:rsidTr="008914EB">
        <w:tc>
          <w:tcPr>
            <w:tcW w:w="2523" w:type="dxa"/>
          </w:tcPr>
          <w:p w14:paraId="6E0B79F8" w14:textId="77777777" w:rsidR="00872D06" w:rsidRPr="000253E8" w:rsidRDefault="00872D06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953193A" w14:textId="77777777" w:rsidR="00872D06" w:rsidRPr="000253E8" w:rsidRDefault="00872D06" w:rsidP="008914E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3FBA2E9" w14:textId="77777777" w:rsidR="00872D06" w:rsidRPr="000253E8" w:rsidRDefault="00872D06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7A57A25" w14:textId="77777777" w:rsidR="00872D06" w:rsidRPr="000253E8" w:rsidRDefault="00872D06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24BAB71" w14:textId="77777777" w:rsidR="00872D06" w:rsidRPr="000253E8" w:rsidRDefault="00872D06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72D06" w:rsidRPr="004A49C9" w14:paraId="081DFDBD" w14:textId="77777777" w:rsidTr="008914EB">
        <w:tc>
          <w:tcPr>
            <w:tcW w:w="2523" w:type="dxa"/>
          </w:tcPr>
          <w:p w14:paraId="00DA41AF" w14:textId="77777777" w:rsidR="00872D06" w:rsidRPr="004A49C9" w:rsidRDefault="00872D06" w:rsidP="008914E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0168FF8" w14:textId="77777777" w:rsidR="00872D06" w:rsidRPr="004A49C9" w:rsidRDefault="00872D06" w:rsidP="008914E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C9DFC2F" w14:textId="77777777" w:rsidR="00872D06" w:rsidRPr="004A49C9" w:rsidRDefault="00872D06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3E042E9" w14:textId="77777777" w:rsidR="00872D06" w:rsidRPr="004A49C9" w:rsidRDefault="00872D06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D73A215" w14:textId="77777777" w:rsidR="00872D06" w:rsidRPr="00E2590C" w:rsidRDefault="00872D06" w:rsidP="008914E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19BE3C0" w14:textId="77777777" w:rsidR="00872D06" w:rsidRPr="00367FB3" w:rsidRDefault="00872D06" w:rsidP="00872D06"/>
    <w:p w14:paraId="547CF70B" w14:textId="77777777" w:rsidR="00872D06" w:rsidRPr="004D476C" w:rsidRDefault="00872D06" w:rsidP="00872D0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72D06" w:rsidRPr="0031791A" w14:paraId="4131A057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91E46F9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995ABED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7DF18B65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67D9BE6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BD2AA4A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BDB834B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F48A6BF" w14:textId="77777777" w:rsidR="00872D06" w:rsidRPr="00EF302C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72D06" w:rsidRPr="00D7306D" w14:paraId="59E6F632" w14:textId="77777777" w:rsidTr="008914EB">
        <w:trPr>
          <w:trHeight w:val="378"/>
        </w:trPr>
        <w:tc>
          <w:tcPr>
            <w:tcW w:w="1559" w:type="dxa"/>
            <w:vAlign w:val="center"/>
          </w:tcPr>
          <w:p w14:paraId="27E0F0DD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7B851E28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CE2D67F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654BAA9D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DD3921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BE576A4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D052846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 Name or Status</w:t>
            </w:r>
          </w:p>
        </w:tc>
      </w:tr>
      <w:tr w:rsidR="00C27CF8" w:rsidRPr="00D7306D" w14:paraId="6CBE59E7" w14:textId="77777777" w:rsidTr="008914EB">
        <w:trPr>
          <w:trHeight w:val="378"/>
        </w:trPr>
        <w:tc>
          <w:tcPr>
            <w:tcW w:w="1559" w:type="dxa"/>
            <w:vAlign w:val="center"/>
          </w:tcPr>
          <w:p w14:paraId="2C9FCEF3" w14:textId="0ADACE21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09D308F6" w14:textId="23FB4301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000B8031" w14:textId="79465600" w:rsidR="00C27CF8" w:rsidRDefault="00C27CF8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4417B77" w14:textId="77777777" w:rsidR="00C27CF8" w:rsidRPr="00BC6553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2A6FC0" w14:textId="77777777" w:rsidR="00C27CF8" w:rsidRPr="00BC6553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A0E1954" w14:textId="77777777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9EE79AB" w14:textId="77777777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5DA9F4D3" w14:textId="77777777" w:rsidTr="008914EB">
        <w:trPr>
          <w:trHeight w:val="378"/>
        </w:trPr>
        <w:tc>
          <w:tcPr>
            <w:tcW w:w="1559" w:type="dxa"/>
            <w:vAlign w:val="center"/>
          </w:tcPr>
          <w:p w14:paraId="0C7FC42B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080" w:type="dxa"/>
            <w:vAlign w:val="center"/>
          </w:tcPr>
          <w:p w14:paraId="1C955D98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63" w:type="dxa"/>
            <w:vAlign w:val="center"/>
          </w:tcPr>
          <w:p w14:paraId="29345DFF" w14:textId="1A4A9FAC" w:rsidR="00872D06" w:rsidRDefault="00104484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906C7F1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314D40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26D954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1037B9C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efault Page No is 1</w:t>
            </w:r>
          </w:p>
        </w:tc>
      </w:tr>
      <w:tr w:rsidR="00C27CF8" w:rsidRPr="00D7306D" w14:paraId="395AC357" w14:textId="77777777" w:rsidTr="008914EB">
        <w:trPr>
          <w:trHeight w:val="378"/>
        </w:trPr>
        <w:tc>
          <w:tcPr>
            <w:tcW w:w="1559" w:type="dxa"/>
            <w:vAlign w:val="center"/>
          </w:tcPr>
          <w:p w14:paraId="3572291D" w14:textId="3F6C4C6A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080" w:type="dxa"/>
            <w:vAlign w:val="center"/>
          </w:tcPr>
          <w:p w14:paraId="77A010ED" w14:textId="2497A1AE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63" w:type="dxa"/>
            <w:vAlign w:val="center"/>
          </w:tcPr>
          <w:p w14:paraId="52B65AAB" w14:textId="2BD5CA9A" w:rsidR="00C27CF8" w:rsidRDefault="00C27CF8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8C134A7" w14:textId="77777777" w:rsidR="00C27CF8" w:rsidRPr="00BC6553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0DBF09" w14:textId="77777777" w:rsidR="00C27CF8" w:rsidRPr="00BC6553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566AA58" w14:textId="77777777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EA19EEE" w14:textId="77777777" w:rsidR="00C27CF8" w:rsidRDefault="00C27CF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C2224BB" w14:textId="77777777" w:rsidR="00872D06" w:rsidRDefault="00872D06" w:rsidP="00872D06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4E81139" w14:textId="77777777" w:rsidR="00872D06" w:rsidRPr="004D476C" w:rsidRDefault="00872D06" w:rsidP="00872D06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872D06" w:rsidRPr="000253E8" w14:paraId="573B9552" w14:textId="77777777" w:rsidTr="008914EB">
        <w:trPr>
          <w:trHeight w:val="379"/>
        </w:trPr>
        <w:tc>
          <w:tcPr>
            <w:tcW w:w="1843" w:type="dxa"/>
          </w:tcPr>
          <w:p w14:paraId="75E971C6" w14:textId="77777777" w:rsidR="00872D06" w:rsidRPr="000253E8" w:rsidRDefault="00872D06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7BEB05E" w14:textId="77777777" w:rsidR="00872D06" w:rsidRPr="000253E8" w:rsidRDefault="00872D06" w:rsidP="008914E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980CE4F" w14:textId="77777777" w:rsidR="00872D06" w:rsidRPr="000253E8" w:rsidRDefault="00872D06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D775D1B" w14:textId="77777777" w:rsidR="00872D06" w:rsidRPr="000253E8" w:rsidRDefault="00872D06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72D06" w:rsidRPr="004A49C9" w14:paraId="37AE364F" w14:textId="77777777" w:rsidTr="008914EB">
        <w:tc>
          <w:tcPr>
            <w:tcW w:w="1843" w:type="dxa"/>
          </w:tcPr>
          <w:p w14:paraId="23DC53B1" w14:textId="77777777" w:rsidR="00872D06" w:rsidRPr="004A49C9" w:rsidRDefault="00872D06" w:rsidP="008914E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6836C2A" w14:textId="77777777" w:rsidR="00872D06" w:rsidRPr="004A49C9" w:rsidRDefault="00872D06" w:rsidP="008914E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AD97050" w14:textId="77777777" w:rsidR="00872D06" w:rsidRPr="004A49C9" w:rsidRDefault="00872D06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2B65380" w14:textId="77777777" w:rsidR="00872D06" w:rsidRPr="00E2590C" w:rsidRDefault="00872D06" w:rsidP="008914E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1664240" w14:textId="77777777" w:rsidR="00872D06" w:rsidRPr="00605BFE" w:rsidRDefault="00872D06" w:rsidP="00872D06"/>
    <w:p w14:paraId="3B086B04" w14:textId="77777777" w:rsidR="00872D06" w:rsidRPr="008616D0" w:rsidRDefault="00872D06" w:rsidP="00872D0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559"/>
        <w:gridCol w:w="992"/>
        <w:gridCol w:w="709"/>
        <w:gridCol w:w="709"/>
        <w:gridCol w:w="708"/>
        <w:gridCol w:w="2127"/>
        <w:gridCol w:w="3118"/>
      </w:tblGrid>
      <w:tr w:rsidR="00872D06" w:rsidRPr="0031791A" w14:paraId="1453A018" w14:textId="77777777" w:rsidTr="008914EB">
        <w:trPr>
          <w:trHeight w:val="395"/>
          <w:tblHeader/>
        </w:trPr>
        <w:tc>
          <w:tcPr>
            <w:tcW w:w="1843" w:type="dxa"/>
            <w:gridSpan w:val="2"/>
            <w:shd w:val="clear" w:color="auto" w:fill="B4C6E7" w:themeFill="accent5" w:themeFillTint="66"/>
            <w:vAlign w:val="center"/>
          </w:tcPr>
          <w:p w14:paraId="4CFE4328" w14:textId="77777777" w:rsidR="00872D06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5163330B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5A9FAD8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509261B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0B07BA65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127" w:type="dxa"/>
            <w:shd w:val="clear" w:color="auto" w:fill="B4C6E7" w:themeFill="accent5" w:themeFillTint="66"/>
            <w:vAlign w:val="center"/>
          </w:tcPr>
          <w:p w14:paraId="42866D56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A1D625F" w14:textId="77777777" w:rsidR="00872D06" w:rsidRPr="00EF302C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72D06" w:rsidRPr="00D7306D" w14:paraId="45345DEB" w14:textId="77777777" w:rsidTr="008914EB">
        <w:trPr>
          <w:trHeight w:val="480"/>
        </w:trPr>
        <w:tc>
          <w:tcPr>
            <w:tcW w:w="1843" w:type="dxa"/>
            <w:gridSpan w:val="2"/>
            <w:vAlign w:val="center"/>
          </w:tcPr>
          <w:p w14:paraId="67317A6E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totalRecordNo</w:t>
            </w:r>
          </w:p>
        </w:tc>
        <w:tc>
          <w:tcPr>
            <w:tcW w:w="992" w:type="dxa"/>
            <w:vAlign w:val="center"/>
          </w:tcPr>
          <w:p w14:paraId="7032B343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6414015B" w14:textId="77777777" w:rsidR="00872D06" w:rsidRPr="00BC6553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E84EF2D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CD8797F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17B9E990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5241E67E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7D96A2BD" w14:textId="77777777" w:rsidTr="008914EB">
        <w:trPr>
          <w:trHeight w:val="480"/>
        </w:trPr>
        <w:tc>
          <w:tcPr>
            <w:tcW w:w="1843" w:type="dxa"/>
            <w:gridSpan w:val="2"/>
            <w:vAlign w:val="center"/>
          </w:tcPr>
          <w:p w14:paraId="0503DAAA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axPageNo</w:t>
            </w:r>
          </w:p>
        </w:tc>
        <w:tc>
          <w:tcPr>
            <w:tcW w:w="992" w:type="dxa"/>
            <w:vAlign w:val="center"/>
          </w:tcPr>
          <w:p w14:paraId="7FE85A82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FE53A9F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8068FF2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ECD1ADE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7D8C9C53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65608A7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18CFF4AA" w14:textId="77777777" w:rsidTr="008914EB">
        <w:trPr>
          <w:trHeight w:val="416"/>
        </w:trPr>
        <w:tc>
          <w:tcPr>
            <w:tcW w:w="1843" w:type="dxa"/>
            <w:gridSpan w:val="2"/>
            <w:vAlign w:val="center"/>
          </w:tcPr>
          <w:p w14:paraId="16EE3615" w14:textId="3510E60C" w:rsidR="00872D06" w:rsidRDefault="00B10F97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approveWebsites</w:t>
            </w:r>
          </w:p>
        </w:tc>
        <w:tc>
          <w:tcPr>
            <w:tcW w:w="992" w:type="dxa"/>
            <w:vAlign w:val="center"/>
          </w:tcPr>
          <w:p w14:paraId="4B9D7C33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73B28FAF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43F20A4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4D3F4FE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726A7DB3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7A653C87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 by lastUpdated, max 20</w:t>
            </w:r>
          </w:p>
        </w:tc>
      </w:tr>
      <w:tr w:rsidR="00872D06" w:rsidRPr="00D7306D" w14:paraId="6AAB78D2" w14:textId="77777777" w:rsidTr="008914EB">
        <w:trPr>
          <w:trHeight w:val="421"/>
        </w:trPr>
        <w:tc>
          <w:tcPr>
            <w:tcW w:w="284" w:type="dxa"/>
            <w:vAlign w:val="center"/>
          </w:tcPr>
          <w:p w14:paraId="7CE9EDB4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35510B53" w14:textId="397CA6D8" w:rsidR="00872D06" w:rsidRDefault="00B10F97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</w:t>
            </w:r>
            <w:r w:rsidR="00872D0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992" w:type="dxa"/>
            <w:vAlign w:val="center"/>
          </w:tcPr>
          <w:p w14:paraId="012C4F97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BF5FE91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733C8AF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8A6B5E8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1E9D5CA6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5F81E34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185C4EA4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4F46F884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0B8ACD4" w14:textId="4A7F865A" w:rsidR="00872D06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992" w:type="dxa"/>
            <w:vAlign w:val="center"/>
          </w:tcPr>
          <w:p w14:paraId="77CB28CA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7E8BD40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6B1216F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45C695B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38428D38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6C3069EB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051C1" w:rsidRPr="00D7306D" w14:paraId="2C6B18C9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2C76166F" w14:textId="77777777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49477C56" w14:textId="4A6C95E2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992" w:type="dxa"/>
            <w:vAlign w:val="center"/>
          </w:tcPr>
          <w:p w14:paraId="5679D6AE" w14:textId="2072ED61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B2DB4DE" w14:textId="7409685E" w:rsidR="007051C1" w:rsidRDefault="007051C1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3807274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1B3A2C2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5377C56A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34DD64A7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051C1" w:rsidRPr="00D7306D" w14:paraId="5AB7F130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44886655" w14:textId="77777777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3FCAA039" w14:textId="5C30A6AD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ontextRoot</w:t>
            </w:r>
          </w:p>
        </w:tc>
        <w:tc>
          <w:tcPr>
            <w:tcW w:w="992" w:type="dxa"/>
            <w:vAlign w:val="center"/>
          </w:tcPr>
          <w:p w14:paraId="5B718046" w14:textId="494D8CD4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C52E7E8" w14:textId="3F206EA4" w:rsidR="007051C1" w:rsidRDefault="007051C1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3976708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25856C6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7205E4F6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672D94F2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051C1" w:rsidRPr="00D7306D" w14:paraId="25A9981E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23A2281F" w14:textId="77777777" w:rsidR="007051C1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1EE9E3A9" w14:textId="636BA3D0" w:rsidR="007051C1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eviewRequestDateTime</w:t>
            </w:r>
          </w:p>
        </w:tc>
        <w:tc>
          <w:tcPr>
            <w:tcW w:w="992" w:type="dxa"/>
            <w:vAlign w:val="center"/>
          </w:tcPr>
          <w:p w14:paraId="0DCF9F4B" w14:textId="12D58647" w:rsidR="007051C1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11EAC00" w14:textId="248D183A" w:rsidR="007051C1" w:rsidRDefault="00E14440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0B97F33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751A377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01F8E134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3E43A9E" w14:textId="77777777" w:rsidR="007051C1" w:rsidRPr="00BC6553" w:rsidRDefault="007051C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14440" w:rsidRPr="00D7306D" w14:paraId="0DBA4383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3D0AF3A6" w14:textId="77777777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6831E9B0" w14:textId="5B986B2E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wnerFirstname</w:t>
            </w:r>
          </w:p>
        </w:tc>
        <w:tc>
          <w:tcPr>
            <w:tcW w:w="992" w:type="dxa"/>
            <w:vAlign w:val="center"/>
          </w:tcPr>
          <w:p w14:paraId="5DDF0297" w14:textId="65FE64B5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F734C25" w14:textId="6B6A5934" w:rsidR="00E14440" w:rsidRDefault="00E14440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53D19DC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415CE68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339C628B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17D4484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14440" w:rsidRPr="00D7306D" w14:paraId="5E052655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1FC4F282" w14:textId="77777777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61982FEE" w14:textId="1D02D3D3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wnerLastname</w:t>
            </w:r>
          </w:p>
        </w:tc>
        <w:tc>
          <w:tcPr>
            <w:tcW w:w="992" w:type="dxa"/>
            <w:vAlign w:val="center"/>
          </w:tcPr>
          <w:p w14:paraId="26739AF9" w14:textId="29460624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C0D104F" w14:textId="7E6664E5" w:rsidR="00E14440" w:rsidRDefault="00E14440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C3775F9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6B5B20A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137C08A5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86461B5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14440" w:rsidRPr="00D7306D" w14:paraId="753CB5A8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4723C74A" w14:textId="77777777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42A13AAC" w14:textId="6B6C4CC9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wnerUsername</w:t>
            </w:r>
          </w:p>
        </w:tc>
        <w:tc>
          <w:tcPr>
            <w:tcW w:w="992" w:type="dxa"/>
            <w:vAlign w:val="center"/>
          </w:tcPr>
          <w:p w14:paraId="3E54BBB1" w14:textId="2562599E" w:rsidR="00E14440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3B13BA8" w14:textId="4914CD8D" w:rsidR="00E14440" w:rsidRDefault="00E14440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14A8B60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3D1B891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0FA27296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6612AB26" w14:textId="77777777" w:rsidR="00E14440" w:rsidRPr="00BC6553" w:rsidRDefault="00E14440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1F41652B" w14:textId="77777777" w:rsidTr="008914EB">
        <w:trPr>
          <w:trHeight w:val="406"/>
        </w:trPr>
        <w:tc>
          <w:tcPr>
            <w:tcW w:w="284" w:type="dxa"/>
            <w:vAlign w:val="center"/>
          </w:tcPr>
          <w:p w14:paraId="28419D35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838B37F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992" w:type="dxa"/>
            <w:vAlign w:val="center"/>
          </w:tcPr>
          <w:p w14:paraId="324B06A6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34ADD5C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A1AB7BC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E0792AD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2392A621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BFC0B11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F2B7D" w:rsidRPr="00D7306D" w14:paraId="1BF07A8C" w14:textId="77777777" w:rsidTr="008914EB">
        <w:trPr>
          <w:trHeight w:val="406"/>
        </w:trPr>
        <w:tc>
          <w:tcPr>
            <w:tcW w:w="284" w:type="dxa"/>
            <w:vAlign w:val="center"/>
          </w:tcPr>
          <w:p w14:paraId="228506EE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64679693" w14:textId="6C519825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humbnail</w:t>
            </w:r>
          </w:p>
        </w:tc>
        <w:tc>
          <w:tcPr>
            <w:tcW w:w="992" w:type="dxa"/>
            <w:vAlign w:val="center"/>
          </w:tcPr>
          <w:p w14:paraId="7508757E" w14:textId="12FCE0FC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09058C9" w14:textId="0A4FD155" w:rsidR="006F2B7D" w:rsidRDefault="006F2B7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CAAF428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56573E7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001C48CD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582198D1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F2B7D" w:rsidRPr="00D7306D" w14:paraId="57E8143A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331E5CAE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2ED65EE5" w14:textId="054CF684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reviewerFirstname</w:t>
            </w:r>
          </w:p>
        </w:tc>
        <w:tc>
          <w:tcPr>
            <w:tcW w:w="992" w:type="dxa"/>
            <w:vAlign w:val="center"/>
          </w:tcPr>
          <w:p w14:paraId="71034F4E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706548E" w14:textId="77777777" w:rsidR="006F2B7D" w:rsidRDefault="006F2B7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8E690BF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04BBBF8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7476BEA1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A7C26C5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F2B7D" w:rsidRPr="00D7306D" w14:paraId="402F4DAC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7D5CEBE7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0D30044" w14:textId="44FD1210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reviewerLastname</w:t>
            </w:r>
          </w:p>
        </w:tc>
        <w:tc>
          <w:tcPr>
            <w:tcW w:w="992" w:type="dxa"/>
            <w:vAlign w:val="center"/>
          </w:tcPr>
          <w:p w14:paraId="69BE1A93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D0E6C91" w14:textId="77777777" w:rsidR="006F2B7D" w:rsidRDefault="006F2B7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D67D77B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C27D99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1759306D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53A370E8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F2B7D" w:rsidRPr="00D7306D" w14:paraId="61831A05" w14:textId="77777777" w:rsidTr="008914EB">
        <w:trPr>
          <w:trHeight w:val="414"/>
        </w:trPr>
        <w:tc>
          <w:tcPr>
            <w:tcW w:w="284" w:type="dxa"/>
            <w:vAlign w:val="center"/>
          </w:tcPr>
          <w:p w14:paraId="71C38DB5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6204ADE" w14:textId="6875DB3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reviewerUsername</w:t>
            </w:r>
          </w:p>
        </w:tc>
        <w:tc>
          <w:tcPr>
            <w:tcW w:w="992" w:type="dxa"/>
            <w:vAlign w:val="center"/>
          </w:tcPr>
          <w:p w14:paraId="4FE51910" w14:textId="77777777" w:rsidR="006F2B7D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2FF62BD" w14:textId="77777777" w:rsidR="006F2B7D" w:rsidRDefault="006F2B7D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A7BC407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91C1271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04FC40FC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5C55C568" w14:textId="77777777" w:rsidR="006F2B7D" w:rsidRPr="00BC6553" w:rsidRDefault="006F2B7D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4D9927EB" w14:textId="77777777" w:rsidTr="008914EB">
        <w:trPr>
          <w:trHeight w:val="426"/>
        </w:trPr>
        <w:tc>
          <w:tcPr>
            <w:tcW w:w="284" w:type="dxa"/>
            <w:vAlign w:val="center"/>
          </w:tcPr>
          <w:p w14:paraId="2AD2DBDE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649A4CB" w14:textId="11929FF3" w:rsidR="00872D06" w:rsidRDefault="006220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approveDateTime</w:t>
            </w:r>
          </w:p>
        </w:tc>
        <w:tc>
          <w:tcPr>
            <w:tcW w:w="992" w:type="dxa"/>
            <w:vAlign w:val="center"/>
          </w:tcPr>
          <w:p w14:paraId="0243F517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041E11DB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09FAF44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91390B8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5EA3C94E" w14:textId="36D03F10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4C6EB16B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C081C" w:rsidRPr="00D7306D" w14:paraId="528316B7" w14:textId="77777777" w:rsidTr="008914EB">
        <w:trPr>
          <w:trHeight w:val="426"/>
        </w:trPr>
        <w:tc>
          <w:tcPr>
            <w:tcW w:w="284" w:type="dxa"/>
            <w:vAlign w:val="center"/>
          </w:tcPr>
          <w:p w14:paraId="6CF79494" w14:textId="77777777" w:rsidR="00DC081C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10BE6BA" w14:textId="461BAA0B" w:rsidR="00DC081C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napproveReason</w:t>
            </w:r>
          </w:p>
        </w:tc>
        <w:tc>
          <w:tcPr>
            <w:tcW w:w="992" w:type="dxa"/>
            <w:vAlign w:val="center"/>
          </w:tcPr>
          <w:p w14:paraId="709F5C3D" w14:textId="1C0AB66F" w:rsidR="00DC081C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CA274F1" w14:textId="620579A5" w:rsidR="00DC081C" w:rsidRDefault="00DC081C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F6D00DD" w14:textId="77777777" w:rsidR="00DC081C" w:rsidRPr="00BC6553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3C70AC8" w14:textId="77777777" w:rsidR="00DC081C" w:rsidRPr="00BC6553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45F57518" w14:textId="77777777" w:rsidR="00DC081C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7499FCC5" w14:textId="77777777" w:rsidR="00DC081C" w:rsidRPr="00BC6553" w:rsidRDefault="00DC081C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72D06" w:rsidRPr="00D7306D" w14:paraId="1A60DB37" w14:textId="77777777" w:rsidTr="008914EB">
        <w:trPr>
          <w:trHeight w:val="424"/>
        </w:trPr>
        <w:tc>
          <w:tcPr>
            <w:tcW w:w="284" w:type="dxa"/>
            <w:vAlign w:val="center"/>
          </w:tcPr>
          <w:p w14:paraId="1D41C60D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</w:tcPr>
          <w:p w14:paraId="7F57A906" w14:textId="1BA074ED" w:rsidR="00872D06" w:rsidRDefault="00622078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updatedDateTime</w:t>
            </w:r>
          </w:p>
        </w:tc>
        <w:tc>
          <w:tcPr>
            <w:tcW w:w="992" w:type="dxa"/>
            <w:vAlign w:val="center"/>
          </w:tcPr>
          <w:p w14:paraId="60FC563F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B858D85" w14:textId="77777777" w:rsidR="00872D06" w:rsidRDefault="00872D06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D9310F7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DFEB1EA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5EFC4435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0ED19C2B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0C68C4C" w14:textId="77777777" w:rsidR="00872D06" w:rsidRDefault="00872D06" w:rsidP="00872D06"/>
    <w:p w14:paraId="2C0105BE" w14:textId="77777777" w:rsidR="00872D06" w:rsidRPr="008616D0" w:rsidRDefault="00872D06" w:rsidP="00872D06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872D06" w:rsidRPr="0031791A" w14:paraId="5F1A1889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E462476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3F1A5ED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8772D86" w14:textId="77777777" w:rsidR="00872D06" w:rsidRPr="0031791A" w:rsidRDefault="00872D06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72D06" w:rsidRPr="00D7306D" w14:paraId="46BFB8EB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072C3C14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7098BDB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4471A10" w14:textId="77777777" w:rsidR="00872D06" w:rsidRPr="00BC6553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872D06" w:rsidRPr="00D7306D" w14:paraId="36A023E8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4425F8CC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FC67363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7B458F87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872D06" w:rsidRPr="00D7306D" w14:paraId="6BADA069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388E4A7B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5CC2A4C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47F88BD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872D06" w:rsidRPr="00D7306D" w14:paraId="3BF918A1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7EEFCF9B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0FC6A1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7E7DD248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872D06" w:rsidRPr="00D7306D" w14:paraId="212EE5D8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5E32B7B8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ABF08E0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DC45CF4" w14:textId="77777777" w:rsidR="00872D06" w:rsidRDefault="00872D0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1F3443D9" w14:textId="77777777" w:rsidR="00872D06" w:rsidRDefault="00872D06" w:rsidP="00872D06"/>
    <w:p w14:paraId="4913D49B" w14:textId="77777777" w:rsidR="00821482" w:rsidRDefault="00821482" w:rsidP="00821482"/>
    <w:p w14:paraId="18D02530" w14:textId="17106992" w:rsidR="00821482" w:rsidRDefault="00570AC1" w:rsidP="00821482">
      <w:pPr>
        <w:pStyle w:val="1"/>
        <w:numPr>
          <w:ilvl w:val="0"/>
          <w:numId w:val="1"/>
        </w:numPr>
        <w:ind w:left="567" w:hanging="425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82" w:name="_Submit_Review_Result"/>
      <w:bookmarkEnd w:id="382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Submit </w:t>
      </w:r>
      <w:r w:rsidR="00B2358A">
        <w:rPr>
          <w:rFonts w:ascii="Tahoma" w:hAnsi="Tahoma" w:cs="Tahoma"/>
          <w:b/>
          <w:bCs/>
          <w:color w:val="auto"/>
          <w:sz w:val="28"/>
          <w:szCs w:val="28"/>
        </w:rPr>
        <w:t xml:space="preserve">Approve Website </w:t>
      </w:r>
      <w:r>
        <w:rPr>
          <w:rFonts w:ascii="Tahoma" w:hAnsi="Tahoma" w:cs="Tahoma"/>
          <w:b/>
          <w:bCs/>
          <w:color w:val="auto"/>
          <w:sz w:val="28"/>
          <w:szCs w:val="28"/>
        </w:rPr>
        <w:t>Review Result</w:t>
      </w:r>
      <w:r w:rsidR="00821482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</w:p>
    <w:p w14:paraId="042F64FA" w14:textId="77777777" w:rsidR="00821482" w:rsidRPr="008A6B90" w:rsidRDefault="00821482" w:rsidP="00821482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21482" w:rsidRPr="00554C13" w14:paraId="4501B1ED" w14:textId="77777777" w:rsidTr="008914EB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94189B0" w14:textId="77777777" w:rsidR="00821482" w:rsidRPr="00554C13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24BE79F" w14:textId="6112DEA4" w:rsidR="00821482" w:rsidRPr="00554C13" w:rsidRDefault="00570AC1" w:rsidP="008914EB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Submit Review Result</w:t>
            </w:r>
          </w:p>
        </w:tc>
      </w:tr>
      <w:tr w:rsidR="00821482" w:rsidRPr="00554C13" w14:paraId="481D6B38" w14:textId="77777777" w:rsidTr="008914EB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D13B1E7" w14:textId="77777777" w:rsidR="00821482" w:rsidRPr="00554C13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79CDED5" w14:textId="09AD9D56" w:rsidR="00821482" w:rsidRPr="008F2A18" w:rsidRDefault="00821482" w:rsidP="008914EB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/vms/v1/approvewebsites/</w:t>
            </w:r>
            <w:r w:rsidR="00570AC1">
              <w:rPr>
                <w:rFonts w:ascii="Tahoma" w:hAnsi="Tahoma" w:cs="Tahoma"/>
                <w:sz w:val="20"/>
                <w:szCs w:val="20"/>
                <w:lang w:bidi="th-TH"/>
              </w:rPr>
              <w:t>{approveWebsiteId}/review_result</w:t>
            </w:r>
          </w:p>
        </w:tc>
      </w:tr>
      <w:tr w:rsidR="00821482" w:rsidRPr="00554C13" w14:paraId="39AC13B2" w14:textId="77777777" w:rsidTr="008914EB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BA71504" w14:textId="77777777" w:rsidR="00821482" w:rsidRPr="00EF302C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3DE13D8" w14:textId="2E469718" w:rsidR="00821482" w:rsidRDefault="0069214B" w:rsidP="008914EB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821482" w:rsidRPr="00554C13" w14:paraId="71E800B6" w14:textId="77777777" w:rsidTr="008914EB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97C5F6B" w14:textId="77777777" w:rsidR="00821482" w:rsidRPr="00554C13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36557D9" w14:textId="77777777" w:rsidR="00821482" w:rsidRPr="008F2A18" w:rsidRDefault="00821482" w:rsidP="008914EB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C7040FF" w14:textId="77777777" w:rsidR="00821482" w:rsidRDefault="00821482" w:rsidP="00821482">
      <w:pPr>
        <w:rPr>
          <w:rStyle w:val="af0"/>
          <w:rFonts w:ascii="Tahoma" w:hAnsi="Tahoma" w:cs="Tahoma"/>
          <w:color w:val="auto"/>
        </w:rPr>
      </w:pPr>
    </w:p>
    <w:p w14:paraId="297A72A5" w14:textId="77777777" w:rsidR="00821482" w:rsidRPr="004D476C" w:rsidRDefault="00821482" w:rsidP="0082148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598CEF18" w14:textId="4552C1AA" w:rsidR="00821482" w:rsidRPr="008F2A18" w:rsidRDefault="007B64F8" w:rsidP="00821482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Submit</w:t>
      </w:r>
      <w:r w:rsidR="00821482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>review result</w:t>
      </w:r>
      <w:r w:rsidR="00821482">
        <w:rPr>
          <w:rFonts w:ascii="Tahoma" w:hAnsi="Tahoma" w:cs="Tahoma"/>
          <w:sz w:val="20"/>
          <w:szCs w:val="20"/>
          <w:lang w:bidi="th-TH"/>
        </w:rPr>
        <w:t>.</w:t>
      </w:r>
    </w:p>
    <w:p w14:paraId="0EBD4CAE" w14:textId="77777777" w:rsidR="00821482" w:rsidRPr="00B45296" w:rsidRDefault="00821482" w:rsidP="00821482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821482" w:rsidRPr="0031791A" w14:paraId="26E68D80" w14:textId="77777777" w:rsidTr="008914E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F336457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19D08C4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06612A8" w14:textId="77777777" w:rsidR="00821482" w:rsidRPr="00EF302C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21482" w:rsidRPr="00D7306D" w14:paraId="6FF47226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75CF3280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28D151E3" w14:textId="77777777" w:rsidR="00821482" w:rsidRPr="00BC6553" w:rsidRDefault="00821482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13F2ED6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FCC14AB" w14:textId="77777777" w:rsidR="00821482" w:rsidRDefault="00821482" w:rsidP="00821482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 </w:t>
      </w:r>
    </w:p>
    <w:p w14:paraId="2341A2B0" w14:textId="77777777" w:rsidR="00821482" w:rsidRPr="00F00294" w:rsidRDefault="00821482" w:rsidP="00534F37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821482" w:rsidRPr="0031791A" w14:paraId="6A8657CD" w14:textId="77777777" w:rsidTr="008914EB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80B071E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4A1CC0D2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C1E1799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397C2438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821482" w:rsidRPr="00D7306D" w14:paraId="20F82880" w14:textId="77777777" w:rsidTr="008914EB">
        <w:trPr>
          <w:trHeight w:val="382"/>
        </w:trPr>
        <w:tc>
          <w:tcPr>
            <w:tcW w:w="567" w:type="dxa"/>
            <w:vAlign w:val="center"/>
          </w:tcPr>
          <w:p w14:paraId="3EE33D0C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EA9CC94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 format</w:t>
            </w:r>
          </w:p>
        </w:tc>
        <w:tc>
          <w:tcPr>
            <w:tcW w:w="1560" w:type="dxa"/>
            <w:vAlign w:val="center"/>
          </w:tcPr>
          <w:p w14:paraId="431A0DBA" w14:textId="77777777" w:rsidR="00821482" w:rsidRPr="00BC6553" w:rsidRDefault="00821482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5953" w:type="dxa"/>
            <w:vAlign w:val="center"/>
          </w:tcPr>
          <w:p w14:paraId="598D68BE" w14:textId="77777777" w:rsidR="00821482" w:rsidRPr="004626B5" w:rsidRDefault="00821482" w:rsidP="008914E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053381D6" w14:textId="77777777" w:rsidR="00821482" w:rsidRDefault="00821482" w:rsidP="00821482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408A96A" w14:textId="77777777" w:rsidR="00821482" w:rsidRPr="00204BDE" w:rsidRDefault="00821482" w:rsidP="00821482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821482" w:rsidRPr="0031791A" w14:paraId="1F2DA3A1" w14:textId="77777777" w:rsidTr="008914EB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B580399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A8EF858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9DA3A3C" w14:textId="77777777" w:rsidR="00821482" w:rsidRPr="0031791A" w:rsidRDefault="00821482" w:rsidP="008914E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3F8E9CA" w14:textId="77777777" w:rsidR="00821482" w:rsidRPr="00EF302C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821482" w:rsidRPr="00D7306D" w14:paraId="28CEC979" w14:textId="77777777" w:rsidTr="008914EB">
        <w:trPr>
          <w:trHeight w:val="382"/>
        </w:trPr>
        <w:tc>
          <w:tcPr>
            <w:tcW w:w="1701" w:type="dxa"/>
            <w:vAlign w:val="center"/>
          </w:tcPr>
          <w:p w14:paraId="34EB28A3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3C82C431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559" w:type="dxa"/>
            <w:vAlign w:val="center"/>
          </w:tcPr>
          <w:p w14:paraId="7FAD5082" w14:textId="77777777" w:rsidR="00821482" w:rsidRPr="00BC6553" w:rsidRDefault="00821482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6F67AB9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</w:tr>
    </w:tbl>
    <w:p w14:paraId="6EB4B324" w14:textId="77777777" w:rsidR="00821482" w:rsidRPr="00F6258E" w:rsidRDefault="00821482" w:rsidP="00821482">
      <w:pPr>
        <w:rPr>
          <w:rStyle w:val="af0"/>
          <w:rFonts w:ascii="Tahoma" w:hAnsi="Tahoma" w:cs="Tahoma"/>
          <w:color w:val="auto"/>
          <w:lang w:eastAsia="ja-JP"/>
        </w:rPr>
      </w:pPr>
    </w:p>
    <w:p w14:paraId="25495EF2" w14:textId="4BD3C1D1" w:rsidR="00821482" w:rsidRPr="00825D00" w:rsidRDefault="0055327B" w:rsidP="0055327B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821482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EF79F6">
        <w:rPr>
          <w:rStyle w:val="af0"/>
          <w:rFonts w:ascii="Tahoma" w:hAnsi="Tahoma" w:cs="Tahoma"/>
          <w:color w:val="auto"/>
          <w:lang w:eastAsia="ja-JP"/>
        </w:rPr>
        <w:t xml:space="preserve">Approve </w:t>
      </w:r>
      <w:r w:rsidR="00821482">
        <w:rPr>
          <w:rStyle w:val="af0"/>
          <w:rFonts w:ascii="Tahoma" w:hAnsi="Tahoma" w:cs="Tahoma"/>
          <w:color w:val="auto"/>
          <w:lang w:eastAsia="ja-JP"/>
        </w:rPr>
        <w:t>Website</w:t>
      </w:r>
      <w:r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</w:p>
    <w:p w14:paraId="0ACC2EED" w14:textId="2B7C5F3D" w:rsidR="00821482" w:rsidRPr="00F75C84" w:rsidRDefault="00821482" w:rsidP="008214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EF79F6">
        <w:rPr>
          <w:rFonts w:ascii="Tahoma" w:hAnsi="Tahoma" w:cs="Tahoma"/>
          <w:sz w:val="20"/>
          <w:szCs w:val="20"/>
          <w:lang w:eastAsia="ja-JP" w:bidi="th-TH"/>
        </w:rPr>
        <w:t>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Approve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EF79F6">
        <w:rPr>
          <w:rFonts w:ascii="Tahoma" w:hAnsi="Tahoma" w:cs="Tahoma"/>
          <w:sz w:val="20"/>
          <w:szCs w:val="20"/>
          <w:lang w:eastAsia="ja-JP" w:bidi="th-TH"/>
        </w:rPr>
        <w:t>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approve website</w:t>
      </w:r>
      <w:r w:rsidR="00EF79F6">
        <w:rPr>
          <w:rFonts w:ascii="Tahoma" w:hAnsi="Tahoma" w:cs="Tahoma"/>
          <w:sz w:val="20"/>
          <w:szCs w:val="20"/>
          <w:lang w:eastAsia="ja-JP" w:bidi="th-TH"/>
        </w:rPr>
        <w:t xml:space="preserve">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630F8BD" w14:textId="77777777" w:rsidR="00821482" w:rsidRDefault="00821482" w:rsidP="008214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821482" w:rsidRPr="0031791A" w14:paraId="0791AB07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FC33ECE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04D3DFF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E5065AF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4D59C2C4" w14:textId="77777777" w:rsidR="00821482" w:rsidRPr="001E796D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21482" w:rsidRPr="00D7306D" w14:paraId="7503A6F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A5AEC81" w14:textId="527989F9" w:rsidR="00821482" w:rsidRPr="00BC6553" w:rsidRDefault="00EF79F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0D2FFD37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511CD46" w14:textId="4E68C531" w:rsidR="00821482" w:rsidRPr="00BC6553" w:rsidRDefault="00EF79F6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approveWebsiteId</w:t>
            </w:r>
          </w:p>
        </w:tc>
        <w:tc>
          <w:tcPr>
            <w:tcW w:w="2551" w:type="dxa"/>
            <w:vAlign w:val="center"/>
          </w:tcPr>
          <w:p w14:paraId="16FCA2F1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199DCEE" w14:textId="77777777" w:rsidR="00821482" w:rsidRDefault="00821482" w:rsidP="008214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6BD813C" w14:textId="77777777" w:rsidR="00821482" w:rsidRDefault="00821482" w:rsidP="008214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F13AE7E" w14:textId="35F7F890" w:rsidR="00821482" w:rsidRDefault="00821482" w:rsidP="008214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06C17F8" w14:textId="002FB35A" w:rsidR="00DD1FF5" w:rsidRPr="00825D00" w:rsidRDefault="005C338E" w:rsidP="00DD1FF5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In Case Of Approve</w:t>
      </w:r>
    </w:p>
    <w:p w14:paraId="4DE03B44" w14:textId="77777777" w:rsidR="00DD1FF5" w:rsidRPr="00F75C84" w:rsidRDefault="00DD1FF5" w:rsidP="00DD1FF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Approve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approve website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E4E860F" w14:textId="77777777" w:rsidR="00DD1FF5" w:rsidRDefault="00DD1FF5" w:rsidP="00DD1FF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C74E59" w:rsidRPr="0031791A" w14:paraId="5BEEFC18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4F62811" w14:textId="77777777" w:rsidR="00C74E59" w:rsidRPr="0031791A" w:rsidRDefault="00C74E5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26C0983" w14:textId="77777777" w:rsidR="00C74E59" w:rsidRPr="0031791A" w:rsidRDefault="00C74E5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15B5D1AA" w14:textId="77777777" w:rsidR="00C74E59" w:rsidRPr="0031791A" w:rsidRDefault="00C74E5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B392FE2" w14:textId="77777777" w:rsidR="00C74E59" w:rsidRPr="001E796D" w:rsidRDefault="00C74E59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74E59" w:rsidRPr="00D7306D" w14:paraId="607DEFE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A49FC75" w14:textId="77777777" w:rsidR="00C74E59" w:rsidRPr="00BC6553" w:rsidRDefault="00C74E5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0367093F" w14:textId="77777777" w:rsidR="00C74E59" w:rsidRPr="00BC6553" w:rsidRDefault="00C74E5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2DA695D" w14:textId="77777777" w:rsidR="00C74E59" w:rsidRPr="00BC6553" w:rsidRDefault="00C74E5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approveWebsiteId</w:t>
            </w:r>
          </w:p>
        </w:tc>
        <w:tc>
          <w:tcPr>
            <w:tcW w:w="2551" w:type="dxa"/>
            <w:vAlign w:val="center"/>
          </w:tcPr>
          <w:p w14:paraId="3008E675" w14:textId="77777777" w:rsidR="00C74E59" w:rsidRPr="00BC6553" w:rsidRDefault="00C74E5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5077093" w14:textId="456295D2" w:rsidR="00DD1FF5" w:rsidRDefault="00DD1FF5" w:rsidP="0082148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1041D04" w14:textId="77777777" w:rsidR="00022DC3" w:rsidRPr="000D5960" w:rsidRDefault="00022DC3" w:rsidP="00022DC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Approve Website Status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 status to approve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5D9F686" w14:textId="77777777" w:rsidR="00022DC3" w:rsidRDefault="00022DC3" w:rsidP="00022DC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022DC3" w:rsidRPr="0031791A" w14:paraId="3CA97AA5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5D344E1" w14:textId="77777777" w:rsidR="00022DC3" w:rsidRPr="0031791A" w:rsidRDefault="00022DC3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506292F" w14:textId="77777777" w:rsidR="00022DC3" w:rsidRPr="0031791A" w:rsidRDefault="00022DC3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866A173" w14:textId="77777777" w:rsidR="00022DC3" w:rsidRPr="0031791A" w:rsidRDefault="00022DC3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44CAD83" w14:textId="77777777" w:rsidR="00022DC3" w:rsidRPr="001E796D" w:rsidRDefault="00022DC3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22DC3" w:rsidRPr="00D7306D" w14:paraId="733E087E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CD2CFC0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4E78E159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E6A030E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 received above</w:t>
            </w:r>
          </w:p>
        </w:tc>
        <w:tc>
          <w:tcPr>
            <w:tcW w:w="3118" w:type="dxa"/>
            <w:vAlign w:val="center"/>
          </w:tcPr>
          <w:p w14:paraId="1403DCE5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022DC3" w:rsidRPr="00D7306D" w14:paraId="78B83360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DD8B8AB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6E314B5D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425276B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“Approve”</w:t>
            </w:r>
          </w:p>
        </w:tc>
        <w:tc>
          <w:tcPr>
            <w:tcW w:w="3118" w:type="dxa"/>
            <w:vAlign w:val="center"/>
          </w:tcPr>
          <w:p w14:paraId="50661ECB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22DC3" w:rsidRPr="00D7306D" w14:paraId="05F6458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D97DDB7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5621886D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F7B9A5B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“Admin_Review_Approve”</w:t>
            </w:r>
          </w:p>
        </w:tc>
        <w:tc>
          <w:tcPr>
            <w:tcW w:w="3118" w:type="dxa"/>
            <w:vAlign w:val="center"/>
          </w:tcPr>
          <w:p w14:paraId="23DD9051" w14:textId="77777777" w:rsidR="00022DC3" w:rsidRPr="00BC6553" w:rsidRDefault="00022DC3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D6E8B2" w14:textId="77777777" w:rsidR="00022DC3" w:rsidRDefault="00022DC3" w:rsidP="00022DC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16C40F1" w14:textId="73580545" w:rsidR="00022DC3" w:rsidRDefault="00022DC3" w:rsidP="0006046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12CF134B" w14:textId="77777777" w:rsidR="00060465" w:rsidRPr="00060465" w:rsidRDefault="00060465" w:rsidP="0006046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D728567" w14:textId="03D3C553" w:rsidR="005C338E" w:rsidRPr="00825D00" w:rsidRDefault="005C338E" w:rsidP="005C338E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In Case Of Reject</w:t>
      </w:r>
    </w:p>
    <w:p w14:paraId="7D7477F0" w14:textId="2238343C" w:rsidR="005C338E" w:rsidRPr="00F75C84" w:rsidRDefault="005C338E" w:rsidP="005C33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923A6A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534F37">
        <w:rPr>
          <w:rFonts w:ascii="Tahoma" w:hAnsi="Tahoma" w:cs="Tahoma"/>
          <w:sz w:val="20"/>
          <w:szCs w:val="20"/>
          <w:lang w:eastAsia="ja-JP" w:bidi="th-TH"/>
        </w:rPr>
        <w:t xml:space="preserve">Approve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="00534F37"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10424">
        <w:rPr>
          <w:rFonts w:ascii="Tahoma" w:hAnsi="Tahoma" w:cs="Tahoma"/>
          <w:sz w:val="20"/>
          <w:szCs w:val="20"/>
          <w:lang w:eastAsia="ja-JP" w:bidi="th-TH"/>
        </w:rPr>
        <w:t xml:space="preserve">change </w:t>
      </w:r>
      <w:r w:rsidR="00534F37">
        <w:rPr>
          <w:rFonts w:ascii="Tahoma" w:hAnsi="Tahoma" w:cs="Tahoma"/>
          <w:sz w:val="20"/>
          <w:szCs w:val="20"/>
          <w:lang w:eastAsia="ja-JP" w:bidi="th-TH"/>
        </w:rPr>
        <w:t xml:space="preserve">approve 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website </w:t>
      </w:r>
      <w:r w:rsidR="00534F37">
        <w:rPr>
          <w:rFonts w:ascii="Tahoma" w:hAnsi="Tahoma" w:cs="Tahoma"/>
          <w:sz w:val="20"/>
          <w:szCs w:val="20"/>
          <w:lang w:eastAsia="ja-JP" w:bidi="th-TH"/>
        </w:rPr>
        <w:t>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82A22E0" w14:textId="77777777" w:rsidR="005C338E" w:rsidRDefault="005C338E" w:rsidP="005C33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923A6A" w:rsidRPr="0031791A" w14:paraId="5B49CE60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15E28EE" w14:textId="77777777" w:rsidR="00923A6A" w:rsidRPr="0031791A" w:rsidRDefault="00923A6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454EDBC" w14:textId="77777777" w:rsidR="00923A6A" w:rsidRPr="0031791A" w:rsidRDefault="00923A6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930EC69" w14:textId="77777777" w:rsidR="00923A6A" w:rsidRPr="0031791A" w:rsidRDefault="00923A6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4EA4AF0" w14:textId="77777777" w:rsidR="00923A6A" w:rsidRPr="001E796D" w:rsidRDefault="00923A6A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23A6A" w:rsidRPr="00D7306D" w14:paraId="2F9F3B5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97F1603" w14:textId="77777777" w:rsidR="00923A6A" w:rsidRPr="00BC6553" w:rsidRDefault="00923A6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5B7C4276" w14:textId="77777777" w:rsidR="00923A6A" w:rsidRPr="00BC6553" w:rsidRDefault="00923A6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90E8CBF" w14:textId="77777777" w:rsidR="00923A6A" w:rsidRPr="00BC6553" w:rsidRDefault="00923A6A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approveWebsiteId</w:t>
            </w:r>
          </w:p>
        </w:tc>
        <w:tc>
          <w:tcPr>
            <w:tcW w:w="2551" w:type="dxa"/>
            <w:vAlign w:val="center"/>
          </w:tcPr>
          <w:p w14:paraId="4E3A5A18" w14:textId="17059BBD" w:rsidR="00923A6A" w:rsidRPr="00BC6553" w:rsidRDefault="00AF3774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A6555" w:rsidRPr="00D7306D" w14:paraId="6EF224C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EFFF280" w14:textId="704BB1E8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eviewerId</w:t>
            </w:r>
          </w:p>
        </w:tc>
        <w:tc>
          <w:tcPr>
            <w:tcW w:w="1275" w:type="dxa"/>
            <w:vAlign w:val="center"/>
          </w:tcPr>
          <w:p w14:paraId="4C06FA48" w14:textId="6F440675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2BC7792" w14:textId="64ACC1C4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5343E698" w14:textId="77777777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A6C7E" w:rsidRPr="00D7306D" w14:paraId="5FAA447F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822608F" w14:textId="0EC92638" w:rsidR="00BA6C7E" w:rsidRDefault="00EB2F1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79DF0B03" w14:textId="32533F6B" w:rsidR="00BA6C7E" w:rsidRDefault="00EB2F1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CB673B6" w14:textId="3761DB92" w:rsidR="00BA6C7E" w:rsidRDefault="00EB2F1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“Reject”</w:t>
            </w:r>
          </w:p>
        </w:tc>
        <w:tc>
          <w:tcPr>
            <w:tcW w:w="2551" w:type="dxa"/>
            <w:vAlign w:val="center"/>
          </w:tcPr>
          <w:p w14:paraId="7E82169B" w14:textId="77777777" w:rsidR="00BA6C7E" w:rsidRPr="00BC6553" w:rsidRDefault="00BA6C7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B2F1E" w:rsidRPr="00D7306D" w14:paraId="26ADA41A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EB6ED8D" w14:textId="6FC6D89F" w:rsidR="00EB2F1E" w:rsidRDefault="008C6BC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eason</w:t>
            </w:r>
          </w:p>
        </w:tc>
        <w:tc>
          <w:tcPr>
            <w:tcW w:w="1275" w:type="dxa"/>
            <w:vAlign w:val="center"/>
          </w:tcPr>
          <w:p w14:paraId="4AC43EFF" w14:textId="21F81C30" w:rsidR="00EB2F1E" w:rsidRDefault="008C6BC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5B19161" w14:textId="0C5D1B2C" w:rsidR="00EB2F1E" w:rsidRDefault="008C6BC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reason</w:t>
            </w:r>
          </w:p>
        </w:tc>
        <w:tc>
          <w:tcPr>
            <w:tcW w:w="2551" w:type="dxa"/>
            <w:vAlign w:val="center"/>
          </w:tcPr>
          <w:p w14:paraId="682320C9" w14:textId="77777777" w:rsidR="00EB2F1E" w:rsidRPr="00BC6553" w:rsidRDefault="00EB2F1E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C6BC2" w:rsidRPr="00D7306D" w14:paraId="3D3EA667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F8C3222" w14:textId="521563F5" w:rsidR="008C6BC2" w:rsidRDefault="008C6BC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506C1286" w14:textId="2810F1BA" w:rsidR="008C6BC2" w:rsidRDefault="008C6BC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D0F8627" w14:textId="2D4D5133" w:rsidR="008C6BC2" w:rsidRDefault="008E12D9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“Admin_Review_Reject”</w:t>
            </w:r>
          </w:p>
        </w:tc>
        <w:tc>
          <w:tcPr>
            <w:tcW w:w="2551" w:type="dxa"/>
            <w:vAlign w:val="center"/>
          </w:tcPr>
          <w:p w14:paraId="379A8074" w14:textId="77777777" w:rsidR="008C6BC2" w:rsidRPr="00BC6553" w:rsidRDefault="008C6BC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AB42C4F" w14:textId="77777777" w:rsidR="00923A6A" w:rsidRDefault="00923A6A" w:rsidP="00923A6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D1492EA" w14:textId="77777777" w:rsidR="00923A6A" w:rsidRDefault="00923A6A" w:rsidP="00923A6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5954E808" w14:textId="43788211" w:rsidR="00923A6A" w:rsidRDefault="00923A6A" w:rsidP="00923A6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78CD4B2" w14:textId="3B491852" w:rsidR="0013345B" w:rsidRPr="00F75C84" w:rsidRDefault="0013345B" w:rsidP="001334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Change </w:t>
      </w:r>
      <w:r w:rsidR="00B10424">
        <w:rPr>
          <w:rFonts w:ascii="Tahoma" w:hAnsi="Tahoma" w:cs="Tahoma"/>
          <w:sz w:val="20"/>
          <w:szCs w:val="20"/>
          <w:lang w:eastAsia="ja-JP" w:bidi="th-TH"/>
        </w:rPr>
        <w:t>Project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10424">
        <w:rPr>
          <w:rFonts w:ascii="Tahoma" w:hAnsi="Tahoma" w:cs="Tahoma"/>
          <w:sz w:val="20"/>
          <w:szCs w:val="20"/>
          <w:lang w:eastAsia="ja-JP" w:bidi="th-TH"/>
        </w:rPr>
        <w:t>change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10424">
        <w:rPr>
          <w:rFonts w:ascii="Tahoma" w:hAnsi="Tahoma" w:cs="Tahoma"/>
          <w:sz w:val="20"/>
          <w:szCs w:val="20"/>
          <w:lang w:eastAsia="ja-JP" w:bidi="th-TH"/>
        </w:rPr>
        <w:t>project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status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0C8881B" w14:textId="77777777" w:rsidR="0013345B" w:rsidRDefault="0013345B" w:rsidP="001334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13345B" w:rsidRPr="0031791A" w14:paraId="4C6E6856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81A582E" w14:textId="77777777" w:rsidR="0013345B" w:rsidRPr="0031791A" w:rsidRDefault="0013345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5B588C4" w14:textId="77777777" w:rsidR="0013345B" w:rsidRPr="0031791A" w:rsidRDefault="0013345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04CBFE9" w14:textId="77777777" w:rsidR="0013345B" w:rsidRPr="0031791A" w:rsidRDefault="0013345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B6B3F76" w14:textId="77777777" w:rsidR="0013345B" w:rsidRPr="001E796D" w:rsidRDefault="0013345B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3345B" w:rsidRPr="00D7306D" w14:paraId="26BAD4C8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42A5763F" w14:textId="0B89D97F" w:rsidR="0013345B" w:rsidRPr="00BC6553" w:rsidRDefault="00B10424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60B621E8" w14:textId="77777777" w:rsidR="0013345B" w:rsidRPr="00BC6553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63FA503" w14:textId="716BF12C" w:rsidR="0013345B" w:rsidRPr="00BC6553" w:rsidRDefault="00B10424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retrieved above</w:t>
            </w:r>
          </w:p>
        </w:tc>
        <w:tc>
          <w:tcPr>
            <w:tcW w:w="2551" w:type="dxa"/>
            <w:vAlign w:val="center"/>
          </w:tcPr>
          <w:p w14:paraId="12AA34DE" w14:textId="77777777" w:rsidR="0013345B" w:rsidRPr="00BC6553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13345B" w:rsidRPr="00D7306D" w14:paraId="789BA1C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6881D5F8" w14:textId="77777777" w:rsidR="0013345B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57FA78B6" w14:textId="77777777" w:rsidR="0013345B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EF5D45B" w14:textId="5891837B" w:rsidR="0013345B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8A348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Draft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77E072A8" w14:textId="77777777" w:rsidR="0013345B" w:rsidRPr="00BC6553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3345B" w:rsidRPr="00D7306D" w14:paraId="6447321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1203A41" w14:textId="77777777" w:rsidR="0013345B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1C679A65" w14:textId="77777777" w:rsidR="0013345B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D9AD2CE" w14:textId="77777777" w:rsidR="0013345B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“Admin_Review_Reject”</w:t>
            </w:r>
          </w:p>
        </w:tc>
        <w:tc>
          <w:tcPr>
            <w:tcW w:w="2551" w:type="dxa"/>
            <w:vAlign w:val="center"/>
          </w:tcPr>
          <w:p w14:paraId="479618EE" w14:textId="77777777" w:rsidR="0013345B" w:rsidRPr="00BC6553" w:rsidRDefault="0013345B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A5A393C" w14:textId="77777777" w:rsidR="0013345B" w:rsidRDefault="0013345B" w:rsidP="001334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199F588" w14:textId="5244E882" w:rsidR="0013345B" w:rsidRPr="00FB0164" w:rsidRDefault="0013345B" w:rsidP="00FB016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01229A79" w14:textId="77777777" w:rsidR="0013345B" w:rsidRDefault="0013345B" w:rsidP="00923A6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388F2C6" w14:textId="6556DBB4" w:rsidR="005C338E" w:rsidRDefault="0013345B" w:rsidP="005C33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>ODO: Send notification</w:t>
      </w:r>
    </w:p>
    <w:p w14:paraId="493F0EEF" w14:textId="77777777" w:rsidR="0013345B" w:rsidRPr="00923A6A" w:rsidRDefault="0013345B" w:rsidP="005C33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C3C5313" w14:textId="2CFBF6CF" w:rsidR="005C338E" w:rsidRPr="00825D00" w:rsidRDefault="005C338E" w:rsidP="005C338E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In Case Of Terminate</w:t>
      </w:r>
    </w:p>
    <w:p w14:paraId="2362995F" w14:textId="77777777" w:rsidR="00D767B2" w:rsidRPr="00F75C84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Approve Website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approve website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18A28E22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D767B2" w:rsidRPr="0031791A" w14:paraId="272CC1D1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F335FCE" w14:textId="77777777" w:rsidR="00D767B2" w:rsidRPr="0031791A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0EF372D" w14:textId="77777777" w:rsidR="00D767B2" w:rsidRPr="0031791A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5424B547" w14:textId="77777777" w:rsidR="00D767B2" w:rsidRPr="0031791A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F4B4F45" w14:textId="77777777" w:rsidR="00D767B2" w:rsidRPr="001E796D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767B2" w:rsidRPr="00D7306D" w14:paraId="17C53C24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B1427CB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4F4791C7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7B06307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approveWebsiteId</w:t>
            </w:r>
          </w:p>
        </w:tc>
        <w:tc>
          <w:tcPr>
            <w:tcW w:w="2551" w:type="dxa"/>
            <w:vAlign w:val="center"/>
          </w:tcPr>
          <w:p w14:paraId="14D3ADF5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A6555" w:rsidRPr="00D7306D" w14:paraId="39A1A623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59BBE1A" w14:textId="1BE90E2C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eviewerId</w:t>
            </w:r>
          </w:p>
        </w:tc>
        <w:tc>
          <w:tcPr>
            <w:tcW w:w="1275" w:type="dxa"/>
            <w:vAlign w:val="center"/>
          </w:tcPr>
          <w:p w14:paraId="32D8C848" w14:textId="341196B9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1884E05" w14:textId="69E59FA6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ession userId</w:t>
            </w:r>
          </w:p>
        </w:tc>
        <w:tc>
          <w:tcPr>
            <w:tcW w:w="2551" w:type="dxa"/>
            <w:vAlign w:val="center"/>
          </w:tcPr>
          <w:p w14:paraId="2525E3D2" w14:textId="77777777" w:rsidR="006A6555" w:rsidRDefault="006A655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767B2" w:rsidRPr="00D7306D" w14:paraId="1DFE250C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04A0E409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2B58CE2A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08E9F123" w14:textId="6851F87E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“Terminate”</w:t>
            </w:r>
          </w:p>
        </w:tc>
        <w:tc>
          <w:tcPr>
            <w:tcW w:w="2551" w:type="dxa"/>
            <w:vAlign w:val="center"/>
          </w:tcPr>
          <w:p w14:paraId="11D470F5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767B2" w:rsidRPr="00D7306D" w14:paraId="57F9A6AF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9E0001F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eason</w:t>
            </w:r>
          </w:p>
        </w:tc>
        <w:tc>
          <w:tcPr>
            <w:tcW w:w="1275" w:type="dxa"/>
            <w:vAlign w:val="center"/>
          </w:tcPr>
          <w:p w14:paraId="61717908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593D0497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reason</w:t>
            </w:r>
          </w:p>
        </w:tc>
        <w:tc>
          <w:tcPr>
            <w:tcW w:w="2551" w:type="dxa"/>
            <w:vAlign w:val="center"/>
          </w:tcPr>
          <w:p w14:paraId="14E60926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767B2" w:rsidRPr="00D7306D" w14:paraId="1A4F0528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1F7C640A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02168CA8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61EC546" w14:textId="0788EC0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</w:t>
            </w:r>
            <w:r w:rsidR="006543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Terminate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5582E9C5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4859A28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477ED6F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37DCB3A9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8E52972" w14:textId="77777777" w:rsidR="00D767B2" w:rsidRPr="00F75C84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project status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A73C617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D767B2" w:rsidRPr="0031791A" w14:paraId="1F721C11" w14:textId="77777777" w:rsidTr="008914E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6834BBA" w14:textId="77777777" w:rsidR="00D767B2" w:rsidRPr="0031791A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5FD03A6" w14:textId="77777777" w:rsidR="00D767B2" w:rsidRPr="0031791A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681D26B" w14:textId="77777777" w:rsidR="00D767B2" w:rsidRPr="0031791A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D7227E9" w14:textId="77777777" w:rsidR="00D767B2" w:rsidRPr="001E796D" w:rsidRDefault="00D767B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767B2" w:rsidRPr="00D7306D" w14:paraId="1779BEA8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77AB8CEB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0B49FDEC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09F059A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 retrieved above</w:t>
            </w:r>
          </w:p>
        </w:tc>
        <w:tc>
          <w:tcPr>
            <w:tcW w:w="2551" w:type="dxa"/>
            <w:vAlign w:val="center"/>
          </w:tcPr>
          <w:p w14:paraId="5FA6A7A1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D767B2" w:rsidRPr="00D7306D" w14:paraId="38800A26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3493ED7A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2A0A2EDF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3B4FAC6" w14:textId="2D9FB822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6543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Delete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31056EFF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767B2" w:rsidRPr="00D7306D" w14:paraId="6D225A5D" w14:textId="77777777" w:rsidTr="008914EB">
        <w:trPr>
          <w:trHeight w:val="356"/>
        </w:trPr>
        <w:tc>
          <w:tcPr>
            <w:tcW w:w="1985" w:type="dxa"/>
            <w:vAlign w:val="center"/>
          </w:tcPr>
          <w:p w14:paraId="231221A8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09A1F94F" w14:textId="77777777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5E605EC" w14:textId="22D0813B" w:rsidR="00D767B2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“Admin_Review_</w:t>
            </w:r>
            <w:r w:rsidR="006543E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Terminate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047DE762" w14:textId="77777777" w:rsidR="00D767B2" w:rsidRPr="00BC6553" w:rsidRDefault="00D767B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9F191BA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37074CC" w14:textId="77777777" w:rsidR="00D767B2" w:rsidRPr="00FB0164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return error response.</w:t>
      </w:r>
    </w:p>
    <w:p w14:paraId="2C3D82FD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ED6E552" w14:textId="77777777" w:rsidR="00D767B2" w:rsidRDefault="00D767B2" w:rsidP="00D767B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>ODO: Send notification</w:t>
      </w:r>
    </w:p>
    <w:p w14:paraId="0FBFDE4E" w14:textId="77777777" w:rsidR="005C338E" w:rsidRPr="005C338E" w:rsidRDefault="005C338E" w:rsidP="005C338E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119ED7E" w14:textId="77777777" w:rsidR="00821482" w:rsidRDefault="00821482" w:rsidP="00DD1FF5">
      <w:pPr>
        <w:pStyle w:val="ab"/>
        <w:numPr>
          <w:ilvl w:val="0"/>
          <w:numId w:val="7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6AB8CCD1" w14:textId="77777777" w:rsidR="00821482" w:rsidRDefault="00821482" w:rsidP="00821482">
      <w:pPr>
        <w:rPr>
          <w:rStyle w:val="af0"/>
          <w:rFonts w:ascii="Tahoma" w:hAnsi="Tahoma" w:cs="Tahoma"/>
          <w:color w:val="auto"/>
        </w:rPr>
      </w:pPr>
    </w:p>
    <w:p w14:paraId="4E966A28" w14:textId="77777777" w:rsidR="00821482" w:rsidRPr="004D476C" w:rsidRDefault="00821482" w:rsidP="00821482">
      <w:pPr>
        <w:pStyle w:val="2"/>
        <w:numPr>
          <w:ilvl w:val="1"/>
          <w:numId w:val="1"/>
        </w:numPr>
        <w:spacing w:after="240"/>
        <w:ind w:left="567" w:hanging="425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821482" w:rsidRPr="000253E8" w14:paraId="19D7D149" w14:textId="77777777" w:rsidTr="008914EB">
        <w:tc>
          <w:tcPr>
            <w:tcW w:w="2523" w:type="dxa"/>
          </w:tcPr>
          <w:p w14:paraId="7B736083" w14:textId="77777777" w:rsidR="00821482" w:rsidRPr="000253E8" w:rsidRDefault="00821482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44A7595" w14:textId="77777777" w:rsidR="00821482" w:rsidRPr="000253E8" w:rsidRDefault="00821482" w:rsidP="008914E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078D8F80" w14:textId="77777777" w:rsidR="00821482" w:rsidRPr="000253E8" w:rsidRDefault="00821482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5CC6E815" w14:textId="77777777" w:rsidR="00821482" w:rsidRPr="000253E8" w:rsidRDefault="00821482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5C24B83" w14:textId="77777777" w:rsidR="00821482" w:rsidRPr="000253E8" w:rsidRDefault="00821482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21482" w:rsidRPr="004A49C9" w14:paraId="203C8C19" w14:textId="77777777" w:rsidTr="008914EB">
        <w:tc>
          <w:tcPr>
            <w:tcW w:w="2523" w:type="dxa"/>
          </w:tcPr>
          <w:p w14:paraId="07849831" w14:textId="77777777" w:rsidR="00821482" w:rsidRPr="004A49C9" w:rsidRDefault="00821482" w:rsidP="008914E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4CF4BE6" w14:textId="77777777" w:rsidR="00821482" w:rsidRPr="004A49C9" w:rsidRDefault="00821482" w:rsidP="008914E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F9F5D98" w14:textId="77777777" w:rsidR="00821482" w:rsidRPr="004A49C9" w:rsidRDefault="00821482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FD65C0C" w14:textId="77777777" w:rsidR="00821482" w:rsidRPr="004A49C9" w:rsidRDefault="00821482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1D960B4F" w14:textId="77777777" w:rsidR="00821482" w:rsidRPr="00E2590C" w:rsidRDefault="00821482" w:rsidP="008914E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DD76FFA" w14:textId="77777777" w:rsidR="00821482" w:rsidRPr="00367FB3" w:rsidRDefault="00821482" w:rsidP="00821482"/>
    <w:p w14:paraId="5CEF9BF1" w14:textId="77777777" w:rsidR="00821482" w:rsidRPr="004D476C" w:rsidRDefault="00821482" w:rsidP="0082148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821482" w:rsidRPr="0031791A" w14:paraId="33045A59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F3E4962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39236D4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B4E312A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1C10367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4AC7CE1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83FA43F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C8CDCEE" w14:textId="77777777" w:rsidR="00821482" w:rsidRPr="00EF302C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21482" w:rsidRPr="00D7306D" w14:paraId="3E085A16" w14:textId="77777777" w:rsidTr="008914EB">
        <w:trPr>
          <w:trHeight w:val="378"/>
        </w:trPr>
        <w:tc>
          <w:tcPr>
            <w:tcW w:w="1559" w:type="dxa"/>
            <w:vAlign w:val="center"/>
          </w:tcPr>
          <w:p w14:paraId="490AD189" w14:textId="0EE30C25" w:rsidR="00821482" w:rsidRDefault="0098430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080" w:type="dxa"/>
            <w:vAlign w:val="center"/>
          </w:tcPr>
          <w:p w14:paraId="3F15605E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321EC9B2" w14:textId="6B418E3D" w:rsidR="00821482" w:rsidRDefault="00984301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22C7972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3BE4B3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7C1A283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A843C40" w14:textId="3A1054BE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21482" w:rsidRPr="00D7306D" w14:paraId="4398BF63" w14:textId="77777777" w:rsidTr="008914EB">
        <w:trPr>
          <w:trHeight w:val="378"/>
        </w:trPr>
        <w:tc>
          <w:tcPr>
            <w:tcW w:w="1559" w:type="dxa"/>
            <w:vAlign w:val="center"/>
          </w:tcPr>
          <w:p w14:paraId="6174DB20" w14:textId="7373EB71" w:rsidR="00821482" w:rsidRDefault="00984301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reason</w:t>
            </w:r>
          </w:p>
        </w:tc>
        <w:tc>
          <w:tcPr>
            <w:tcW w:w="1080" w:type="dxa"/>
            <w:vAlign w:val="center"/>
          </w:tcPr>
          <w:p w14:paraId="5B07525C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2EF774D" w14:textId="7471B6B0" w:rsidR="00821482" w:rsidRDefault="00984301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77C0A3AE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543AD4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E61B128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4D612B7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26C017E" w14:textId="77777777" w:rsidR="00821482" w:rsidRDefault="00821482" w:rsidP="00821482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482079B" w14:textId="77777777" w:rsidR="00821482" w:rsidRPr="004D476C" w:rsidRDefault="00821482" w:rsidP="00821482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821482" w:rsidRPr="000253E8" w14:paraId="38E8B697" w14:textId="77777777" w:rsidTr="008914EB">
        <w:trPr>
          <w:trHeight w:val="379"/>
        </w:trPr>
        <w:tc>
          <w:tcPr>
            <w:tcW w:w="1843" w:type="dxa"/>
          </w:tcPr>
          <w:p w14:paraId="4B6A8E10" w14:textId="77777777" w:rsidR="00821482" w:rsidRPr="000253E8" w:rsidRDefault="00821482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1D8E3F6" w14:textId="77777777" w:rsidR="00821482" w:rsidRPr="000253E8" w:rsidRDefault="00821482" w:rsidP="008914EB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8AE40A4" w14:textId="77777777" w:rsidR="00821482" w:rsidRPr="000253E8" w:rsidRDefault="00821482" w:rsidP="008914EB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FF2991D" w14:textId="77777777" w:rsidR="00821482" w:rsidRPr="000253E8" w:rsidRDefault="00821482" w:rsidP="008914EB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821482" w:rsidRPr="004A49C9" w14:paraId="090C94D8" w14:textId="77777777" w:rsidTr="008914EB">
        <w:tc>
          <w:tcPr>
            <w:tcW w:w="1843" w:type="dxa"/>
          </w:tcPr>
          <w:p w14:paraId="52B19C84" w14:textId="77777777" w:rsidR="00821482" w:rsidRPr="004A49C9" w:rsidRDefault="00821482" w:rsidP="008914EB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2CE4FBF" w14:textId="77777777" w:rsidR="00821482" w:rsidRPr="004A49C9" w:rsidRDefault="00821482" w:rsidP="008914EB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FD5F30E" w14:textId="77777777" w:rsidR="00821482" w:rsidRPr="004A49C9" w:rsidRDefault="00821482" w:rsidP="008914EB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DDA416C" w14:textId="77777777" w:rsidR="00821482" w:rsidRPr="00E2590C" w:rsidRDefault="00821482" w:rsidP="008914EB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2B6D652" w14:textId="77777777" w:rsidR="00821482" w:rsidRPr="00605BFE" w:rsidRDefault="00821482" w:rsidP="00821482"/>
    <w:p w14:paraId="7B48D5F0" w14:textId="77777777" w:rsidR="00821482" w:rsidRPr="008616D0" w:rsidRDefault="00821482" w:rsidP="0082148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709"/>
        <w:gridCol w:w="709"/>
        <w:gridCol w:w="708"/>
        <w:gridCol w:w="2127"/>
        <w:gridCol w:w="3118"/>
      </w:tblGrid>
      <w:tr w:rsidR="00821482" w:rsidRPr="0031791A" w14:paraId="02C6FAAE" w14:textId="77777777" w:rsidTr="008914EB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34444356" w14:textId="77777777" w:rsidR="00821482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39D80A7E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30174BDB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8C5E05C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2A3CEE0F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127" w:type="dxa"/>
            <w:shd w:val="clear" w:color="auto" w:fill="B4C6E7" w:themeFill="accent5" w:themeFillTint="66"/>
            <w:vAlign w:val="center"/>
          </w:tcPr>
          <w:p w14:paraId="7E85779B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14A846C" w14:textId="77777777" w:rsidR="00821482" w:rsidRPr="00EF302C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F302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21482" w:rsidRPr="00D7306D" w14:paraId="28F11887" w14:textId="77777777" w:rsidTr="008914EB">
        <w:trPr>
          <w:trHeight w:val="480"/>
        </w:trPr>
        <w:tc>
          <w:tcPr>
            <w:tcW w:w="1843" w:type="dxa"/>
            <w:vAlign w:val="center"/>
          </w:tcPr>
          <w:p w14:paraId="268B97B7" w14:textId="7E2B398E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54480B4B" w14:textId="2B6BAA7A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6AE6157C" w14:textId="2D21B0E8" w:rsidR="00821482" w:rsidRPr="00BC6553" w:rsidRDefault="00821482" w:rsidP="008914E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7D31CB4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900D32D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7" w:type="dxa"/>
            <w:vAlign w:val="center"/>
          </w:tcPr>
          <w:p w14:paraId="4FB21826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7E55497C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EC6F00B" w14:textId="77777777" w:rsidR="00821482" w:rsidRDefault="00821482" w:rsidP="00821482"/>
    <w:p w14:paraId="50F39DDA" w14:textId="77777777" w:rsidR="00821482" w:rsidRPr="008616D0" w:rsidRDefault="00821482" w:rsidP="00821482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821482" w:rsidRPr="0031791A" w14:paraId="01FC0DDB" w14:textId="77777777" w:rsidTr="008914E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CFB9574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AA15423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A25AA1E" w14:textId="77777777" w:rsidR="00821482" w:rsidRPr="0031791A" w:rsidRDefault="00821482" w:rsidP="008914E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21482" w:rsidRPr="00D7306D" w14:paraId="2B69F2D4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3DAC2C94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1136EF14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37E9D6C" w14:textId="77777777" w:rsidR="00821482" w:rsidRPr="00BC6553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821482" w:rsidRPr="00D7306D" w14:paraId="0713E46B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1A958A81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5EF4862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6804" w:type="dxa"/>
            <w:vAlign w:val="center"/>
          </w:tcPr>
          <w:p w14:paraId="77B8C96A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 validation errors</w:t>
            </w:r>
          </w:p>
        </w:tc>
      </w:tr>
      <w:tr w:rsidR="00821482" w:rsidRPr="00D7306D" w14:paraId="2B360041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212E888E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1398575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6C1931F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Unauthenticated</w:t>
            </w:r>
          </w:p>
        </w:tc>
      </w:tr>
      <w:tr w:rsidR="00772A05" w:rsidRPr="00D7306D" w14:paraId="763730F2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036D12DA" w14:textId="28B76649" w:rsidR="00772A05" w:rsidRDefault="00772A0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0A78E53A" w14:textId="52B2CC6E" w:rsidR="00772A05" w:rsidRDefault="00772A0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404010</w:t>
            </w:r>
          </w:p>
        </w:tc>
        <w:tc>
          <w:tcPr>
            <w:tcW w:w="6804" w:type="dxa"/>
            <w:vAlign w:val="center"/>
          </w:tcPr>
          <w:p w14:paraId="5AFEA61B" w14:textId="6062CCE2" w:rsidR="00772A05" w:rsidRDefault="00772A05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pprove website not found</w:t>
            </w:r>
          </w:p>
        </w:tc>
      </w:tr>
      <w:tr w:rsidR="00821482" w:rsidRPr="00D7306D" w14:paraId="606F3BB4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51B477FB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36BC522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87660E0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821482" w:rsidRPr="00D7306D" w14:paraId="70C5B237" w14:textId="77777777" w:rsidTr="008914EB">
        <w:trPr>
          <w:trHeight w:val="308"/>
        </w:trPr>
        <w:tc>
          <w:tcPr>
            <w:tcW w:w="1559" w:type="dxa"/>
            <w:vAlign w:val="center"/>
          </w:tcPr>
          <w:p w14:paraId="2652496D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DD796B1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2BCD1B4" w14:textId="77777777" w:rsidR="00821482" w:rsidRDefault="00821482" w:rsidP="008914E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B52E149" w14:textId="77777777" w:rsidR="00821482" w:rsidRDefault="00821482" w:rsidP="00821482"/>
    <w:p w14:paraId="217E5E50" w14:textId="77777777" w:rsidR="00821482" w:rsidRDefault="00821482" w:rsidP="004C6D6C"/>
    <w:p w14:paraId="2A1AB72F" w14:textId="1FDB68AD" w:rsidR="004C6D6C" w:rsidRDefault="004C6D6C" w:rsidP="004C6D6C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83" w:name="_Get_Member_List"/>
      <w:bookmarkStart w:id="384" w:name="_Toc49966790"/>
      <w:bookmarkEnd w:id="383"/>
      <w:r>
        <w:rPr>
          <w:rFonts w:ascii="Tahoma" w:hAnsi="Tahoma" w:cs="Tahoma"/>
          <w:b/>
          <w:bCs/>
          <w:color w:val="auto"/>
          <w:sz w:val="28"/>
          <w:szCs w:val="28"/>
        </w:rPr>
        <w:t>Get Member List API</w:t>
      </w:r>
      <w:bookmarkEnd w:id="384"/>
    </w:p>
    <w:p w14:paraId="5DF26276" w14:textId="77777777" w:rsidR="004C6D6C" w:rsidRPr="008A6B90" w:rsidRDefault="004C6D6C" w:rsidP="004C6D6C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4C6D6C" w:rsidRPr="00554C13" w14:paraId="7CD89210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6B82149" w14:textId="77777777" w:rsidR="004C6D6C" w:rsidRPr="00554C13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0E1ADE2" w14:textId="61DA3EE3" w:rsidR="004C6D6C" w:rsidRPr="00554C13" w:rsidRDefault="004C6D6C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Member List</w:t>
            </w:r>
          </w:p>
        </w:tc>
      </w:tr>
      <w:tr w:rsidR="004C6D6C" w:rsidRPr="00554C13" w14:paraId="6BC2EB38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B685D49" w14:textId="77777777" w:rsidR="004C6D6C" w:rsidRPr="00554C13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DCF7B89" w14:textId="66ADFC75" w:rsidR="004C6D6C" w:rsidRPr="008F2A18" w:rsidRDefault="004C6D6C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/vms/v1/members/search</w:t>
            </w:r>
          </w:p>
        </w:tc>
      </w:tr>
      <w:tr w:rsidR="004C6D6C" w:rsidRPr="00554C13" w14:paraId="68CCF956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FC6A2E1" w14:textId="77777777" w:rsidR="004C6D6C" w:rsidRPr="0033010C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2635BFD" w14:textId="77777777" w:rsidR="004C6D6C" w:rsidRDefault="004C6D6C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4C6D6C" w:rsidRPr="00554C13" w14:paraId="1A25858F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A863EF9" w14:textId="77777777" w:rsidR="004C6D6C" w:rsidRPr="00554C13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B2A8B0F" w14:textId="7D47DE91" w:rsidR="004C6D6C" w:rsidRPr="008F2A18" w:rsidRDefault="004C6D6C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F3A584E" w14:textId="77777777" w:rsidR="004C6D6C" w:rsidRDefault="004C6D6C" w:rsidP="004C6D6C">
      <w:pPr>
        <w:rPr>
          <w:rStyle w:val="af0"/>
          <w:rFonts w:ascii="Tahoma" w:hAnsi="Tahoma" w:cs="Tahoma"/>
          <w:color w:val="auto"/>
        </w:rPr>
      </w:pPr>
    </w:p>
    <w:p w14:paraId="7C5AB25A" w14:textId="77777777" w:rsidR="004C6D6C" w:rsidRPr="004D476C" w:rsidRDefault="004C6D6C" w:rsidP="004C6D6C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85" w:name="_Toc49966791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85"/>
    </w:p>
    <w:p w14:paraId="3E791703" w14:textId="793519CD" w:rsidR="004C6D6C" w:rsidRPr="008F2A18" w:rsidRDefault="004C6D6C" w:rsidP="004C6D6C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member list.</w:t>
      </w:r>
    </w:p>
    <w:p w14:paraId="4674B2B8" w14:textId="77777777" w:rsidR="004C6D6C" w:rsidRPr="00B45296" w:rsidRDefault="004C6D6C" w:rsidP="004C6D6C">
      <w:pPr>
        <w:pStyle w:val="ab"/>
        <w:numPr>
          <w:ilvl w:val="0"/>
          <w:numId w:val="4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4C6D6C" w:rsidRPr="0031791A" w14:paraId="145B4F24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5F91484" w14:textId="4E053BBA" w:rsidR="004C6D6C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F94ACFF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5BD9072" w14:textId="77777777" w:rsidR="004C6D6C" w:rsidRPr="0033010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4C6D6C" w:rsidRPr="00D7306D" w14:paraId="131873FF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DF7D6DF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77FAE4BA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6F25AADB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C26A86C" w14:textId="77777777" w:rsidR="004C6D6C" w:rsidRDefault="004C6D6C" w:rsidP="004C6D6C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62180635" w14:textId="77777777" w:rsidR="004C6D6C" w:rsidRDefault="004C6D6C" w:rsidP="004C6D6C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4C6D6C" w:rsidRPr="0031791A" w14:paraId="179EE7B5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EB30A53" w14:textId="29444798" w:rsidR="004C6D6C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5A001A5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66BFB92" w14:textId="77777777" w:rsidR="004C6D6C" w:rsidRPr="0033010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4C6D6C" w:rsidRPr="00D7306D" w14:paraId="5D9260B0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462BD229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1A2A4CB5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63CD7F1D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942205" w14:textId="77777777" w:rsidR="004C6D6C" w:rsidRDefault="004C6D6C" w:rsidP="004C6D6C">
      <w:pPr>
        <w:rPr>
          <w:rStyle w:val="af0"/>
          <w:rFonts w:ascii="Tahoma" w:hAnsi="Tahoma" w:cs="Tahoma"/>
          <w:color w:val="auto"/>
          <w:lang w:eastAsia="ja-JP"/>
        </w:rPr>
      </w:pPr>
    </w:p>
    <w:p w14:paraId="74E9EABC" w14:textId="77777777" w:rsidR="004C6D6C" w:rsidRPr="00F00294" w:rsidRDefault="004C6D6C" w:rsidP="004C6D6C">
      <w:pPr>
        <w:pStyle w:val="ab"/>
        <w:numPr>
          <w:ilvl w:val="0"/>
          <w:numId w:val="4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4C6D6C" w:rsidRPr="0031791A" w14:paraId="08D51DE0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4CDF3518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2A04AADE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01BD5A0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16DF1FD6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4C6D6C" w:rsidRPr="00D7306D" w14:paraId="79C87DCB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D6BE2D4" w14:textId="712E9E2C" w:rsidR="004C6D6C" w:rsidRDefault="002D561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2EE9E763" w14:textId="64963A31" w:rsidR="004C6D6C" w:rsidRDefault="006C5F6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5E5E8AEB" w14:textId="196B461A" w:rsidR="004C6D6C" w:rsidRDefault="00AF7FB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</w:t>
            </w:r>
            <w:r w:rsidR="006C5F6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5953" w:type="dxa"/>
            <w:vAlign w:val="center"/>
          </w:tcPr>
          <w:p w14:paraId="60A279DB" w14:textId="77777777" w:rsidR="004C6D6C" w:rsidRDefault="006C5F67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C043DEC" w14:textId="64F52840" w:rsidR="006C5F67" w:rsidRDefault="006C5F67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</w:t>
            </w:r>
          </w:p>
        </w:tc>
      </w:tr>
      <w:tr w:rsidR="004C6D6C" w:rsidRPr="00D7306D" w14:paraId="0F6A662E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1B8EC6B7" w14:textId="034D3143" w:rsidR="004C6D6C" w:rsidRDefault="002D561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4F6A1898" w14:textId="6DA4C1CF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Page </w:t>
            </w:r>
            <w:r w:rsidR="003377F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Size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</w:t>
            </w:r>
          </w:p>
        </w:tc>
        <w:tc>
          <w:tcPr>
            <w:tcW w:w="1560" w:type="dxa"/>
            <w:vAlign w:val="center"/>
          </w:tcPr>
          <w:p w14:paraId="343E6F50" w14:textId="7ECF91C0" w:rsidR="004C6D6C" w:rsidRDefault="00137DD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5953" w:type="dxa"/>
            <w:vAlign w:val="center"/>
          </w:tcPr>
          <w:p w14:paraId="5A411FB6" w14:textId="34BD4E5F" w:rsidR="004C6D6C" w:rsidRDefault="004C6D6C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  <w:tr w:rsidR="004C6D6C" w:rsidRPr="00D7306D" w14:paraId="6438BACC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FDEBD1C" w14:textId="74DDF5C3" w:rsidR="004C6D6C" w:rsidRDefault="002D561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1F09E98A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No format</w:t>
            </w:r>
          </w:p>
        </w:tc>
        <w:tc>
          <w:tcPr>
            <w:tcW w:w="1560" w:type="dxa"/>
            <w:vAlign w:val="center"/>
          </w:tcPr>
          <w:p w14:paraId="5A510B1A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5953" w:type="dxa"/>
            <w:vAlign w:val="center"/>
          </w:tcPr>
          <w:p w14:paraId="7223D895" w14:textId="77777777" w:rsidR="004C6D6C" w:rsidRDefault="004C6D6C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</w:tbl>
    <w:p w14:paraId="6F6308E3" w14:textId="77777777" w:rsidR="004C6D6C" w:rsidRDefault="004C6D6C" w:rsidP="004C6D6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558D211" w14:textId="77777777" w:rsidR="004C6D6C" w:rsidRPr="00204BDE" w:rsidRDefault="004C6D6C" w:rsidP="004C6D6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4C6D6C" w:rsidRPr="0031791A" w14:paraId="1C778F2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B7FBBB3" w14:textId="042A83F6" w:rsidR="004C6D6C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6E50C6F3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BED3B1C" w14:textId="77777777" w:rsidR="004C6D6C" w:rsidRPr="0031791A" w:rsidRDefault="004C6D6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7016B20" w14:textId="77777777" w:rsidR="004C6D6C" w:rsidRPr="0033010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4C6D6C" w:rsidRPr="00D7306D" w14:paraId="0802B66B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589FDF3" w14:textId="761FFEDE" w:rsidR="004C6D6C" w:rsidRDefault="002D561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268" w:type="dxa"/>
            <w:vAlign w:val="center"/>
          </w:tcPr>
          <w:p w14:paraId="49E05C2C" w14:textId="684DB86D" w:rsidR="004C6D6C" w:rsidRDefault="006C5F6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</w:t>
            </w:r>
            <w:r w:rsidR="005B750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559" w:type="dxa"/>
            <w:vMerge w:val="restart"/>
            <w:vAlign w:val="center"/>
          </w:tcPr>
          <w:p w14:paraId="3F3CD86E" w14:textId="623D553B" w:rsidR="004C6D6C" w:rsidRDefault="002D561D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1C47C2A3" w14:textId="3E1C203C" w:rsidR="004C6D6C" w:rsidRDefault="006C5F6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</w:tr>
      <w:tr w:rsidR="004C6D6C" w:rsidRPr="00D7306D" w14:paraId="58C04424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B1CDA1F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CE8BA64" w14:textId="050879A4" w:rsidR="004C6D6C" w:rsidRDefault="00137DD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1559" w:type="dxa"/>
            <w:vMerge/>
            <w:vAlign w:val="center"/>
          </w:tcPr>
          <w:p w14:paraId="17437429" w14:textId="77777777" w:rsidR="004C6D6C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1CBF69B" w14:textId="460D2D3C" w:rsidR="004C6D6C" w:rsidRDefault="00137DD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</w:tr>
      <w:tr w:rsidR="004C6D6C" w:rsidRPr="00D7306D" w14:paraId="71E911A1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302FCE1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4AC41D9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559" w:type="dxa"/>
            <w:vMerge/>
            <w:vAlign w:val="center"/>
          </w:tcPr>
          <w:p w14:paraId="5F66C9D8" w14:textId="77777777" w:rsidR="004C6D6C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55A3D29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pageNo</w:t>
            </w:r>
          </w:p>
        </w:tc>
      </w:tr>
    </w:tbl>
    <w:p w14:paraId="15562F1F" w14:textId="77777777" w:rsidR="004C6D6C" w:rsidRPr="00F6258E" w:rsidRDefault="004C6D6C" w:rsidP="004C6D6C">
      <w:pPr>
        <w:rPr>
          <w:rStyle w:val="af0"/>
          <w:rFonts w:ascii="Tahoma" w:hAnsi="Tahoma" w:cs="Tahoma"/>
          <w:color w:val="auto"/>
          <w:lang w:eastAsia="ja-JP"/>
        </w:rPr>
      </w:pPr>
    </w:p>
    <w:p w14:paraId="265A85D0" w14:textId="30968DE7" w:rsidR="004C6D6C" w:rsidRPr="00010310" w:rsidRDefault="004C6D6C" w:rsidP="004C6D6C">
      <w:pPr>
        <w:pStyle w:val="ab"/>
        <w:numPr>
          <w:ilvl w:val="0"/>
          <w:numId w:val="4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Search </w:t>
      </w:r>
      <w:r w:rsidR="005B7503">
        <w:rPr>
          <w:rStyle w:val="af0"/>
          <w:rFonts w:ascii="Tahoma" w:hAnsi="Tahoma" w:cs="Tahoma"/>
          <w:color w:val="auto"/>
          <w:lang w:eastAsia="ja-JP"/>
        </w:rPr>
        <w:t>Member</w:t>
      </w:r>
      <w:r>
        <w:rPr>
          <w:rStyle w:val="af0"/>
          <w:rFonts w:ascii="Tahoma" w:hAnsi="Tahoma" w:cs="Tahoma"/>
          <w:color w:val="auto"/>
          <w:lang w:eastAsia="ja-JP"/>
        </w:rPr>
        <w:t xml:space="preserve"> List</w:t>
      </w:r>
    </w:p>
    <w:p w14:paraId="438FE45F" w14:textId="77777777" w:rsidR="00D03EB5" w:rsidRPr="00F75C84" w:rsidRDefault="00D03EB5" w:rsidP="00D03EB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Users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user information.</w:t>
      </w:r>
    </w:p>
    <w:p w14:paraId="0238EC01" w14:textId="77777777" w:rsidR="00D03EB5" w:rsidRDefault="00D03EB5" w:rsidP="00D03EB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275"/>
        <w:gridCol w:w="1276"/>
        <w:gridCol w:w="3260"/>
        <w:gridCol w:w="4111"/>
      </w:tblGrid>
      <w:tr w:rsidR="00D03EB5" w:rsidRPr="0031791A" w14:paraId="528DBEB3" w14:textId="77777777" w:rsidTr="00A85C49">
        <w:trPr>
          <w:trHeight w:val="395"/>
          <w:tblHeader/>
        </w:trPr>
        <w:tc>
          <w:tcPr>
            <w:tcW w:w="1559" w:type="dxa"/>
            <w:gridSpan w:val="2"/>
            <w:shd w:val="clear" w:color="auto" w:fill="B4C6E7" w:themeFill="accent5" w:themeFillTint="66"/>
            <w:vAlign w:val="center"/>
          </w:tcPr>
          <w:p w14:paraId="5CC28D85" w14:textId="77777777" w:rsidR="00D03EB5" w:rsidRPr="0031791A" w:rsidRDefault="00D03EB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2EBC1923" w14:textId="77777777" w:rsidR="00D03EB5" w:rsidRPr="0031791A" w:rsidRDefault="00D03EB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011D1AD3" w14:textId="77777777" w:rsidR="00D03EB5" w:rsidRPr="0031791A" w:rsidRDefault="00D03EB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4111" w:type="dxa"/>
            <w:shd w:val="clear" w:color="auto" w:fill="B4C6E7" w:themeFill="accent5" w:themeFillTint="66"/>
            <w:vAlign w:val="center"/>
          </w:tcPr>
          <w:p w14:paraId="549AD297" w14:textId="77777777" w:rsidR="00D03EB5" w:rsidRPr="001E796D" w:rsidRDefault="00D03EB5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03EB5" w:rsidRPr="00D7306D" w14:paraId="203594BD" w14:textId="77777777" w:rsidTr="00A85C49">
        <w:trPr>
          <w:trHeight w:val="356"/>
        </w:trPr>
        <w:tc>
          <w:tcPr>
            <w:tcW w:w="1559" w:type="dxa"/>
            <w:gridSpan w:val="2"/>
            <w:vAlign w:val="center"/>
          </w:tcPr>
          <w:p w14:paraId="22D9C826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6" w:type="dxa"/>
            <w:vAlign w:val="center"/>
          </w:tcPr>
          <w:p w14:paraId="17E01B98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0B8F5C21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searchWord</w:t>
            </w:r>
          </w:p>
        </w:tc>
        <w:tc>
          <w:tcPr>
            <w:tcW w:w="4111" w:type="dxa"/>
            <w:vAlign w:val="center"/>
          </w:tcPr>
          <w:p w14:paraId="15CE2386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007F5218" w14:textId="77777777" w:rsidTr="00A85C49">
        <w:trPr>
          <w:trHeight w:val="356"/>
        </w:trPr>
        <w:tc>
          <w:tcPr>
            <w:tcW w:w="1559" w:type="dxa"/>
            <w:gridSpan w:val="2"/>
            <w:vAlign w:val="center"/>
          </w:tcPr>
          <w:p w14:paraId="4297CDF5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earchFields</w:t>
            </w:r>
          </w:p>
        </w:tc>
        <w:tc>
          <w:tcPr>
            <w:tcW w:w="1276" w:type="dxa"/>
            <w:vAlign w:val="center"/>
          </w:tcPr>
          <w:p w14:paraId="54C50BCA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260" w:type="dxa"/>
            <w:vAlign w:val="center"/>
          </w:tcPr>
          <w:p w14:paraId="266231C8" w14:textId="7C827A49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“username”</w:t>
            </w:r>
            <w:r w:rsidR="00DC6D0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“firstname”, “lastname”, “email”</w:t>
            </w:r>
          </w:p>
        </w:tc>
        <w:tc>
          <w:tcPr>
            <w:tcW w:w="4111" w:type="dxa"/>
            <w:vAlign w:val="center"/>
          </w:tcPr>
          <w:p w14:paraId="201C80A1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2B085A09" w14:textId="77777777" w:rsidTr="00A85C49">
        <w:trPr>
          <w:trHeight w:val="356"/>
        </w:trPr>
        <w:tc>
          <w:tcPr>
            <w:tcW w:w="1559" w:type="dxa"/>
            <w:gridSpan w:val="2"/>
            <w:vAlign w:val="center"/>
          </w:tcPr>
          <w:p w14:paraId="2F7D1FA3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filters</w:t>
            </w:r>
          </w:p>
        </w:tc>
        <w:tc>
          <w:tcPr>
            <w:tcW w:w="1276" w:type="dxa"/>
            <w:vAlign w:val="center"/>
          </w:tcPr>
          <w:p w14:paraId="6E337D8A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260" w:type="dxa"/>
            <w:vAlign w:val="center"/>
          </w:tcPr>
          <w:p w14:paraId="48640DDB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111" w:type="dxa"/>
            <w:vAlign w:val="center"/>
          </w:tcPr>
          <w:p w14:paraId="41747063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1643F779" w14:textId="77777777" w:rsidTr="00A85C49">
        <w:trPr>
          <w:trHeight w:val="356"/>
        </w:trPr>
        <w:tc>
          <w:tcPr>
            <w:tcW w:w="284" w:type="dxa"/>
            <w:vAlign w:val="center"/>
          </w:tcPr>
          <w:p w14:paraId="7A72DD76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  <w:vAlign w:val="center"/>
          </w:tcPr>
          <w:p w14:paraId="23A70209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field</w:t>
            </w:r>
          </w:p>
        </w:tc>
        <w:tc>
          <w:tcPr>
            <w:tcW w:w="1276" w:type="dxa"/>
            <w:vAlign w:val="center"/>
          </w:tcPr>
          <w:p w14:paraId="5905EB02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5315A077" w14:textId="39E7336A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CE71A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4111" w:type="dxa"/>
            <w:vAlign w:val="center"/>
          </w:tcPr>
          <w:p w14:paraId="7FB9CEEB" w14:textId="4B67F8AB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Set if input parameter </w:t>
            </w:r>
            <w:r w:rsidR="00CE71A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not equal “all”</w:t>
            </w:r>
          </w:p>
        </w:tc>
      </w:tr>
      <w:tr w:rsidR="00D03EB5" w:rsidRPr="00D7306D" w14:paraId="6E3BC7ED" w14:textId="77777777" w:rsidTr="00A85C49">
        <w:trPr>
          <w:trHeight w:val="356"/>
        </w:trPr>
        <w:tc>
          <w:tcPr>
            <w:tcW w:w="284" w:type="dxa"/>
            <w:vAlign w:val="center"/>
          </w:tcPr>
          <w:p w14:paraId="4879983A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  <w:vAlign w:val="center"/>
          </w:tcPr>
          <w:p w14:paraId="7BD1B68B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6" w:type="dxa"/>
            <w:vAlign w:val="center"/>
          </w:tcPr>
          <w:p w14:paraId="3754EBA8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4FE15AEE" w14:textId="69820093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CE71A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4111" w:type="dxa"/>
            <w:vAlign w:val="center"/>
          </w:tcPr>
          <w:p w14:paraId="136A4091" w14:textId="0840E639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Set if input parameter </w:t>
            </w:r>
            <w:r w:rsidR="00CE71A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not equal “all”</w:t>
            </w:r>
          </w:p>
        </w:tc>
      </w:tr>
      <w:tr w:rsidR="00D03EB5" w:rsidRPr="00D7306D" w14:paraId="6C8D9DEC" w14:textId="77777777" w:rsidTr="00A85C49">
        <w:trPr>
          <w:trHeight w:val="356"/>
        </w:trPr>
        <w:tc>
          <w:tcPr>
            <w:tcW w:w="284" w:type="dxa"/>
            <w:vAlign w:val="center"/>
          </w:tcPr>
          <w:p w14:paraId="0671B35B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  <w:vAlign w:val="center"/>
          </w:tcPr>
          <w:p w14:paraId="52FA5F08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ield</w:t>
            </w:r>
          </w:p>
        </w:tc>
        <w:tc>
          <w:tcPr>
            <w:tcW w:w="1276" w:type="dxa"/>
            <w:vAlign w:val="center"/>
          </w:tcPr>
          <w:p w14:paraId="6A1C9FDA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672D6840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“type”</w:t>
            </w:r>
          </w:p>
        </w:tc>
        <w:tc>
          <w:tcPr>
            <w:tcW w:w="4111" w:type="dxa"/>
            <w:vAlign w:val="center"/>
          </w:tcPr>
          <w:p w14:paraId="54055B55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21BC35C3" w14:textId="77777777" w:rsidTr="00A85C49">
        <w:trPr>
          <w:trHeight w:val="356"/>
        </w:trPr>
        <w:tc>
          <w:tcPr>
            <w:tcW w:w="284" w:type="dxa"/>
            <w:vAlign w:val="center"/>
          </w:tcPr>
          <w:p w14:paraId="0FF062F8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  <w:vAlign w:val="center"/>
          </w:tcPr>
          <w:p w14:paraId="14117DDE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6" w:type="dxa"/>
            <w:vAlign w:val="center"/>
          </w:tcPr>
          <w:p w14:paraId="7E1662D8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3BDAF753" w14:textId="2D8A1D0D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AIS_USER_TYPE</w:t>
            </w:r>
          </w:p>
        </w:tc>
        <w:tc>
          <w:tcPr>
            <w:tcW w:w="4111" w:type="dxa"/>
            <w:vAlign w:val="center"/>
          </w:tcPr>
          <w:p w14:paraId="5A4EF28F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70464228" w14:textId="77777777" w:rsidTr="00A85C49">
        <w:trPr>
          <w:trHeight w:val="356"/>
        </w:trPr>
        <w:tc>
          <w:tcPr>
            <w:tcW w:w="1559" w:type="dxa"/>
            <w:gridSpan w:val="2"/>
            <w:vAlign w:val="center"/>
          </w:tcPr>
          <w:p w14:paraId="30E5CD29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orts</w:t>
            </w:r>
          </w:p>
        </w:tc>
        <w:tc>
          <w:tcPr>
            <w:tcW w:w="1276" w:type="dxa"/>
            <w:vAlign w:val="center"/>
          </w:tcPr>
          <w:p w14:paraId="7AFC660C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260" w:type="dxa"/>
            <w:vAlign w:val="center"/>
          </w:tcPr>
          <w:p w14:paraId="3FE3D77D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111" w:type="dxa"/>
            <w:vAlign w:val="center"/>
          </w:tcPr>
          <w:p w14:paraId="22CEBD70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7EB01C7D" w14:textId="77777777" w:rsidTr="00A85C49">
        <w:trPr>
          <w:trHeight w:val="356"/>
        </w:trPr>
        <w:tc>
          <w:tcPr>
            <w:tcW w:w="284" w:type="dxa"/>
            <w:vAlign w:val="center"/>
          </w:tcPr>
          <w:p w14:paraId="5264FBE1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  <w:vAlign w:val="center"/>
          </w:tcPr>
          <w:p w14:paraId="071FD09E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6" w:type="dxa"/>
            <w:vAlign w:val="center"/>
          </w:tcPr>
          <w:p w14:paraId="6A92E3C2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203889AE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111" w:type="dxa"/>
            <w:vAlign w:val="center"/>
          </w:tcPr>
          <w:p w14:paraId="3406A9E2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55450ACC" w14:textId="77777777" w:rsidTr="00A85C49">
        <w:trPr>
          <w:trHeight w:val="356"/>
        </w:trPr>
        <w:tc>
          <w:tcPr>
            <w:tcW w:w="284" w:type="dxa"/>
            <w:vAlign w:val="center"/>
          </w:tcPr>
          <w:p w14:paraId="4541DC00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275" w:type="dxa"/>
            <w:vAlign w:val="center"/>
          </w:tcPr>
          <w:p w14:paraId="0AA1B7C2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6" w:type="dxa"/>
            <w:vAlign w:val="center"/>
          </w:tcPr>
          <w:p w14:paraId="79133316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709BDA3C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111" w:type="dxa"/>
            <w:vAlign w:val="center"/>
          </w:tcPr>
          <w:p w14:paraId="26102AC2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1B217058" w14:textId="77777777" w:rsidTr="00A85C49">
        <w:trPr>
          <w:trHeight w:val="356"/>
        </w:trPr>
        <w:tc>
          <w:tcPr>
            <w:tcW w:w="1559" w:type="dxa"/>
            <w:gridSpan w:val="2"/>
            <w:vAlign w:val="center"/>
          </w:tcPr>
          <w:p w14:paraId="54BC2866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6" w:type="dxa"/>
            <w:vAlign w:val="center"/>
          </w:tcPr>
          <w:p w14:paraId="5166A74C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3260" w:type="dxa"/>
            <w:vAlign w:val="center"/>
          </w:tcPr>
          <w:p w14:paraId="6A2CEB12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pageSize</w:t>
            </w:r>
          </w:p>
        </w:tc>
        <w:tc>
          <w:tcPr>
            <w:tcW w:w="4111" w:type="dxa"/>
            <w:vAlign w:val="center"/>
          </w:tcPr>
          <w:p w14:paraId="5842F0EC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3EB5" w:rsidRPr="00D7306D" w14:paraId="2F8C33EE" w14:textId="77777777" w:rsidTr="00A85C49">
        <w:trPr>
          <w:trHeight w:val="356"/>
        </w:trPr>
        <w:tc>
          <w:tcPr>
            <w:tcW w:w="1559" w:type="dxa"/>
            <w:gridSpan w:val="2"/>
            <w:vAlign w:val="center"/>
          </w:tcPr>
          <w:p w14:paraId="6CDF94F1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6" w:type="dxa"/>
            <w:vAlign w:val="center"/>
          </w:tcPr>
          <w:p w14:paraId="5861CB80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3260" w:type="dxa"/>
            <w:vAlign w:val="center"/>
          </w:tcPr>
          <w:p w14:paraId="3AC8C158" w14:textId="77777777" w:rsidR="00D03EB5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pageNo</w:t>
            </w:r>
          </w:p>
        </w:tc>
        <w:tc>
          <w:tcPr>
            <w:tcW w:w="4111" w:type="dxa"/>
            <w:vAlign w:val="center"/>
          </w:tcPr>
          <w:p w14:paraId="42AE30A0" w14:textId="77777777" w:rsidR="00D03EB5" w:rsidRPr="00BC6553" w:rsidRDefault="00D03EB5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0B10814" w14:textId="77777777" w:rsidR="00D03EB5" w:rsidRDefault="00D03EB5" w:rsidP="00D03EB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28FC035" w14:textId="77777777" w:rsidR="00D03EB5" w:rsidRDefault="00D03EB5" w:rsidP="00D03EB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FCD7C09" w14:textId="77777777" w:rsidR="00D03EB5" w:rsidRDefault="00D03EB5" w:rsidP="00D03EB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5A31E31" w14:textId="77777777" w:rsidR="009D1F57" w:rsidRPr="000915C1" w:rsidRDefault="009D1F57" w:rsidP="009D1F57">
      <w:pPr>
        <w:pStyle w:val="ab"/>
        <w:numPr>
          <w:ilvl w:val="0"/>
          <w:numId w:val="4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Result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2268"/>
        <w:gridCol w:w="4819"/>
        <w:gridCol w:w="2835"/>
      </w:tblGrid>
      <w:tr w:rsidR="009D1F57" w:rsidRPr="0031791A" w14:paraId="357F3F72" w14:textId="77777777" w:rsidTr="00B4744E">
        <w:trPr>
          <w:trHeight w:val="395"/>
          <w:tblHeader/>
        </w:trPr>
        <w:tc>
          <w:tcPr>
            <w:tcW w:w="2552" w:type="dxa"/>
            <w:gridSpan w:val="2"/>
            <w:shd w:val="clear" w:color="auto" w:fill="B4C6E7" w:themeFill="accent5" w:themeFillTint="66"/>
            <w:vAlign w:val="center"/>
          </w:tcPr>
          <w:p w14:paraId="7DCA16D0" w14:textId="77777777" w:rsidR="009D1F57" w:rsidRPr="0031791A" w:rsidRDefault="009D1F57" w:rsidP="00B4744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4819" w:type="dxa"/>
            <w:shd w:val="clear" w:color="auto" w:fill="B4C6E7" w:themeFill="accent5" w:themeFillTint="66"/>
            <w:vAlign w:val="center"/>
          </w:tcPr>
          <w:p w14:paraId="4CDA21AC" w14:textId="77777777" w:rsidR="009D1F57" w:rsidRPr="0031791A" w:rsidRDefault="009D1F57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14:paraId="674AA3EA" w14:textId="77777777" w:rsidR="009D1F57" w:rsidRPr="00C76A54" w:rsidRDefault="009D1F5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A54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9D1F57" w:rsidRPr="00D7306D" w14:paraId="2D898E9D" w14:textId="77777777" w:rsidTr="00B4744E">
        <w:trPr>
          <w:trHeight w:val="382"/>
        </w:trPr>
        <w:tc>
          <w:tcPr>
            <w:tcW w:w="2552" w:type="dxa"/>
            <w:gridSpan w:val="2"/>
            <w:vAlign w:val="center"/>
          </w:tcPr>
          <w:p w14:paraId="6DB1C06B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otalRecordNo</w:t>
            </w:r>
          </w:p>
        </w:tc>
        <w:tc>
          <w:tcPr>
            <w:tcW w:w="4819" w:type="dxa"/>
            <w:vAlign w:val="center"/>
          </w:tcPr>
          <w:p w14:paraId="572FB810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totalRecordNo receive above </w:t>
            </w:r>
          </w:p>
        </w:tc>
        <w:tc>
          <w:tcPr>
            <w:tcW w:w="2835" w:type="dxa"/>
            <w:vAlign w:val="center"/>
          </w:tcPr>
          <w:p w14:paraId="5CB52CEE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7A55B809" w14:textId="77777777" w:rsidTr="00B4744E">
        <w:trPr>
          <w:trHeight w:val="382"/>
        </w:trPr>
        <w:tc>
          <w:tcPr>
            <w:tcW w:w="2552" w:type="dxa"/>
            <w:gridSpan w:val="2"/>
            <w:vAlign w:val="center"/>
          </w:tcPr>
          <w:p w14:paraId="1130E2F2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maxPageNo</w:t>
            </w:r>
          </w:p>
        </w:tc>
        <w:tc>
          <w:tcPr>
            <w:tcW w:w="4819" w:type="dxa"/>
            <w:vAlign w:val="center"/>
          </w:tcPr>
          <w:p w14:paraId="1B7F2373" w14:textId="271C8EA8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maxPageNo received above</w:t>
            </w:r>
          </w:p>
        </w:tc>
        <w:tc>
          <w:tcPr>
            <w:tcW w:w="2835" w:type="dxa"/>
            <w:vAlign w:val="center"/>
          </w:tcPr>
          <w:p w14:paraId="777FBBD4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25B8EA89" w14:textId="77777777" w:rsidTr="00B4744E">
        <w:trPr>
          <w:trHeight w:val="382"/>
        </w:trPr>
        <w:tc>
          <w:tcPr>
            <w:tcW w:w="2552" w:type="dxa"/>
            <w:gridSpan w:val="2"/>
            <w:vAlign w:val="center"/>
          </w:tcPr>
          <w:p w14:paraId="45823392" w14:textId="154AECB2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members</w:t>
            </w:r>
          </w:p>
        </w:tc>
        <w:tc>
          <w:tcPr>
            <w:tcW w:w="4819" w:type="dxa"/>
            <w:vAlign w:val="center"/>
          </w:tcPr>
          <w:p w14:paraId="2F013D16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5D912EAF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4DF3C8C9" w14:textId="77777777" w:rsidTr="00B4744E">
        <w:trPr>
          <w:trHeight w:val="382"/>
        </w:trPr>
        <w:tc>
          <w:tcPr>
            <w:tcW w:w="284" w:type="dxa"/>
            <w:vAlign w:val="center"/>
          </w:tcPr>
          <w:p w14:paraId="420A4005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E46C6C7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4819" w:type="dxa"/>
            <w:vAlign w:val="center"/>
          </w:tcPr>
          <w:p w14:paraId="1C44744C" w14:textId="0139F299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 received above</w:t>
            </w:r>
          </w:p>
        </w:tc>
        <w:tc>
          <w:tcPr>
            <w:tcW w:w="2835" w:type="dxa"/>
            <w:vAlign w:val="center"/>
          </w:tcPr>
          <w:p w14:paraId="092E3D56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6D82CD63" w14:textId="77777777" w:rsidTr="00B4744E">
        <w:trPr>
          <w:trHeight w:val="382"/>
        </w:trPr>
        <w:tc>
          <w:tcPr>
            <w:tcW w:w="284" w:type="dxa"/>
            <w:vAlign w:val="center"/>
          </w:tcPr>
          <w:p w14:paraId="5041C31D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5E7221B" w14:textId="79D2F31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4819" w:type="dxa"/>
            <w:vAlign w:val="center"/>
          </w:tcPr>
          <w:p w14:paraId="0F140EDF" w14:textId="3795C252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 received above</w:t>
            </w:r>
          </w:p>
        </w:tc>
        <w:tc>
          <w:tcPr>
            <w:tcW w:w="2835" w:type="dxa"/>
            <w:vAlign w:val="center"/>
          </w:tcPr>
          <w:p w14:paraId="0F8B492C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660ECA5F" w14:textId="77777777" w:rsidTr="00B4744E">
        <w:trPr>
          <w:trHeight w:val="382"/>
        </w:trPr>
        <w:tc>
          <w:tcPr>
            <w:tcW w:w="284" w:type="dxa"/>
            <w:vAlign w:val="center"/>
          </w:tcPr>
          <w:p w14:paraId="6AF89D42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EB5EADB" w14:textId="6598971C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4819" w:type="dxa"/>
            <w:vAlign w:val="center"/>
          </w:tcPr>
          <w:p w14:paraId="03FFBEEF" w14:textId="62BE0624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 received above</w:t>
            </w:r>
          </w:p>
        </w:tc>
        <w:tc>
          <w:tcPr>
            <w:tcW w:w="2835" w:type="dxa"/>
            <w:vAlign w:val="center"/>
          </w:tcPr>
          <w:p w14:paraId="054C9578" w14:textId="77777777" w:rsidR="009D1F57" w:rsidRPr="00BC6553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48353207" w14:textId="77777777" w:rsidTr="00B4744E">
        <w:trPr>
          <w:trHeight w:val="382"/>
        </w:trPr>
        <w:tc>
          <w:tcPr>
            <w:tcW w:w="284" w:type="dxa"/>
            <w:vAlign w:val="center"/>
          </w:tcPr>
          <w:p w14:paraId="1C6A97DF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050F91D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4819" w:type="dxa"/>
            <w:vAlign w:val="center"/>
          </w:tcPr>
          <w:p w14:paraId="7D71A2BA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received above</w:t>
            </w:r>
          </w:p>
        </w:tc>
        <w:tc>
          <w:tcPr>
            <w:tcW w:w="2835" w:type="dxa"/>
            <w:vAlign w:val="center"/>
          </w:tcPr>
          <w:p w14:paraId="0B7CA792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191DA70D" w14:textId="77777777" w:rsidTr="00B4744E">
        <w:trPr>
          <w:trHeight w:val="382"/>
        </w:trPr>
        <w:tc>
          <w:tcPr>
            <w:tcW w:w="284" w:type="dxa"/>
            <w:vAlign w:val="center"/>
          </w:tcPr>
          <w:p w14:paraId="3BCD13E7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5816B32" w14:textId="5B9240BD" w:rsidR="009D1F57" w:rsidRDefault="001C62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4819" w:type="dxa"/>
            <w:vAlign w:val="center"/>
          </w:tcPr>
          <w:p w14:paraId="10FA34AF" w14:textId="71FCEAE2" w:rsidR="009D1F57" w:rsidRDefault="001C62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 received above</w:t>
            </w:r>
          </w:p>
        </w:tc>
        <w:tc>
          <w:tcPr>
            <w:tcW w:w="2835" w:type="dxa"/>
            <w:vAlign w:val="center"/>
          </w:tcPr>
          <w:p w14:paraId="69C3D70B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D1F57" w:rsidRPr="00D7306D" w14:paraId="080A0EE0" w14:textId="77777777" w:rsidTr="00B4744E">
        <w:trPr>
          <w:trHeight w:val="382"/>
        </w:trPr>
        <w:tc>
          <w:tcPr>
            <w:tcW w:w="284" w:type="dxa"/>
            <w:vAlign w:val="center"/>
          </w:tcPr>
          <w:p w14:paraId="219E6056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3E28913" w14:textId="09DCD6F5" w:rsidR="009D1F57" w:rsidRDefault="001C62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4819" w:type="dxa"/>
            <w:vAlign w:val="center"/>
          </w:tcPr>
          <w:p w14:paraId="34B182D5" w14:textId="505B5519" w:rsidR="009D1F57" w:rsidRDefault="001C622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  <w:r w:rsidR="009D1F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received above</w:t>
            </w:r>
          </w:p>
        </w:tc>
        <w:tc>
          <w:tcPr>
            <w:tcW w:w="2835" w:type="dxa"/>
            <w:vAlign w:val="center"/>
          </w:tcPr>
          <w:p w14:paraId="18F4F28F" w14:textId="77777777" w:rsidR="009D1F57" w:rsidRDefault="009D1F5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3DCA498" w14:textId="77777777" w:rsidR="004C6D6C" w:rsidRDefault="004C6D6C" w:rsidP="004C6D6C">
      <w:pPr>
        <w:rPr>
          <w:rFonts w:ascii="Tahoma" w:hAnsi="Tahoma" w:cs="Tahoma"/>
          <w:sz w:val="20"/>
          <w:szCs w:val="20"/>
          <w:lang w:bidi="th-TH"/>
        </w:rPr>
      </w:pPr>
    </w:p>
    <w:p w14:paraId="62A312BD" w14:textId="77777777" w:rsidR="004C6D6C" w:rsidRDefault="004C6D6C" w:rsidP="004C6D6C">
      <w:pPr>
        <w:pStyle w:val="ab"/>
        <w:numPr>
          <w:ilvl w:val="0"/>
          <w:numId w:val="48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512CD5B" w14:textId="77777777" w:rsidR="004C6D6C" w:rsidRDefault="004C6D6C" w:rsidP="004C6D6C">
      <w:pPr>
        <w:rPr>
          <w:rStyle w:val="af0"/>
          <w:rFonts w:ascii="Tahoma" w:hAnsi="Tahoma" w:cs="Tahoma"/>
          <w:color w:val="auto"/>
        </w:rPr>
      </w:pPr>
    </w:p>
    <w:p w14:paraId="5D5CD6BA" w14:textId="77777777" w:rsidR="004C6D6C" w:rsidRPr="004D476C" w:rsidRDefault="004C6D6C" w:rsidP="004C6D6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86" w:name="_Toc49966792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8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4C6D6C" w:rsidRPr="000253E8" w14:paraId="5877AB74" w14:textId="77777777" w:rsidTr="00FF7A3C">
        <w:tc>
          <w:tcPr>
            <w:tcW w:w="2523" w:type="dxa"/>
          </w:tcPr>
          <w:p w14:paraId="4DA68007" w14:textId="77777777" w:rsidR="004C6D6C" w:rsidRPr="000253E8" w:rsidRDefault="004C6D6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78A59F3" w14:textId="77777777" w:rsidR="004C6D6C" w:rsidRPr="000253E8" w:rsidRDefault="004C6D6C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1A964BD" w14:textId="77777777" w:rsidR="004C6D6C" w:rsidRPr="000253E8" w:rsidRDefault="004C6D6C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A8A9FF8" w14:textId="77777777" w:rsidR="004C6D6C" w:rsidRPr="000253E8" w:rsidRDefault="004C6D6C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327C9DA" w14:textId="77777777" w:rsidR="004C6D6C" w:rsidRPr="000253E8" w:rsidRDefault="004C6D6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4C6D6C" w:rsidRPr="004A49C9" w14:paraId="4751D75A" w14:textId="77777777" w:rsidTr="00FF7A3C">
        <w:tc>
          <w:tcPr>
            <w:tcW w:w="2523" w:type="dxa"/>
          </w:tcPr>
          <w:p w14:paraId="01F95357" w14:textId="77777777" w:rsidR="004C6D6C" w:rsidRPr="004A49C9" w:rsidRDefault="004C6D6C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4FEEE0C" w14:textId="77777777" w:rsidR="004C6D6C" w:rsidRPr="004A49C9" w:rsidRDefault="004C6D6C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52FF1A1A" w14:textId="77777777" w:rsidR="004C6D6C" w:rsidRPr="004A49C9" w:rsidRDefault="004C6D6C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1F993CD3" w14:textId="77777777" w:rsidR="004C6D6C" w:rsidRPr="004A49C9" w:rsidRDefault="004C6D6C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54BF3B46" w14:textId="77777777" w:rsidR="004C6D6C" w:rsidRPr="00E2590C" w:rsidRDefault="004C6D6C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9BF7941" w14:textId="77777777" w:rsidR="004C6D6C" w:rsidRPr="00C17224" w:rsidRDefault="004C6D6C" w:rsidP="004C6D6C"/>
    <w:p w14:paraId="319B791F" w14:textId="77777777" w:rsidR="004C6D6C" w:rsidRPr="004D476C" w:rsidRDefault="004C6D6C" w:rsidP="004C6D6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87" w:name="_Toc49966793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8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4C6D6C" w:rsidRPr="0031791A" w14:paraId="32174169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482712E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B3CC02A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34A4C58E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03B9834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94ABE88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37C57B9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43E38D7" w14:textId="77777777" w:rsidR="004C6D6C" w:rsidRPr="0033010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C6D6C" w:rsidRPr="00D7306D" w14:paraId="56F8F4FE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4135208D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1080" w:type="dxa"/>
            <w:vAlign w:val="center"/>
          </w:tcPr>
          <w:p w14:paraId="2E2E9F09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4D97DFA1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566B08A4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375DA8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E10ED51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A6D1CDC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6A14DDCA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27DBA2A5" w14:textId="14CAE146" w:rsidR="004C6D6C" w:rsidRDefault="00BC5CB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1080" w:type="dxa"/>
            <w:vAlign w:val="center"/>
          </w:tcPr>
          <w:p w14:paraId="2FFB5CC6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5922E0AF" w14:textId="77777777" w:rsidR="004C6D6C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2A1281BA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07827B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2256E37" w14:textId="2AD80162" w:rsidR="004C6D6C" w:rsidRPr="00BC6553" w:rsidRDefault="001F14F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all, roleIds</w:t>
            </w:r>
          </w:p>
        </w:tc>
        <w:tc>
          <w:tcPr>
            <w:tcW w:w="2977" w:type="dxa"/>
            <w:vAlign w:val="center"/>
          </w:tcPr>
          <w:p w14:paraId="21022367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Not specified, search all</w:t>
            </w:r>
          </w:p>
        </w:tc>
      </w:tr>
      <w:tr w:rsidR="004C6D6C" w:rsidRPr="00D7306D" w14:paraId="2B7CB2EF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3D8D7124" w14:textId="6356A7C3" w:rsidR="004C6D6C" w:rsidRDefault="003377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4C6D6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1080" w:type="dxa"/>
            <w:vAlign w:val="center"/>
          </w:tcPr>
          <w:p w14:paraId="763A34FC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63" w:type="dxa"/>
            <w:vAlign w:val="center"/>
          </w:tcPr>
          <w:p w14:paraId="320FAF9E" w14:textId="77777777" w:rsidR="004C6D6C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ED114D8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197124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91667A4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B92D831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19972380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69E93A36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080" w:type="dxa"/>
            <w:vAlign w:val="center"/>
          </w:tcPr>
          <w:p w14:paraId="336B1D15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63" w:type="dxa"/>
            <w:vAlign w:val="center"/>
          </w:tcPr>
          <w:p w14:paraId="2F4784F3" w14:textId="77777777" w:rsidR="004C6D6C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5C41B58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59DA3C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515EC6A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51B7653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63994B4" w14:textId="77777777" w:rsidR="004C6D6C" w:rsidRDefault="004C6D6C" w:rsidP="004C6D6C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A0AA7DC" w14:textId="77777777" w:rsidR="004C6D6C" w:rsidRPr="004D476C" w:rsidRDefault="004C6D6C" w:rsidP="004C6D6C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88" w:name="_Toc49966794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8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4C6D6C" w:rsidRPr="000253E8" w14:paraId="2E014FDB" w14:textId="77777777" w:rsidTr="00FF7A3C">
        <w:trPr>
          <w:trHeight w:val="379"/>
        </w:trPr>
        <w:tc>
          <w:tcPr>
            <w:tcW w:w="1843" w:type="dxa"/>
          </w:tcPr>
          <w:p w14:paraId="05D6A766" w14:textId="77777777" w:rsidR="004C6D6C" w:rsidRPr="000253E8" w:rsidRDefault="004C6D6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6E0ACEE" w14:textId="77777777" w:rsidR="004C6D6C" w:rsidRPr="000253E8" w:rsidRDefault="004C6D6C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456D4C4" w14:textId="77777777" w:rsidR="004C6D6C" w:rsidRPr="000253E8" w:rsidRDefault="004C6D6C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22D46C8" w14:textId="77777777" w:rsidR="004C6D6C" w:rsidRPr="000253E8" w:rsidRDefault="004C6D6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4C6D6C" w:rsidRPr="004A49C9" w14:paraId="6F178266" w14:textId="77777777" w:rsidTr="00FF7A3C">
        <w:tc>
          <w:tcPr>
            <w:tcW w:w="1843" w:type="dxa"/>
          </w:tcPr>
          <w:p w14:paraId="03615F4D" w14:textId="77777777" w:rsidR="004C6D6C" w:rsidRPr="004A49C9" w:rsidRDefault="004C6D6C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991BF2D" w14:textId="77777777" w:rsidR="004C6D6C" w:rsidRPr="004A49C9" w:rsidRDefault="004C6D6C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775FEFA5" w14:textId="77777777" w:rsidR="004C6D6C" w:rsidRPr="004A49C9" w:rsidRDefault="004C6D6C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6798607" w14:textId="77777777" w:rsidR="004C6D6C" w:rsidRPr="00E2590C" w:rsidRDefault="004C6D6C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9B3FFB1" w14:textId="77777777" w:rsidR="004C6D6C" w:rsidRPr="00743128" w:rsidRDefault="004C6D6C" w:rsidP="004C6D6C"/>
    <w:p w14:paraId="5964D715" w14:textId="77777777" w:rsidR="004C6D6C" w:rsidRPr="008616D0" w:rsidRDefault="004C6D6C" w:rsidP="004C6D6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89" w:name="_Toc49966795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8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992"/>
        <w:gridCol w:w="709"/>
        <w:gridCol w:w="709"/>
        <w:gridCol w:w="709"/>
        <w:gridCol w:w="2409"/>
        <w:gridCol w:w="2977"/>
      </w:tblGrid>
      <w:tr w:rsidR="004C6D6C" w:rsidRPr="0031791A" w14:paraId="5F5C4CF1" w14:textId="77777777" w:rsidTr="00FF7A3C">
        <w:trPr>
          <w:trHeight w:val="395"/>
          <w:tblHeader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0C9C19CC" w14:textId="77777777" w:rsidR="004C6D6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5B96606E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32FE3414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D20AE1E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9C4A058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7483BF1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9305C93" w14:textId="77777777" w:rsidR="004C6D6C" w:rsidRPr="0033010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C6D6C" w:rsidRPr="00D7306D" w14:paraId="12680B60" w14:textId="77777777" w:rsidTr="00FF7A3C">
        <w:trPr>
          <w:trHeight w:val="432"/>
        </w:trPr>
        <w:tc>
          <w:tcPr>
            <w:tcW w:w="1701" w:type="dxa"/>
            <w:gridSpan w:val="2"/>
            <w:vAlign w:val="center"/>
          </w:tcPr>
          <w:p w14:paraId="730095B6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totalRecordNo</w:t>
            </w:r>
          </w:p>
        </w:tc>
        <w:tc>
          <w:tcPr>
            <w:tcW w:w="992" w:type="dxa"/>
            <w:vAlign w:val="center"/>
          </w:tcPr>
          <w:p w14:paraId="787C50FD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09" w:type="dxa"/>
            <w:vAlign w:val="center"/>
          </w:tcPr>
          <w:p w14:paraId="543BED13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A02D2CA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D3D89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90EACC8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3071973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F255F" w:rsidRPr="00D7306D" w14:paraId="2AF1E49A" w14:textId="77777777" w:rsidTr="00FF7A3C">
        <w:trPr>
          <w:trHeight w:val="432"/>
        </w:trPr>
        <w:tc>
          <w:tcPr>
            <w:tcW w:w="1701" w:type="dxa"/>
            <w:gridSpan w:val="2"/>
            <w:vAlign w:val="center"/>
          </w:tcPr>
          <w:p w14:paraId="0C89B6BD" w14:textId="5B30A242" w:rsidR="002F255F" w:rsidRDefault="002F255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axPageNo</w:t>
            </w:r>
          </w:p>
        </w:tc>
        <w:tc>
          <w:tcPr>
            <w:tcW w:w="992" w:type="dxa"/>
            <w:vAlign w:val="center"/>
          </w:tcPr>
          <w:p w14:paraId="1A3418D3" w14:textId="2557E7FD" w:rsidR="002F255F" w:rsidRDefault="002F255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5BA917EA" w14:textId="386BA0F7" w:rsidR="002F255F" w:rsidRDefault="002F255F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1074DDE" w14:textId="77777777" w:rsidR="002F255F" w:rsidRPr="00BC6553" w:rsidRDefault="002F255F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42F9AB" w14:textId="77777777" w:rsidR="002F255F" w:rsidRPr="00BC6553" w:rsidRDefault="002F255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470DB8D" w14:textId="77777777" w:rsidR="002F255F" w:rsidRDefault="002F255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8A3B20A" w14:textId="77777777" w:rsidR="002F255F" w:rsidRDefault="002F255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2FBF6778" w14:textId="77777777" w:rsidTr="00FF7A3C">
        <w:trPr>
          <w:trHeight w:val="432"/>
        </w:trPr>
        <w:tc>
          <w:tcPr>
            <w:tcW w:w="1701" w:type="dxa"/>
            <w:gridSpan w:val="2"/>
            <w:vAlign w:val="center"/>
          </w:tcPr>
          <w:p w14:paraId="3C891700" w14:textId="41B044C8" w:rsidR="004C6D6C" w:rsidRDefault="009721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members</w:t>
            </w:r>
          </w:p>
        </w:tc>
        <w:tc>
          <w:tcPr>
            <w:tcW w:w="992" w:type="dxa"/>
            <w:vAlign w:val="center"/>
          </w:tcPr>
          <w:p w14:paraId="72442C85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709" w:type="dxa"/>
            <w:vAlign w:val="center"/>
          </w:tcPr>
          <w:p w14:paraId="3C6CDC22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745DAE5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EB552B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82EFB29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D6611A2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4EFEF703" w14:textId="77777777" w:rsidTr="00FF7A3C">
        <w:trPr>
          <w:trHeight w:val="432"/>
        </w:trPr>
        <w:tc>
          <w:tcPr>
            <w:tcW w:w="284" w:type="dxa"/>
            <w:vAlign w:val="center"/>
          </w:tcPr>
          <w:p w14:paraId="5CF1247C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A11843C" w14:textId="7DA2D070" w:rsidR="004C6D6C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992" w:type="dxa"/>
            <w:vAlign w:val="center"/>
          </w:tcPr>
          <w:p w14:paraId="7D0ACDCE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2865A23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73CC5C3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7B838A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A71F35D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0921366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904F1" w:rsidRPr="00D7306D" w14:paraId="2F628B3E" w14:textId="77777777" w:rsidTr="00FF7A3C">
        <w:trPr>
          <w:trHeight w:val="432"/>
        </w:trPr>
        <w:tc>
          <w:tcPr>
            <w:tcW w:w="284" w:type="dxa"/>
            <w:vAlign w:val="center"/>
          </w:tcPr>
          <w:p w14:paraId="619CC635" w14:textId="77777777" w:rsidR="007904F1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566CCC80" w14:textId="77777777" w:rsidR="007904F1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992" w:type="dxa"/>
            <w:vAlign w:val="center"/>
          </w:tcPr>
          <w:p w14:paraId="26EE1DE6" w14:textId="77777777" w:rsidR="007904F1" w:rsidRPr="00BC6553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7FDBA67" w14:textId="77777777" w:rsidR="007904F1" w:rsidRPr="00BC6553" w:rsidRDefault="007904F1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BE4BD95" w14:textId="77777777" w:rsidR="007904F1" w:rsidRPr="00BC6553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49F7DD" w14:textId="77777777" w:rsidR="007904F1" w:rsidRPr="00BC6553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DB6A124" w14:textId="77777777" w:rsidR="007904F1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250C356" w14:textId="77777777" w:rsidR="007904F1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37BFD9B1" w14:textId="77777777" w:rsidTr="00FF7A3C">
        <w:trPr>
          <w:trHeight w:val="432"/>
        </w:trPr>
        <w:tc>
          <w:tcPr>
            <w:tcW w:w="284" w:type="dxa"/>
            <w:vAlign w:val="center"/>
          </w:tcPr>
          <w:p w14:paraId="26570875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73EC263A" w14:textId="257CA52F" w:rsidR="004C6D6C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992" w:type="dxa"/>
            <w:vAlign w:val="center"/>
          </w:tcPr>
          <w:p w14:paraId="458361FA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5C5284AB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4B86D95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50E8B0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4FB6F92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F40063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7E6D15D0" w14:textId="77777777" w:rsidTr="00FF7A3C">
        <w:trPr>
          <w:trHeight w:val="432"/>
        </w:trPr>
        <w:tc>
          <w:tcPr>
            <w:tcW w:w="284" w:type="dxa"/>
            <w:vAlign w:val="center"/>
          </w:tcPr>
          <w:p w14:paraId="560F1B5D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C99A43E" w14:textId="5F7E483A" w:rsidR="004C6D6C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992" w:type="dxa"/>
            <w:vAlign w:val="center"/>
          </w:tcPr>
          <w:p w14:paraId="4D3E8FC0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41D9F8C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F7EC628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84AF98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651237F" w14:textId="2F24C354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1CBB1B5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D6C" w:rsidRPr="00D7306D" w14:paraId="71C772CB" w14:textId="77777777" w:rsidTr="00FF7A3C">
        <w:trPr>
          <w:trHeight w:val="432"/>
        </w:trPr>
        <w:tc>
          <w:tcPr>
            <w:tcW w:w="284" w:type="dxa"/>
            <w:vAlign w:val="center"/>
          </w:tcPr>
          <w:p w14:paraId="39EABB16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7D180265" w14:textId="2708A7C3" w:rsidR="004C6D6C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992" w:type="dxa"/>
            <w:vAlign w:val="center"/>
          </w:tcPr>
          <w:p w14:paraId="1D20E0DE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15F6803" w14:textId="77777777" w:rsidR="004C6D6C" w:rsidRPr="00BC6553" w:rsidRDefault="004C6D6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425F9E2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F00ED3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7755F37" w14:textId="30664C3A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CD27B0D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50A28" w:rsidRPr="00D7306D" w14:paraId="31D10DAB" w14:textId="77777777" w:rsidTr="00FF7A3C">
        <w:trPr>
          <w:trHeight w:val="432"/>
        </w:trPr>
        <w:tc>
          <w:tcPr>
            <w:tcW w:w="284" w:type="dxa"/>
            <w:vAlign w:val="center"/>
          </w:tcPr>
          <w:p w14:paraId="141830B9" w14:textId="77777777" w:rsidR="00550A28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7F11D93C" w14:textId="7D651F02" w:rsidR="00550A28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992" w:type="dxa"/>
            <w:vAlign w:val="center"/>
          </w:tcPr>
          <w:p w14:paraId="6AC7BD31" w14:textId="403986BA" w:rsidR="00550A28" w:rsidRDefault="007904F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BB1FE4F" w14:textId="79F2532D" w:rsidR="00550A28" w:rsidRDefault="007904F1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675D9C4" w14:textId="77777777" w:rsidR="00550A28" w:rsidRPr="00BC6553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300F78" w14:textId="77777777" w:rsidR="00550A28" w:rsidRPr="00BC6553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8CE2B35" w14:textId="77777777" w:rsidR="00550A28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85C8E70" w14:textId="77777777" w:rsidR="00550A28" w:rsidRDefault="00550A2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8A23E3" w14:textId="77777777" w:rsidR="004C6D6C" w:rsidRDefault="004C6D6C" w:rsidP="004C6D6C"/>
    <w:p w14:paraId="3F8F81AC" w14:textId="77777777" w:rsidR="004C6D6C" w:rsidRPr="008616D0" w:rsidRDefault="004C6D6C" w:rsidP="004C6D6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0" w:name="_Toc49966796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9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4C6D6C" w:rsidRPr="0031791A" w14:paraId="21C60A93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F6E84E3" w14:textId="39FA39EC" w:rsidR="004C6D6C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4DECFDC3" w14:textId="77777777" w:rsidR="004C6D6C" w:rsidRPr="0031791A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7D00114" w14:textId="77777777" w:rsidR="004C6D6C" w:rsidRPr="0033010C" w:rsidRDefault="004C6D6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4C6D6C" w:rsidRPr="00D7306D" w14:paraId="40C28E5B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590669E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FBDA499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39605C52" w14:textId="77777777" w:rsidR="004C6D6C" w:rsidRPr="00BC6553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4C6D6C" w:rsidRPr="00D7306D" w14:paraId="32E721D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2DC075D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E132724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4FD17E4D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4C6D6C" w:rsidRPr="00D7306D" w14:paraId="1446F466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80B2FF1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103B18C7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632572B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4C6D6C" w:rsidRPr="00D7306D" w14:paraId="1F8C753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11AB67D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78D78D2F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005031A0" w14:textId="77777777" w:rsidR="004C6D6C" w:rsidRDefault="004C6D6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057DEB" w:rsidRPr="00D7306D" w14:paraId="581E40F9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00321FA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33B71B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5A85BFDC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3280F80B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BAF796F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5D25D2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24CAC75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797E33E" w14:textId="77777777" w:rsidR="004C6D6C" w:rsidRDefault="004C6D6C" w:rsidP="004C6D6C"/>
    <w:p w14:paraId="78B278F8" w14:textId="77777777" w:rsidR="0064499A" w:rsidRDefault="0064499A" w:rsidP="0064499A"/>
    <w:p w14:paraId="71D7CB36" w14:textId="69E160F3" w:rsidR="0064499A" w:rsidRDefault="0064499A" w:rsidP="0064499A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91" w:name="_Get_Member_Details"/>
      <w:bookmarkStart w:id="392" w:name="_Toc49966797"/>
      <w:bookmarkEnd w:id="391"/>
      <w:r>
        <w:rPr>
          <w:rFonts w:ascii="Tahoma" w:hAnsi="Tahoma" w:cs="Tahoma"/>
          <w:b/>
          <w:bCs/>
          <w:color w:val="auto"/>
          <w:sz w:val="28"/>
          <w:szCs w:val="28"/>
        </w:rPr>
        <w:t>Get Member Details API</w:t>
      </w:r>
      <w:bookmarkEnd w:id="392"/>
    </w:p>
    <w:p w14:paraId="7E9BC00A" w14:textId="77777777" w:rsidR="0064499A" w:rsidRPr="008A6B90" w:rsidRDefault="0064499A" w:rsidP="0064499A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64499A" w:rsidRPr="00554C13" w14:paraId="79CC89D2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8232F5A" w14:textId="77777777" w:rsidR="0064499A" w:rsidRPr="00554C13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8DC62F1" w14:textId="3E0446A2" w:rsidR="0064499A" w:rsidRPr="00B20DCF" w:rsidRDefault="0064499A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 w:rsidRPr="00B20DCF">
              <w:rPr>
                <w:rFonts w:ascii="Tahoma" w:hAnsi="Tahoma" w:cs="Tahoma"/>
                <w:sz w:val="20"/>
                <w:szCs w:val="20"/>
                <w:lang w:eastAsia="ja-JP"/>
              </w:rPr>
              <w:t>Get Member Details</w:t>
            </w:r>
          </w:p>
        </w:tc>
      </w:tr>
      <w:tr w:rsidR="0064499A" w:rsidRPr="00554C13" w14:paraId="41156DF2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6D02810" w14:textId="77777777" w:rsidR="0064499A" w:rsidRPr="00554C13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A9DC181" w14:textId="66166168" w:rsidR="0064499A" w:rsidRPr="008F2A18" w:rsidRDefault="0064499A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Pr="00B20DCF">
              <w:rPr>
                <w:rFonts w:ascii="Tahoma" w:hAnsi="Tahoma" w:cs="Tahoma"/>
                <w:sz w:val="20"/>
                <w:szCs w:val="20"/>
                <w:lang w:bidi="th-TH"/>
              </w:rPr>
              <w:t>members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/{userId}</w:t>
            </w:r>
          </w:p>
        </w:tc>
      </w:tr>
      <w:tr w:rsidR="0064499A" w:rsidRPr="00554C13" w14:paraId="775382ED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E27AEF5" w14:textId="77777777" w:rsidR="0064499A" w:rsidRPr="0033010C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36FE93D" w14:textId="77777777" w:rsidR="0064499A" w:rsidRDefault="0064499A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64499A" w:rsidRPr="00554C13" w14:paraId="5797138E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9D2C006" w14:textId="77777777" w:rsidR="0064499A" w:rsidRPr="00554C13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51D7ED3" w14:textId="645F8813" w:rsidR="0064499A" w:rsidRPr="008F2A18" w:rsidRDefault="0064499A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71EA075" w14:textId="77777777" w:rsidR="0064499A" w:rsidRDefault="0064499A" w:rsidP="0064499A">
      <w:pPr>
        <w:rPr>
          <w:rStyle w:val="af0"/>
          <w:rFonts w:ascii="Tahoma" w:hAnsi="Tahoma" w:cs="Tahoma"/>
          <w:color w:val="auto"/>
        </w:rPr>
      </w:pPr>
    </w:p>
    <w:p w14:paraId="3CFE5FE0" w14:textId="77777777" w:rsidR="0064499A" w:rsidRPr="004D476C" w:rsidRDefault="0064499A" w:rsidP="0064499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3" w:name="_Toc49966798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393"/>
    </w:p>
    <w:p w14:paraId="05B0F722" w14:textId="3386A8BC" w:rsidR="0064499A" w:rsidRPr="008F2A18" w:rsidRDefault="0064499A" w:rsidP="0064499A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member detail information.</w:t>
      </w:r>
    </w:p>
    <w:p w14:paraId="71059643" w14:textId="77777777" w:rsidR="0064499A" w:rsidRPr="00B45296" w:rsidRDefault="0064499A" w:rsidP="0064499A">
      <w:pPr>
        <w:pStyle w:val="ab"/>
        <w:numPr>
          <w:ilvl w:val="0"/>
          <w:numId w:val="4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4499A" w:rsidRPr="0031791A" w14:paraId="1906DBAA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E626A0B" w14:textId="69CD328F" w:rsidR="0064499A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08B22CE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4C30797" w14:textId="77777777" w:rsidR="0064499A" w:rsidRPr="0033010C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4499A" w:rsidRPr="00D7306D" w14:paraId="1B229D04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725B7E3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D0C62F8" w14:textId="77777777" w:rsidR="0064499A" w:rsidRPr="00BC6553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F3DA654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9EE5448" w14:textId="77777777" w:rsidR="0064499A" w:rsidRDefault="0064499A" w:rsidP="0064499A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67241FFA" w14:textId="77777777" w:rsidR="0064499A" w:rsidRDefault="0064499A" w:rsidP="0064499A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4499A" w:rsidRPr="0031791A" w14:paraId="031C4A25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FEBA125" w14:textId="6DF2443D" w:rsidR="0064499A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D91F4CA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368B609" w14:textId="77777777" w:rsidR="0064499A" w:rsidRPr="0033010C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4499A" w:rsidRPr="00D7306D" w14:paraId="7B9BE568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6F551CDE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2F417008" w14:textId="77777777" w:rsidR="0064499A" w:rsidRPr="00BC6553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7C73A55D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6BCB41A" w14:textId="77777777" w:rsidR="0064499A" w:rsidRDefault="0064499A" w:rsidP="0064499A">
      <w:pPr>
        <w:rPr>
          <w:rStyle w:val="af0"/>
          <w:rFonts w:ascii="Tahoma" w:hAnsi="Tahoma" w:cs="Tahoma"/>
          <w:color w:val="auto"/>
          <w:lang w:eastAsia="ja-JP"/>
        </w:rPr>
      </w:pPr>
    </w:p>
    <w:p w14:paraId="305623E3" w14:textId="77777777" w:rsidR="0064499A" w:rsidRPr="00F00294" w:rsidRDefault="0064499A" w:rsidP="0064499A">
      <w:pPr>
        <w:pStyle w:val="ab"/>
        <w:numPr>
          <w:ilvl w:val="0"/>
          <w:numId w:val="4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64499A" w:rsidRPr="0031791A" w14:paraId="151ABCBB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3AB7827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42D7552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EFA75B9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983171E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64499A" w:rsidRPr="00D7306D" w14:paraId="1C63383D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3DC71BD0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1A82D827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28AAFEA0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42F70B47" w14:textId="77777777" w:rsidR="0064499A" w:rsidRDefault="0064499A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1A7883C1" w14:textId="77777777" w:rsidR="0064499A" w:rsidRPr="004626B5" w:rsidRDefault="0064499A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25714DAF" w14:textId="77777777" w:rsidR="0064499A" w:rsidRDefault="0064499A" w:rsidP="0064499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06BDFE08" w14:textId="77777777" w:rsidR="0064499A" w:rsidRPr="00204BDE" w:rsidRDefault="0064499A" w:rsidP="0064499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64499A" w:rsidRPr="0031791A" w14:paraId="39C51D1A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1C72903" w14:textId="24656424" w:rsidR="0064499A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107D2319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BB822BE" w14:textId="77777777" w:rsidR="0064499A" w:rsidRPr="0031791A" w:rsidRDefault="0064499A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2199064" w14:textId="77777777" w:rsidR="0064499A" w:rsidRPr="0033010C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4499A" w:rsidRPr="00D7306D" w14:paraId="44CF1F01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9FA40F1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09A36DD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6737A9E7" w14:textId="77777777" w:rsidR="0064499A" w:rsidRPr="00BC6553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D7DF93A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</w:tbl>
    <w:p w14:paraId="58E549A5" w14:textId="77777777" w:rsidR="0064499A" w:rsidRPr="00F6258E" w:rsidRDefault="0064499A" w:rsidP="0064499A">
      <w:pPr>
        <w:rPr>
          <w:rStyle w:val="af0"/>
          <w:rFonts w:ascii="Tahoma" w:hAnsi="Tahoma" w:cs="Tahoma"/>
          <w:color w:val="auto"/>
          <w:lang w:eastAsia="ja-JP"/>
        </w:rPr>
      </w:pPr>
    </w:p>
    <w:p w14:paraId="6F472870" w14:textId="5F126571" w:rsidR="0064499A" w:rsidRPr="00010310" w:rsidRDefault="0064499A" w:rsidP="0064499A">
      <w:pPr>
        <w:pStyle w:val="ab"/>
        <w:numPr>
          <w:ilvl w:val="0"/>
          <w:numId w:val="4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 Member Information</w:t>
      </w:r>
    </w:p>
    <w:p w14:paraId="2CC32D15" w14:textId="77777777" w:rsidR="00F623F7" w:rsidRPr="00F75C84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User by UserId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user information.</w:t>
      </w:r>
    </w:p>
    <w:p w14:paraId="56A5418A" w14:textId="77777777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F623F7" w:rsidRPr="0031791A" w14:paraId="10C0C27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CD02CD7" w14:textId="77777777" w:rsidR="00F623F7" w:rsidRPr="0031791A" w:rsidRDefault="00F623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955088C" w14:textId="77777777" w:rsidR="00F623F7" w:rsidRPr="0031791A" w:rsidRDefault="00F623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E35D7E6" w14:textId="77777777" w:rsidR="00F623F7" w:rsidRPr="0031791A" w:rsidRDefault="00F623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2A861E8" w14:textId="77777777" w:rsidR="00F623F7" w:rsidRPr="001E796D" w:rsidRDefault="00F623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623F7" w:rsidRPr="00D7306D" w14:paraId="37FBC6BC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DF1507C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3DA97C30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A0E20CB" w14:textId="77777777" w:rsidR="00F623F7" w:rsidRPr="00BC6553" w:rsidRDefault="00F623F7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7B0CE00A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5103F1BD" w14:textId="77777777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F5DB887" w14:textId="77777777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97CD6DA" w14:textId="77777777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754B51CB" w14:textId="0651CD7E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user type received not equal to </w:t>
      </w:r>
      <w:r w:rsidR="00F3254E">
        <w:rPr>
          <w:rFonts w:ascii="Tahoma" w:hAnsi="Tahoma" w:cs="Tahoma"/>
          <w:sz w:val="20"/>
          <w:szCs w:val="20"/>
          <w:lang w:eastAsia="ja-JP" w:bidi="th-TH"/>
        </w:rPr>
        <w:t>AIS</w:t>
      </w:r>
      <w:r>
        <w:rPr>
          <w:rFonts w:ascii="Tahoma" w:hAnsi="Tahoma" w:cs="Tahoma"/>
          <w:sz w:val="20"/>
          <w:szCs w:val="20"/>
          <w:lang w:eastAsia="ja-JP" w:bidi="th-TH"/>
        </w:rPr>
        <w:t>_USER_TYPE, return the following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623F7" w:rsidRPr="0031791A" w14:paraId="706ACDA0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58DC876" w14:textId="77777777" w:rsidR="00F623F7" w:rsidRPr="0031791A" w:rsidRDefault="00F623F7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B50507B" w14:textId="77777777" w:rsidR="00F623F7" w:rsidRPr="0031791A" w:rsidRDefault="00F623F7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32C2A98" w14:textId="77777777" w:rsidR="00F623F7" w:rsidRPr="00546CE1" w:rsidRDefault="00F623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46CE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623F7" w:rsidRPr="00D7306D" w14:paraId="52A21B69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4C5F6D1C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</w:t>
            </w:r>
          </w:p>
        </w:tc>
        <w:tc>
          <w:tcPr>
            <w:tcW w:w="1559" w:type="dxa"/>
            <w:vAlign w:val="center"/>
          </w:tcPr>
          <w:p w14:paraId="03E999ED" w14:textId="77777777" w:rsidR="00F623F7" w:rsidRPr="00BC6553" w:rsidRDefault="00F623F7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E404001</w:t>
            </w:r>
          </w:p>
        </w:tc>
        <w:tc>
          <w:tcPr>
            <w:tcW w:w="6946" w:type="dxa"/>
            <w:vAlign w:val="center"/>
          </w:tcPr>
          <w:p w14:paraId="33C2C8E7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0026EA7" w14:textId="77777777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85BB889" w14:textId="77777777" w:rsidR="00F623F7" w:rsidRDefault="00F623F7" w:rsidP="00F623F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1C33EA2" w14:textId="77777777" w:rsidR="00F623F7" w:rsidRPr="00CE69EF" w:rsidRDefault="00F623F7" w:rsidP="00F623F7">
      <w:pPr>
        <w:pStyle w:val="ab"/>
        <w:numPr>
          <w:ilvl w:val="0"/>
          <w:numId w:val="4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 Response Result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4677"/>
        <w:gridCol w:w="2977"/>
      </w:tblGrid>
      <w:tr w:rsidR="00F623F7" w:rsidRPr="0031791A" w14:paraId="1A7C78C8" w14:textId="77777777" w:rsidTr="00B4744E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5A467EAD" w14:textId="77777777" w:rsidR="00F623F7" w:rsidRPr="0031791A" w:rsidRDefault="00F623F7" w:rsidP="00B4744E">
            <w:pP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esponse Parameter</w:t>
            </w:r>
          </w:p>
        </w:tc>
        <w:tc>
          <w:tcPr>
            <w:tcW w:w="4677" w:type="dxa"/>
            <w:shd w:val="clear" w:color="auto" w:fill="B4C6E7" w:themeFill="accent5" w:themeFillTint="66"/>
            <w:vAlign w:val="center"/>
          </w:tcPr>
          <w:p w14:paraId="5D76AB08" w14:textId="77777777" w:rsidR="00F623F7" w:rsidRPr="0031791A" w:rsidRDefault="00F623F7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C8C393C" w14:textId="77777777" w:rsidR="00F623F7" w:rsidRPr="00C76A54" w:rsidRDefault="00F623F7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C76A54">
              <w:rPr>
                <w:rFonts w:ascii="Tahoma" w:hAnsi="Tahoma" w:cs="Tahoma"/>
                <w:b/>
                <w:bCs/>
                <w:sz w:val="20"/>
                <w:szCs w:val="20"/>
              </w:rPr>
              <w:t>Remarks</w:t>
            </w:r>
          </w:p>
        </w:tc>
      </w:tr>
      <w:tr w:rsidR="00F623F7" w:rsidRPr="00D7306D" w14:paraId="2DF9C3FD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34325D29" w14:textId="77777777" w:rsidR="00F623F7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4677" w:type="dxa"/>
            <w:vAlign w:val="center"/>
          </w:tcPr>
          <w:p w14:paraId="0B2CB2D5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 received above</w:t>
            </w:r>
          </w:p>
        </w:tc>
        <w:tc>
          <w:tcPr>
            <w:tcW w:w="2977" w:type="dxa"/>
            <w:vAlign w:val="center"/>
          </w:tcPr>
          <w:p w14:paraId="4CD54D0D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3254E" w:rsidRPr="00D7306D" w14:paraId="5535B06A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388F72B4" w14:textId="11078450" w:rsidR="00F3254E" w:rsidRDefault="00F3254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4677" w:type="dxa"/>
            <w:vAlign w:val="center"/>
          </w:tcPr>
          <w:p w14:paraId="7230434C" w14:textId="325222B9" w:rsidR="00F3254E" w:rsidRDefault="00F3254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 received above</w:t>
            </w:r>
          </w:p>
        </w:tc>
        <w:tc>
          <w:tcPr>
            <w:tcW w:w="2977" w:type="dxa"/>
            <w:vAlign w:val="center"/>
          </w:tcPr>
          <w:p w14:paraId="4092A7A1" w14:textId="77777777" w:rsidR="00F3254E" w:rsidRPr="00BC6553" w:rsidRDefault="00F3254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769D" w:rsidRPr="00D7306D" w14:paraId="19C0681C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0E5C5ABE" w14:textId="6A2D1BEC" w:rsidR="0029769D" w:rsidRDefault="002976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4677" w:type="dxa"/>
            <w:vAlign w:val="center"/>
          </w:tcPr>
          <w:p w14:paraId="0811DCA1" w14:textId="70999060" w:rsidR="0029769D" w:rsidRDefault="002976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 received above</w:t>
            </w:r>
          </w:p>
        </w:tc>
        <w:tc>
          <w:tcPr>
            <w:tcW w:w="2977" w:type="dxa"/>
            <w:vAlign w:val="center"/>
          </w:tcPr>
          <w:p w14:paraId="3049C968" w14:textId="77777777" w:rsidR="0029769D" w:rsidRPr="00BC6553" w:rsidRDefault="0029769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23F7" w:rsidRPr="009C0675" w14:paraId="1689DE84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61E099B3" w14:textId="77777777" w:rsidR="00F623F7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4677" w:type="dxa"/>
          </w:tcPr>
          <w:p w14:paraId="00754B3D" w14:textId="77777777" w:rsidR="00F623F7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received above</w:t>
            </w:r>
          </w:p>
        </w:tc>
        <w:tc>
          <w:tcPr>
            <w:tcW w:w="2977" w:type="dxa"/>
            <w:vAlign w:val="center"/>
          </w:tcPr>
          <w:p w14:paraId="2ED40328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23F7" w:rsidRPr="009C0675" w14:paraId="7083516B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422A29C9" w14:textId="77777777" w:rsidR="00F623F7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4677" w:type="dxa"/>
          </w:tcPr>
          <w:p w14:paraId="6691CC36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 received above</w:t>
            </w:r>
          </w:p>
        </w:tc>
        <w:tc>
          <w:tcPr>
            <w:tcW w:w="2977" w:type="dxa"/>
            <w:vAlign w:val="center"/>
          </w:tcPr>
          <w:p w14:paraId="02542104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23F7" w:rsidRPr="009C0675" w14:paraId="1690D32D" w14:textId="77777777" w:rsidTr="00B4744E">
        <w:trPr>
          <w:trHeight w:val="382"/>
        </w:trPr>
        <w:tc>
          <w:tcPr>
            <w:tcW w:w="2552" w:type="dxa"/>
            <w:vAlign w:val="center"/>
          </w:tcPr>
          <w:p w14:paraId="78D77433" w14:textId="77777777" w:rsidR="00F623F7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4677" w:type="dxa"/>
          </w:tcPr>
          <w:p w14:paraId="7C91C2E2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 received above</w:t>
            </w:r>
          </w:p>
        </w:tc>
        <w:tc>
          <w:tcPr>
            <w:tcW w:w="2977" w:type="dxa"/>
            <w:vAlign w:val="center"/>
          </w:tcPr>
          <w:p w14:paraId="7EEE49C4" w14:textId="77777777" w:rsidR="00F623F7" w:rsidRPr="00BC6553" w:rsidRDefault="00F623F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55ADCF3" w14:textId="77777777" w:rsidR="0064499A" w:rsidRDefault="0064499A" w:rsidP="0064499A">
      <w:pPr>
        <w:rPr>
          <w:rFonts w:ascii="Tahoma" w:hAnsi="Tahoma" w:cs="Tahoma"/>
          <w:sz w:val="20"/>
          <w:szCs w:val="20"/>
          <w:lang w:bidi="th-TH"/>
        </w:rPr>
      </w:pPr>
    </w:p>
    <w:p w14:paraId="49DB301E" w14:textId="77777777" w:rsidR="0064499A" w:rsidRDefault="0064499A" w:rsidP="0064499A">
      <w:pPr>
        <w:pStyle w:val="ab"/>
        <w:numPr>
          <w:ilvl w:val="0"/>
          <w:numId w:val="49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78D1C091" w14:textId="77777777" w:rsidR="0064499A" w:rsidRDefault="0064499A" w:rsidP="0064499A">
      <w:pPr>
        <w:rPr>
          <w:rStyle w:val="af0"/>
          <w:rFonts w:ascii="Tahoma" w:hAnsi="Tahoma" w:cs="Tahoma"/>
          <w:color w:val="auto"/>
        </w:rPr>
      </w:pPr>
    </w:p>
    <w:p w14:paraId="21D57A6E" w14:textId="77777777" w:rsidR="0064499A" w:rsidRPr="004D476C" w:rsidRDefault="0064499A" w:rsidP="0064499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4" w:name="_Toc49966799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39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64499A" w:rsidRPr="000253E8" w14:paraId="649AE3F5" w14:textId="77777777" w:rsidTr="00FF7A3C">
        <w:tc>
          <w:tcPr>
            <w:tcW w:w="2523" w:type="dxa"/>
          </w:tcPr>
          <w:p w14:paraId="15C69C44" w14:textId="77777777" w:rsidR="0064499A" w:rsidRPr="000253E8" w:rsidRDefault="0064499A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F65890F" w14:textId="77777777" w:rsidR="0064499A" w:rsidRPr="000253E8" w:rsidRDefault="0064499A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547F2AA" w14:textId="77777777" w:rsidR="0064499A" w:rsidRPr="000253E8" w:rsidRDefault="0064499A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64356B73" w14:textId="77777777" w:rsidR="0064499A" w:rsidRPr="000253E8" w:rsidRDefault="0064499A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068192E" w14:textId="77777777" w:rsidR="0064499A" w:rsidRPr="000253E8" w:rsidRDefault="0064499A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4499A" w:rsidRPr="004A49C9" w14:paraId="6AA228A7" w14:textId="77777777" w:rsidTr="00FF7A3C">
        <w:tc>
          <w:tcPr>
            <w:tcW w:w="2523" w:type="dxa"/>
          </w:tcPr>
          <w:p w14:paraId="25281DB9" w14:textId="77777777" w:rsidR="0064499A" w:rsidRPr="004A49C9" w:rsidRDefault="0064499A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F091561" w14:textId="77777777" w:rsidR="0064499A" w:rsidRPr="004A49C9" w:rsidRDefault="0064499A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A85F58A" w14:textId="77777777" w:rsidR="0064499A" w:rsidRPr="004A49C9" w:rsidRDefault="0064499A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0299E07" w14:textId="77777777" w:rsidR="0064499A" w:rsidRPr="004A49C9" w:rsidRDefault="0064499A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7A045CA" w14:textId="77777777" w:rsidR="0064499A" w:rsidRPr="00E2590C" w:rsidRDefault="0064499A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9FE7970" w14:textId="77777777" w:rsidR="0064499A" w:rsidRPr="00C17224" w:rsidRDefault="0064499A" w:rsidP="0064499A"/>
    <w:p w14:paraId="6285B7AB" w14:textId="77777777" w:rsidR="0064499A" w:rsidRPr="004D476C" w:rsidRDefault="0064499A" w:rsidP="0064499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5" w:name="_Toc49966800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39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64499A" w:rsidRPr="0031791A" w14:paraId="76850F98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EE4103C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4E4FA3F7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0521039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7453E36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6707FD9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4E586B0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46D0C7E" w14:textId="77777777" w:rsidR="0064499A" w:rsidRPr="0033010C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4499A" w:rsidRPr="00D7306D" w14:paraId="4883A9D2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69B4218B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3E77BDEB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12BDB3D8" w14:textId="77777777" w:rsidR="0064499A" w:rsidRPr="00BC6553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2A92649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E2E7690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7876D6B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17D8C80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E16B447" w14:textId="77777777" w:rsidR="0064499A" w:rsidRDefault="0064499A" w:rsidP="0064499A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80F0F0A" w14:textId="77777777" w:rsidR="0064499A" w:rsidRPr="004D476C" w:rsidRDefault="0064499A" w:rsidP="0064499A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6" w:name="_Toc49966801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39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64499A" w:rsidRPr="000253E8" w14:paraId="67A7E886" w14:textId="77777777" w:rsidTr="00FF7A3C">
        <w:trPr>
          <w:trHeight w:val="379"/>
        </w:trPr>
        <w:tc>
          <w:tcPr>
            <w:tcW w:w="1843" w:type="dxa"/>
          </w:tcPr>
          <w:p w14:paraId="04C0C73B" w14:textId="77777777" w:rsidR="0064499A" w:rsidRPr="000253E8" w:rsidRDefault="0064499A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2A7D8AE" w14:textId="77777777" w:rsidR="0064499A" w:rsidRPr="000253E8" w:rsidRDefault="0064499A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2C307888" w14:textId="77777777" w:rsidR="0064499A" w:rsidRPr="000253E8" w:rsidRDefault="0064499A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A8CD3D8" w14:textId="77777777" w:rsidR="0064499A" w:rsidRPr="000253E8" w:rsidRDefault="0064499A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4499A" w:rsidRPr="004A49C9" w14:paraId="3B97DAA2" w14:textId="77777777" w:rsidTr="00FF7A3C">
        <w:tc>
          <w:tcPr>
            <w:tcW w:w="1843" w:type="dxa"/>
          </w:tcPr>
          <w:p w14:paraId="2F903B77" w14:textId="77777777" w:rsidR="0064499A" w:rsidRPr="004A49C9" w:rsidRDefault="0064499A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B461574" w14:textId="77777777" w:rsidR="0064499A" w:rsidRPr="004A49C9" w:rsidRDefault="0064499A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5AB1D915" w14:textId="77777777" w:rsidR="0064499A" w:rsidRPr="004A49C9" w:rsidRDefault="0064499A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73E1E194" w14:textId="77777777" w:rsidR="0064499A" w:rsidRPr="00E2590C" w:rsidRDefault="0064499A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8251BB4" w14:textId="77777777" w:rsidR="0064499A" w:rsidRPr="00743128" w:rsidRDefault="0064499A" w:rsidP="0064499A"/>
    <w:p w14:paraId="62A47AAA" w14:textId="77777777" w:rsidR="0064499A" w:rsidRPr="008616D0" w:rsidRDefault="0064499A" w:rsidP="0064499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7" w:name="_Toc49966802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39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64499A" w:rsidRPr="0031791A" w14:paraId="2C5FB545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B02C763" w14:textId="77777777" w:rsidR="0064499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14A815EE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F5E13B2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7264B0A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3197B07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3917E75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FAD09D9" w14:textId="77777777" w:rsidR="0064499A" w:rsidRPr="0033010C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4499A" w:rsidRPr="00D7306D" w14:paraId="3EB7FF8B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EB9F4E6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992" w:type="dxa"/>
            <w:vAlign w:val="center"/>
          </w:tcPr>
          <w:p w14:paraId="6EF51DC7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4C844FCE" w14:textId="77777777" w:rsidR="0064499A" w:rsidRPr="00BC6553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AF67D10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287F84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5B0C758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9DC2D05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3254E" w:rsidRPr="00D7306D" w14:paraId="7EA464D7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30B4EC1B" w14:textId="0F046422" w:rsidR="00F3254E" w:rsidRDefault="00F3254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992" w:type="dxa"/>
            <w:vAlign w:val="center"/>
          </w:tcPr>
          <w:p w14:paraId="27D28C12" w14:textId="4A6A7BE4" w:rsidR="00F3254E" w:rsidRDefault="00F3254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3545439" w14:textId="721FBA1C" w:rsidR="00F3254E" w:rsidRDefault="00F3254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52FE5B2" w14:textId="77777777" w:rsidR="00F3254E" w:rsidRPr="00BC6553" w:rsidRDefault="00F3254E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8BD971" w14:textId="77777777" w:rsidR="00F3254E" w:rsidRPr="00BC6553" w:rsidRDefault="00F3254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521C6F4" w14:textId="77777777" w:rsidR="00F3254E" w:rsidRDefault="00F3254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BDA3EB3" w14:textId="77777777" w:rsidR="00F3254E" w:rsidRDefault="00F3254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6254C" w:rsidRPr="00D7306D" w14:paraId="169CF7AD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7E4769E7" w14:textId="097BBDA3" w:rsidR="0066254C" w:rsidRDefault="006625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992" w:type="dxa"/>
            <w:vAlign w:val="center"/>
          </w:tcPr>
          <w:p w14:paraId="14B6BC01" w14:textId="5F1F84A2" w:rsidR="0066254C" w:rsidRDefault="006625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1573A38" w14:textId="57302EC4" w:rsidR="0066254C" w:rsidRDefault="0066254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A61579A" w14:textId="77777777" w:rsidR="0066254C" w:rsidRPr="00BC6553" w:rsidRDefault="0066254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6A7FF2" w14:textId="77777777" w:rsidR="0066254C" w:rsidRPr="00BC6553" w:rsidRDefault="006625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7BB27F3" w14:textId="77777777" w:rsidR="0066254C" w:rsidRDefault="006625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1F88897" w14:textId="77777777" w:rsidR="0066254C" w:rsidRDefault="006625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4499A" w:rsidRPr="00D7306D" w14:paraId="274A854F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33D35276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992" w:type="dxa"/>
            <w:vAlign w:val="center"/>
          </w:tcPr>
          <w:p w14:paraId="4D0F3FF9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5D161BC1" w14:textId="77777777" w:rsidR="0064499A" w:rsidRPr="00BC6553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433B553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BFEE72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42B5537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D711BF5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4499A" w:rsidRPr="00D7306D" w14:paraId="501450EB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70E8F28D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992" w:type="dxa"/>
            <w:vAlign w:val="center"/>
          </w:tcPr>
          <w:p w14:paraId="33ADF6AC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3DCEA3E" w14:textId="77777777" w:rsidR="0064499A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D132A7C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51A859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EB414E2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D91DE92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4499A" w:rsidRPr="00D7306D" w14:paraId="2B1FF766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367124F5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992" w:type="dxa"/>
            <w:vAlign w:val="center"/>
          </w:tcPr>
          <w:p w14:paraId="2DA39FD3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9372CCD" w14:textId="77777777" w:rsidR="0064499A" w:rsidRDefault="0064499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4BEBBCB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73662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52E2D0F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7838207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21DD41C" w14:textId="77777777" w:rsidR="0064499A" w:rsidRDefault="0064499A" w:rsidP="0064499A"/>
    <w:p w14:paraId="1D5EF7A9" w14:textId="77777777" w:rsidR="0064499A" w:rsidRPr="008616D0" w:rsidRDefault="0064499A" w:rsidP="0064499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398" w:name="_Toc49966803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39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64499A" w:rsidRPr="0031791A" w14:paraId="3A102B39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F4FDECA" w14:textId="2C60B8FE" w:rsidR="0064499A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622E7C4" w14:textId="77777777" w:rsidR="0064499A" w:rsidRPr="0031791A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42211C2" w14:textId="77777777" w:rsidR="0064499A" w:rsidRPr="0033010C" w:rsidRDefault="0064499A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64499A" w:rsidRPr="00D7306D" w14:paraId="1C71A20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9570B31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B551657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A46E2A5" w14:textId="77777777" w:rsidR="0064499A" w:rsidRPr="00BC6553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64499A" w:rsidRPr="00D7306D" w14:paraId="626A920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E6157A2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76BB613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4A34B0AC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64499A" w:rsidRPr="00D7306D" w14:paraId="6DB8E10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D71AEDA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D4DA886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74719E3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64499A" w:rsidRPr="00D7306D" w14:paraId="0A36E147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89D6890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79C13DF1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05723A65" w14:textId="77777777" w:rsidR="0064499A" w:rsidRDefault="0064499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057DEB" w:rsidRPr="00D7306D" w14:paraId="3DA9539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AB26AC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9B79E86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74495E0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04BE6188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3F7A27E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E2173D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465140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670D750" w14:textId="77777777" w:rsidR="0064499A" w:rsidRDefault="0064499A" w:rsidP="0064499A"/>
    <w:p w14:paraId="2A3B0A11" w14:textId="77777777" w:rsidR="00570FE3" w:rsidRDefault="00570FE3" w:rsidP="00570FE3"/>
    <w:p w14:paraId="35FDFC7A" w14:textId="26460148" w:rsidR="00570FE3" w:rsidRDefault="00570FE3" w:rsidP="00570FE3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399" w:name="_Update_Member_Contact"/>
      <w:bookmarkStart w:id="400" w:name="_Toc49966804"/>
      <w:bookmarkEnd w:id="399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Update </w:t>
      </w:r>
      <w:r w:rsidR="00531435">
        <w:rPr>
          <w:rFonts w:ascii="Tahoma" w:hAnsi="Tahoma" w:cs="Tahoma"/>
          <w:b/>
          <w:bCs/>
          <w:color w:val="auto"/>
          <w:sz w:val="28"/>
          <w:szCs w:val="28"/>
        </w:rPr>
        <w:t xml:space="preserve">Member </w:t>
      </w:r>
      <w:r>
        <w:rPr>
          <w:rFonts w:ascii="Tahoma" w:hAnsi="Tahoma" w:cs="Tahoma"/>
          <w:b/>
          <w:bCs/>
          <w:color w:val="auto"/>
          <w:sz w:val="28"/>
          <w:szCs w:val="28"/>
        </w:rPr>
        <w:t>Contact Information API</w:t>
      </w:r>
      <w:bookmarkEnd w:id="400"/>
    </w:p>
    <w:p w14:paraId="6BCBA70A" w14:textId="77777777" w:rsidR="00570FE3" w:rsidRPr="008A6B90" w:rsidRDefault="00570FE3" w:rsidP="00570FE3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570FE3" w:rsidRPr="00554C13" w14:paraId="4FB3C715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ED418D9" w14:textId="77777777" w:rsidR="00570FE3" w:rsidRPr="00554C13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9CA4487" w14:textId="56741C19" w:rsidR="00570FE3" w:rsidRPr="00554C13" w:rsidRDefault="00570FE3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pdate </w:t>
            </w:r>
            <w:r w:rsidR="00531435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Member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Contact Information</w:t>
            </w:r>
          </w:p>
        </w:tc>
      </w:tr>
      <w:tr w:rsidR="00570FE3" w:rsidRPr="00554C13" w14:paraId="34BF3326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EE95AE1" w14:textId="77777777" w:rsidR="00570FE3" w:rsidRPr="00554C13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95032F2" w14:textId="254DE8BC" w:rsidR="00570FE3" w:rsidRPr="00EF5B9A" w:rsidRDefault="00570FE3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EF5B9A">
              <w:rPr>
                <w:rFonts w:ascii="Tahoma" w:hAnsi="Tahoma" w:cs="Tahoma"/>
                <w:sz w:val="20"/>
                <w:szCs w:val="20"/>
                <w:lang w:bidi="th-TH"/>
              </w:rPr>
              <w:t>/vms/v1/members/{userId}/contact</w:t>
            </w:r>
          </w:p>
        </w:tc>
      </w:tr>
      <w:tr w:rsidR="00570FE3" w:rsidRPr="00554C13" w14:paraId="7311429B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61A0C5A" w14:textId="77777777" w:rsidR="00570FE3" w:rsidRPr="0033010C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058A07A" w14:textId="206CB125" w:rsidR="00570FE3" w:rsidRDefault="00570FE3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3642C1">
              <w:rPr>
                <w:rFonts w:ascii="Tahoma" w:hAnsi="Tahoma" w:cs="Tahoma"/>
                <w:sz w:val="20"/>
                <w:szCs w:val="20"/>
                <w:lang w:eastAsia="ja-JP" w:bidi="th-TH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T</w:t>
            </w:r>
            <w:r w:rsidR="003642C1">
              <w:rPr>
                <w:rFonts w:ascii="Tahoma" w:hAnsi="Tahoma" w:cs="Tahoma"/>
                <w:sz w:val="20"/>
                <w:szCs w:val="20"/>
                <w:lang w:eastAsia="ja-JP" w:bidi="th-TH"/>
              </w:rPr>
              <w:t>CH</w:t>
            </w:r>
          </w:p>
        </w:tc>
      </w:tr>
      <w:tr w:rsidR="00570FE3" w:rsidRPr="00554C13" w14:paraId="18C86FB2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8352FCA" w14:textId="77777777" w:rsidR="00570FE3" w:rsidRPr="00554C13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2B773F69" w14:textId="72A4D84A" w:rsidR="00570FE3" w:rsidRPr="008F2A18" w:rsidRDefault="00570FE3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5C71BD41" w14:textId="77777777" w:rsidR="00570FE3" w:rsidRDefault="00570FE3" w:rsidP="00570FE3">
      <w:pPr>
        <w:rPr>
          <w:rStyle w:val="af0"/>
          <w:rFonts w:ascii="Tahoma" w:hAnsi="Tahoma" w:cs="Tahoma"/>
          <w:color w:val="auto"/>
        </w:rPr>
      </w:pPr>
    </w:p>
    <w:p w14:paraId="12764C4B" w14:textId="77777777" w:rsidR="00570FE3" w:rsidRPr="004D476C" w:rsidRDefault="00570FE3" w:rsidP="00570FE3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1" w:name="_Toc49966805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01"/>
    </w:p>
    <w:p w14:paraId="5F599F61" w14:textId="33B395AE" w:rsidR="00570FE3" w:rsidRPr="008F2A18" w:rsidRDefault="00570FE3" w:rsidP="00570FE3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 member contact information.</w:t>
      </w:r>
    </w:p>
    <w:p w14:paraId="0C4426AE" w14:textId="77777777" w:rsidR="00570FE3" w:rsidRPr="00B45296" w:rsidRDefault="00570FE3" w:rsidP="00570FE3">
      <w:pPr>
        <w:pStyle w:val="ab"/>
        <w:numPr>
          <w:ilvl w:val="0"/>
          <w:numId w:val="5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570FE3" w:rsidRPr="0031791A" w14:paraId="70D02BFA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D8C9DE8" w14:textId="119EF506" w:rsidR="00570FE3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69285B5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E201B9D" w14:textId="77777777" w:rsidR="00570FE3" w:rsidRPr="0033010C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70FE3" w:rsidRPr="00D7306D" w14:paraId="6D727909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D33FCC5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E750195" w14:textId="77777777" w:rsidR="00570FE3" w:rsidRPr="00BC6553" w:rsidRDefault="00570FE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9CAA03F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B9A3AB0" w14:textId="77777777" w:rsidR="00570FE3" w:rsidRDefault="00570FE3" w:rsidP="00570FE3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6CA6BD9" w14:textId="77777777" w:rsidR="00570FE3" w:rsidRDefault="00570FE3" w:rsidP="00570FE3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570FE3" w:rsidRPr="0031791A" w14:paraId="69414F17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E982B9D" w14:textId="6F36F3CE" w:rsidR="00570FE3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ECE0054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FEF4546" w14:textId="77777777" w:rsidR="00570FE3" w:rsidRPr="0033010C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70FE3" w:rsidRPr="00D7306D" w14:paraId="4FB3860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9841C32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2C3A60CA" w14:textId="77777777" w:rsidR="00570FE3" w:rsidRPr="00BC6553" w:rsidRDefault="00570FE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569FE8D1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52A5852" w14:textId="77777777" w:rsidR="00570FE3" w:rsidRDefault="00570FE3" w:rsidP="00570FE3">
      <w:pPr>
        <w:rPr>
          <w:rStyle w:val="af0"/>
          <w:rFonts w:ascii="Tahoma" w:hAnsi="Tahoma" w:cs="Tahoma"/>
          <w:color w:val="auto"/>
          <w:lang w:eastAsia="ja-JP"/>
        </w:rPr>
      </w:pPr>
    </w:p>
    <w:p w14:paraId="348B1316" w14:textId="77777777" w:rsidR="00570FE3" w:rsidRPr="00F00294" w:rsidRDefault="00570FE3" w:rsidP="00570FE3">
      <w:pPr>
        <w:pStyle w:val="ab"/>
        <w:numPr>
          <w:ilvl w:val="0"/>
          <w:numId w:val="5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570FE3" w:rsidRPr="0031791A" w14:paraId="1558B977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56680FE7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136F3BF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6431D6A1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703BC39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570FE3" w:rsidRPr="00D7306D" w14:paraId="504F584C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7CFCD25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9FDBFC9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26B35677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4908E1E8" w14:textId="77777777" w:rsidR="00570FE3" w:rsidRDefault="00570FE3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4CF507A" w14:textId="77777777" w:rsidR="00570FE3" w:rsidRPr="004626B5" w:rsidRDefault="00570FE3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  <w:tr w:rsidR="00F00508" w:rsidRPr="00D7306D" w14:paraId="158B66DB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4830C03B" w14:textId="1FF599DB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114B78FE" w14:textId="19ADC5D0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 name format</w:t>
            </w:r>
          </w:p>
        </w:tc>
        <w:tc>
          <w:tcPr>
            <w:tcW w:w="1560" w:type="dxa"/>
            <w:vAlign w:val="center"/>
          </w:tcPr>
          <w:p w14:paraId="176D6EC9" w14:textId="6516F691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5953" w:type="dxa"/>
            <w:vAlign w:val="center"/>
          </w:tcPr>
          <w:p w14:paraId="27590CF7" w14:textId="77777777" w:rsidR="00756C0B" w:rsidRPr="00F7402D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1E5329E9" w14:textId="77777777" w:rsidR="00756C0B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777BA2BD" w14:textId="77777777" w:rsidR="00756C0B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5C3FC592" w14:textId="5D1F175B" w:rsidR="00F00508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F00508" w:rsidRPr="00D7306D" w14:paraId="067F9C18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629110EE" w14:textId="6893FD96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72436D19" w14:textId="71987DD5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 name format</w:t>
            </w:r>
          </w:p>
        </w:tc>
        <w:tc>
          <w:tcPr>
            <w:tcW w:w="1560" w:type="dxa"/>
            <w:vAlign w:val="center"/>
          </w:tcPr>
          <w:p w14:paraId="1FBD54D7" w14:textId="7273D82F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5953" w:type="dxa"/>
            <w:vAlign w:val="center"/>
          </w:tcPr>
          <w:p w14:paraId="206038C6" w14:textId="77777777" w:rsidR="00756C0B" w:rsidRPr="00F7402D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266ED9B9" w14:textId="77777777" w:rsidR="00756C0B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05A3673A" w14:textId="77777777" w:rsidR="00756C0B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3D6C8037" w14:textId="68BBC774" w:rsidR="00F00508" w:rsidRDefault="00756C0B" w:rsidP="00756C0B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F00508" w:rsidRPr="00D7306D" w14:paraId="06251278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2B7881E" w14:textId="5742279C" w:rsidR="00F00508" w:rsidRDefault="00F0050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26" w:type="dxa"/>
            <w:vAlign w:val="center"/>
          </w:tcPr>
          <w:p w14:paraId="55ED8C96" w14:textId="466E6F91" w:rsidR="00F00508" w:rsidRDefault="003008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15373E59" w14:textId="55EAFA26" w:rsidR="00F00508" w:rsidRDefault="003008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5953" w:type="dxa"/>
            <w:vAlign w:val="center"/>
          </w:tcPr>
          <w:p w14:paraId="34E4773B" w14:textId="77777777" w:rsidR="00F00508" w:rsidRDefault="003008F9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-Z, a-z, 0-9</w:t>
            </w:r>
          </w:p>
          <w:p w14:paraId="035F9D60" w14:textId="225DB884" w:rsidR="003008F9" w:rsidRDefault="003008F9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0EFB3EBE" w14:textId="77777777" w:rsidR="00570FE3" w:rsidRDefault="00570FE3" w:rsidP="00570FE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7A2BE69" w14:textId="77777777" w:rsidR="00570FE3" w:rsidRPr="00204BDE" w:rsidRDefault="00570FE3" w:rsidP="00570FE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570FE3" w:rsidRPr="0031791A" w14:paraId="4497A380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96FB59D" w14:textId="2B25FC17" w:rsidR="00570FE3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6D96F7FD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3B48857" w14:textId="77777777" w:rsidR="00570FE3" w:rsidRPr="0031791A" w:rsidRDefault="00570FE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FDF4CF1" w14:textId="77777777" w:rsidR="00570FE3" w:rsidRPr="0033010C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04C37" w:rsidRPr="00D7306D" w14:paraId="0DC70979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08683933" w14:textId="77777777" w:rsidR="00604C37" w:rsidRPr="00BC6553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216708E2" w14:textId="77777777" w:rsidR="00604C37" w:rsidRPr="00BC6553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Merge w:val="restart"/>
            <w:vAlign w:val="center"/>
          </w:tcPr>
          <w:p w14:paraId="08CC9827" w14:textId="77777777" w:rsidR="00604C37" w:rsidRPr="00BC6553" w:rsidRDefault="00604C3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2BF5BFAD" w14:textId="77777777" w:rsidR="00604C37" w:rsidRPr="00BC6553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  <w:tr w:rsidR="00604C37" w:rsidRPr="00D7306D" w14:paraId="59C26AF0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08F9A948" w14:textId="77777777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CDFD1B2" w14:textId="079B6800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559" w:type="dxa"/>
            <w:vMerge/>
            <w:vAlign w:val="center"/>
          </w:tcPr>
          <w:p w14:paraId="617C8FC0" w14:textId="77777777" w:rsidR="00604C37" w:rsidRDefault="00604C3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2A39CC9" w14:textId="5E7BB6F5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</w:tr>
      <w:tr w:rsidR="00604C37" w:rsidRPr="00D7306D" w14:paraId="5DF8B9F8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24147729" w14:textId="77777777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02C32EA" w14:textId="504B302B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559" w:type="dxa"/>
            <w:vMerge/>
            <w:vAlign w:val="center"/>
          </w:tcPr>
          <w:p w14:paraId="7AAA1EBC" w14:textId="77777777" w:rsidR="00604C37" w:rsidRDefault="00604C3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B6A096E" w14:textId="3BD2B685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</w:tr>
      <w:tr w:rsidR="00604C37" w:rsidRPr="00D7306D" w14:paraId="73372FDF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317D92E6" w14:textId="77777777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9793EFF" w14:textId="7183CF65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559" w:type="dxa"/>
            <w:vMerge/>
            <w:vAlign w:val="center"/>
          </w:tcPr>
          <w:p w14:paraId="7B729460" w14:textId="77777777" w:rsidR="00604C37" w:rsidRDefault="00604C3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5B31B9C" w14:textId="6709BEA3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</w:tr>
    </w:tbl>
    <w:p w14:paraId="27C30E39" w14:textId="08396DA6" w:rsidR="00570FE3" w:rsidRDefault="00570FE3" w:rsidP="00570FE3">
      <w:pPr>
        <w:rPr>
          <w:rStyle w:val="af0"/>
          <w:rFonts w:ascii="Tahoma" w:hAnsi="Tahoma" w:cs="Tahoma"/>
          <w:color w:val="auto"/>
          <w:lang w:eastAsia="ja-JP"/>
        </w:rPr>
      </w:pPr>
    </w:p>
    <w:p w14:paraId="3B85CB8F" w14:textId="77777777" w:rsidR="00C97BEB" w:rsidRPr="00010310" w:rsidRDefault="00C97BEB" w:rsidP="00C97BEB">
      <w:pPr>
        <w:pStyle w:val="ab"/>
        <w:numPr>
          <w:ilvl w:val="0"/>
          <w:numId w:val="5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Member Information</w:t>
      </w:r>
    </w:p>
    <w:p w14:paraId="16DEFD46" w14:textId="77777777" w:rsidR="00C97BEB" w:rsidRPr="00F75C84" w:rsidRDefault="00C97BEB" w:rsidP="00C97B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User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user information.</w:t>
      </w:r>
    </w:p>
    <w:p w14:paraId="03A7357C" w14:textId="77777777" w:rsidR="00C97BEB" w:rsidRDefault="00C97BEB" w:rsidP="00C97B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C97BEB" w:rsidRPr="0031791A" w14:paraId="0CC57E6F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0BB7B5D" w14:textId="77777777" w:rsidR="00C97BEB" w:rsidRPr="0031791A" w:rsidRDefault="00C97BEB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37863CB" w14:textId="77777777" w:rsidR="00C97BEB" w:rsidRPr="0031791A" w:rsidRDefault="00C97BEB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C9947BF" w14:textId="77777777" w:rsidR="00C97BEB" w:rsidRPr="0031791A" w:rsidRDefault="00C97BEB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F6264E5" w14:textId="77777777" w:rsidR="00C97BEB" w:rsidRPr="001E796D" w:rsidRDefault="00C97BEB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97BEB" w:rsidRPr="00D7306D" w14:paraId="55BA5829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F90289E" w14:textId="77777777" w:rsidR="00C97BEB" w:rsidRPr="00BC6553" w:rsidRDefault="00C97BE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2872E308" w14:textId="77777777" w:rsidR="00C97BEB" w:rsidRPr="00BC6553" w:rsidRDefault="00C97BE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A7C7522" w14:textId="77777777" w:rsidR="00C97BEB" w:rsidRPr="00BC6553" w:rsidRDefault="00C97BEB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73A68146" w14:textId="77777777" w:rsidR="00C97BEB" w:rsidRPr="00BC6553" w:rsidRDefault="00C97BEB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68D4EEF0" w14:textId="77777777" w:rsidR="00C97BEB" w:rsidRDefault="00C97BEB" w:rsidP="00C97B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BDF696B" w14:textId="77777777" w:rsidR="00C97BEB" w:rsidRDefault="00C97BEB" w:rsidP="00C97B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E303C4B" w14:textId="77777777" w:rsidR="00C97BEB" w:rsidRPr="00C97BEB" w:rsidRDefault="00C97BEB" w:rsidP="00570FE3">
      <w:pPr>
        <w:rPr>
          <w:rStyle w:val="af0"/>
          <w:rFonts w:ascii="Tahoma" w:hAnsi="Tahoma" w:cs="Tahoma"/>
          <w:color w:val="auto"/>
          <w:lang w:eastAsia="ja-JP"/>
        </w:rPr>
      </w:pPr>
    </w:p>
    <w:p w14:paraId="01055B15" w14:textId="2D8EC582" w:rsidR="00570FE3" w:rsidRPr="00010310" w:rsidRDefault="00222F75" w:rsidP="0028014A">
      <w:pPr>
        <w:pStyle w:val="ab"/>
        <w:numPr>
          <w:ilvl w:val="0"/>
          <w:numId w:val="5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If Firstname or Lastname or RoleId has been Changed, </w:t>
      </w:r>
      <w:r w:rsidR="00485226">
        <w:rPr>
          <w:rStyle w:val="af0"/>
          <w:rFonts w:ascii="Tahoma" w:hAnsi="Tahoma" w:cs="Tahoma"/>
          <w:color w:val="auto"/>
          <w:lang w:eastAsia="ja-JP"/>
        </w:rPr>
        <w:t xml:space="preserve">Update </w:t>
      </w:r>
      <w:r w:rsidR="00570FE3">
        <w:rPr>
          <w:rStyle w:val="af0"/>
          <w:rFonts w:ascii="Tahoma" w:hAnsi="Tahoma" w:cs="Tahoma"/>
          <w:color w:val="auto"/>
          <w:lang w:eastAsia="ja-JP"/>
        </w:rPr>
        <w:t xml:space="preserve">Member </w:t>
      </w:r>
      <w:r w:rsidR="00485226">
        <w:rPr>
          <w:rStyle w:val="af0"/>
          <w:rFonts w:ascii="Tahoma" w:hAnsi="Tahoma" w:cs="Tahoma"/>
          <w:color w:val="auto"/>
          <w:lang w:eastAsia="ja-JP"/>
        </w:rPr>
        <w:t xml:space="preserve">Contact </w:t>
      </w:r>
      <w:r w:rsidR="00570FE3">
        <w:rPr>
          <w:rStyle w:val="af0"/>
          <w:rFonts w:ascii="Tahoma" w:hAnsi="Tahoma" w:cs="Tahoma"/>
          <w:color w:val="auto"/>
          <w:lang w:eastAsia="ja-JP"/>
        </w:rPr>
        <w:t>Information</w:t>
      </w:r>
    </w:p>
    <w:p w14:paraId="77F33719" w14:textId="71369740" w:rsidR="00285046" w:rsidRPr="00F75C84" w:rsidRDefault="00285046" w:rsidP="00A008C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A008CF">
        <w:rPr>
          <w:rFonts w:ascii="Tahoma" w:hAnsi="Tahoma" w:cs="Tahoma"/>
          <w:sz w:val="20"/>
          <w:szCs w:val="20"/>
          <w:lang w:eastAsia="ja-JP" w:bidi="th-TH"/>
        </w:rPr>
        <w:t>Update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</w:t>
      </w:r>
      <w:r w:rsidR="00A008CF">
        <w:rPr>
          <w:rFonts w:ascii="Tahoma" w:hAnsi="Tahoma" w:cs="Tahoma"/>
          <w:sz w:val="20"/>
          <w:szCs w:val="20"/>
          <w:lang w:eastAsia="ja-JP" w:bidi="th-TH"/>
        </w:rPr>
        <w:t>Contact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A008CF">
        <w:rPr>
          <w:rFonts w:ascii="Tahoma" w:hAnsi="Tahoma" w:cs="Tahoma"/>
          <w:sz w:val="20"/>
          <w:szCs w:val="20"/>
          <w:lang w:eastAsia="ja-JP" w:bidi="th-TH"/>
        </w:rPr>
        <w:t>update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information.</w:t>
      </w:r>
    </w:p>
    <w:p w14:paraId="4895AE4C" w14:textId="77777777" w:rsidR="00285046" w:rsidRDefault="00285046" w:rsidP="00A008C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536"/>
        <w:gridCol w:w="2410"/>
      </w:tblGrid>
      <w:tr w:rsidR="00285046" w:rsidRPr="0031791A" w14:paraId="721C0CEC" w14:textId="77777777" w:rsidTr="00345B7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14C68F6" w14:textId="77777777" w:rsidR="00285046" w:rsidRPr="0031791A" w:rsidRDefault="0028504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B63668E" w14:textId="77777777" w:rsidR="00285046" w:rsidRPr="0031791A" w:rsidRDefault="0028504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536" w:type="dxa"/>
            <w:shd w:val="clear" w:color="auto" w:fill="B4C6E7" w:themeFill="accent5" w:themeFillTint="66"/>
            <w:vAlign w:val="center"/>
          </w:tcPr>
          <w:p w14:paraId="0F62307A" w14:textId="77777777" w:rsidR="00285046" w:rsidRPr="0031791A" w:rsidRDefault="0028504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44EA7875" w14:textId="77777777" w:rsidR="00285046" w:rsidRPr="001E796D" w:rsidRDefault="00285046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85046" w:rsidRPr="00D7306D" w14:paraId="3694C9AD" w14:textId="77777777" w:rsidTr="00345B74">
        <w:trPr>
          <w:trHeight w:val="356"/>
        </w:trPr>
        <w:tc>
          <w:tcPr>
            <w:tcW w:w="1985" w:type="dxa"/>
            <w:vAlign w:val="center"/>
          </w:tcPr>
          <w:p w14:paraId="3928B392" w14:textId="77777777" w:rsidR="00285046" w:rsidRPr="00BC6553" w:rsidRDefault="0028504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697DA900" w14:textId="77777777" w:rsidR="00285046" w:rsidRPr="00BC6553" w:rsidRDefault="0028504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14C95159" w14:textId="77777777" w:rsidR="00285046" w:rsidRPr="00BC6553" w:rsidRDefault="00285046" w:rsidP="00345B74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2410" w:type="dxa"/>
            <w:vAlign w:val="center"/>
          </w:tcPr>
          <w:p w14:paraId="0A428FD6" w14:textId="77777777" w:rsidR="00285046" w:rsidRPr="00BC6553" w:rsidRDefault="00285046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285737" w:rsidRPr="00D7306D" w14:paraId="7170C978" w14:textId="77777777" w:rsidTr="00345B74">
        <w:trPr>
          <w:trHeight w:val="356"/>
        </w:trPr>
        <w:tc>
          <w:tcPr>
            <w:tcW w:w="1985" w:type="dxa"/>
            <w:vAlign w:val="center"/>
          </w:tcPr>
          <w:p w14:paraId="04FD2C70" w14:textId="2EB904DA" w:rsidR="00285737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275" w:type="dxa"/>
            <w:vAlign w:val="center"/>
          </w:tcPr>
          <w:p w14:paraId="7F9E6E45" w14:textId="42365A31" w:rsidR="00285737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7BF945FF" w14:textId="7E916556" w:rsidR="00285737" w:rsidRDefault="004248AA" w:rsidP="00345B74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firstname</w:t>
            </w:r>
            <w:r w:rsidR="0028014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if firstname has been changed</w:t>
            </w:r>
          </w:p>
        </w:tc>
        <w:tc>
          <w:tcPr>
            <w:tcW w:w="2410" w:type="dxa"/>
            <w:vAlign w:val="center"/>
          </w:tcPr>
          <w:p w14:paraId="24FF4E6F" w14:textId="77777777" w:rsidR="00285737" w:rsidRDefault="0028573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248AA" w:rsidRPr="00D7306D" w14:paraId="11320A6F" w14:textId="77777777" w:rsidTr="00345B74">
        <w:trPr>
          <w:trHeight w:val="356"/>
        </w:trPr>
        <w:tc>
          <w:tcPr>
            <w:tcW w:w="1985" w:type="dxa"/>
            <w:vAlign w:val="center"/>
          </w:tcPr>
          <w:p w14:paraId="2686B870" w14:textId="7181FC6D" w:rsidR="004248AA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195E6F84" w14:textId="3A2575CC" w:rsidR="004248AA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536" w:type="dxa"/>
            <w:vAlign w:val="center"/>
          </w:tcPr>
          <w:p w14:paraId="56E8D1BA" w14:textId="70512D72" w:rsidR="004248AA" w:rsidRDefault="004248AA" w:rsidP="00345B74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lastname</w:t>
            </w:r>
            <w:r w:rsidR="0028014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if lastname has been changed</w:t>
            </w:r>
          </w:p>
        </w:tc>
        <w:tc>
          <w:tcPr>
            <w:tcW w:w="2410" w:type="dxa"/>
            <w:vAlign w:val="center"/>
          </w:tcPr>
          <w:p w14:paraId="3CC29DF1" w14:textId="77777777" w:rsidR="004248AA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248AA" w:rsidRPr="00D7306D" w14:paraId="4AB48AF4" w14:textId="77777777" w:rsidTr="00345B74">
        <w:trPr>
          <w:trHeight w:val="356"/>
        </w:trPr>
        <w:tc>
          <w:tcPr>
            <w:tcW w:w="1985" w:type="dxa"/>
            <w:vAlign w:val="center"/>
          </w:tcPr>
          <w:p w14:paraId="2EC4ABB0" w14:textId="5A0A236F" w:rsidR="004248AA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275" w:type="dxa"/>
            <w:vAlign w:val="center"/>
          </w:tcPr>
          <w:p w14:paraId="49FB3F73" w14:textId="7207A635" w:rsidR="004248AA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tring </w:t>
            </w:r>
          </w:p>
        </w:tc>
        <w:tc>
          <w:tcPr>
            <w:tcW w:w="4536" w:type="dxa"/>
            <w:vAlign w:val="center"/>
          </w:tcPr>
          <w:p w14:paraId="46BE07AD" w14:textId="6CD536D2" w:rsidR="004248AA" w:rsidRDefault="004248AA" w:rsidP="00345B74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roleId</w:t>
            </w:r>
            <w:r w:rsidR="0028014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if roleId has been changed</w:t>
            </w:r>
          </w:p>
        </w:tc>
        <w:tc>
          <w:tcPr>
            <w:tcW w:w="2410" w:type="dxa"/>
            <w:vAlign w:val="center"/>
          </w:tcPr>
          <w:p w14:paraId="03395D14" w14:textId="77777777" w:rsidR="004248AA" w:rsidRDefault="004248A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509CFE3" w14:textId="77777777" w:rsidR="00285046" w:rsidRDefault="00285046" w:rsidP="00A008C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478E95D" w14:textId="5AAAE219" w:rsidR="00285046" w:rsidRDefault="00285046" w:rsidP="002857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8B0B671" w14:textId="2514CC81" w:rsidR="009B02D0" w:rsidRDefault="009B02D0" w:rsidP="002857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563B22D" w14:textId="38D631BC" w:rsidR="000B6857" w:rsidRPr="00010310" w:rsidRDefault="000B6857" w:rsidP="000B6857">
      <w:pPr>
        <w:pStyle w:val="ab"/>
        <w:numPr>
          <w:ilvl w:val="0"/>
          <w:numId w:val="5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If Firstname of Lastname Has Been Changed, Update Reviewer Information</w:t>
      </w:r>
    </w:p>
    <w:p w14:paraId="3CB76195" w14:textId="77777777" w:rsidR="000B6857" w:rsidRPr="00181BD2" w:rsidRDefault="000B6857" w:rsidP="000B68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181BD2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all [Update </w:t>
      </w:r>
      <w:r>
        <w:rPr>
          <w:rFonts w:ascii="Tahoma" w:hAnsi="Tahoma" w:cs="Tahoma"/>
          <w:sz w:val="20"/>
          <w:szCs w:val="20"/>
          <w:lang w:eastAsia="ja-JP" w:bidi="th-TH"/>
        </w:rPr>
        <w:t>Approve Website Reviewers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update </w:t>
      </w:r>
      <w:r>
        <w:rPr>
          <w:rFonts w:ascii="Tahoma" w:hAnsi="Tahoma" w:cs="Tahoma"/>
          <w:sz w:val="20"/>
          <w:szCs w:val="20"/>
          <w:lang w:eastAsia="ja-JP" w:bidi="th-TH"/>
        </w:rPr>
        <w:t>reviewer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 information.</w:t>
      </w:r>
    </w:p>
    <w:p w14:paraId="622766EC" w14:textId="77777777" w:rsidR="000B6857" w:rsidRDefault="000B6857" w:rsidP="000B68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0B6857" w:rsidRPr="0031791A" w14:paraId="1565FFA7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CA444C0" w14:textId="77777777" w:rsidR="000B6857" w:rsidRPr="0031791A" w:rsidRDefault="000B685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4EE4B7F" w14:textId="77777777" w:rsidR="000B6857" w:rsidRPr="0031791A" w:rsidRDefault="000B685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4D3277F" w14:textId="77777777" w:rsidR="000B6857" w:rsidRPr="0031791A" w:rsidRDefault="000B685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39EFD3D" w14:textId="77777777" w:rsidR="000B6857" w:rsidRPr="001E796D" w:rsidRDefault="000B685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B6857" w:rsidRPr="00D7306D" w14:paraId="0FC5AC2C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50D7221" w14:textId="77777777" w:rsidR="000B6857" w:rsidRPr="00BC6553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reviewerId</w:t>
            </w:r>
          </w:p>
        </w:tc>
        <w:tc>
          <w:tcPr>
            <w:tcW w:w="1275" w:type="dxa"/>
            <w:vAlign w:val="center"/>
          </w:tcPr>
          <w:p w14:paraId="6FE001E6" w14:textId="77777777" w:rsidR="000B6857" w:rsidRPr="00BC6553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FB5D14F" w14:textId="77777777" w:rsidR="000B6857" w:rsidRPr="00BC6553" w:rsidRDefault="000B6857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7D2BAE2B" w14:textId="77777777" w:rsidR="000B6857" w:rsidRPr="00BC6553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0B6857" w:rsidRPr="00D7306D" w14:paraId="30D0273C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2D6AD3E6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764FF611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49FF05F" w14:textId="77777777" w:rsidR="000B6857" w:rsidRDefault="000B6857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username</w:t>
            </w:r>
          </w:p>
        </w:tc>
        <w:tc>
          <w:tcPr>
            <w:tcW w:w="3118" w:type="dxa"/>
            <w:vAlign w:val="center"/>
          </w:tcPr>
          <w:p w14:paraId="36D552A4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B6857" w:rsidRPr="00D7306D" w14:paraId="36436346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3C7DF17A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275" w:type="dxa"/>
            <w:vAlign w:val="center"/>
          </w:tcPr>
          <w:p w14:paraId="46A5B681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E573CE4" w14:textId="77777777" w:rsidR="000B6857" w:rsidRDefault="000B6857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 of specified user</w:t>
            </w:r>
          </w:p>
        </w:tc>
        <w:tc>
          <w:tcPr>
            <w:tcW w:w="3118" w:type="dxa"/>
            <w:vAlign w:val="center"/>
          </w:tcPr>
          <w:p w14:paraId="53C7E259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B6857" w:rsidRPr="00D7306D" w14:paraId="57D97D8C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52444055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1F64D6CC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A910262" w14:textId="77777777" w:rsidR="000B6857" w:rsidRDefault="000B6857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 of specified user</w:t>
            </w:r>
          </w:p>
        </w:tc>
        <w:tc>
          <w:tcPr>
            <w:tcW w:w="3118" w:type="dxa"/>
            <w:vAlign w:val="center"/>
          </w:tcPr>
          <w:p w14:paraId="2815653C" w14:textId="77777777" w:rsidR="000B6857" w:rsidRDefault="000B685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DB23A07" w14:textId="77777777" w:rsidR="000B6857" w:rsidRDefault="000B6857" w:rsidP="000B68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968F409" w14:textId="77777777" w:rsidR="000B6857" w:rsidRDefault="000B6857" w:rsidP="000B685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29F63533" w14:textId="77777777" w:rsidR="000B6857" w:rsidRPr="000B6857" w:rsidRDefault="000B6857" w:rsidP="002857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D2B4592" w14:textId="77777777" w:rsidR="00570FE3" w:rsidRDefault="00570FE3" w:rsidP="0028014A">
      <w:pPr>
        <w:pStyle w:val="ab"/>
        <w:numPr>
          <w:ilvl w:val="0"/>
          <w:numId w:val="5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018CDD4" w14:textId="77777777" w:rsidR="00570FE3" w:rsidRDefault="00570FE3" w:rsidP="00570FE3">
      <w:pPr>
        <w:rPr>
          <w:rStyle w:val="af0"/>
          <w:rFonts w:ascii="Tahoma" w:hAnsi="Tahoma" w:cs="Tahoma"/>
          <w:color w:val="auto"/>
        </w:rPr>
      </w:pPr>
    </w:p>
    <w:p w14:paraId="229D050D" w14:textId="77777777" w:rsidR="00570FE3" w:rsidRPr="004D476C" w:rsidRDefault="00570FE3" w:rsidP="00570FE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2" w:name="_Toc49966806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0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570FE3" w:rsidRPr="000253E8" w14:paraId="60DCD007" w14:textId="77777777" w:rsidTr="00FF7A3C">
        <w:tc>
          <w:tcPr>
            <w:tcW w:w="2523" w:type="dxa"/>
          </w:tcPr>
          <w:p w14:paraId="7CD77EB0" w14:textId="77777777" w:rsidR="00570FE3" w:rsidRPr="000253E8" w:rsidRDefault="00570FE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2242444" w14:textId="77777777" w:rsidR="00570FE3" w:rsidRPr="000253E8" w:rsidRDefault="00570FE3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6F902821" w14:textId="77777777" w:rsidR="00570FE3" w:rsidRPr="000253E8" w:rsidRDefault="00570FE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8607BB1" w14:textId="77777777" w:rsidR="00570FE3" w:rsidRPr="000253E8" w:rsidRDefault="00570FE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875F8F5" w14:textId="77777777" w:rsidR="00570FE3" w:rsidRPr="000253E8" w:rsidRDefault="00570FE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70FE3" w:rsidRPr="004A49C9" w14:paraId="46F832F0" w14:textId="77777777" w:rsidTr="00FF7A3C">
        <w:tc>
          <w:tcPr>
            <w:tcW w:w="2523" w:type="dxa"/>
          </w:tcPr>
          <w:p w14:paraId="122594A8" w14:textId="77777777" w:rsidR="00570FE3" w:rsidRPr="004A49C9" w:rsidRDefault="00570FE3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6C4AB07" w14:textId="77777777" w:rsidR="00570FE3" w:rsidRPr="004A49C9" w:rsidRDefault="00570FE3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1E1F5A7" w14:textId="77777777" w:rsidR="00570FE3" w:rsidRPr="004A49C9" w:rsidRDefault="00570FE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5499AD6E" w14:textId="77777777" w:rsidR="00570FE3" w:rsidRPr="004A49C9" w:rsidRDefault="00570FE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69F43C9" w14:textId="77777777" w:rsidR="00570FE3" w:rsidRPr="00E2590C" w:rsidRDefault="00570FE3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AC6EE84" w14:textId="77777777" w:rsidR="00570FE3" w:rsidRPr="00C17224" w:rsidRDefault="00570FE3" w:rsidP="00570FE3"/>
    <w:p w14:paraId="7CB902CF" w14:textId="77777777" w:rsidR="00570FE3" w:rsidRPr="004D476C" w:rsidRDefault="00570FE3" w:rsidP="00570FE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3" w:name="_Toc49966807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0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570FE3" w:rsidRPr="0031791A" w14:paraId="35A72C03" w14:textId="77777777" w:rsidTr="0048416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0ADBCA1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042A4907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65405188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84ACE3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FE9828A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C41CE8F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39E2968" w14:textId="77777777" w:rsidR="00570FE3" w:rsidRPr="0033010C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84164" w:rsidRPr="00D7306D" w14:paraId="2511C8F8" w14:textId="77777777" w:rsidTr="00484164">
        <w:trPr>
          <w:trHeight w:val="432"/>
        </w:trPr>
        <w:tc>
          <w:tcPr>
            <w:tcW w:w="1559" w:type="dxa"/>
            <w:vAlign w:val="center"/>
          </w:tcPr>
          <w:p w14:paraId="0131999D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993" w:type="dxa"/>
            <w:vAlign w:val="center"/>
          </w:tcPr>
          <w:p w14:paraId="66DEDF22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850" w:type="dxa"/>
            <w:vAlign w:val="center"/>
          </w:tcPr>
          <w:p w14:paraId="0F23124C" w14:textId="77777777" w:rsidR="00484164" w:rsidRPr="00BC6553" w:rsidRDefault="00484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F81AEB9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18C321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A028D3F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EF195EF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84164" w:rsidRPr="00D7306D" w14:paraId="391CF99E" w14:textId="77777777" w:rsidTr="00484164">
        <w:trPr>
          <w:trHeight w:val="432"/>
        </w:trPr>
        <w:tc>
          <w:tcPr>
            <w:tcW w:w="1559" w:type="dxa"/>
            <w:vAlign w:val="center"/>
          </w:tcPr>
          <w:p w14:paraId="36578F16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993" w:type="dxa"/>
            <w:vAlign w:val="center"/>
          </w:tcPr>
          <w:p w14:paraId="58191349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5505BE9F" w14:textId="77777777" w:rsidR="00484164" w:rsidRDefault="00484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86EB134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90F0C2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871064A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30B071E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84164" w:rsidRPr="00D7306D" w14:paraId="195A71DB" w14:textId="77777777" w:rsidTr="00484164">
        <w:trPr>
          <w:trHeight w:val="432"/>
        </w:trPr>
        <w:tc>
          <w:tcPr>
            <w:tcW w:w="1559" w:type="dxa"/>
            <w:vAlign w:val="center"/>
          </w:tcPr>
          <w:p w14:paraId="519E9B30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993" w:type="dxa"/>
            <w:vAlign w:val="center"/>
          </w:tcPr>
          <w:p w14:paraId="4CB44EE3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3C433B1F" w14:textId="77777777" w:rsidR="00484164" w:rsidRDefault="0048416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A3FFA3C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6FD82C" w14:textId="77777777" w:rsidR="00484164" w:rsidRPr="00BC6553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4C4B393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929F2F5" w14:textId="77777777" w:rsidR="00484164" w:rsidRDefault="0048416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0D0E461" w14:textId="77777777" w:rsidR="00570FE3" w:rsidRDefault="00570FE3" w:rsidP="00570FE3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8D64FA7" w14:textId="77777777" w:rsidR="00570FE3" w:rsidRPr="004D476C" w:rsidRDefault="00570FE3" w:rsidP="00570FE3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4" w:name="_Toc49966808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0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570FE3" w:rsidRPr="000253E8" w14:paraId="5955FC3D" w14:textId="77777777" w:rsidTr="00FF7A3C">
        <w:trPr>
          <w:trHeight w:val="379"/>
        </w:trPr>
        <w:tc>
          <w:tcPr>
            <w:tcW w:w="1843" w:type="dxa"/>
          </w:tcPr>
          <w:p w14:paraId="50BAA185" w14:textId="77777777" w:rsidR="00570FE3" w:rsidRPr="000253E8" w:rsidRDefault="00570FE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22D33BDE" w14:textId="77777777" w:rsidR="00570FE3" w:rsidRPr="000253E8" w:rsidRDefault="00570FE3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CAC713E" w14:textId="77777777" w:rsidR="00570FE3" w:rsidRPr="000253E8" w:rsidRDefault="00570FE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1E8116D7" w14:textId="77777777" w:rsidR="00570FE3" w:rsidRPr="000253E8" w:rsidRDefault="00570FE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70FE3" w:rsidRPr="004A49C9" w14:paraId="2D2BB3A7" w14:textId="77777777" w:rsidTr="00FF7A3C">
        <w:tc>
          <w:tcPr>
            <w:tcW w:w="1843" w:type="dxa"/>
          </w:tcPr>
          <w:p w14:paraId="52BA8A99" w14:textId="77777777" w:rsidR="00570FE3" w:rsidRPr="004A49C9" w:rsidRDefault="00570FE3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963F2A3" w14:textId="77777777" w:rsidR="00570FE3" w:rsidRPr="004A49C9" w:rsidRDefault="00570FE3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6A6035FF" w14:textId="77777777" w:rsidR="00570FE3" w:rsidRPr="004A49C9" w:rsidRDefault="00570FE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8046F3A" w14:textId="77777777" w:rsidR="00570FE3" w:rsidRPr="00E2590C" w:rsidRDefault="00570FE3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DD3F628" w14:textId="77777777" w:rsidR="00570FE3" w:rsidRPr="00743128" w:rsidRDefault="00570FE3" w:rsidP="00570FE3"/>
    <w:p w14:paraId="77973EE9" w14:textId="77777777" w:rsidR="00570FE3" w:rsidRPr="008616D0" w:rsidRDefault="00570FE3" w:rsidP="00570FE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5" w:name="_Toc49966809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0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570FE3" w:rsidRPr="0031791A" w14:paraId="3D817711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0555D85" w14:textId="77777777" w:rsidR="00570FE3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65F167F1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92D8455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23A9BCD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D77E91A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C367E48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1978977" w14:textId="77777777" w:rsidR="00570FE3" w:rsidRPr="0033010C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70FE3" w:rsidRPr="00D7306D" w14:paraId="2D29DBA9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2AC1A30A" w14:textId="0EEBE073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619884A2" w14:textId="3BBE4F10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3251810" w14:textId="162C4777" w:rsidR="00570FE3" w:rsidRPr="00BC6553" w:rsidRDefault="00570FE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118F627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A815EE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C5E042F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D345CE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95C34C8" w14:textId="77777777" w:rsidR="00570FE3" w:rsidRDefault="00570FE3" w:rsidP="00570FE3"/>
    <w:p w14:paraId="01619D79" w14:textId="77777777" w:rsidR="00570FE3" w:rsidRPr="008616D0" w:rsidRDefault="00570FE3" w:rsidP="00570FE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6" w:name="_Toc49966810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0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570FE3" w:rsidRPr="0031791A" w14:paraId="64C7A43F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8E2E302" w14:textId="4B40A6AC" w:rsidR="00570FE3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32B721C" w14:textId="77777777" w:rsidR="00570FE3" w:rsidRPr="0031791A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4C56BDC" w14:textId="77777777" w:rsidR="00570FE3" w:rsidRPr="0033010C" w:rsidRDefault="00570FE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570FE3" w:rsidRPr="00D7306D" w14:paraId="2E6D9447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9F4F01C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4AC393E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E1CB58B" w14:textId="77777777" w:rsidR="00570FE3" w:rsidRPr="00BC655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570FE3" w:rsidRPr="00D7306D" w14:paraId="78F68ED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CDE2828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1B7617F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63240C3E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570FE3" w:rsidRPr="00D7306D" w14:paraId="6EE14DB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5D20880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059CD3DF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C78BC6B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570FE3" w:rsidRPr="00D7306D" w14:paraId="2B65B02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46FD852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61CAB673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38C652DD" w14:textId="77777777" w:rsidR="00570FE3" w:rsidRDefault="00570F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861D3C" w:rsidRPr="00D7306D" w14:paraId="236A1E06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6BB2740" w14:textId="72744B1F" w:rsidR="00861D3C" w:rsidRDefault="00861D3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64DDADD8" w14:textId="69790EFD" w:rsidR="00861D3C" w:rsidRDefault="00861D3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27633161" w14:textId="7E964307" w:rsidR="00861D3C" w:rsidRDefault="00861D3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not found</w:t>
            </w:r>
          </w:p>
        </w:tc>
      </w:tr>
      <w:tr w:rsidR="00057DEB" w:rsidRPr="00D7306D" w14:paraId="74CDDE2B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EEB3AC6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13AAD46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3162D1F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55BEC0B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8D104A5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5ABEC82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F9D0467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547DCF9" w14:textId="77777777" w:rsidR="00570FE3" w:rsidRDefault="00570FE3" w:rsidP="00570FE3"/>
    <w:p w14:paraId="07E7D15B" w14:textId="77777777" w:rsidR="001D6B8E" w:rsidRDefault="001D6B8E" w:rsidP="001D6B8E"/>
    <w:p w14:paraId="6357354C" w14:textId="09DD1247" w:rsidR="001D6B8E" w:rsidRDefault="001D6B8E" w:rsidP="001D6B8E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07" w:name="_Update_Member_Login"/>
      <w:bookmarkStart w:id="408" w:name="_Toc49966811"/>
      <w:bookmarkEnd w:id="407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Update </w:t>
      </w:r>
      <w:r w:rsidR="00531435">
        <w:rPr>
          <w:rFonts w:ascii="Tahoma" w:hAnsi="Tahoma" w:cs="Tahoma"/>
          <w:b/>
          <w:bCs/>
          <w:color w:val="auto"/>
          <w:sz w:val="28"/>
          <w:szCs w:val="28"/>
        </w:rPr>
        <w:t xml:space="preserve">Member </w:t>
      </w:r>
      <w:r w:rsidR="007F5899">
        <w:rPr>
          <w:rFonts w:ascii="Tahoma" w:hAnsi="Tahoma" w:cs="Tahoma"/>
          <w:b/>
          <w:bCs/>
          <w:color w:val="auto"/>
          <w:sz w:val="28"/>
          <w:szCs w:val="28"/>
        </w:rPr>
        <w:t>Login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Information API</w:t>
      </w:r>
      <w:bookmarkEnd w:id="408"/>
    </w:p>
    <w:p w14:paraId="23A48904" w14:textId="77777777" w:rsidR="001D6B8E" w:rsidRPr="008A6B90" w:rsidRDefault="001D6B8E" w:rsidP="001D6B8E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1D6B8E" w:rsidRPr="00554C13" w14:paraId="78FEB895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A292136" w14:textId="77777777" w:rsidR="001D6B8E" w:rsidRPr="00554C13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16EC0EC1" w14:textId="380C2DBA" w:rsidR="001D6B8E" w:rsidRPr="00554C13" w:rsidRDefault="001D6B8E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pdate </w:t>
            </w:r>
            <w:r w:rsidR="00531435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Member </w:t>
            </w:r>
            <w:r w:rsidR="007F5899">
              <w:rPr>
                <w:rFonts w:ascii="Tahoma" w:hAnsi="Tahoma" w:cs="Tahoma"/>
                <w:sz w:val="20"/>
                <w:szCs w:val="20"/>
                <w:lang w:eastAsia="ja-JP"/>
              </w:rPr>
              <w:t>Login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Information</w:t>
            </w:r>
          </w:p>
        </w:tc>
      </w:tr>
      <w:tr w:rsidR="001D6B8E" w:rsidRPr="00554C13" w14:paraId="746C0766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EFC2E5A" w14:textId="77777777" w:rsidR="001D6B8E" w:rsidRPr="00554C13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B8B2736" w14:textId="0751AA30" w:rsidR="001D6B8E" w:rsidRPr="008F2A18" w:rsidRDefault="001D6B8E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</w:t>
            </w:r>
            <w:r w:rsidRPr="00B82F9C">
              <w:rPr>
                <w:rFonts w:ascii="Tahoma" w:hAnsi="Tahoma" w:cs="Tahoma"/>
                <w:sz w:val="20"/>
                <w:szCs w:val="20"/>
                <w:lang w:bidi="th-TH"/>
              </w:rPr>
              <w:t>members</w:t>
            </w:r>
            <w:r>
              <w:rPr>
                <w:rFonts w:ascii="Tahoma" w:hAnsi="Tahoma" w:cs="Tahoma"/>
                <w:sz w:val="20"/>
                <w:szCs w:val="20"/>
                <w:lang w:bidi="th-TH"/>
              </w:rPr>
              <w:t>/{userId}/</w:t>
            </w:r>
            <w:r w:rsidR="007F5899">
              <w:rPr>
                <w:rFonts w:ascii="Tahoma" w:hAnsi="Tahoma" w:cs="Tahoma"/>
                <w:sz w:val="20"/>
                <w:szCs w:val="20"/>
                <w:lang w:bidi="th-TH"/>
              </w:rPr>
              <w:t>login</w:t>
            </w:r>
          </w:p>
        </w:tc>
      </w:tr>
      <w:tr w:rsidR="001D6B8E" w:rsidRPr="00554C13" w14:paraId="643308DA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F64CA84" w14:textId="77777777" w:rsidR="001D6B8E" w:rsidRPr="0033010C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8BA0A8A" w14:textId="79E4D20C" w:rsidR="001D6B8E" w:rsidRDefault="001D6B8E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B61324">
              <w:rPr>
                <w:rFonts w:ascii="Tahoma" w:hAnsi="Tahoma" w:cs="Tahoma"/>
                <w:sz w:val="20"/>
                <w:szCs w:val="20"/>
                <w:lang w:eastAsia="ja-JP" w:bidi="th-TH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T</w:t>
            </w:r>
            <w:r w:rsidR="00B61324">
              <w:rPr>
                <w:rFonts w:ascii="Tahoma" w:hAnsi="Tahoma" w:cs="Tahoma"/>
                <w:sz w:val="20"/>
                <w:szCs w:val="20"/>
                <w:lang w:eastAsia="ja-JP" w:bidi="th-TH"/>
              </w:rPr>
              <w:t>CH</w:t>
            </w:r>
          </w:p>
        </w:tc>
      </w:tr>
      <w:tr w:rsidR="001D6B8E" w:rsidRPr="00554C13" w14:paraId="56701BD7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4E7804B" w14:textId="77777777" w:rsidR="001D6B8E" w:rsidRPr="00554C13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03182B5" w14:textId="60FCAC12" w:rsidR="001D6B8E" w:rsidRPr="008F2A18" w:rsidRDefault="001D6B8E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25E8E8E4" w14:textId="77777777" w:rsidR="001D6B8E" w:rsidRDefault="001D6B8E" w:rsidP="001D6B8E">
      <w:pPr>
        <w:rPr>
          <w:rStyle w:val="af0"/>
          <w:rFonts w:ascii="Tahoma" w:hAnsi="Tahoma" w:cs="Tahoma"/>
          <w:color w:val="auto"/>
        </w:rPr>
      </w:pPr>
    </w:p>
    <w:p w14:paraId="733B27E0" w14:textId="77777777" w:rsidR="001D6B8E" w:rsidRPr="004D476C" w:rsidRDefault="001D6B8E" w:rsidP="001D6B8E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09" w:name="_Toc49966812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09"/>
    </w:p>
    <w:p w14:paraId="3F75AD4B" w14:textId="0090BC0A" w:rsidR="001D6B8E" w:rsidRPr="008F2A18" w:rsidRDefault="001D6B8E" w:rsidP="001D6B8E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Update member </w:t>
      </w:r>
      <w:r w:rsidR="007F5899">
        <w:rPr>
          <w:rFonts w:ascii="Tahoma" w:hAnsi="Tahoma" w:cs="Tahoma"/>
          <w:sz w:val="20"/>
          <w:szCs w:val="20"/>
          <w:lang w:bidi="th-TH"/>
        </w:rPr>
        <w:t>login</w:t>
      </w:r>
      <w:r>
        <w:rPr>
          <w:rFonts w:ascii="Tahoma" w:hAnsi="Tahoma" w:cs="Tahoma"/>
          <w:sz w:val="20"/>
          <w:szCs w:val="20"/>
          <w:lang w:bidi="th-TH"/>
        </w:rPr>
        <w:t xml:space="preserve"> information.</w:t>
      </w:r>
    </w:p>
    <w:p w14:paraId="2085E5E6" w14:textId="77777777" w:rsidR="001D6B8E" w:rsidRPr="00B45296" w:rsidRDefault="001D6B8E" w:rsidP="000D494D">
      <w:pPr>
        <w:pStyle w:val="ab"/>
        <w:numPr>
          <w:ilvl w:val="0"/>
          <w:numId w:val="5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1D6B8E" w:rsidRPr="0031791A" w14:paraId="2993C07A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BD15F40" w14:textId="5E543645" w:rsidR="001D6B8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A400B05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5F38074" w14:textId="77777777" w:rsidR="001D6B8E" w:rsidRPr="0033010C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1D6B8E" w:rsidRPr="00D7306D" w14:paraId="15253DC2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244BD619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C614564" w14:textId="77777777" w:rsidR="001D6B8E" w:rsidRPr="00BC6553" w:rsidRDefault="001D6B8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AAFCBAC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0BEFEC3" w14:textId="77777777" w:rsidR="001D6B8E" w:rsidRDefault="001D6B8E" w:rsidP="001D6B8E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A405D06" w14:textId="77777777" w:rsidR="001D6B8E" w:rsidRDefault="001D6B8E" w:rsidP="001D6B8E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1D6B8E" w:rsidRPr="0031791A" w14:paraId="5FBB8227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23D9562" w14:textId="6DBD7DA7" w:rsidR="001D6B8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F98A127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D6B12C3" w14:textId="77777777" w:rsidR="001D6B8E" w:rsidRPr="0033010C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1D6B8E" w:rsidRPr="00D7306D" w14:paraId="56DF6A21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77CFEAA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51429A32" w14:textId="77777777" w:rsidR="001D6B8E" w:rsidRPr="00BC6553" w:rsidRDefault="001D6B8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03225339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3F74536" w14:textId="77777777" w:rsidR="001D6B8E" w:rsidRDefault="001D6B8E" w:rsidP="001D6B8E">
      <w:pPr>
        <w:rPr>
          <w:rStyle w:val="af0"/>
          <w:rFonts w:ascii="Tahoma" w:hAnsi="Tahoma" w:cs="Tahoma"/>
          <w:color w:val="auto"/>
          <w:lang w:eastAsia="ja-JP"/>
        </w:rPr>
      </w:pPr>
    </w:p>
    <w:p w14:paraId="50271590" w14:textId="77777777" w:rsidR="001D6B8E" w:rsidRPr="00F00294" w:rsidRDefault="001D6B8E" w:rsidP="000D494D">
      <w:pPr>
        <w:pStyle w:val="ab"/>
        <w:numPr>
          <w:ilvl w:val="0"/>
          <w:numId w:val="5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1D6B8E" w:rsidRPr="0031791A" w14:paraId="35A9CC77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6731334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7B455DC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2C4E9398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D80EA4F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1D6B8E" w:rsidRPr="00D7306D" w14:paraId="5E334D2A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4E15BD0F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3302BB65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0ADBEE75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3257AD09" w14:textId="77777777" w:rsidR="001D6B8E" w:rsidRDefault="001D6B8E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8960464" w14:textId="77777777" w:rsidR="001D6B8E" w:rsidRPr="004626B5" w:rsidRDefault="001D6B8E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  <w:tr w:rsidR="001D6B8E" w:rsidRPr="00D7306D" w14:paraId="4FCA10F6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124201E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11F11344" w14:textId="79C6E671" w:rsidR="001D6B8E" w:rsidRDefault="007F589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  <w:r w:rsidR="001D6B8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687CCEA0" w14:textId="1065DD7D" w:rsidR="001D6B8E" w:rsidRDefault="00DD37F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5953" w:type="dxa"/>
            <w:vAlign w:val="center"/>
          </w:tcPr>
          <w:p w14:paraId="238E278A" w14:textId="77777777" w:rsidR="00860484" w:rsidRPr="00D204D5" w:rsidRDefault="00860484" w:rsidP="0086048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D204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1F8FA7E2" w14:textId="77777777" w:rsidR="00860484" w:rsidRDefault="00860484" w:rsidP="0086048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65285F44" w14:textId="77777777" w:rsidR="00860484" w:rsidRDefault="00860484" w:rsidP="0086048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Thai</w:t>
            </w:r>
          </w:p>
          <w:p w14:paraId="58DBAF8F" w14:textId="77777777" w:rsidR="00860484" w:rsidRDefault="00860484" w:rsidP="0086048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170FAF70" w14:textId="7EEAE473" w:rsidR="001D6B8E" w:rsidRDefault="00860484" w:rsidP="00860484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start with a number</w:t>
            </w:r>
          </w:p>
        </w:tc>
      </w:tr>
    </w:tbl>
    <w:p w14:paraId="6EE48FCE" w14:textId="77777777" w:rsidR="001D6B8E" w:rsidRDefault="001D6B8E" w:rsidP="001D6B8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16DB830" w14:textId="77777777" w:rsidR="001D6B8E" w:rsidRPr="00204BDE" w:rsidRDefault="001D6B8E" w:rsidP="001D6B8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1D6B8E" w:rsidRPr="0031791A" w14:paraId="0B111810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93FE812" w14:textId="6C40AECB" w:rsidR="001D6B8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3B6E431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A5CE3C6" w14:textId="77777777" w:rsidR="001D6B8E" w:rsidRPr="0031791A" w:rsidRDefault="001D6B8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89AF0B5" w14:textId="77777777" w:rsidR="001D6B8E" w:rsidRPr="0033010C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04C37" w:rsidRPr="00D7306D" w14:paraId="66A1EE9D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29D4DC28" w14:textId="77777777" w:rsidR="00604C37" w:rsidRPr="00BC6553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660EA2CD" w14:textId="77777777" w:rsidR="00604C37" w:rsidRPr="00BC6553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Merge w:val="restart"/>
            <w:vAlign w:val="center"/>
          </w:tcPr>
          <w:p w14:paraId="5A887C1F" w14:textId="77777777" w:rsidR="00604C37" w:rsidRPr="00BC6553" w:rsidRDefault="00604C3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10E8F72" w14:textId="77777777" w:rsidR="00604C37" w:rsidRPr="00BC6553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  <w:tr w:rsidR="00604C37" w:rsidRPr="00D7306D" w14:paraId="1AF3D6F6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0F17273C" w14:textId="77777777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648E172" w14:textId="1051D42E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559" w:type="dxa"/>
            <w:vMerge/>
            <w:vAlign w:val="center"/>
          </w:tcPr>
          <w:p w14:paraId="34FD922E" w14:textId="77777777" w:rsidR="00604C37" w:rsidRDefault="00604C3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7EDDB849" w14:textId="7BC939A6" w:rsidR="00604C37" w:rsidRDefault="00604C3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</w:tbl>
    <w:p w14:paraId="782ADF11" w14:textId="01751907" w:rsidR="00EB39ED" w:rsidRDefault="00EB39ED" w:rsidP="001D6B8E">
      <w:pPr>
        <w:rPr>
          <w:rStyle w:val="af0"/>
          <w:rFonts w:ascii="Tahoma" w:hAnsi="Tahoma" w:cs="Tahoma"/>
          <w:color w:val="auto"/>
          <w:lang w:eastAsia="ja-JP"/>
        </w:rPr>
      </w:pPr>
    </w:p>
    <w:p w14:paraId="41F2772C" w14:textId="33905140" w:rsidR="009D2237" w:rsidRPr="00010310" w:rsidRDefault="00874CE5" w:rsidP="009D2237">
      <w:pPr>
        <w:pStyle w:val="ab"/>
        <w:numPr>
          <w:ilvl w:val="0"/>
          <w:numId w:val="5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9D2237">
        <w:rPr>
          <w:rStyle w:val="af0"/>
          <w:rFonts w:ascii="Tahoma" w:hAnsi="Tahoma" w:cs="Tahoma"/>
          <w:color w:val="auto"/>
          <w:lang w:eastAsia="ja-JP"/>
        </w:rPr>
        <w:t xml:space="preserve"> Member Information</w:t>
      </w:r>
    </w:p>
    <w:p w14:paraId="0DD2B13F" w14:textId="4F9EEE1F" w:rsidR="009D2237" w:rsidRPr="00F75C84" w:rsidRDefault="009D2237" w:rsidP="009D22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874CE5">
        <w:rPr>
          <w:rFonts w:ascii="Tahoma" w:hAnsi="Tahoma" w:cs="Tahoma"/>
          <w:sz w:val="20"/>
          <w:szCs w:val="20"/>
          <w:lang w:eastAsia="ja-JP" w:bidi="th-TH"/>
        </w:rPr>
        <w:t>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874CE5">
        <w:rPr>
          <w:rFonts w:ascii="Tahoma" w:hAnsi="Tahoma" w:cs="Tahoma"/>
          <w:sz w:val="20"/>
          <w:szCs w:val="20"/>
          <w:lang w:eastAsia="ja-JP" w:bidi="th-TH"/>
        </w:rPr>
        <w:t>get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user information.</w:t>
      </w:r>
    </w:p>
    <w:p w14:paraId="66E684B1" w14:textId="77777777" w:rsidR="009D2237" w:rsidRDefault="009D2237" w:rsidP="009D22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D2237" w:rsidRPr="0031791A" w14:paraId="7D38A209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47D6D18" w14:textId="77777777" w:rsidR="009D2237" w:rsidRPr="0031791A" w:rsidRDefault="009D22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ACEEFAF" w14:textId="77777777" w:rsidR="009D2237" w:rsidRPr="0031791A" w:rsidRDefault="009D22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FCDEEBA" w14:textId="77777777" w:rsidR="009D2237" w:rsidRPr="0031791A" w:rsidRDefault="009D22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A4C53D4" w14:textId="77777777" w:rsidR="009D2237" w:rsidRPr="001E796D" w:rsidRDefault="009D2237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D2237" w:rsidRPr="00D7306D" w14:paraId="64DA43A8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0AD320D" w14:textId="77777777" w:rsidR="009D2237" w:rsidRPr="00BC6553" w:rsidRDefault="009D22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0F65DD17" w14:textId="77777777" w:rsidR="009D2237" w:rsidRPr="00BC6553" w:rsidRDefault="009D22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1DF6FF5" w14:textId="77777777" w:rsidR="009D2237" w:rsidRPr="00BC6553" w:rsidRDefault="009D2237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03D6DC9E" w14:textId="77777777" w:rsidR="009D2237" w:rsidRPr="00BC6553" w:rsidRDefault="009D2237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1F48A104" w14:textId="77777777" w:rsidR="009D2237" w:rsidRDefault="009D2237" w:rsidP="009D22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055D671" w14:textId="77777777" w:rsidR="009D2237" w:rsidRDefault="009D2237" w:rsidP="009D223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CCD102D" w14:textId="77777777" w:rsidR="009D2237" w:rsidRPr="00874CE5" w:rsidRDefault="009D2237" w:rsidP="001D6B8E">
      <w:pPr>
        <w:rPr>
          <w:rStyle w:val="af0"/>
          <w:rFonts w:ascii="Tahoma" w:hAnsi="Tahoma" w:cs="Tahoma"/>
          <w:color w:val="auto"/>
          <w:lang w:eastAsia="ja-JP"/>
        </w:rPr>
      </w:pPr>
    </w:p>
    <w:p w14:paraId="15DA6EDF" w14:textId="7F4B1FAD" w:rsidR="001D6B8E" w:rsidRPr="00010310" w:rsidRDefault="00181BD2" w:rsidP="000D494D">
      <w:pPr>
        <w:pStyle w:val="ab"/>
        <w:numPr>
          <w:ilvl w:val="0"/>
          <w:numId w:val="5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If Username Has Been Changed, </w:t>
      </w:r>
      <w:r w:rsidR="001D6B8E">
        <w:rPr>
          <w:rStyle w:val="af0"/>
          <w:rFonts w:ascii="Tahoma" w:hAnsi="Tahoma" w:cs="Tahoma"/>
          <w:color w:val="auto"/>
          <w:lang w:eastAsia="ja-JP"/>
        </w:rPr>
        <w:t xml:space="preserve">Update Member </w:t>
      </w:r>
      <w:r w:rsidR="00EB39ED">
        <w:rPr>
          <w:rStyle w:val="af0"/>
          <w:rFonts w:ascii="Tahoma" w:hAnsi="Tahoma" w:cs="Tahoma"/>
          <w:color w:val="auto"/>
          <w:lang w:eastAsia="ja-JP"/>
        </w:rPr>
        <w:t>Login</w:t>
      </w:r>
      <w:r w:rsidR="001D6B8E">
        <w:rPr>
          <w:rStyle w:val="af0"/>
          <w:rFonts w:ascii="Tahoma" w:hAnsi="Tahoma" w:cs="Tahoma"/>
          <w:color w:val="auto"/>
          <w:lang w:eastAsia="ja-JP"/>
        </w:rPr>
        <w:t xml:space="preserve"> Information</w:t>
      </w:r>
    </w:p>
    <w:p w14:paraId="1DC1B673" w14:textId="0738A1A1" w:rsidR="00DD37FD" w:rsidRPr="00181BD2" w:rsidRDefault="00DD37FD" w:rsidP="00181B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181BD2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all [Update User </w:t>
      </w:r>
      <w:r w:rsidR="00D37D17" w:rsidRPr="00181BD2">
        <w:rPr>
          <w:rFonts w:ascii="Tahoma" w:hAnsi="Tahoma" w:cs="Tahoma"/>
          <w:sz w:val="20"/>
          <w:szCs w:val="20"/>
          <w:lang w:eastAsia="ja-JP" w:bidi="th-TH"/>
        </w:rPr>
        <w:t>Login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 Information] microservice API via API GW to update user </w:t>
      </w:r>
      <w:r w:rsidR="00D37D17" w:rsidRPr="00181BD2">
        <w:rPr>
          <w:rFonts w:ascii="Tahoma" w:hAnsi="Tahoma" w:cs="Tahoma"/>
          <w:sz w:val="20"/>
          <w:szCs w:val="20"/>
          <w:lang w:eastAsia="ja-JP" w:bidi="th-TH"/>
        </w:rPr>
        <w:t xml:space="preserve">login 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>information.</w:t>
      </w:r>
    </w:p>
    <w:p w14:paraId="2B810D2E" w14:textId="77777777" w:rsidR="00DD37FD" w:rsidRDefault="00DD37FD" w:rsidP="00DD37F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D37FD" w:rsidRPr="0031791A" w14:paraId="245B933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0E3686B" w14:textId="77777777" w:rsidR="00DD37FD" w:rsidRPr="0031791A" w:rsidRDefault="00DD37F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F298804" w14:textId="77777777" w:rsidR="00DD37FD" w:rsidRPr="0031791A" w:rsidRDefault="00DD37F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753F5AA" w14:textId="77777777" w:rsidR="00DD37FD" w:rsidRPr="0031791A" w:rsidRDefault="00DD37F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B047078" w14:textId="77777777" w:rsidR="00DD37FD" w:rsidRPr="001E796D" w:rsidRDefault="00DD37F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D37FD" w:rsidRPr="00D7306D" w14:paraId="2CA9CECB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82BAD46" w14:textId="77777777" w:rsidR="00DD37FD" w:rsidRPr="00BC6553" w:rsidRDefault="00DD37F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6EA33FC7" w14:textId="77777777" w:rsidR="00DD37FD" w:rsidRPr="00BC6553" w:rsidRDefault="00DD37F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7D29DF9" w14:textId="77777777" w:rsidR="00DD37FD" w:rsidRPr="00BC6553" w:rsidRDefault="00DD37FD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3603037E" w14:textId="77777777" w:rsidR="00DD37FD" w:rsidRPr="00BC6553" w:rsidRDefault="00DD37F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DD37FD" w:rsidRPr="00D7306D" w14:paraId="0495E821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96F094E" w14:textId="4C4F0458" w:rsidR="00DD37FD" w:rsidRDefault="00D37D17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03C4BAB9" w14:textId="77777777" w:rsidR="00DD37FD" w:rsidRDefault="00DD37F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D3C0654" w14:textId="1976F5B1" w:rsidR="00DD37FD" w:rsidRDefault="00DD37FD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D37D1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3118" w:type="dxa"/>
            <w:vAlign w:val="center"/>
          </w:tcPr>
          <w:p w14:paraId="72CB840D" w14:textId="77777777" w:rsidR="00DD37FD" w:rsidRDefault="00DD37F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9C015B0" w14:textId="77777777" w:rsidR="00DD37FD" w:rsidRDefault="00DD37FD" w:rsidP="00D37D1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90CC2B9" w14:textId="77777777" w:rsidR="00DD37FD" w:rsidRDefault="00DD37FD" w:rsidP="00D37D17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DC97C13" w14:textId="4E205F7A" w:rsidR="001D6B8E" w:rsidRDefault="001D6B8E" w:rsidP="001D6B8E">
      <w:pPr>
        <w:rPr>
          <w:rFonts w:ascii="Tahoma" w:hAnsi="Tahoma" w:cs="Tahoma"/>
          <w:sz w:val="20"/>
          <w:szCs w:val="20"/>
          <w:lang w:bidi="th-TH"/>
        </w:rPr>
      </w:pPr>
    </w:p>
    <w:p w14:paraId="31DF545F" w14:textId="0F67808A" w:rsidR="00801931" w:rsidRPr="00010310" w:rsidRDefault="00801931" w:rsidP="00801931">
      <w:pPr>
        <w:pStyle w:val="ab"/>
        <w:numPr>
          <w:ilvl w:val="0"/>
          <w:numId w:val="5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If Username Has Been Changed, Update Reviewer Information</w:t>
      </w:r>
    </w:p>
    <w:p w14:paraId="5FB48BE3" w14:textId="7404DF59" w:rsidR="00801931" w:rsidRPr="00181BD2" w:rsidRDefault="00801931" w:rsidP="0080193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181BD2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all [Update </w:t>
      </w:r>
      <w:r w:rsidR="00235638">
        <w:rPr>
          <w:rFonts w:ascii="Tahoma" w:hAnsi="Tahoma" w:cs="Tahoma"/>
          <w:sz w:val="20"/>
          <w:szCs w:val="20"/>
          <w:lang w:eastAsia="ja-JP" w:bidi="th-TH"/>
        </w:rPr>
        <w:t>Approve Website Reviewers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update </w:t>
      </w:r>
      <w:r w:rsidR="00235638">
        <w:rPr>
          <w:rFonts w:ascii="Tahoma" w:hAnsi="Tahoma" w:cs="Tahoma"/>
          <w:sz w:val="20"/>
          <w:szCs w:val="20"/>
          <w:lang w:eastAsia="ja-JP" w:bidi="th-TH"/>
        </w:rPr>
        <w:t>reviewer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 information.</w:t>
      </w:r>
    </w:p>
    <w:p w14:paraId="2C677954" w14:textId="77777777" w:rsidR="00801931" w:rsidRDefault="00801931" w:rsidP="0080193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01931" w:rsidRPr="0031791A" w14:paraId="5FFC5D39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8A65AA5" w14:textId="77777777" w:rsidR="00801931" w:rsidRPr="0031791A" w:rsidRDefault="00801931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0F01839" w14:textId="77777777" w:rsidR="00801931" w:rsidRPr="0031791A" w:rsidRDefault="00801931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5DE29F5" w14:textId="77777777" w:rsidR="00801931" w:rsidRPr="0031791A" w:rsidRDefault="00801931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6FC8162" w14:textId="77777777" w:rsidR="00801931" w:rsidRPr="001E796D" w:rsidRDefault="00801931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01931" w:rsidRPr="00D7306D" w14:paraId="7A7A75E7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6F913EA1" w14:textId="412D5674" w:rsidR="00801931" w:rsidRPr="00BC6553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reviewerId</w:t>
            </w:r>
          </w:p>
        </w:tc>
        <w:tc>
          <w:tcPr>
            <w:tcW w:w="1275" w:type="dxa"/>
            <w:vAlign w:val="center"/>
          </w:tcPr>
          <w:p w14:paraId="321C880C" w14:textId="77777777" w:rsidR="00801931" w:rsidRPr="00BC6553" w:rsidRDefault="0080193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B9BFB05" w14:textId="77777777" w:rsidR="00801931" w:rsidRPr="00BC6553" w:rsidRDefault="00801931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79F9AD4E" w14:textId="77777777" w:rsidR="00801931" w:rsidRPr="00BC6553" w:rsidRDefault="0080193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801931" w:rsidRPr="00D7306D" w14:paraId="34DF4FD9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470A26C3" w14:textId="77777777" w:rsidR="00801931" w:rsidRDefault="0080193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6B7DECD1" w14:textId="77777777" w:rsidR="00801931" w:rsidRDefault="0080193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8F2EFEE" w14:textId="77777777" w:rsidR="00801931" w:rsidRDefault="00801931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username</w:t>
            </w:r>
          </w:p>
        </w:tc>
        <w:tc>
          <w:tcPr>
            <w:tcW w:w="3118" w:type="dxa"/>
            <w:vAlign w:val="center"/>
          </w:tcPr>
          <w:p w14:paraId="7AEB6DC6" w14:textId="77777777" w:rsidR="00801931" w:rsidRDefault="0080193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35638" w:rsidRPr="00D7306D" w14:paraId="0131F625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0BF38764" w14:textId="0C58AA92" w:rsidR="00235638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275" w:type="dxa"/>
            <w:vAlign w:val="center"/>
          </w:tcPr>
          <w:p w14:paraId="189DCE37" w14:textId="5D1485A2" w:rsidR="00235638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8FCC102" w14:textId="4A64FE3D" w:rsidR="00235638" w:rsidRDefault="00235638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 of specified user</w:t>
            </w:r>
          </w:p>
        </w:tc>
        <w:tc>
          <w:tcPr>
            <w:tcW w:w="3118" w:type="dxa"/>
            <w:vAlign w:val="center"/>
          </w:tcPr>
          <w:p w14:paraId="1385704D" w14:textId="77777777" w:rsidR="00235638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35638" w:rsidRPr="00D7306D" w14:paraId="3F5A3840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19C020B3" w14:textId="356FE56A" w:rsidR="00235638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7AB32813" w14:textId="3EE974C6" w:rsidR="00235638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61551D2" w14:textId="5578FC1D" w:rsidR="00235638" w:rsidRDefault="00235638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 of specified user</w:t>
            </w:r>
          </w:p>
        </w:tc>
        <w:tc>
          <w:tcPr>
            <w:tcW w:w="3118" w:type="dxa"/>
            <w:vAlign w:val="center"/>
          </w:tcPr>
          <w:p w14:paraId="3AF0B4F0" w14:textId="77777777" w:rsidR="00235638" w:rsidRDefault="0023563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60708AD" w14:textId="77777777" w:rsidR="00801931" w:rsidRDefault="00801931" w:rsidP="0080193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6E4D4AE" w14:textId="77777777" w:rsidR="00801931" w:rsidRDefault="00801931" w:rsidP="0080193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8F30554" w14:textId="77777777" w:rsidR="00801931" w:rsidRDefault="00801931" w:rsidP="001D6B8E">
      <w:pPr>
        <w:rPr>
          <w:rFonts w:ascii="Tahoma" w:hAnsi="Tahoma" w:cs="Tahoma"/>
          <w:sz w:val="20"/>
          <w:szCs w:val="20"/>
          <w:lang w:bidi="th-TH"/>
        </w:rPr>
      </w:pPr>
    </w:p>
    <w:p w14:paraId="35A9DBAA" w14:textId="77777777" w:rsidR="001D6B8E" w:rsidRDefault="001D6B8E" w:rsidP="000D494D">
      <w:pPr>
        <w:pStyle w:val="ab"/>
        <w:numPr>
          <w:ilvl w:val="0"/>
          <w:numId w:val="58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05CDEDA" w14:textId="77777777" w:rsidR="001D6B8E" w:rsidRDefault="001D6B8E" w:rsidP="001D6B8E">
      <w:pPr>
        <w:rPr>
          <w:rStyle w:val="af0"/>
          <w:rFonts w:ascii="Tahoma" w:hAnsi="Tahoma" w:cs="Tahoma"/>
          <w:color w:val="auto"/>
        </w:rPr>
      </w:pPr>
    </w:p>
    <w:p w14:paraId="15DE1FB9" w14:textId="77777777" w:rsidR="001D6B8E" w:rsidRPr="004D476C" w:rsidRDefault="001D6B8E" w:rsidP="001D6B8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0" w:name="_Toc49966813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1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1D6B8E" w:rsidRPr="000253E8" w14:paraId="3FEC34CD" w14:textId="77777777" w:rsidTr="00FF7A3C">
        <w:tc>
          <w:tcPr>
            <w:tcW w:w="2523" w:type="dxa"/>
          </w:tcPr>
          <w:p w14:paraId="0573BD79" w14:textId="77777777" w:rsidR="001D6B8E" w:rsidRPr="000253E8" w:rsidRDefault="001D6B8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4388673" w14:textId="77777777" w:rsidR="001D6B8E" w:rsidRPr="000253E8" w:rsidRDefault="001D6B8E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478ACC28" w14:textId="77777777" w:rsidR="001D6B8E" w:rsidRPr="000253E8" w:rsidRDefault="001D6B8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2C70754" w14:textId="77777777" w:rsidR="001D6B8E" w:rsidRPr="000253E8" w:rsidRDefault="001D6B8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870F178" w14:textId="77777777" w:rsidR="001D6B8E" w:rsidRPr="000253E8" w:rsidRDefault="001D6B8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1D6B8E" w:rsidRPr="004A49C9" w14:paraId="4530B705" w14:textId="77777777" w:rsidTr="00FF7A3C">
        <w:tc>
          <w:tcPr>
            <w:tcW w:w="2523" w:type="dxa"/>
          </w:tcPr>
          <w:p w14:paraId="63B27CC1" w14:textId="77777777" w:rsidR="001D6B8E" w:rsidRPr="004A49C9" w:rsidRDefault="001D6B8E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168E19D" w14:textId="77777777" w:rsidR="001D6B8E" w:rsidRPr="004A49C9" w:rsidRDefault="001D6B8E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FA41449" w14:textId="77777777" w:rsidR="001D6B8E" w:rsidRPr="004A49C9" w:rsidRDefault="001D6B8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14AAFC9B" w14:textId="77777777" w:rsidR="001D6B8E" w:rsidRPr="004A49C9" w:rsidRDefault="001D6B8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7EA96FBE" w14:textId="77777777" w:rsidR="001D6B8E" w:rsidRPr="00E2590C" w:rsidRDefault="001D6B8E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8EA2357" w14:textId="77777777" w:rsidR="001D6B8E" w:rsidRPr="00C17224" w:rsidRDefault="001D6B8E" w:rsidP="001D6B8E"/>
    <w:p w14:paraId="495AA95B" w14:textId="77777777" w:rsidR="001D6B8E" w:rsidRPr="004D476C" w:rsidRDefault="001D6B8E" w:rsidP="001D6B8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1" w:name="_Toc49966814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1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1D6B8E" w:rsidRPr="0031791A" w14:paraId="0EEEE91B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61FDF80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7FCE0A5D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1E707BF6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C504EAD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FE7398A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4970BD2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1AD42F8" w14:textId="77777777" w:rsidR="001D6B8E" w:rsidRPr="0033010C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D6B8E" w:rsidRPr="00D7306D" w14:paraId="0535D6D9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7E716F72" w14:textId="442339A0" w:rsidR="001D6B8E" w:rsidRDefault="00012CD8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993" w:type="dxa"/>
            <w:vAlign w:val="center"/>
          </w:tcPr>
          <w:p w14:paraId="60CD62EC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850" w:type="dxa"/>
            <w:vAlign w:val="center"/>
          </w:tcPr>
          <w:p w14:paraId="4258D0F9" w14:textId="77777777" w:rsidR="001D6B8E" w:rsidRPr="00BC6553" w:rsidRDefault="001D6B8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455C71B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C4512B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B6AA9DA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602D1C3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F5E06B7" w14:textId="77777777" w:rsidR="001D6B8E" w:rsidRDefault="001D6B8E" w:rsidP="001D6B8E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53479B7" w14:textId="77777777" w:rsidR="001D6B8E" w:rsidRPr="004D476C" w:rsidRDefault="001D6B8E" w:rsidP="001D6B8E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2" w:name="_Toc49966815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1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1D6B8E" w:rsidRPr="000253E8" w14:paraId="62D6AE2F" w14:textId="77777777" w:rsidTr="00FF7A3C">
        <w:trPr>
          <w:trHeight w:val="379"/>
        </w:trPr>
        <w:tc>
          <w:tcPr>
            <w:tcW w:w="1843" w:type="dxa"/>
          </w:tcPr>
          <w:p w14:paraId="392E3626" w14:textId="77777777" w:rsidR="001D6B8E" w:rsidRPr="000253E8" w:rsidRDefault="001D6B8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CE03363" w14:textId="77777777" w:rsidR="001D6B8E" w:rsidRPr="000253E8" w:rsidRDefault="001D6B8E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0201FCE" w14:textId="77777777" w:rsidR="001D6B8E" w:rsidRPr="000253E8" w:rsidRDefault="001D6B8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6B70D635" w14:textId="77777777" w:rsidR="001D6B8E" w:rsidRPr="000253E8" w:rsidRDefault="001D6B8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1D6B8E" w:rsidRPr="004A49C9" w14:paraId="275365C3" w14:textId="77777777" w:rsidTr="00FF7A3C">
        <w:tc>
          <w:tcPr>
            <w:tcW w:w="1843" w:type="dxa"/>
          </w:tcPr>
          <w:p w14:paraId="60E51DC2" w14:textId="77777777" w:rsidR="001D6B8E" w:rsidRPr="004A49C9" w:rsidRDefault="001D6B8E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0B38FC4" w14:textId="77777777" w:rsidR="001D6B8E" w:rsidRPr="004A49C9" w:rsidRDefault="001D6B8E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139F2873" w14:textId="77777777" w:rsidR="001D6B8E" w:rsidRPr="004A49C9" w:rsidRDefault="001D6B8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BDF79E0" w14:textId="77777777" w:rsidR="001D6B8E" w:rsidRPr="00E2590C" w:rsidRDefault="001D6B8E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76FE53C" w14:textId="77777777" w:rsidR="001D6B8E" w:rsidRPr="00743128" w:rsidRDefault="001D6B8E" w:rsidP="001D6B8E"/>
    <w:p w14:paraId="0AB9F562" w14:textId="77777777" w:rsidR="001D6B8E" w:rsidRPr="008616D0" w:rsidRDefault="001D6B8E" w:rsidP="001D6B8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3" w:name="_Toc49966816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1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1D6B8E" w:rsidRPr="0031791A" w14:paraId="6CBC08E4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B076820" w14:textId="77777777" w:rsidR="001D6B8E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6325DF5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54B3AAC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216BAF1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D0E7CF3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FDC6878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5A0968A" w14:textId="77777777" w:rsidR="001D6B8E" w:rsidRPr="0033010C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D6B8E" w:rsidRPr="00D7306D" w14:paraId="6473703C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04AE0E17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245F3431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7361F93D" w14:textId="77777777" w:rsidR="001D6B8E" w:rsidRPr="00BC6553" w:rsidRDefault="001D6B8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0A39745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EEDA27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C33EAD3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EC486C7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BA595DF" w14:textId="77777777" w:rsidR="001D6B8E" w:rsidRDefault="001D6B8E" w:rsidP="001D6B8E"/>
    <w:p w14:paraId="5A737150" w14:textId="77777777" w:rsidR="001D6B8E" w:rsidRPr="008616D0" w:rsidRDefault="001D6B8E" w:rsidP="001D6B8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4" w:name="_Toc49966817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1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1D6B8E" w:rsidRPr="0031791A" w14:paraId="74E5E321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9CEFA15" w14:textId="588E3C35" w:rsidR="001D6B8E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345CC04F" w14:textId="77777777" w:rsidR="001D6B8E" w:rsidRPr="0031791A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654A77E1" w14:textId="77777777" w:rsidR="001D6B8E" w:rsidRPr="0033010C" w:rsidRDefault="001D6B8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1D6B8E" w:rsidRPr="00D7306D" w14:paraId="7B2383A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2475483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7581F23D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5370766" w14:textId="77777777" w:rsidR="001D6B8E" w:rsidRPr="00BC6553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1D6B8E" w:rsidRPr="00D7306D" w14:paraId="6CBEC15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C7DC4CE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FF3DC7E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695E9674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1D6B8E" w:rsidRPr="00D7306D" w14:paraId="735373A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D0B572E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671C6B3B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84AA973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1D6B8E" w:rsidRPr="00D7306D" w14:paraId="56692843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3887D19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0634012D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141DCDB4" w14:textId="77777777" w:rsidR="001D6B8E" w:rsidRDefault="001D6B8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6F02DE" w:rsidRPr="00D7306D" w14:paraId="299972C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062CFC2" w14:textId="6B22FDF8" w:rsidR="006F02DE" w:rsidRDefault="009F6E0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59C92336" w14:textId="7ECB2EAF" w:rsidR="006F02DE" w:rsidRDefault="009F6E0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1458B160" w14:textId="4BAEE6C5" w:rsidR="006F02DE" w:rsidRDefault="009F6E0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not found</w:t>
            </w:r>
          </w:p>
        </w:tc>
      </w:tr>
      <w:tr w:rsidR="009F6E03" w:rsidRPr="00D7306D" w14:paraId="7758B211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3259842" w14:textId="0D0BDC87" w:rsidR="009F6E03" w:rsidRDefault="009F6E0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544ED8F8" w14:textId="2F7947C7" w:rsidR="009F6E03" w:rsidRDefault="009F6E0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6FE67663" w14:textId="7BBBB630" w:rsidR="009F6E03" w:rsidRDefault="009F6E0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uplication error (username)</w:t>
            </w:r>
          </w:p>
        </w:tc>
      </w:tr>
      <w:tr w:rsidR="00057DEB" w:rsidRPr="00D7306D" w14:paraId="170702D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4C3273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DC3614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B78093C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0F66F4D6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305976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88D157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77D5D0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C2F6889" w14:textId="77777777" w:rsidR="001D6B8E" w:rsidRDefault="001D6B8E" w:rsidP="001D6B8E"/>
    <w:p w14:paraId="098F7749" w14:textId="77777777" w:rsidR="00531435" w:rsidRDefault="00531435" w:rsidP="00531435"/>
    <w:p w14:paraId="5FDFEB22" w14:textId="05648949" w:rsidR="00531435" w:rsidRDefault="00531435" w:rsidP="0053143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15" w:name="_Change_Member_Password"/>
      <w:bookmarkStart w:id="416" w:name="_Toc49966818"/>
      <w:bookmarkEnd w:id="415"/>
      <w:r>
        <w:rPr>
          <w:rFonts w:ascii="Tahoma" w:hAnsi="Tahoma" w:cs="Tahoma"/>
          <w:b/>
          <w:bCs/>
          <w:color w:val="auto"/>
          <w:sz w:val="28"/>
          <w:szCs w:val="28"/>
        </w:rPr>
        <w:t>Change Member Password API</w:t>
      </w:r>
      <w:bookmarkEnd w:id="416"/>
    </w:p>
    <w:p w14:paraId="2C4C595C" w14:textId="77777777" w:rsidR="00531435" w:rsidRPr="008A6B90" w:rsidRDefault="00531435" w:rsidP="0053143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531435" w:rsidRPr="00554C13" w14:paraId="71FA3FA8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80CE861" w14:textId="77777777" w:rsidR="00531435" w:rsidRPr="00554C13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23B8F6D" w14:textId="52DE31D9" w:rsidR="00531435" w:rsidRPr="00554C13" w:rsidRDefault="00531435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pdate Member Password</w:t>
            </w:r>
          </w:p>
        </w:tc>
      </w:tr>
      <w:tr w:rsidR="00531435" w:rsidRPr="00554C13" w14:paraId="11D2E0A2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8690200" w14:textId="77777777" w:rsidR="00531435" w:rsidRPr="00554C13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F7E781D" w14:textId="40DE3F4D" w:rsidR="00531435" w:rsidRPr="000377C4" w:rsidRDefault="00531435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0377C4">
              <w:rPr>
                <w:rFonts w:ascii="Tahoma" w:hAnsi="Tahoma" w:cs="Tahoma"/>
                <w:sz w:val="20"/>
                <w:szCs w:val="20"/>
                <w:lang w:bidi="th-TH"/>
              </w:rPr>
              <w:t>/vms/v1/members/{userId}/pass</w:t>
            </w:r>
          </w:p>
        </w:tc>
      </w:tr>
      <w:tr w:rsidR="00531435" w:rsidRPr="00554C13" w14:paraId="7E0F3BB1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2005023" w14:textId="77777777" w:rsidR="00531435" w:rsidRPr="0033010C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10F2BC7" w14:textId="0CDAD593" w:rsidR="00531435" w:rsidRDefault="00531435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 w:rsidR="00052A9D">
              <w:rPr>
                <w:rFonts w:ascii="Tahoma" w:hAnsi="Tahoma" w:cs="Tahoma"/>
                <w:sz w:val="20"/>
                <w:szCs w:val="20"/>
                <w:lang w:eastAsia="ja-JP" w:bidi="th-TH"/>
              </w:rPr>
              <w:t>A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T</w:t>
            </w:r>
            <w:r w:rsidR="00052A9D">
              <w:rPr>
                <w:rFonts w:ascii="Tahoma" w:hAnsi="Tahoma" w:cs="Tahoma"/>
                <w:sz w:val="20"/>
                <w:szCs w:val="20"/>
                <w:lang w:eastAsia="ja-JP" w:bidi="th-TH"/>
              </w:rPr>
              <w:t>CH</w:t>
            </w:r>
          </w:p>
        </w:tc>
      </w:tr>
      <w:tr w:rsidR="00531435" w:rsidRPr="00554C13" w14:paraId="1CC9B97F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97203AB" w14:textId="77777777" w:rsidR="00531435" w:rsidRPr="00554C13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6036F18" w14:textId="62BB71CB" w:rsidR="00531435" w:rsidRPr="008F2A18" w:rsidRDefault="00531435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1DE0572" w14:textId="77777777" w:rsidR="00531435" w:rsidRDefault="00531435" w:rsidP="00531435">
      <w:pPr>
        <w:rPr>
          <w:rStyle w:val="af0"/>
          <w:rFonts w:ascii="Tahoma" w:hAnsi="Tahoma" w:cs="Tahoma"/>
          <w:color w:val="auto"/>
        </w:rPr>
      </w:pPr>
    </w:p>
    <w:p w14:paraId="3D83A4C1" w14:textId="77777777" w:rsidR="00531435" w:rsidRPr="004D476C" w:rsidRDefault="00531435" w:rsidP="0053143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7" w:name="_Toc49966819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17"/>
    </w:p>
    <w:p w14:paraId="7E545EBF" w14:textId="61C8154A" w:rsidR="00531435" w:rsidRPr="008F2A18" w:rsidRDefault="00531435" w:rsidP="0053143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Change member password.</w:t>
      </w:r>
    </w:p>
    <w:p w14:paraId="05C3C60B" w14:textId="77777777" w:rsidR="00531435" w:rsidRPr="00B45296" w:rsidRDefault="00531435" w:rsidP="00531435">
      <w:pPr>
        <w:pStyle w:val="ab"/>
        <w:numPr>
          <w:ilvl w:val="0"/>
          <w:numId w:val="5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531435" w:rsidRPr="0031791A" w14:paraId="6B19BC64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29142D4" w14:textId="578250D4" w:rsidR="00531435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9BD86A5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56E35AA8" w14:textId="77777777" w:rsidR="00531435" w:rsidRPr="0033010C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31435" w:rsidRPr="00D7306D" w14:paraId="02E3E9FE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55D2E9B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72D1C7E6" w14:textId="77777777" w:rsidR="00531435" w:rsidRPr="00BC6553" w:rsidRDefault="005314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4EEA95A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C947855" w14:textId="77777777" w:rsidR="00531435" w:rsidRDefault="00531435" w:rsidP="0053143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66D94486" w14:textId="77777777" w:rsidR="00531435" w:rsidRDefault="00531435" w:rsidP="00531435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531435" w:rsidRPr="0031791A" w14:paraId="6D14C9B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826ABF6" w14:textId="33B0BF4F" w:rsidR="00531435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E9FC9B2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3097687" w14:textId="77777777" w:rsidR="00531435" w:rsidRPr="0033010C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31435" w:rsidRPr="00D7306D" w14:paraId="50C01384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18C80C6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1635046C" w14:textId="77777777" w:rsidR="00531435" w:rsidRPr="00BC6553" w:rsidRDefault="005314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0AF76A92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3B99CCC" w14:textId="77777777" w:rsidR="00531435" w:rsidRDefault="00531435" w:rsidP="00531435">
      <w:pPr>
        <w:rPr>
          <w:rStyle w:val="af0"/>
          <w:rFonts w:ascii="Tahoma" w:hAnsi="Tahoma" w:cs="Tahoma"/>
          <w:color w:val="auto"/>
          <w:lang w:eastAsia="ja-JP"/>
        </w:rPr>
      </w:pPr>
    </w:p>
    <w:p w14:paraId="32C122E4" w14:textId="77777777" w:rsidR="00531435" w:rsidRPr="00F00294" w:rsidRDefault="00531435" w:rsidP="00531435">
      <w:pPr>
        <w:pStyle w:val="ab"/>
        <w:numPr>
          <w:ilvl w:val="0"/>
          <w:numId w:val="5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531435" w:rsidRPr="0031791A" w14:paraId="72D294AD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36644425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F970593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FBDB2D8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4B82C529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531435" w:rsidRPr="00D7306D" w14:paraId="2F315BCD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139EA870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8B08044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363597A8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4107D189" w14:textId="77777777" w:rsidR="00531435" w:rsidRDefault="00531435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63FE55E0" w14:textId="77777777" w:rsidR="00531435" w:rsidRPr="004626B5" w:rsidRDefault="00531435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  <w:tr w:rsidR="00531435" w:rsidRPr="00D7306D" w14:paraId="59704476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139B90C1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520D0851" w14:textId="5F6C1320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 format</w:t>
            </w:r>
          </w:p>
        </w:tc>
        <w:tc>
          <w:tcPr>
            <w:tcW w:w="1560" w:type="dxa"/>
            <w:vAlign w:val="center"/>
          </w:tcPr>
          <w:p w14:paraId="5904DAD9" w14:textId="38A7575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5953" w:type="dxa"/>
            <w:vAlign w:val="center"/>
          </w:tcPr>
          <w:p w14:paraId="2EBF3938" w14:textId="77777777" w:rsidR="00C4550F" w:rsidRPr="00425975" w:rsidRDefault="00C4550F" w:rsidP="00C4550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7902F221" w14:textId="77777777" w:rsidR="00C4550F" w:rsidRDefault="00C4550F" w:rsidP="00C4550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2A4CA55A" w14:textId="010FE590" w:rsidR="00531435" w:rsidRDefault="00C4550F" w:rsidP="00C4550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</w:tr>
    </w:tbl>
    <w:p w14:paraId="42FF49BE" w14:textId="77777777" w:rsidR="00531435" w:rsidRDefault="00531435" w:rsidP="0053143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6BCE6EC" w14:textId="77777777" w:rsidR="00531435" w:rsidRPr="00204BDE" w:rsidRDefault="00531435" w:rsidP="0053143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531435" w:rsidRPr="0031791A" w14:paraId="0636A0CD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7F3D0F7" w14:textId="31390459" w:rsidR="00531435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4FA4566B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E9413AC" w14:textId="77777777" w:rsidR="00531435" w:rsidRPr="0031791A" w:rsidRDefault="0053143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1C38E4B" w14:textId="77777777" w:rsidR="00531435" w:rsidRPr="0033010C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531435" w:rsidRPr="00D7306D" w14:paraId="0CCDF313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78C38BDF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00D9DB15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Merge w:val="restart"/>
            <w:vAlign w:val="center"/>
          </w:tcPr>
          <w:p w14:paraId="40B66BDA" w14:textId="77777777" w:rsidR="00531435" w:rsidRPr="00BC6553" w:rsidRDefault="005314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1545F04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  <w:tr w:rsidR="00531435" w:rsidRPr="00D7306D" w14:paraId="41B4CF76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53F2D27A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5818377" w14:textId="33782DA1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559" w:type="dxa"/>
            <w:vMerge/>
            <w:vAlign w:val="center"/>
          </w:tcPr>
          <w:p w14:paraId="749D2A58" w14:textId="77777777" w:rsidR="00531435" w:rsidRDefault="005314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C6E6210" w14:textId="4A29D922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</w:tr>
    </w:tbl>
    <w:p w14:paraId="5087BEED" w14:textId="77777777" w:rsidR="00531435" w:rsidRPr="00F6258E" w:rsidRDefault="00531435" w:rsidP="00531435">
      <w:pPr>
        <w:rPr>
          <w:rStyle w:val="af0"/>
          <w:rFonts w:ascii="Tahoma" w:hAnsi="Tahoma" w:cs="Tahoma"/>
          <w:color w:val="auto"/>
          <w:lang w:eastAsia="ja-JP"/>
        </w:rPr>
      </w:pPr>
    </w:p>
    <w:p w14:paraId="631A0ACB" w14:textId="77777777" w:rsidR="00531435" w:rsidRPr="00010310" w:rsidRDefault="00531435" w:rsidP="00531435">
      <w:pPr>
        <w:pStyle w:val="ab"/>
        <w:numPr>
          <w:ilvl w:val="0"/>
          <w:numId w:val="51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Member Login Information</w:t>
      </w:r>
    </w:p>
    <w:p w14:paraId="6BD9E20A" w14:textId="01E901DF" w:rsidR="00F4527A" w:rsidRPr="00F75C84" w:rsidRDefault="00F4527A" w:rsidP="00F452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Reset User Password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user login information.</w:t>
      </w:r>
    </w:p>
    <w:p w14:paraId="20C18515" w14:textId="77777777" w:rsidR="00F4527A" w:rsidRDefault="00F4527A" w:rsidP="00F452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F4527A" w:rsidRPr="0031791A" w14:paraId="799FD1C6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B1B3C63" w14:textId="77777777" w:rsidR="00F4527A" w:rsidRPr="0031791A" w:rsidRDefault="00F4527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EE87FED" w14:textId="77777777" w:rsidR="00F4527A" w:rsidRPr="0031791A" w:rsidRDefault="00F4527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8807865" w14:textId="77777777" w:rsidR="00F4527A" w:rsidRPr="0031791A" w:rsidRDefault="00F4527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397979A" w14:textId="77777777" w:rsidR="00F4527A" w:rsidRPr="001E796D" w:rsidRDefault="00F4527A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4527A" w:rsidRPr="00D7306D" w14:paraId="4954E89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33F892D" w14:textId="77777777" w:rsidR="00F4527A" w:rsidRPr="00BC6553" w:rsidRDefault="00F4527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377E3AB8" w14:textId="77777777" w:rsidR="00F4527A" w:rsidRPr="00BC6553" w:rsidRDefault="00F4527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09F879B" w14:textId="77777777" w:rsidR="00F4527A" w:rsidRPr="00BC6553" w:rsidRDefault="00F4527A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0321F8DD" w14:textId="77777777" w:rsidR="00F4527A" w:rsidRPr="00BC6553" w:rsidRDefault="00F4527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F4527A" w:rsidRPr="00D7306D" w14:paraId="425F60E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96ABD14" w14:textId="33A96AA5" w:rsidR="00F4527A" w:rsidRDefault="00F4527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1275" w:type="dxa"/>
            <w:vAlign w:val="center"/>
          </w:tcPr>
          <w:p w14:paraId="6EE494E9" w14:textId="77777777" w:rsidR="00F4527A" w:rsidRDefault="00F4527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2319705" w14:textId="04E1FE83" w:rsidR="00F4527A" w:rsidRDefault="00F4527A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pas</w:t>
            </w:r>
            <w:r w:rsidR="00D6519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word</w:t>
            </w:r>
          </w:p>
        </w:tc>
        <w:tc>
          <w:tcPr>
            <w:tcW w:w="3118" w:type="dxa"/>
            <w:vAlign w:val="center"/>
          </w:tcPr>
          <w:p w14:paraId="537B75B4" w14:textId="77777777" w:rsidR="00F4527A" w:rsidRDefault="00F4527A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6899F80" w14:textId="77777777" w:rsidR="00F4527A" w:rsidRDefault="00F4527A" w:rsidP="00F452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8B8A7C0" w14:textId="77777777" w:rsidR="00F4527A" w:rsidRDefault="00F4527A" w:rsidP="00F4527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13DB57C7" w14:textId="77777777" w:rsidR="00531435" w:rsidRDefault="00531435" w:rsidP="00531435">
      <w:pPr>
        <w:rPr>
          <w:rFonts w:ascii="Tahoma" w:hAnsi="Tahoma" w:cs="Tahoma"/>
          <w:sz w:val="20"/>
          <w:szCs w:val="20"/>
          <w:lang w:bidi="th-TH"/>
        </w:rPr>
      </w:pPr>
    </w:p>
    <w:p w14:paraId="60C31873" w14:textId="77777777" w:rsidR="00531435" w:rsidRDefault="00531435" w:rsidP="00531435">
      <w:pPr>
        <w:pStyle w:val="ab"/>
        <w:numPr>
          <w:ilvl w:val="0"/>
          <w:numId w:val="51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78DE598" w14:textId="77777777" w:rsidR="00531435" w:rsidRDefault="00531435" w:rsidP="00531435">
      <w:pPr>
        <w:rPr>
          <w:rStyle w:val="af0"/>
          <w:rFonts w:ascii="Tahoma" w:hAnsi="Tahoma" w:cs="Tahoma"/>
          <w:color w:val="auto"/>
        </w:rPr>
      </w:pPr>
    </w:p>
    <w:p w14:paraId="59ADCEAF" w14:textId="77777777" w:rsidR="00531435" w:rsidRPr="004D476C" w:rsidRDefault="00531435" w:rsidP="0053143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8" w:name="_Toc49966820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1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531435" w:rsidRPr="000253E8" w14:paraId="1B9DF4C3" w14:textId="77777777" w:rsidTr="00FF7A3C">
        <w:tc>
          <w:tcPr>
            <w:tcW w:w="2523" w:type="dxa"/>
          </w:tcPr>
          <w:p w14:paraId="7BDF00F0" w14:textId="77777777" w:rsidR="00531435" w:rsidRPr="000253E8" w:rsidRDefault="0053143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533F093" w14:textId="77777777" w:rsidR="00531435" w:rsidRPr="000253E8" w:rsidRDefault="00531435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4A0F4C5" w14:textId="77777777" w:rsidR="00531435" w:rsidRPr="000253E8" w:rsidRDefault="00531435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4DDAFA57" w14:textId="77777777" w:rsidR="00531435" w:rsidRPr="000253E8" w:rsidRDefault="00531435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4C2AE19" w14:textId="77777777" w:rsidR="00531435" w:rsidRPr="000253E8" w:rsidRDefault="0053143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31435" w:rsidRPr="004A49C9" w14:paraId="72E70B4A" w14:textId="77777777" w:rsidTr="00FF7A3C">
        <w:tc>
          <w:tcPr>
            <w:tcW w:w="2523" w:type="dxa"/>
          </w:tcPr>
          <w:p w14:paraId="15C3A419" w14:textId="77777777" w:rsidR="00531435" w:rsidRPr="004A49C9" w:rsidRDefault="00531435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D7B22F6" w14:textId="77777777" w:rsidR="00531435" w:rsidRPr="004A49C9" w:rsidRDefault="00531435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47F8DC9B" w14:textId="77777777" w:rsidR="00531435" w:rsidRPr="004A49C9" w:rsidRDefault="00531435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31340AB7" w14:textId="77777777" w:rsidR="00531435" w:rsidRPr="004A49C9" w:rsidRDefault="00531435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348BD13E" w14:textId="77777777" w:rsidR="00531435" w:rsidRPr="00E2590C" w:rsidRDefault="00531435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4A918EF" w14:textId="77777777" w:rsidR="00531435" w:rsidRPr="00C17224" w:rsidRDefault="00531435" w:rsidP="00531435"/>
    <w:p w14:paraId="062E56D4" w14:textId="77777777" w:rsidR="00531435" w:rsidRPr="004D476C" w:rsidRDefault="00531435" w:rsidP="0053143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19" w:name="_Toc49966821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1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531435" w:rsidRPr="0031791A" w14:paraId="5186BD7C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AC5B9DD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4E782BA0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732E78E1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8E0552F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130D93F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A0B1250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5CA6B64" w14:textId="77777777" w:rsidR="00531435" w:rsidRPr="0033010C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31435" w:rsidRPr="00D7306D" w14:paraId="2472406F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392015F0" w14:textId="1BC698AB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password</w:t>
            </w:r>
          </w:p>
        </w:tc>
        <w:tc>
          <w:tcPr>
            <w:tcW w:w="993" w:type="dxa"/>
            <w:vAlign w:val="center"/>
          </w:tcPr>
          <w:p w14:paraId="1EF67480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850" w:type="dxa"/>
            <w:vAlign w:val="center"/>
          </w:tcPr>
          <w:p w14:paraId="6FE023F2" w14:textId="77777777" w:rsidR="00531435" w:rsidRPr="00BC6553" w:rsidRDefault="005314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4CFE5C4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AE4494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689BA54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BE1D2D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E1EAA2E" w14:textId="77777777" w:rsidR="00531435" w:rsidRDefault="00531435" w:rsidP="00531435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097387F9" w14:textId="77777777" w:rsidR="00531435" w:rsidRPr="004D476C" w:rsidRDefault="00531435" w:rsidP="0053143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0" w:name="_Toc49966822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2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531435" w:rsidRPr="000253E8" w14:paraId="1C136348" w14:textId="77777777" w:rsidTr="00FF7A3C">
        <w:trPr>
          <w:trHeight w:val="379"/>
        </w:trPr>
        <w:tc>
          <w:tcPr>
            <w:tcW w:w="1843" w:type="dxa"/>
          </w:tcPr>
          <w:p w14:paraId="30340618" w14:textId="77777777" w:rsidR="00531435" w:rsidRPr="000253E8" w:rsidRDefault="0053143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6DA87C1" w14:textId="77777777" w:rsidR="00531435" w:rsidRPr="000253E8" w:rsidRDefault="00531435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896EA6E" w14:textId="77777777" w:rsidR="00531435" w:rsidRPr="000253E8" w:rsidRDefault="00531435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70AC4657" w14:textId="77777777" w:rsidR="00531435" w:rsidRPr="000253E8" w:rsidRDefault="0053143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531435" w:rsidRPr="004A49C9" w14:paraId="2E3D1ECC" w14:textId="77777777" w:rsidTr="00FF7A3C">
        <w:tc>
          <w:tcPr>
            <w:tcW w:w="1843" w:type="dxa"/>
          </w:tcPr>
          <w:p w14:paraId="2ED47562" w14:textId="77777777" w:rsidR="00531435" w:rsidRPr="004A49C9" w:rsidRDefault="00531435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7A7FB3B" w14:textId="77777777" w:rsidR="00531435" w:rsidRPr="004A49C9" w:rsidRDefault="00531435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725DDCF9" w14:textId="77777777" w:rsidR="00531435" w:rsidRPr="004A49C9" w:rsidRDefault="00531435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15F334CB" w14:textId="77777777" w:rsidR="00531435" w:rsidRPr="00E2590C" w:rsidRDefault="00531435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C2431DB" w14:textId="77777777" w:rsidR="00531435" w:rsidRPr="00743128" w:rsidRDefault="00531435" w:rsidP="00531435"/>
    <w:p w14:paraId="23997328" w14:textId="77777777" w:rsidR="00531435" w:rsidRPr="008616D0" w:rsidRDefault="00531435" w:rsidP="0053143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1" w:name="_Toc49966823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2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531435" w:rsidRPr="0031791A" w14:paraId="5B379698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0E37BC7" w14:textId="77777777" w:rsidR="00531435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42106E9D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B705767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D5C024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63907FB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4F41F66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4653F3C" w14:textId="77777777" w:rsidR="00531435" w:rsidRPr="0033010C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31435" w:rsidRPr="00D7306D" w14:paraId="1F91D26D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7E992F17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55B07872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6E098740" w14:textId="77777777" w:rsidR="00531435" w:rsidRPr="00BC6553" w:rsidRDefault="005314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E969A48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A9BC0E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4A067AF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8B6957E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842564C" w14:textId="77777777" w:rsidR="00531435" w:rsidRDefault="00531435" w:rsidP="00531435"/>
    <w:p w14:paraId="63F56C03" w14:textId="77777777" w:rsidR="00531435" w:rsidRPr="008616D0" w:rsidRDefault="00531435" w:rsidP="0053143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2" w:name="_Toc49966824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2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531435" w:rsidRPr="0031791A" w14:paraId="1ADC0E93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93D9717" w14:textId="10216127" w:rsidR="00531435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ADA2BB1" w14:textId="77777777" w:rsidR="00531435" w:rsidRPr="0031791A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ECAF314" w14:textId="77777777" w:rsidR="00531435" w:rsidRPr="0033010C" w:rsidRDefault="0053143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531435" w:rsidRPr="00D7306D" w14:paraId="28D08566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727DBBF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1F25E6A9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C0EA4AF" w14:textId="77777777" w:rsidR="00531435" w:rsidRPr="00BC6553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531435" w:rsidRPr="00D7306D" w14:paraId="370AB0B7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29A59E4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67776BD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4013149D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531435" w:rsidRPr="00D7306D" w14:paraId="7B9FF5D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02A229D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B7EBB79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7EAF404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531435" w:rsidRPr="00D7306D" w14:paraId="020F495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2A86399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5101BA86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4A5D8DA1" w14:textId="77777777" w:rsidR="00531435" w:rsidRDefault="005314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F4527A" w:rsidRPr="00D7306D" w14:paraId="3818929B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5097E63" w14:textId="779B661A" w:rsidR="00F4527A" w:rsidRDefault="00F4527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784268D7" w14:textId="2456DA90" w:rsidR="00F4527A" w:rsidRDefault="00F4527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26BCE7E2" w14:textId="4199F8EB" w:rsidR="00F4527A" w:rsidRDefault="00F4527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not found</w:t>
            </w:r>
          </w:p>
        </w:tc>
      </w:tr>
      <w:tr w:rsidR="00057DEB" w:rsidRPr="00D7306D" w14:paraId="1D36269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21F4DD2B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9D58A1F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020966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3A6CD27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17415EC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D79E41D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6830FD2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A19FCB3" w14:textId="77777777" w:rsidR="00531435" w:rsidRDefault="00531435" w:rsidP="00531435"/>
    <w:p w14:paraId="591B2187" w14:textId="77777777" w:rsidR="00A313AE" w:rsidRDefault="00A313AE" w:rsidP="00A313AE"/>
    <w:p w14:paraId="00E219D4" w14:textId="7BA0249A" w:rsidR="00A313AE" w:rsidRDefault="00A313AE" w:rsidP="00A313AE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23" w:name="_Add_Member_API"/>
      <w:bookmarkStart w:id="424" w:name="_Toc49966825"/>
      <w:bookmarkEnd w:id="423"/>
      <w:r>
        <w:rPr>
          <w:rFonts w:ascii="Tahoma" w:hAnsi="Tahoma" w:cs="Tahoma"/>
          <w:b/>
          <w:bCs/>
          <w:color w:val="auto"/>
          <w:sz w:val="28"/>
          <w:szCs w:val="28"/>
        </w:rPr>
        <w:t>Add Member API</w:t>
      </w:r>
      <w:bookmarkEnd w:id="424"/>
    </w:p>
    <w:p w14:paraId="7D058F10" w14:textId="77777777" w:rsidR="00A313AE" w:rsidRPr="008A6B90" w:rsidRDefault="00A313AE" w:rsidP="00A313AE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A313AE" w:rsidRPr="00554C13" w14:paraId="6BAD8F45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94E49BB" w14:textId="77777777" w:rsidR="00A313AE" w:rsidRPr="00554C13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B6F661F" w14:textId="0292F876" w:rsidR="00A313AE" w:rsidRPr="00554C13" w:rsidRDefault="00A313AE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Add Member</w:t>
            </w:r>
          </w:p>
        </w:tc>
      </w:tr>
      <w:tr w:rsidR="00A313AE" w:rsidRPr="00554C13" w14:paraId="6AE342EE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C5E4C5D" w14:textId="77777777" w:rsidR="00A313AE" w:rsidRPr="00554C13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8A48731" w14:textId="2ABA8CC4" w:rsidR="00A313AE" w:rsidRPr="005A307C" w:rsidRDefault="00A313AE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5A307C">
              <w:rPr>
                <w:rFonts w:ascii="Tahoma" w:hAnsi="Tahoma" w:cs="Tahoma"/>
                <w:sz w:val="20"/>
                <w:szCs w:val="20"/>
                <w:lang w:bidi="th-TH"/>
              </w:rPr>
              <w:t>/vms/v1/members</w:t>
            </w:r>
          </w:p>
        </w:tc>
      </w:tr>
      <w:tr w:rsidR="00A313AE" w:rsidRPr="00554C13" w14:paraId="34399B94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B8BA663" w14:textId="77777777" w:rsidR="00A313AE" w:rsidRPr="0033010C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77AFC9B" w14:textId="73FB47FC" w:rsidR="00A313AE" w:rsidRDefault="00A313AE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A313AE" w:rsidRPr="00554C13" w14:paraId="5E8DEFF9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1124B5E" w14:textId="77777777" w:rsidR="00A313AE" w:rsidRPr="00554C13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5E21D61" w14:textId="1299094D" w:rsidR="00A313AE" w:rsidRPr="008F2A18" w:rsidRDefault="00A313AE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63C0637" w14:textId="77777777" w:rsidR="00A313AE" w:rsidRDefault="00A313AE" w:rsidP="00A313AE">
      <w:pPr>
        <w:rPr>
          <w:rStyle w:val="af0"/>
          <w:rFonts w:ascii="Tahoma" w:hAnsi="Tahoma" w:cs="Tahoma"/>
          <w:color w:val="auto"/>
        </w:rPr>
      </w:pPr>
    </w:p>
    <w:p w14:paraId="47C72EE4" w14:textId="77777777" w:rsidR="00A313AE" w:rsidRPr="004D476C" w:rsidRDefault="00A313AE" w:rsidP="00A313AE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5" w:name="_Toc49966826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25"/>
    </w:p>
    <w:p w14:paraId="3F5EC289" w14:textId="7DE746F5" w:rsidR="00A313AE" w:rsidRPr="008F2A18" w:rsidRDefault="00A313AE" w:rsidP="00A313AE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Add member.</w:t>
      </w:r>
    </w:p>
    <w:p w14:paraId="3159D637" w14:textId="77777777" w:rsidR="00A313AE" w:rsidRPr="00B45296" w:rsidRDefault="00A313AE" w:rsidP="00A313AE">
      <w:pPr>
        <w:pStyle w:val="ab"/>
        <w:numPr>
          <w:ilvl w:val="0"/>
          <w:numId w:val="5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A313AE" w:rsidRPr="0031791A" w14:paraId="164FCA7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E7BCAA7" w14:textId="5EB53ADB" w:rsidR="00A313A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E1A5E3B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49DD70C" w14:textId="77777777" w:rsidR="00A313AE" w:rsidRPr="0033010C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313AE" w:rsidRPr="00D7306D" w14:paraId="2BF4E017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E18032B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4A3E2F5C" w14:textId="77777777" w:rsidR="00A313AE" w:rsidRPr="00BC6553" w:rsidRDefault="00A313A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4EABB2BD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C45AD9E" w14:textId="77777777" w:rsidR="00A313AE" w:rsidRDefault="00A313AE" w:rsidP="00A313AE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8226961" w14:textId="77777777" w:rsidR="00A313AE" w:rsidRDefault="00A313AE" w:rsidP="00A313AE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A313AE" w:rsidRPr="0031791A" w14:paraId="63305EB8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B318620" w14:textId="303D4336" w:rsidR="00A313A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5F37C4C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8F4676B" w14:textId="77777777" w:rsidR="00A313AE" w:rsidRPr="0033010C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A313AE" w:rsidRPr="00D7306D" w14:paraId="0C66F30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1AE936E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315AD3F4" w14:textId="77777777" w:rsidR="00A313AE" w:rsidRPr="00BC6553" w:rsidRDefault="00A313A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04820E30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486E242" w14:textId="77777777" w:rsidR="00A313AE" w:rsidRDefault="00A313AE" w:rsidP="00A313AE">
      <w:pPr>
        <w:rPr>
          <w:rStyle w:val="af0"/>
          <w:rFonts w:ascii="Tahoma" w:hAnsi="Tahoma" w:cs="Tahoma"/>
          <w:color w:val="auto"/>
          <w:lang w:eastAsia="ja-JP"/>
        </w:rPr>
      </w:pPr>
    </w:p>
    <w:p w14:paraId="25A2E215" w14:textId="77777777" w:rsidR="00A313AE" w:rsidRPr="00F00294" w:rsidRDefault="00A313AE" w:rsidP="00A313AE">
      <w:pPr>
        <w:pStyle w:val="ab"/>
        <w:numPr>
          <w:ilvl w:val="0"/>
          <w:numId w:val="5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A313AE" w:rsidRPr="0031791A" w14:paraId="27EFDF75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4C80CE1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9A2F7FE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C10A69D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5D4989E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A313AE" w:rsidRPr="00D7306D" w14:paraId="6ABFA9EF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60A7762" w14:textId="08DCC81B" w:rsidR="00A313AE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A92ACD6" w14:textId="49808FD1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 name format</w:t>
            </w:r>
          </w:p>
        </w:tc>
        <w:tc>
          <w:tcPr>
            <w:tcW w:w="1560" w:type="dxa"/>
            <w:vAlign w:val="center"/>
          </w:tcPr>
          <w:p w14:paraId="47FD7D76" w14:textId="3F0E46D9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5953" w:type="dxa"/>
            <w:vAlign w:val="center"/>
          </w:tcPr>
          <w:p w14:paraId="75C6FC3C" w14:textId="77777777" w:rsidR="002F3DCE" w:rsidRPr="00F7402D" w:rsidRDefault="002F3DCE" w:rsidP="002F3DC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6DC77431" w14:textId="77777777" w:rsidR="002F3DCE" w:rsidRDefault="002F3DCE" w:rsidP="002F3DC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17C1794F" w14:textId="77777777" w:rsidR="002F3DCE" w:rsidRDefault="002F3DCE" w:rsidP="002F3DC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62C2EB09" w14:textId="745788C3" w:rsidR="00A313AE" w:rsidRDefault="002F3DCE" w:rsidP="002F3DC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A313AE" w:rsidRPr="00D7306D" w14:paraId="42863E5D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5FA07733" w14:textId="1AB8DF7C" w:rsidR="00A313AE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2A09D278" w14:textId="77AE9542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 name format</w:t>
            </w:r>
          </w:p>
        </w:tc>
        <w:tc>
          <w:tcPr>
            <w:tcW w:w="1560" w:type="dxa"/>
            <w:vAlign w:val="center"/>
          </w:tcPr>
          <w:p w14:paraId="55DC117F" w14:textId="081A6102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5953" w:type="dxa"/>
            <w:vAlign w:val="center"/>
          </w:tcPr>
          <w:p w14:paraId="25B5C627" w14:textId="77777777" w:rsidR="00823106" w:rsidRPr="00F7402D" w:rsidRDefault="00823106" w:rsidP="0082310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F7402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497F7B24" w14:textId="77777777" w:rsidR="00823106" w:rsidRDefault="00823106" w:rsidP="0082310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Thai or special characters</w:t>
            </w:r>
          </w:p>
          <w:p w14:paraId="3AA3FE07" w14:textId="77777777" w:rsidR="00823106" w:rsidRDefault="00823106" w:rsidP="0082310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76980F0C" w14:textId="4055263D" w:rsidR="00A313AE" w:rsidRDefault="00823106" w:rsidP="0082310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begin with a number</w:t>
            </w:r>
          </w:p>
        </w:tc>
      </w:tr>
      <w:tr w:rsidR="00A313AE" w:rsidRPr="00D7306D" w14:paraId="0EA96BE2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50E4EA0" w14:textId="766D7D84" w:rsidR="00A313AE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40EB36C7" w14:textId="30AF8781" w:rsidR="00A313AE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format</w:t>
            </w:r>
          </w:p>
        </w:tc>
        <w:tc>
          <w:tcPr>
            <w:tcW w:w="1560" w:type="dxa"/>
            <w:vAlign w:val="center"/>
          </w:tcPr>
          <w:p w14:paraId="1AA14471" w14:textId="6D5B6FCB" w:rsidR="00A313AE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5953" w:type="dxa"/>
            <w:vAlign w:val="center"/>
          </w:tcPr>
          <w:p w14:paraId="49CECA3D" w14:textId="77777777" w:rsidR="00935E56" w:rsidRPr="00986680" w:rsidRDefault="00935E56" w:rsidP="00935E5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 w:rsidRP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98668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1D315955" w14:textId="77777777" w:rsidR="00935E56" w:rsidRDefault="00935E56" w:rsidP="00935E5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093CDD2F" w14:textId="77777777" w:rsidR="00935E56" w:rsidRDefault="00935E56" w:rsidP="00935E5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at least @ sign</w:t>
            </w:r>
          </w:p>
          <w:p w14:paraId="37CB55DA" w14:textId="7EFE1C9A" w:rsidR="00A313AE" w:rsidRDefault="00935E56" w:rsidP="00935E56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a point</w:t>
            </w:r>
          </w:p>
        </w:tc>
      </w:tr>
      <w:tr w:rsidR="00B01CFA" w:rsidRPr="00D7306D" w14:paraId="451F4928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9F56D1B" w14:textId="675BE3BE" w:rsidR="00B01CFA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26" w:type="dxa"/>
            <w:vAlign w:val="center"/>
          </w:tcPr>
          <w:p w14:paraId="276750F1" w14:textId="7FBBDA25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419906DE" w14:textId="2666F33A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5953" w:type="dxa"/>
            <w:vAlign w:val="center"/>
          </w:tcPr>
          <w:p w14:paraId="2A3BEEF6" w14:textId="77777777" w:rsidR="00B01CFA" w:rsidRDefault="00B01CFA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-Z, a-z, 0-9</w:t>
            </w:r>
          </w:p>
          <w:p w14:paraId="26A939E8" w14:textId="1E1EA5C9" w:rsidR="00B01CFA" w:rsidRDefault="00B01CFA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</w:t>
            </w:r>
          </w:p>
        </w:tc>
      </w:tr>
      <w:tr w:rsidR="00A313AE" w:rsidRPr="00D7306D" w14:paraId="557A7D0B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2B98F3D" w14:textId="79353121" w:rsidR="00A313AE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126" w:type="dxa"/>
            <w:vAlign w:val="center"/>
          </w:tcPr>
          <w:p w14:paraId="23B8CF0F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 format</w:t>
            </w:r>
          </w:p>
        </w:tc>
        <w:tc>
          <w:tcPr>
            <w:tcW w:w="1560" w:type="dxa"/>
            <w:vAlign w:val="center"/>
          </w:tcPr>
          <w:p w14:paraId="03EC3943" w14:textId="2DE534BA" w:rsidR="00A313AE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5953" w:type="dxa"/>
            <w:vAlign w:val="center"/>
          </w:tcPr>
          <w:p w14:paraId="0289555E" w14:textId="77777777" w:rsidR="00A62FAA" w:rsidRPr="00D204D5" w:rsidRDefault="00A62FAA" w:rsidP="00A62FA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A-Z, a-z, </w:t>
            </w:r>
            <w:r w:rsidRPr="00D204D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699CB87C" w14:textId="77777777" w:rsidR="00A62FAA" w:rsidRDefault="00A62FAA" w:rsidP="00A62FA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pecial characters</w:t>
            </w:r>
          </w:p>
          <w:p w14:paraId="3C5E55E0" w14:textId="77777777" w:rsidR="00A62FAA" w:rsidRDefault="00A62FAA" w:rsidP="00A62FA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Thai</w:t>
            </w:r>
          </w:p>
          <w:p w14:paraId="0A114147" w14:textId="77777777" w:rsidR="00A62FAA" w:rsidRDefault="00A62FAA" w:rsidP="00A62FA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less than 1 character and no more than 50 characters</w:t>
            </w:r>
          </w:p>
          <w:p w14:paraId="185D7C69" w14:textId="5301FE88" w:rsidR="00A313AE" w:rsidRDefault="00A62FAA" w:rsidP="00A62FAA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not start with a number</w:t>
            </w:r>
          </w:p>
        </w:tc>
      </w:tr>
      <w:tr w:rsidR="00B01CFA" w:rsidRPr="00D7306D" w14:paraId="75A2C9AD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FC294D7" w14:textId="1ACB9D3C" w:rsidR="00B01CFA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126" w:type="dxa"/>
            <w:vAlign w:val="center"/>
          </w:tcPr>
          <w:p w14:paraId="66D5055F" w14:textId="7A166961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 format</w:t>
            </w:r>
          </w:p>
        </w:tc>
        <w:tc>
          <w:tcPr>
            <w:tcW w:w="1560" w:type="dxa"/>
            <w:vAlign w:val="center"/>
          </w:tcPr>
          <w:p w14:paraId="153C04BA" w14:textId="19639673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5953" w:type="dxa"/>
            <w:vAlign w:val="center"/>
          </w:tcPr>
          <w:p w14:paraId="2E927765" w14:textId="77777777" w:rsidR="002854BF" w:rsidRPr="00425975" w:rsidRDefault="002854BF" w:rsidP="002854B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ust have A-Z,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, </w:t>
            </w:r>
            <w:r w:rsidRPr="00DF57D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0-9</w:t>
            </w:r>
          </w:p>
          <w:p w14:paraId="43FB2579" w14:textId="77777777" w:rsidR="002854BF" w:rsidRDefault="002854BF" w:rsidP="002854B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ust have special characters</w:t>
            </w:r>
          </w:p>
          <w:p w14:paraId="3A8E06AC" w14:textId="14D96D40" w:rsidR="00B01CFA" w:rsidRDefault="002854BF" w:rsidP="002854BF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8~20 characters</w:t>
            </w:r>
          </w:p>
        </w:tc>
      </w:tr>
    </w:tbl>
    <w:p w14:paraId="571BF1FA" w14:textId="77777777" w:rsidR="00A313AE" w:rsidRDefault="00A313AE" w:rsidP="00A313A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61EDBA2" w14:textId="77777777" w:rsidR="00A313AE" w:rsidRPr="00204BDE" w:rsidRDefault="00A313AE" w:rsidP="00A313AE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A313AE" w:rsidRPr="0031791A" w14:paraId="01CC37F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8DCD18F" w14:textId="2286DF68" w:rsidR="00A313AE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A603084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732226D" w14:textId="77777777" w:rsidR="00A313AE" w:rsidRPr="0031791A" w:rsidRDefault="00A313AE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95F8DB6" w14:textId="77777777" w:rsidR="00A313AE" w:rsidRPr="0033010C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01CFA" w:rsidRPr="00D7306D" w14:paraId="076A3980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3D31B276" w14:textId="401443C2" w:rsidR="00B01CFA" w:rsidRDefault="0025342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268" w:type="dxa"/>
            <w:vAlign w:val="center"/>
          </w:tcPr>
          <w:p w14:paraId="36983247" w14:textId="01CF7336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1559" w:type="dxa"/>
            <w:vMerge w:val="restart"/>
            <w:vAlign w:val="center"/>
          </w:tcPr>
          <w:p w14:paraId="07CD9428" w14:textId="6873C0CA" w:rsidR="00B01CFA" w:rsidRDefault="0025342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74B96525" w14:textId="6376EC29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</w:tr>
      <w:tr w:rsidR="00B01CFA" w:rsidRPr="00D7306D" w14:paraId="6D2C3E32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41B27CDB" w14:textId="77777777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76CC256" w14:textId="1059DEAF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559" w:type="dxa"/>
            <w:vMerge/>
            <w:vAlign w:val="center"/>
          </w:tcPr>
          <w:p w14:paraId="226842D9" w14:textId="77777777" w:rsidR="00B01CFA" w:rsidRDefault="00B01CF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4D93E00" w14:textId="4CD947E7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</w:tr>
      <w:tr w:rsidR="00B01CFA" w:rsidRPr="00D7306D" w14:paraId="75770626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60C1275A" w14:textId="77777777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D0F7FBC" w14:textId="58BE82D6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559" w:type="dxa"/>
            <w:vMerge/>
            <w:vAlign w:val="center"/>
          </w:tcPr>
          <w:p w14:paraId="06A4398D" w14:textId="77777777" w:rsidR="00B01CFA" w:rsidRDefault="00B01CF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5407936" w14:textId="08E58439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</w:tr>
      <w:tr w:rsidR="00B01CFA" w:rsidRPr="00D7306D" w14:paraId="15651F08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0AEB5CB1" w14:textId="77777777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24FB464" w14:textId="478C9EF8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559" w:type="dxa"/>
            <w:vMerge/>
            <w:vAlign w:val="center"/>
          </w:tcPr>
          <w:p w14:paraId="46C81BBF" w14:textId="77777777" w:rsidR="00B01CFA" w:rsidRDefault="00B01CF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05DD49CE" w14:textId="72AB0D11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</w:tr>
      <w:tr w:rsidR="00B01CFA" w:rsidRPr="00D7306D" w14:paraId="130B86C7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0CD9465A" w14:textId="77777777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66CB182" w14:textId="1571D38E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559" w:type="dxa"/>
            <w:vMerge/>
            <w:vAlign w:val="center"/>
          </w:tcPr>
          <w:p w14:paraId="12E26E4B" w14:textId="77777777" w:rsidR="00B01CFA" w:rsidRDefault="00B01CF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3ADF137" w14:textId="713525A5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</w:tr>
      <w:tr w:rsidR="00B01CFA" w:rsidRPr="00D7306D" w14:paraId="25C14358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79F6DF41" w14:textId="77777777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EDFAFBC" w14:textId="4C36046E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559" w:type="dxa"/>
            <w:vMerge/>
            <w:vAlign w:val="center"/>
          </w:tcPr>
          <w:p w14:paraId="36658129" w14:textId="77777777" w:rsidR="00B01CFA" w:rsidRDefault="00B01CFA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F18CEC5" w14:textId="69FCFDD0" w:rsidR="00B01CFA" w:rsidRDefault="00B01CF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</w:tr>
    </w:tbl>
    <w:p w14:paraId="60BD4B94" w14:textId="77777777" w:rsidR="00A313AE" w:rsidRPr="00EB39ED" w:rsidRDefault="00A313AE" w:rsidP="00A313AE">
      <w:pPr>
        <w:rPr>
          <w:rStyle w:val="af0"/>
          <w:rFonts w:ascii="Tahoma" w:hAnsi="Tahoma" w:cs="Tahoma"/>
          <w:color w:val="auto"/>
          <w:lang w:eastAsia="ja-JP"/>
        </w:rPr>
      </w:pPr>
    </w:p>
    <w:p w14:paraId="59094F25" w14:textId="49D17BE9" w:rsidR="00A313AE" w:rsidRPr="00010310" w:rsidRDefault="002856CE" w:rsidP="00A313AE">
      <w:pPr>
        <w:pStyle w:val="ab"/>
        <w:numPr>
          <w:ilvl w:val="0"/>
          <w:numId w:val="52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Create</w:t>
      </w:r>
      <w:r w:rsidR="00A313AE">
        <w:rPr>
          <w:rStyle w:val="af0"/>
          <w:rFonts w:ascii="Tahoma" w:hAnsi="Tahoma" w:cs="Tahoma"/>
          <w:color w:val="auto"/>
          <w:lang w:eastAsia="ja-JP"/>
        </w:rPr>
        <w:t xml:space="preserve"> Member Information</w:t>
      </w:r>
    </w:p>
    <w:p w14:paraId="263A656C" w14:textId="180E3CBE" w:rsidR="006271D0" w:rsidRPr="00F75C84" w:rsidRDefault="006271D0" w:rsidP="006271D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B85B9A">
        <w:rPr>
          <w:rFonts w:ascii="Tahoma" w:hAnsi="Tahoma" w:cs="Tahoma"/>
          <w:sz w:val="20"/>
          <w:szCs w:val="20"/>
          <w:lang w:eastAsia="ja-JP" w:bidi="th-TH"/>
        </w:rPr>
        <w:t>Add member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85B9A">
        <w:rPr>
          <w:rFonts w:ascii="Tahoma" w:hAnsi="Tahoma" w:cs="Tahoma"/>
          <w:sz w:val="20"/>
          <w:szCs w:val="20"/>
          <w:lang w:eastAsia="ja-JP" w:bidi="th-TH"/>
        </w:rPr>
        <w:t>add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B85B9A">
        <w:rPr>
          <w:rFonts w:ascii="Tahoma" w:hAnsi="Tahoma" w:cs="Tahoma"/>
          <w:sz w:val="20"/>
          <w:szCs w:val="20"/>
          <w:lang w:eastAsia="ja-JP" w:bidi="th-TH"/>
        </w:rPr>
        <w:t xml:space="preserve">a new member </w:t>
      </w:r>
      <w:r>
        <w:rPr>
          <w:rFonts w:ascii="Tahoma" w:hAnsi="Tahoma" w:cs="Tahoma"/>
          <w:sz w:val="20"/>
          <w:szCs w:val="20"/>
          <w:lang w:eastAsia="ja-JP" w:bidi="th-TH"/>
        </w:rPr>
        <w:t>information.</w:t>
      </w:r>
    </w:p>
    <w:p w14:paraId="2951A76B" w14:textId="77777777" w:rsidR="006271D0" w:rsidRDefault="006271D0" w:rsidP="006271D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6271D0" w:rsidRPr="0031791A" w14:paraId="031E18E5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C907CC7" w14:textId="77777777" w:rsidR="006271D0" w:rsidRPr="0031791A" w:rsidRDefault="006271D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E0FAE05" w14:textId="77777777" w:rsidR="006271D0" w:rsidRPr="0031791A" w:rsidRDefault="006271D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A93B37C" w14:textId="77777777" w:rsidR="006271D0" w:rsidRPr="0031791A" w:rsidRDefault="006271D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F596254" w14:textId="77777777" w:rsidR="006271D0" w:rsidRPr="001E796D" w:rsidRDefault="006271D0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271D0" w:rsidRPr="00D7306D" w14:paraId="10900F89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4ADBDA4" w14:textId="634D7353" w:rsidR="006271D0" w:rsidRPr="00BC6553" w:rsidRDefault="00D428F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</w:t>
            </w:r>
            <w:r w:rsidR="006271D0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275" w:type="dxa"/>
            <w:vAlign w:val="center"/>
          </w:tcPr>
          <w:p w14:paraId="08511C1E" w14:textId="77777777" w:rsidR="006271D0" w:rsidRPr="00BC6553" w:rsidRDefault="006271D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AB065B8" w14:textId="745F65C3" w:rsidR="006271D0" w:rsidRPr="00BC6553" w:rsidRDefault="006271D0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D428F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3118" w:type="dxa"/>
            <w:vAlign w:val="center"/>
          </w:tcPr>
          <w:p w14:paraId="4C3B0DDF" w14:textId="0ACFF031" w:rsidR="006271D0" w:rsidRPr="00BC6553" w:rsidRDefault="006271D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271D0" w:rsidRPr="00D7306D" w14:paraId="16FD15E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1B0C75A" w14:textId="4F7DCBBC" w:rsidR="006271D0" w:rsidRDefault="00D428F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75DC6D3B" w14:textId="77777777" w:rsidR="006271D0" w:rsidRDefault="006271D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45770B7" w14:textId="0B76F73E" w:rsidR="006271D0" w:rsidRDefault="006271D0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D428F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3118" w:type="dxa"/>
            <w:vAlign w:val="center"/>
          </w:tcPr>
          <w:p w14:paraId="498BE5D6" w14:textId="77777777" w:rsidR="006271D0" w:rsidRDefault="006271D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428FC" w:rsidRPr="00D7306D" w14:paraId="09E137F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18F7BCC" w14:textId="058A7522" w:rsidR="00D428FC" w:rsidRDefault="00D428F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1275" w:type="dxa"/>
            <w:vAlign w:val="center"/>
          </w:tcPr>
          <w:p w14:paraId="288D3C25" w14:textId="56E83D39" w:rsidR="00D428FC" w:rsidRDefault="00D428F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D4914CF" w14:textId="03BDD43C" w:rsidR="00D428FC" w:rsidRDefault="00D428FC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password</w:t>
            </w:r>
          </w:p>
        </w:tc>
        <w:tc>
          <w:tcPr>
            <w:tcW w:w="3118" w:type="dxa"/>
            <w:vAlign w:val="center"/>
          </w:tcPr>
          <w:p w14:paraId="07B019FA" w14:textId="77777777" w:rsidR="00D428FC" w:rsidRDefault="00D428F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428FC" w:rsidRPr="00D7306D" w14:paraId="6AC9115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8EB7E15" w14:textId="014EE144" w:rsidR="00D428FC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1275" w:type="dxa"/>
            <w:vAlign w:val="center"/>
          </w:tcPr>
          <w:p w14:paraId="2D50DB0C" w14:textId="5AB0D20F" w:rsidR="00D428FC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1F03906" w14:textId="11CDB228" w:rsidR="00D428FC" w:rsidRDefault="00AC7121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IS_USER_TYPE</w:t>
            </w:r>
          </w:p>
        </w:tc>
        <w:tc>
          <w:tcPr>
            <w:tcW w:w="3118" w:type="dxa"/>
            <w:vAlign w:val="center"/>
          </w:tcPr>
          <w:p w14:paraId="47C8509A" w14:textId="77777777" w:rsidR="00D428FC" w:rsidRDefault="00D428FC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C7121" w:rsidRPr="00D7306D" w14:paraId="20AC2DF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F198C56" w14:textId="4A299FBD" w:rsidR="00AC7121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275" w:type="dxa"/>
            <w:vAlign w:val="center"/>
          </w:tcPr>
          <w:p w14:paraId="62297A5C" w14:textId="2956AEC6" w:rsidR="00AC7121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C480152" w14:textId="20052C66" w:rsidR="00AC7121" w:rsidRDefault="00AC7121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firstname</w:t>
            </w:r>
          </w:p>
        </w:tc>
        <w:tc>
          <w:tcPr>
            <w:tcW w:w="3118" w:type="dxa"/>
            <w:vAlign w:val="center"/>
          </w:tcPr>
          <w:p w14:paraId="2167A831" w14:textId="77777777" w:rsidR="00AC7121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C7121" w:rsidRPr="00D7306D" w14:paraId="5101FA24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E50211F" w14:textId="40E7012A" w:rsidR="00AC7121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6313931A" w14:textId="6ECC11B7" w:rsidR="00AC7121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0FF3B91" w14:textId="4232A66A" w:rsidR="00AC7121" w:rsidRDefault="00AC7121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lastname</w:t>
            </w:r>
          </w:p>
        </w:tc>
        <w:tc>
          <w:tcPr>
            <w:tcW w:w="3118" w:type="dxa"/>
            <w:vAlign w:val="center"/>
          </w:tcPr>
          <w:p w14:paraId="5A9CEB76" w14:textId="77777777" w:rsidR="00AC7121" w:rsidRDefault="00AC7121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6F5F" w:rsidRPr="00D7306D" w14:paraId="06598E2E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0D4B4A84" w14:textId="40CD7945" w:rsidR="004C6F5F" w:rsidRDefault="004C6F5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mail</w:t>
            </w:r>
          </w:p>
        </w:tc>
        <w:tc>
          <w:tcPr>
            <w:tcW w:w="1275" w:type="dxa"/>
            <w:vAlign w:val="center"/>
          </w:tcPr>
          <w:p w14:paraId="1C76690C" w14:textId="782E1145" w:rsidR="004C6F5F" w:rsidRDefault="004C6F5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tring </w:t>
            </w:r>
          </w:p>
        </w:tc>
        <w:tc>
          <w:tcPr>
            <w:tcW w:w="3828" w:type="dxa"/>
            <w:vAlign w:val="center"/>
          </w:tcPr>
          <w:p w14:paraId="05A8A297" w14:textId="54931DC5" w:rsidR="004C6F5F" w:rsidRDefault="004C6F5F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email if have value</w:t>
            </w:r>
          </w:p>
        </w:tc>
        <w:tc>
          <w:tcPr>
            <w:tcW w:w="3118" w:type="dxa"/>
            <w:vAlign w:val="center"/>
          </w:tcPr>
          <w:p w14:paraId="31723B4C" w14:textId="77777777" w:rsidR="004C6F5F" w:rsidRDefault="004C6F5F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8200E" w:rsidRPr="00D7306D" w14:paraId="0E1D6A2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66B04FA2" w14:textId="07241A6E" w:rsidR="00C8200E" w:rsidRDefault="00C820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rofileImage</w:t>
            </w:r>
          </w:p>
        </w:tc>
        <w:tc>
          <w:tcPr>
            <w:tcW w:w="1275" w:type="dxa"/>
            <w:vAlign w:val="center"/>
          </w:tcPr>
          <w:p w14:paraId="14EBE108" w14:textId="472AE6AB" w:rsidR="00C8200E" w:rsidRDefault="00C820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824A7F4" w14:textId="2FFD226B" w:rsidR="00C8200E" w:rsidRDefault="00046428" w:rsidP="00C8200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EFAULT_AIS_USER_PROFILE_IMAGE</w:t>
            </w:r>
          </w:p>
        </w:tc>
        <w:tc>
          <w:tcPr>
            <w:tcW w:w="3118" w:type="dxa"/>
            <w:vAlign w:val="center"/>
          </w:tcPr>
          <w:p w14:paraId="714C1062" w14:textId="77777777" w:rsidR="00C8200E" w:rsidRDefault="00C8200E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63E7D51" w14:textId="77777777" w:rsidR="006271D0" w:rsidRDefault="006271D0" w:rsidP="006271D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65A2E98" w14:textId="77777777" w:rsidR="006271D0" w:rsidRDefault="006271D0" w:rsidP="006271D0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942477E" w14:textId="33A2BF42" w:rsidR="00D35A6B" w:rsidRDefault="00D35A6B" w:rsidP="00A313AE">
      <w:pPr>
        <w:rPr>
          <w:rFonts w:ascii="Tahoma" w:hAnsi="Tahoma" w:cs="Tahoma"/>
          <w:sz w:val="20"/>
          <w:szCs w:val="20"/>
          <w:lang w:bidi="th-TH"/>
        </w:rPr>
      </w:pPr>
    </w:p>
    <w:p w14:paraId="03C3B510" w14:textId="6C35380A" w:rsidR="00DA336F" w:rsidRPr="00010310" w:rsidRDefault="00953F3F" w:rsidP="00DA336F">
      <w:pPr>
        <w:pStyle w:val="ab"/>
        <w:numPr>
          <w:ilvl w:val="0"/>
          <w:numId w:val="52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Register</w:t>
      </w:r>
      <w:r w:rsidR="00DA336F">
        <w:rPr>
          <w:rStyle w:val="af0"/>
          <w:rFonts w:ascii="Tahoma" w:hAnsi="Tahoma" w:cs="Tahoma"/>
          <w:color w:val="auto"/>
          <w:lang w:eastAsia="ja-JP"/>
        </w:rPr>
        <w:t xml:space="preserve"> Reviewer Information</w:t>
      </w:r>
    </w:p>
    <w:p w14:paraId="0605C6BC" w14:textId="490395EC" w:rsidR="00DA336F" w:rsidRPr="00181BD2" w:rsidRDefault="00DA336F" w:rsidP="00DA336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181BD2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all [Update </w:t>
      </w:r>
      <w:r>
        <w:rPr>
          <w:rFonts w:ascii="Tahoma" w:hAnsi="Tahoma" w:cs="Tahoma"/>
          <w:sz w:val="20"/>
          <w:szCs w:val="20"/>
          <w:lang w:eastAsia="ja-JP" w:bidi="th-TH"/>
        </w:rPr>
        <w:t>Approve Website Reviewers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953F3F">
        <w:rPr>
          <w:rFonts w:ascii="Tahoma" w:hAnsi="Tahoma" w:cs="Tahoma"/>
          <w:sz w:val="20"/>
          <w:szCs w:val="20"/>
          <w:lang w:eastAsia="ja-JP" w:bidi="th-TH"/>
        </w:rPr>
        <w:t>register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>
        <w:rPr>
          <w:rFonts w:ascii="Tahoma" w:hAnsi="Tahoma" w:cs="Tahoma"/>
          <w:sz w:val="20"/>
          <w:szCs w:val="20"/>
          <w:lang w:eastAsia="ja-JP" w:bidi="th-TH"/>
        </w:rPr>
        <w:t>reviewer</w:t>
      </w:r>
      <w:r w:rsidRPr="00181BD2">
        <w:rPr>
          <w:rFonts w:ascii="Tahoma" w:hAnsi="Tahoma" w:cs="Tahoma"/>
          <w:sz w:val="20"/>
          <w:szCs w:val="20"/>
          <w:lang w:eastAsia="ja-JP" w:bidi="th-TH"/>
        </w:rPr>
        <w:t xml:space="preserve"> information.</w:t>
      </w:r>
    </w:p>
    <w:p w14:paraId="26A5DC50" w14:textId="77777777" w:rsidR="00DA336F" w:rsidRDefault="00DA336F" w:rsidP="00DA336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A336F" w:rsidRPr="0031791A" w14:paraId="680B9129" w14:textId="77777777" w:rsidTr="0084433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4019D83" w14:textId="77777777" w:rsidR="00DA336F" w:rsidRPr="0031791A" w:rsidRDefault="00DA336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D048A20" w14:textId="77777777" w:rsidR="00DA336F" w:rsidRPr="0031791A" w:rsidRDefault="00DA336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233B7CF" w14:textId="77777777" w:rsidR="00DA336F" w:rsidRPr="0031791A" w:rsidRDefault="00DA336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51F2CEF" w14:textId="77777777" w:rsidR="00DA336F" w:rsidRPr="001E796D" w:rsidRDefault="00DA336F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A336F" w:rsidRPr="00D7306D" w14:paraId="78535C84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1ECCB58D" w14:textId="77777777" w:rsidR="00DA336F" w:rsidRPr="00BC6553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reviewerId</w:t>
            </w:r>
          </w:p>
        </w:tc>
        <w:tc>
          <w:tcPr>
            <w:tcW w:w="1275" w:type="dxa"/>
            <w:vAlign w:val="center"/>
          </w:tcPr>
          <w:p w14:paraId="2E5DAC07" w14:textId="77777777" w:rsidR="00DA336F" w:rsidRPr="00BC6553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A9D5F29" w14:textId="668FAC92" w:rsidR="00DA336F" w:rsidRPr="00BC6553" w:rsidRDefault="00DA336F" w:rsidP="00953F3F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  <w:r w:rsidR="00953F3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generated above</w:t>
            </w:r>
          </w:p>
        </w:tc>
        <w:tc>
          <w:tcPr>
            <w:tcW w:w="3118" w:type="dxa"/>
            <w:vAlign w:val="center"/>
          </w:tcPr>
          <w:p w14:paraId="625880D5" w14:textId="77777777" w:rsidR="00DA336F" w:rsidRPr="00BC6553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DA336F" w:rsidRPr="00D7306D" w14:paraId="24DFC208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31113ECC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5" w:type="dxa"/>
            <w:vAlign w:val="center"/>
          </w:tcPr>
          <w:p w14:paraId="7DA2E1E9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CC1A49F" w14:textId="77777777" w:rsidR="00DA336F" w:rsidRDefault="00DA336F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username</w:t>
            </w:r>
          </w:p>
        </w:tc>
        <w:tc>
          <w:tcPr>
            <w:tcW w:w="3118" w:type="dxa"/>
            <w:vAlign w:val="center"/>
          </w:tcPr>
          <w:p w14:paraId="5BD56710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336F" w:rsidRPr="00D7306D" w14:paraId="62E3206B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372371FE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1275" w:type="dxa"/>
            <w:vAlign w:val="center"/>
          </w:tcPr>
          <w:p w14:paraId="65D8E2E1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C84C820" w14:textId="5544E536" w:rsidR="00DA336F" w:rsidRDefault="00953F3F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DA336F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 w:rsidR="00DA336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3118" w:type="dxa"/>
            <w:vAlign w:val="center"/>
          </w:tcPr>
          <w:p w14:paraId="1CFE4D2B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336F" w:rsidRPr="00D7306D" w14:paraId="461C281F" w14:textId="77777777" w:rsidTr="0084433B">
        <w:trPr>
          <w:trHeight w:val="356"/>
        </w:trPr>
        <w:tc>
          <w:tcPr>
            <w:tcW w:w="1985" w:type="dxa"/>
            <w:vAlign w:val="center"/>
          </w:tcPr>
          <w:p w14:paraId="3E5F92BF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1275" w:type="dxa"/>
            <w:vAlign w:val="center"/>
          </w:tcPr>
          <w:p w14:paraId="738D761C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4F91061" w14:textId="073D9A2F" w:rsidR="00DA336F" w:rsidRDefault="00953F3F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DA336F"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 w:rsidR="00DA336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3118" w:type="dxa"/>
            <w:vAlign w:val="center"/>
          </w:tcPr>
          <w:p w14:paraId="31F6049F" w14:textId="77777777" w:rsidR="00DA336F" w:rsidRDefault="00DA336F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13BF75E" w14:textId="77777777" w:rsidR="00DA336F" w:rsidRDefault="00DA336F" w:rsidP="00DA336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48D9D47" w14:textId="77777777" w:rsidR="00DA336F" w:rsidRDefault="00DA336F" w:rsidP="00DA336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59016B4" w14:textId="77777777" w:rsidR="00DA336F" w:rsidRDefault="00DA336F" w:rsidP="00A313AE">
      <w:pPr>
        <w:rPr>
          <w:rFonts w:ascii="Tahoma" w:hAnsi="Tahoma" w:cs="Tahoma"/>
          <w:sz w:val="20"/>
          <w:szCs w:val="20"/>
          <w:lang w:bidi="th-TH"/>
        </w:rPr>
      </w:pPr>
    </w:p>
    <w:p w14:paraId="2E168EEC" w14:textId="77777777" w:rsidR="00A313AE" w:rsidRDefault="00A313AE" w:rsidP="00A313AE">
      <w:pPr>
        <w:pStyle w:val="ab"/>
        <w:numPr>
          <w:ilvl w:val="0"/>
          <w:numId w:val="52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3275CB07" w14:textId="77777777" w:rsidR="00A313AE" w:rsidRDefault="00A313AE" w:rsidP="00A313AE">
      <w:pPr>
        <w:rPr>
          <w:rStyle w:val="af0"/>
          <w:rFonts w:ascii="Tahoma" w:hAnsi="Tahoma" w:cs="Tahoma"/>
          <w:color w:val="auto"/>
        </w:rPr>
      </w:pPr>
    </w:p>
    <w:p w14:paraId="6BFA9678" w14:textId="77777777" w:rsidR="00A313AE" w:rsidRPr="004D476C" w:rsidRDefault="00A313AE" w:rsidP="00A313A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6" w:name="_Toc49966827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2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A313AE" w:rsidRPr="000253E8" w14:paraId="3B164773" w14:textId="77777777" w:rsidTr="00FF7A3C">
        <w:tc>
          <w:tcPr>
            <w:tcW w:w="2523" w:type="dxa"/>
          </w:tcPr>
          <w:p w14:paraId="076B6C03" w14:textId="77777777" w:rsidR="00A313AE" w:rsidRPr="000253E8" w:rsidRDefault="00A313A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F1B70A7" w14:textId="77777777" w:rsidR="00A313AE" w:rsidRPr="000253E8" w:rsidRDefault="00A313AE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ABD8E09" w14:textId="77777777" w:rsidR="00A313AE" w:rsidRPr="000253E8" w:rsidRDefault="00A313A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4FEC12A" w14:textId="77777777" w:rsidR="00A313AE" w:rsidRPr="000253E8" w:rsidRDefault="00A313A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C45568D" w14:textId="77777777" w:rsidR="00A313AE" w:rsidRPr="000253E8" w:rsidRDefault="00A313A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313AE" w:rsidRPr="004A49C9" w14:paraId="7CA1FB71" w14:textId="77777777" w:rsidTr="00FF7A3C">
        <w:tc>
          <w:tcPr>
            <w:tcW w:w="2523" w:type="dxa"/>
          </w:tcPr>
          <w:p w14:paraId="60BFD3BA" w14:textId="77777777" w:rsidR="00A313AE" w:rsidRPr="004A49C9" w:rsidRDefault="00A313AE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A2A7551" w14:textId="77777777" w:rsidR="00A313AE" w:rsidRPr="004A49C9" w:rsidRDefault="00A313AE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09E369BD" w14:textId="77777777" w:rsidR="00A313AE" w:rsidRPr="004A49C9" w:rsidRDefault="00A313A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45C2BCF" w14:textId="77777777" w:rsidR="00A313AE" w:rsidRPr="004A49C9" w:rsidRDefault="00A313A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F098E3A" w14:textId="77777777" w:rsidR="00A313AE" w:rsidRPr="00E2590C" w:rsidRDefault="00A313AE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D381CFA" w14:textId="77777777" w:rsidR="00A313AE" w:rsidRPr="00C17224" w:rsidRDefault="00A313AE" w:rsidP="00A313AE"/>
    <w:p w14:paraId="1CBC97A3" w14:textId="77777777" w:rsidR="00A313AE" w:rsidRPr="004D476C" w:rsidRDefault="00A313AE" w:rsidP="00A313A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7" w:name="_Toc49966828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2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A313AE" w:rsidRPr="0031791A" w14:paraId="6BD86E38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A120296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6FF9FB12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6421E5C9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37940CA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DB74705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B2C6926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1CACAF1" w14:textId="77777777" w:rsidR="00A313AE" w:rsidRPr="0033010C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313AE" w:rsidRPr="00D7306D" w14:paraId="712CE81C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69093F0C" w14:textId="61AD2C5B" w:rsidR="00A313AE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993" w:type="dxa"/>
            <w:vAlign w:val="center"/>
          </w:tcPr>
          <w:p w14:paraId="22C48DFF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850" w:type="dxa"/>
            <w:vAlign w:val="center"/>
          </w:tcPr>
          <w:p w14:paraId="698832EC" w14:textId="77777777" w:rsidR="00A313AE" w:rsidRPr="00BC6553" w:rsidRDefault="00A313A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91665EC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50CE92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611ADF3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F4B273C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792D" w:rsidRPr="00D7306D" w14:paraId="5FA23112" w14:textId="77777777" w:rsidTr="0084433B">
        <w:trPr>
          <w:trHeight w:val="432"/>
        </w:trPr>
        <w:tc>
          <w:tcPr>
            <w:tcW w:w="1559" w:type="dxa"/>
            <w:vAlign w:val="center"/>
          </w:tcPr>
          <w:p w14:paraId="66016750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993" w:type="dxa"/>
            <w:vAlign w:val="center"/>
          </w:tcPr>
          <w:p w14:paraId="5EE54665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850" w:type="dxa"/>
            <w:vAlign w:val="center"/>
          </w:tcPr>
          <w:p w14:paraId="1CCA84D5" w14:textId="77777777" w:rsidR="0060792D" w:rsidRPr="00BC6553" w:rsidRDefault="0060792D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056A7B0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6BC947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D15876E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F94A3E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792D" w:rsidRPr="00D7306D" w14:paraId="6C4B900C" w14:textId="77777777" w:rsidTr="0084433B">
        <w:trPr>
          <w:trHeight w:val="432"/>
        </w:trPr>
        <w:tc>
          <w:tcPr>
            <w:tcW w:w="1559" w:type="dxa"/>
            <w:vAlign w:val="center"/>
          </w:tcPr>
          <w:p w14:paraId="38BB82D6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assword</w:t>
            </w:r>
          </w:p>
        </w:tc>
        <w:tc>
          <w:tcPr>
            <w:tcW w:w="993" w:type="dxa"/>
            <w:vAlign w:val="center"/>
          </w:tcPr>
          <w:p w14:paraId="0C970C69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19C3C242" w14:textId="77777777" w:rsidR="0060792D" w:rsidRDefault="0060792D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600149A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231B61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9DE445B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EF15B61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792D" w:rsidRPr="00D7306D" w14:paraId="22D3E368" w14:textId="77777777" w:rsidTr="0084433B">
        <w:trPr>
          <w:trHeight w:val="432"/>
        </w:trPr>
        <w:tc>
          <w:tcPr>
            <w:tcW w:w="1559" w:type="dxa"/>
            <w:vAlign w:val="center"/>
          </w:tcPr>
          <w:p w14:paraId="0FC5178F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firstname</w:t>
            </w:r>
          </w:p>
        </w:tc>
        <w:tc>
          <w:tcPr>
            <w:tcW w:w="993" w:type="dxa"/>
            <w:vAlign w:val="center"/>
          </w:tcPr>
          <w:p w14:paraId="17257516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13097FF2" w14:textId="77777777" w:rsidR="0060792D" w:rsidRDefault="0060792D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E7E2E2B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BE1DDB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D8C4CAE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A6654E6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792D" w:rsidRPr="00D7306D" w14:paraId="4514C9B1" w14:textId="77777777" w:rsidTr="0084433B">
        <w:trPr>
          <w:trHeight w:val="432"/>
        </w:trPr>
        <w:tc>
          <w:tcPr>
            <w:tcW w:w="1559" w:type="dxa"/>
            <w:vAlign w:val="center"/>
          </w:tcPr>
          <w:p w14:paraId="587F0998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lastname</w:t>
            </w:r>
          </w:p>
        </w:tc>
        <w:tc>
          <w:tcPr>
            <w:tcW w:w="993" w:type="dxa"/>
            <w:vAlign w:val="center"/>
          </w:tcPr>
          <w:p w14:paraId="1C9FDE58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3C218C71" w14:textId="77777777" w:rsidR="0060792D" w:rsidRDefault="0060792D" w:rsidP="0084433B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E15A6E9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B12D02" w14:textId="77777777" w:rsidR="0060792D" w:rsidRPr="00BC6553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B188303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666E966" w14:textId="77777777" w:rsidR="0060792D" w:rsidRDefault="0060792D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792D" w:rsidRPr="00D7306D" w14:paraId="4EE2011A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0FDA9419" w14:textId="2D2FA151" w:rsidR="0060792D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993" w:type="dxa"/>
            <w:vAlign w:val="center"/>
          </w:tcPr>
          <w:p w14:paraId="4F702B3E" w14:textId="5A284DC2" w:rsidR="0060792D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1D37D127" w14:textId="6B183E97" w:rsidR="0060792D" w:rsidRDefault="0060792D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015F80AA" w14:textId="77777777" w:rsidR="0060792D" w:rsidRPr="00BC6553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D7B5C6" w14:textId="77777777" w:rsidR="0060792D" w:rsidRPr="00BC6553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96559BA" w14:textId="77777777" w:rsidR="0060792D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0300FFD" w14:textId="77777777" w:rsidR="0060792D" w:rsidRDefault="0060792D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2D166AB" w14:textId="77777777" w:rsidR="00A313AE" w:rsidRDefault="00A313AE" w:rsidP="00A313AE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65C8890" w14:textId="77777777" w:rsidR="00A313AE" w:rsidRPr="004D476C" w:rsidRDefault="00A313AE" w:rsidP="00A313AE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8" w:name="_Toc49966829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2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A313AE" w:rsidRPr="000253E8" w14:paraId="158AFCE4" w14:textId="77777777" w:rsidTr="00FF7A3C">
        <w:trPr>
          <w:trHeight w:val="379"/>
        </w:trPr>
        <w:tc>
          <w:tcPr>
            <w:tcW w:w="1843" w:type="dxa"/>
          </w:tcPr>
          <w:p w14:paraId="76EFB900" w14:textId="77777777" w:rsidR="00A313AE" w:rsidRPr="000253E8" w:rsidRDefault="00A313A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5993A25" w14:textId="77777777" w:rsidR="00A313AE" w:rsidRPr="000253E8" w:rsidRDefault="00A313AE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4258951A" w14:textId="77777777" w:rsidR="00A313AE" w:rsidRPr="000253E8" w:rsidRDefault="00A313AE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B5CE35B" w14:textId="77777777" w:rsidR="00A313AE" w:rsidRPr="000253E8" w:rsidRDefault="00A313AE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A313AE" w:rsidRPr="004A49C9" w14:paraId="766005B4" w14:textId="77777777" w:rsidTr="00FF7A3C">
        <w:tc>
          <w:tcPr>
            <w:tcW w:w="1843" w:type="dxa"/>
          </w:tcPr>
          <w:p w14:paraId="101480B6" w14:textId="77777777" w:rsidR="00A313AE" w:rsidRPr="004A49C9" w:rsidRDefault="00A313AE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D9A7D56" w14:textId="77777777" w:rsidR="00A313AE" w:rsidRPr="004A49C9" w:rsidRDefault="00A313AE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AC7476D" w14:textId="77777777" w:rsidR="00A313AE" w:rsidRPr="004A49C9" w:rsidRDefault="00A313AE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3A0BEBC0" w14:textId="77777777" w:rsidR="00A313AE" w:rsidRPr="00E2590C" w:rsidRDefault="00A313AE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5D4BB0A" w14:textId="77777777" w:rsidR="00A313AE" w:rsidRPr="00743128" w:rsidRDefault="00A313AE" w:rsidP="00A313AE"/>
    <w:p w14:paraId="4D181765" w14:textId="77777777" w:rsidR="00A313AE" w:rsidRPr="008616D0" w:rsidRDefault="00A313AE" w:rsidP="00A313A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29" w:name="_Toc49966830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2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A313AE" w:rsidRPr="0031791A" w14:paraId="6AD77AF1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0465057" w14:textId="77777777" w:rsidR="00A313AE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1484DA7F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7BEF927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4691DCB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FA8B94E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6D9C6E5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BB005B3" w14:textId="77777777" w:rsidR="00A313AE" w:rsidRPr="0033010C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313AE" w:rsidRPr="00D7306D" w14:paraId="4C75950B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794645D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42DB2485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6C14C8E6" w14:textId="77777777" w:rsidR="00A313AE" w:rsidRPr="00BC6553" w:rsidRDefault="00A313AE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46BFD70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E6A274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3F32437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1C1375B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5E3B1EB" w14:textId="77777777" w:rsidR="00A313AE" w:rsidRDefault="00A313AE" w:rsidP="00A313AE"/>
    <w:p w14:paraId="1B2D65EE" w14:textId="77777777" w:rsidR="00A313AE" w:rsidRPr="008616D0" w:rsidRDefault="00A313AE" w:rsidP="00A313AE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0" w:name="_Toc49966831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3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A313AE" w:rsidRPr="0031791A" w14:paraId="2DBC99CB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7AC21F8" w14:textId="04BBE478" w:rsidR="00A313AE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19FFE02" w14:textId="77777777" w:rsidR="00A313AE" w:rsidRPr="0031791A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1E0878A" w14:textId="77777777" w:rsidR="00A313AE" w:rsidRPr="0033010C" w:rsidRDefault="00A313AE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A313AE" w:rsidRPr="00D7306D" w14:paraId="6537098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764C05C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F346B6E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90A24EB" w14:textId="77777777" w:rsidR="00A313AE" w:rsidRPr="00BC6553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A313AE" w:rsidRPr="00D7306D" w14:paraId="363BFAA0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B76AA04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265009E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57D58AD5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A313AE" w:rsidRPr="00D7306D" w14:paraId="78FD7FF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60A9F85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0969186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3B59A436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A313AE" w:rsidRPr="00D7306D" w14:paraId="5389562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023D49E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69A084CB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4E133FF4" w14:textId="77777777" w:rsidR="00A313AE" w:rsidRDefault="00A313AE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E26EAA" w:rsidRPr="00D7306D" w14:paraId="51190DD6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C2647F3" w14:textId="0D61F7C4" w:rsidR="00E26EAA" w:rsidRDefault="00E26E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43A32E5D" w14:textId="1D8853DC" w:rsidR="00E26EAA" w:rsidRDefault="00E26E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66366DA4" w14:textId="400B5795" w:rsidR="00E26EAA" w:rsidRDefault="00E26EAA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uplication error (username, email, or specified optional fields)</w:t>
            </w:r>
          </w:p>
        </w:tc>
      </w:tr>
      <w:tr w:rsidR="00057DEB" w:rsidRPr="00D7306D" w14:paraId="62402557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2B56DA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53CB00F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43AE3C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2CD7EEF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1E55B1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6E373AA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ED92E74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B4F5506" w14:textId="77777777" w:rsidR="00A313AE" w:rsidRDefault="00A313AE" w:rsidP="00A313AE"/>
    <w:p w14:paraId="31227AA5" w14:textId="77777777" w:rsidR="00CE4CF4" w:rsidRDefault="00CE4CF4" w:rsidP="00CE4CF4"/>
    <w:p w14:paraId="12C7E0D7" w14:textId="09A6414C" w:rsidR="00CE4CF4" w:rsidRDefault="00D87C28" w:rsidP="00CE4CF4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31" w:name="_Change_Member_Status"/>
      <w:bookmarkStart w:id="432" w:name="_Toc49966832"/>
      <w:bookmarkEnd w:id="431"/>
      <w:r>
        <w:rPr>
          <w:rFonts w:ascii="Tahoma" w:hAnsi="Tahoma" w:cs="Tahoma"/>
          <w:b/>
          <w:bCs/>
          <w:color w:val="auto"/>
          <w:sz w:val="28"/>
          <w:szCs w:val="28"/>
        </w:rPr>
        <w:t>Delete</w:t>
      </w:r>
      <w:r w:rsidR="00CE4CF4">
        <w:rPr>
          <w:rFonts w:ascii="Tahoma" w:hAnsi="Tahoma" w:cs="Tahoma"/>
          <w:b/>
          <w:bCs/>
          <w:color w:val="auto"/>
          <w:sz w:val="28"/>
          <w:szCs w:val="28"/>
        </w:rPr>
        <w:t xml:space="preserve"> Member API</w:t>
      </w:r>
      <w:bookmarkEnd w:id="432"/>
    </w:p>
    <w:p w14:paraId="190943DE" w14:textId="77777777" w:rsidR="00CE4CF4" w:rsidRPr="008A6B90" w:rsidRDefault="00CE4CF4" w:rsidP="00CE4CF4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CE4CF4" w:rsidRPr="00554C13" w14:paraId="0A82D8A1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37D5220" w14:textId="77777777" w:rsidR="00CE4CF4" w:rsidRPr="00554C13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9C44B20" w14:textId="358D3B34" w:rsidR="00CE4CF4" w:rsidRPr="00554C13" w:rsidRDefault="00D87C28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Delete</w:t>
            </w:r>
            <w:r w:rsidR="00CE4CF4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Member</w:t>
            </w:r>
          </w:p>
        </w:tc>
      </w:tr>
      <w:tr w:rsidR="00CE4CF4" w:rsidRPr="00554C13" w14:paraId="263429E4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8BD4F56" w14:textId="77777777" w:rsidR="00CE4CF4" w:rsidRPr="00554C13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1996E94" w14:textId="0624FE14" w:rsidR="00CE4CF4" w:rsidRPr="00CE4CF4" w:rsidRDefault="00CE4CF4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CE4CF4">
              <w:rPr>
                <w:rFonts w:ascii="Tahoma" w:hAnsi="Tahoma" w:cs="Tahoma"/>
                <w:sz w:val="20"/>
                <w:szCs w:val="20"/>
                <w:lang w:bidi="th-TH"/>
              </w:rPr>
              <w:t>/vms/v1/members/{userId}</w:t>
            </w:r>
          </w:p>
        </w:tc>
      </w:tr>
      <w:tr w:rsidR="00CE4CF4" w:rsidRPr="00554C13" w14:paraId="77CD433E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A37C8B3" w14:textId="77777777" w:rsidR="00CE4CF4" w:rsidRPr="0033010C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91B4FB3" w14:textId="1303FD9D" w:rsidR="00CE4CF4" w:rsidRDefault="000A76BA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DELETE</w:t>
            </w:r>
          </w:p>
        </w:tc>
      </w:tr>
      <w:tr w:rsidR="00CE4CF4" w:rsidRPr="00554C13" w14:paraId="202FDD7B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8998ABA" w14:textId="77777777" w:rsidR="00CE4CF4" w:rsidRPr="00554C13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56BB5F2" w14:textId="7CF6F887" w:rsidR="00CE4CF4" w:rsidRPr="008F2A18" w:rsidRDefault="00CE4CF4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75085FB" w14:textId="77777777" w:rsidR="00CE4CF4" w:rsidRDefault="00CE4CF4" w:rsidP="00CE4CF4">
      <w:pPr>
        <w:rPr>
          <w:rStyle w:val="af0"/>
          <w:rFonts w:ascii="Tahoma" w:hAnsi="Tahoma" w:cs="Tahoma"/>
          <w:color w:val="auto"/>
        </w:rPr>
      </w:pPr>
    </w:p>
    <w:p w14:paraId="1730E745" w14:textId="77777777" w:rsidR="00CE4CF4" w:rsidRPr="004D476C" w:rsidRDefault="00CE4CF4" w:rsidP="00CE4CF4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3" w:name="_Toc49966833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33"/>
    </w:p>
    <w:p w14:paraId="4A2509EC" w14:textId="63988F37" w:rsidR="00CE4CF4" w:rsidRPr="008F2A18" w:rsidRDefault="006246D3" w:rsidP="00CE4CF4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Delete</w:t>
      </w:r>
      <w:r w:rsidR="00CE4CF4">
        <w:rPr>
          <w:rFonts w:ascii="Tahoma" w:hAnsi="Tahoma" w:cs="Tahoma"/>
          <w:sz w:val="20"/>
          <w:szCs w:val="20"/>
          <w:lang w:bidi="th-TH"/>
        </w:rPr>
        <w:t xml:space="preserve"> member.</w:t>
      </w:r>
    </w:p>
    <w:p w14:paraId="09FA83FF" w14:textId="77777777" w:rsidR="00CE4CF4" w:rsidRPr="00B45296" w:rsidRDefault="00CE4CF4" w:rsidP="000D494D">
      <w:pPr>
        <w:pStyle w:val="ab"/>
        <w:numPr>
          <w:ilvl w:val="0"/>
          <w:numId w:val="5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CE4CF4" w:rsidRPr="0031791A" w14:paraId="4206713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AA67845" w14:textId="0EE39163" w:rsidR="00CE4CF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F60D679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110868C" w14:textId="77777777" w:rsidR="00CE4CF4" w:rsidRPr="0033010C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E4CF4" w:rsidRPr="00D7306D" w14:paraId="15B702D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C331CD6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1FE5F1E5" w14:textId="77777777" w:rsidR="00CE4CF4" w:rsidRPr="00BC6553" w:rsidRDefault="00CE4CF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537DA1DA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8F58385" w14:textId="77777777" w:rsidR="00CE4CF4" w:rsidRDefault="00CE4CF4" w:rsidP="00CE4CF4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6DC357BC" w14:textId="77777777" w:rsidR="00CE4CF4" w:rsidRDefault="00CE4CF4" w:rsidP="00CE4CF4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CE4CF4" w:rsidRPr="0031791A" w14:paraId="6F341695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A09C001" w14:textId="6B2BAA5C" w:rsidR="00CE4CF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317D82D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4CD3341" w14:textId="77777777" w:rsidR="00CE4CF4" w:rsidRPr="0033010C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E4CF4" w:rsidRPr="00D7306D" w14:paraId="00EFEB8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C534764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61E6AB81" w14:textId="77777777" w:rsidR="00CE4CF4" w:rsidRPr="00BC6553" w:rsidRDefault="00CE4CF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694E6E72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F2C356D" w14:textId="77777777" w:rsidR="00CE4CF4" w:rsidRDefault="00CE4CF4" w:rsidP="00CE4CF4">
      <w:pPr>
        <w:rPr>
          <w:rStyle w:val="af0"/>
          <w:rFonts w:ascii="Tahoma" w:hAnsi="Tahoma" w:cs="Tahoma"/>
          <w:color w:val="auto"/>
          <w:lang w:eastAsia="ja-JP"/>
        </w:rPr>
      </w:pPr>
    </w:p>
    <w:p w14:paraId="2E0A48BA" w14:textId="77777777" w:rsidR="00CE4CF4" w:rsidRPr="00F00294" w:rsidRDefault="00CE4CF4" w:rsidP="000D494D">
      <w:pPr>
        <w:pStyle w:val="ab"/>
        <w:numPr>
          <w:ilvl w:val="0"/>
          <w:numId w:val="59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CE4CF4" w:rsidRPr="0031791A" w14:paraId="5096205D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5B94DA67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88B86E8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BC36094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315CCFA1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CE4CF4" w:rsidRPr="00D7306D" w14:paraId="4D36449E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2A647790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B4B98BD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4E2F8B29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5953" w:type="dxa"/>
            <w:vAlign w:val="center"/>
          </w:tcPr>
          <w:p w14:paraId="10FA9185" w14:textId="77777777" w:rsidR="00CE4CF4" w:rsidRDefault="00CE4CF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7AD44D3" w14:textId="77777777" w:rsidR="00CE4CF4" w:rsidRPr="004626B5" w:rsidRDefault="00CE4CF4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2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 characters?</w:t>
            </w:r>
          </w:p>
        </w:tc>
      </w:tr>
    </w:tbl>
    <w:p w14:paraId="2A7C352B" w14:textId="77777777" w:rsidR="00CE4CF4" w:rsidRDefault="00CE4CF4" w:rsidP="00CE4CF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A108590" w14:textId="77777777" w:rsidR="00CE4CF4" w:rsidRPr="00204BDE" w:rsidRDefault="00CE4CF4" w:rsidP="00CE4CF4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CE4CF4" w:rsidRPr="0031791A" w14:paraId="75E13B42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6E0E86F" w14:textId="238661A3" w:rsidR="00CE4CF4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D41E5BB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41716FE" w14:textId="77777777" w:rsidR="00CE4CF4" w:rsidRPr="0031791A" w:rsidRDefault="00CE4CF4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4D9E2DE" w14:textId="77777777" w:rsidR="00CE4CF4" w:rsidRPr="0033010C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CE4CF4" w:rsidRPr="00D7306D" w14:paraId="0063088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5CAB404C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30CE7E0D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7CC67569" w14:textId="77777777" w:rsidR="00CE4CF4" w:rsidRPr="00BC6553" w:rsidRDefault="00CE4CF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493424A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</w:tr>
    </w:tbl>
    <w:p w14:paraId="78DC0CE1" w14:textId="77777777" w:rsidR="00CE4CF4" w:rsidRPr="00F6258E" w:rsidRDefault="00CE4CF4" w:rsidP="00CE4CF4">
      <w:pPr>
        <w:rPr>
          <w:rStyle w:val="af0"/>
          <w:rFonts w:ascii="Tahoma" w:hAnsi="Tahoma" w:cs="Tahoma"/>
          <w:color w:val="auto"/>
          <w:lang w:eastAsia="ja-JP"/>
        </w:rPr>
      </w:pPr>
    </w:p>
    <w:p w14:paraId="24DDC5D4" w14:textId="1FA12E44" w:rsidR="00CE4CF4" w:rsidRPr="00010310" w:rsidRDefault="006246D3" w:rsidP="000D494D">
      <w:pPr>
        <w:pStyle w:val="ab"/>
        <w:numPr>
          <w:ilvl w:val="0"/>
          <w:numId w:val="59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Delete</w:t>
      </w:r>
      <w:r w:rsidR="00CE4CF4">
        <w:rPr>
          <w:rStyle w:val="af0"/>
          <w:rFonts w:ascii="Tahoma" w:hAnsi="Tahoma" w:cs="Tahoma"/>
          <w:color w:val="auto"/>
          <w:lang w:eastAsia="ja-JP"/>
        </w:rPr>
        <w:t xml:space="preserve"> Member</w:t>
      </w:r>
    </w:p>
    <w:p w14:paraId="29A9575E" w14:textId="286D67D7" w:rsidR="0005008B" w:rsidRPr="00F75C84" w:rsidRDefault="0005008B" w:rsidP="000500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User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user status.</w:t>
      </w:r>
    </w:p>
    <w:p w14:paraId="60898298" w14:textId="77777777" w:rsidR="0005008B" w:rsidRDefault="0005008B" w:rsidP="000500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05008B" w:rsidRPr="0031791A" w14:paraId="46FC27B5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663EC12" w14:textId="77777777" w:rsidR="0005008B" w:rsidRPr="0031791A" w:rsidRDefault="0005008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26422C4" w14:textId="77777777" w:rsidR="0005008B" w:rsidRPr="0031791A" w:rsidRDefault="0005008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69683D5" w14:textId="77777777" w:rsidR="0005008B" w:rsidRPr="0031791A" w:rsidRDefault="0005008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74C58EB" w14:textId="77777777" w:rsidR="0005008B" w:rsidRPr="001E796D" w:rsidRDefault="0005008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5008B" w:rsidRPr="00D7306D" w14:paraId="4BFE31A8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28C19CD" w14:textId="6068322C" w:rsidR="0005008B" w:rsidRPr="00BC6553" w:rsidRDefault="0005008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63C6BF83" w14:textId="77777777" w:rsidR="0005008B" w:rsidRPr="00BC6553" w:rsidRDefault="0005008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AADEFF6" w14:textId="5F1DC4D8" w:rsidR="0005008B" w:rsidRPr="00BC6553" w:rsidRDefault="0005008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userId</w:t>
            </w:r>
          </w:p>
        </w:tc>
        <w:tc>
          <w:tcPr>
            <w:tcW w:w="3118" w:type="dxa"/>
            <w:vAlign w:val="center"/>
          </w:tcPr>
          <w:p w14:paraId="5DDB955E" w14:textId="3320DF95" w:rsidR="0005008B" w:rsidRPr="00BC6553" w:rsidRDefault="0005008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Path parameter</w:t>
            </w:r>
          </w:p>
        </w:tc>
      </w:tr>
      <w:tr w:rsidR="0005008B" w:rsidRPr="00D7306D" w14:paraId="5171E3C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1C3D331" w14:textId="08FF720A" w:rsidR="0005008B" w:rsidRDefault="0005008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008A04DA" w14:textId="77777777" w:rsidR="0005008B" w:rsidRDefault="0005008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9E8D106" w14:textId="6A30E5E1" w:rsidR="0005008B" w:rsidRDefault="006246D3" w:rsidP="006246D3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3118" w:type="dxa"/>
            <w:vAlign w:val="center"/>
          </w:tcPr>
          <w:p w14:paraId="03A7A502" w14:textId="77777777" w:rsidR="0005008B" w:rsidRDefault="0005008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2E7F7B5" w14:textId="77777777" w:rsidR="0005008B" w:rsidRDefault="0005008B" w:rsidP="000500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816B38B" w14:textId="77777777" w:rsidR="0005008B" w:rsidRDefault="0005008B" w:rsidP="000500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074F8E0" w14:textId="77777777" w:rsidR="00CE4CF4" w:rsidRDefault="00CE4CF4" w:rsidP="00CE4CF4">
      <w:pPr>
        <w:rPr>
          <w:rFonts w:ascii="Tahoma" w:hAnsi="Tahoma" w:cs="Tahoma"/>
          <w:sz w:val="20"/>
          <w:szCs w:val="20"/>
          <w:lang w:bidi="th-TH"/>
        </w:rPr>
      </w:pPr>
    </w:p>
    <w:p w14:paraId="227C60E6" w14:textId="77777777" w:rsidR="00CE4CF4" w:rsidRDefault="00CE4CF4" w:rsidP="000D494D">
      <w:pPr>
        <w:pStyle w:val="ab"/>
        <w:numPr>
          <w:ilvl w:val="0"/>
          <w:numId w:val="59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89E21E3" w14:textId="77777777" w:rsidR="00CE4CF4" w:rsidRDefault="00CE4CF4" w:rsidP="00CE4CF4">
      <w:pPr>
        <w:rPr>
          <w:rStyle w:val="af0"/>
          <w:rFonts w:ascii="Tahoma" w:hAnsi="Tahoma" w:cs="Tahoma"/>
          <w:color w:val="auto"/>
        </w:rPr>
      </w:pPr>
    </w:p>
    <w:p w14:paraId="0586C7A4" w14:textId="77777777" w:rsidR="00CE4CF4" w:rsidRPr="004D476C" w:rsidRDefault="00CE4CF4" w:rsidP="00CE4CF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4" w:name="_Toc49966834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3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CE4CF4" w:rsidRPr="000253E8" w14:paraId="73C99572" w14:textId="77777777" w:rsidTr="00FF7A3C">
        <w:tc>
          <w:tcPr>
            <w:tcW w:w="2523" w:type="dxa"/>
          </w:tcPr>
          <w:p w14:paraId="1EA582F5" w14:textId="77777777" w:rsidR="00CE4CF4" w:rsidRPr="000253E8" w:rsidRDefault="00CE4CF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E9DBED1" w14:textId="77777777" w:rsidR="00CE4CF4" w:rsidRPr="000253E8" w:rsidRDefault="00CE4CF4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4AE36E6" w14:textId="77777777" w:rsidR="00CE4CF4" w:rsidRPr="000253E8" w:rsidRDefault="00CE4CF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A7CE4FA" w14:textId="77777777" w:rsidR="00CE4CF4" w:rsidRPr="000253E8" w:rsidRDefault="00CE4CF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24693957" w14:textId="77777777" w:rsidR="00CE4CF4" w:rsidRPr="000253E8" w:rsidRDefault="00CE4CF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CE4CF4" w:rsidRPr="004A49C9" w14:paraId="239D33F1" w14:textId="77777777" w:rsidTr="00FF7A3C">
        <w:tc>
          <w:tcPr>
            <w:tcW w:w="2523" w:type="dxa"/>
          </w:tcPr>
          <w:p w14:paraId="17772443" w14:textId="77777777" w:rsidR="00CE4CF4" w:rsidRPr="004A49C9" w:rsidRDefault="00CE4CF4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0B6DCE7" w14:textId="77777777" w:rsidR="00CE4CF4" w:rsidRPr="004A49C9" w:rsidRDefault="00CE4CF4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2457D76" w14:textId="77777777" w:rsidR="00CE4CF4" w:rsidRPr="004A49C9" w:rsidRDefault="00CE4CF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EEACECB" w14:textId="77777777" w:rsidR="00CE4CF4" w:rsidRPr="004A49C9" w:rsidRDefault="00CE4CF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10BFAB1" w14:textId="77777777" w:rsidR="00CE4CF4" w:rsidRPr="00E2590C" w:rsidRDefault="00CE4CF4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0DE5DA5" w14:textId="77777777" w:rsidR="00CE4CF4" w:rsidRPr="00C17224" w:rsidRDefault="00CE4CF4" w:rsidP="00CE4CF4"/>
    <w:p w14:paraId="4DBB6C84" w14:textId="77777777" w:rsidR="00CE4CF4" w:rsidRPr="004D476C" w:rsidRDefault="00CE4CF4" w:rsidP="00CE4CF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5" w:name="_Toc49966835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3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CE4CF4" w:rsidRPr="0031791A" w14:paraId="5CE55FC0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A3EDB2C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486AEAF2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48C41616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5903178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7C69C84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96F3837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ACC5BAB" w14:textId="77777777" w:rsidR="00CE4CF4" w:rsidRPr="0033010C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E4CF4" w:rsidRPr="00D7306D" w14:paraId="15E8A247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66971E2B" w14:textId="6339F98D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3" w:type="dxa"/>
            <w:vAlign w:val="center"/>
          </w:tcPr>
          <w:p w14:paraId="4E6D3428" w14:textId="000537CA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vAlign w:val="center"/>
          </w:tcPr>
          <w:p w14:paraId="4E76C8E2" w14:textId="7BCCEF4C" w:rsidR="00CE4CF4" w:rsidRPr="00BC6553" w:rsidRDefault="00CE4CF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E056496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F0AA34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EBE7350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5ACFF4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8A64128" w14:textId="77777777" w:rsidR="00CE4CF4" w:rsidRDefault="00CE4CF4" w:rsidP="00CE4CF4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3D1E5A52" w14:textId="77777777" w:rsidR="00CE4CF4" w:rsidRPr="004D476C" w:rsidRDefault="00CE4CF4" w:rsidP="00CE4CF4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6" w:name="_Toc49966836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3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CE4CF4" w:rsidRPr="000253E8" w14:paraId="1E1E08BB" w14:textId="77777777" w:rsidTr="00FF7A3C">
        <w:trPr>
          <w:trHeight w:val="379"/>
        </w:trPr>
        <w:tc>
          <w:tcPr>
            <w:tcW w:w="1843" w:type="dxa"/>
          </w:tcPr>
          <w:p w14:paraId="507BDDDF" w14:textId="77777777" w:rsidR="00CE4CF4" w:rsidRPr="000253E8" w:rsidRDefault="00CE4CF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AFB84EF" w14:textId="77777777" w:rsidR="00CE4CF4" w:rsidRPr="000253E8" w:rsidRDefault="00CE4CF4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E27A541" w14:textId="77777777" w:rsidR="00CE4CF4" w:rsidRPr="000253E8" w:rsidRDefault="00CE4CF4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31FBA60D" w14:textId="77777777" w:rsidR="00CE4CF4" w:rsidRPr="000253E8" w:rsidRDefault="00CE4CF4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CE4CF4" w:rsidRPr="004A49C9" w14:paraId="2B41E4CD" w14:textId="77777777" w:rsidTr="00FF7A3C">
        <w:tc>
          <w:tcPr>
            <w:tcW w:w="1843" w:type="dxa"/>
          </w:tcPr>
          <w:p w14:paraId="0141B6C5" w14:textId="77777777" w:rsidR="00CE4CF4" w:rsidRPr="004A49C9" w:rsidRDefault="00CE4CF4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10D45F5" w14:textId="77777777" w:rsidR="00CE4CF4" w:rsidRPr="004A49C9" w:rsidRDefault="00CE4CF4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0541B029" w14:textId="77777777" w:rsidR="00CE4CF4" w:rsidRPr="004A49C9" w:rsidRDefault="00CE4CF4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440FBFE7" w14:textId="77777777" w:rsidR="00CE4CF4" w:rsidRPr="00E2590C" w:rsidRDefault="00CE4CF4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2A599E4" w14:textId="77777777" w:rsidR="00CE4CF4" w:rsidRPr="00743128" w:rsidRDefault="00CE4CF4" w:rsidP="00CE4CF4"/>
    <w:p w14:paraId="760D8103" w14:textId="77777777" w:rsidR="00CE4CF4" w:rsidRPr="008616D0" w:rsidRDefault="00CE4CF4" w:rsidP="00CE4CF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7" w:name="_Toc49966837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3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CE4CF4" w:rsidRPr="0031791A" w14:paraId="2A11CA6F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F1B5156" w14:textId="77777777" w:rsidR="00CE4CF4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560C5D2E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335FA12D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6B711A9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82D8A2F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61B2EC7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BDE4BE1" w14:textId="77777777" w:rsidR="00CE4CF4" w:rsidRPr="0033010C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E4CF4" w:rsidRPr="00D7306D" w14:paraId="0CEE3615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078FDA0C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34ACAA0B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5F043DDD" w14:textId="77777777" w:rsidR="00CE4CF4" w:rsidRPr="00BC6553" w:rsidRDefault="00CE4CF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0C62745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DD4FB2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1471A09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FBE91DA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99D8DF6" w14:textId="77777777" w:rsidR="00CE4CF4" w:rsidRDefault="00CE4CF4" w:rsidP="00CE4CF4"/>
    <w:p w14:paraId="1C5BD10A" w14:textId="77777777" w:rsidR="00CE4CF4" w:rsidRPr="008616D0" w:rsidRDefault="00CE4CF4" w:rsidP="00CE4CF4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38" w:name="_Toc49966838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3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CE4CF4" w:rsidRPr="0031791A" w14:paraId="18CAC378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96F28BB" w14:textId="73F33BED" w:rsidR="00CE4CF4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087A34FA" w14:textId="77777777" w:rsidR="00CE4CF4" w:rsidRPr="0031791A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34F0049" w14:textId="77777777" w:rsidR="00CE4CF4" w:rsidRPr="0033010C" w:rsidRDefault="00CE4CF4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CE4CF4" w:rsidRPr="00D7306D" w14:paraId="2D0121D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5B988FE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9C94D2B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2AA23CBE" w14:textId="77777777" w:rsidR="00CE4CF4" w:rsidRPr="00BC6553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CE4CF4" w:rsidRPr="00D7306D" w14:paraId="5CEB12E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F7CD0C9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2627D06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67630606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CE4CF4" w:rsidRPr="00D7306D" w14:paraId="7A228D53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14047DC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A11A201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7180ED75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CE4CF4" w:rsidRPr="00D7306D" w14:paraId="35780C3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A9491AE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50A582AC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7892DEBE" w14:textId="77777777" w:rsidR="00CE4CF4" w:rsidRDefault="00CE4CF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1B1A89" w:rsidRPr="00D7306D" w14:paraId="50777E9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7A5DC3F" w14:textId="625AADE1" w:rsidR="001B1A89" w:rsidRDefault="001B1A8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20FF160F" w14:textId="62E63836" w:rsidR="001B1A89" w:rsidRDefault="001B1A8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74FE07A0" w14:textId="2EBC37F5" w:rsidR="001B1A89" w:rsidRDefault="001B1A8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 not found</w:t>
            </w:r>
          </w:p>
        </w:tc>
      </w:tr>
      <w:tr w:rsidR="00057DEB" w:rsidRPr="00D7306D" w14:paraId="65741C4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3489B7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38111C6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993C832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7B85E09F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26CA74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D5A3B7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59A72010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3915EAD5" w14:textId="77777777" w:rsidR="00CE4CF4" w:rsidRDefault="00CE4CF4" w:rsidP="00CE4CF4"/>
    <w:p w14:paraId="4251A44B" w14:textId="77777777" w:rsidR="000E3BA0" w:rsidRDefault="000E3BA0" w:rsidP="000E3BA0"/>
    <w:p w14:paraId="5118A2FE" w14:textId="03F3080E" w:rsidR="000E3BA0" w:rsidRDefault="000E3BA0" w:rsidP="000E3BA0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39" w:name="_Get_Role_List"/>
      <w:bookmarkStart w:id="440" w:name="_Toc49966839"/>
      <w:bookmarkEnd w:id="439"/>
      <w:r>
        <w:rPr>
          <w:rFonts w:ascii="Tahoma" w:hAnsi="Tahoma" w:cs="Tahoma"/>
          <w:b/>
          <w:bCs/>
          <w:color w:val="auto"/>
          <w:sz w:val="28"/>
          <w:szCs w:val="28"/>
        </w:rPr>
        <w:t>Get Role List API</w:t>
      </w:r>
      <w:bookmarkEnd w:id="440"/>
    </w:p>
    <w:p w14:paraId="3931CAA2" w14:textId="77777777" w:rsidR="000E3BA0" w:rsidRPr="008A6B90" w:rsidRDefault="000E3BA0" w:rsidP="000E3BA0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0E3BA0" w:rsidRPr="00554C13" w14:paraId="7432F9CE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63772F5" w14:textId="77777777" w:rsidR="000E3BA0" w:rsidRPr="00554C13" w:rsidRDefault="000E3BA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5841ED21" w14:textId="7D9D0371" w:rsidR="000E3BA0" w:rsidRPr="00554C13" w:rsidRDefault="000E3BA0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Role List</w:t>
            </w:r>
          </w:p>
        </w:tc>
      </w:tr>
      <w:tr w:rsidR="000E3BA0" w:rsidRPr="00554C13" w14:paraId="042ACC43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2A64679" w14:textId="77777777" w:rsidR="000E3BA0" w:rsidRPr="00554C13" w:rsidRDefault="000E3BA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FEA8CDD" w14:textId="63AC3BF4" w:rsidR="000E3BA0" w:rsidRPr="008F2A18" w:rsidRDefault="000E3BA0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</w:t>
            </w:r>
          </w:p>
        </w:tc>
      </w:tr>
      <w:tr w:rsidR="000E3BA0" w:rsidRPr="00554C13" w14:paraId="5CCF7AEF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8EACEDF" w14:textId="77777777" w:rsidR="000E3BA0" w:rsidRPr="0033010C" w:rsidRDefault="000E3BA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30F4B7A" w14:textId="102B25E3" w:rsidR="000E3BA0" w:rsidRDefault="000E3BA0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0E3BA0" w:rsidRPr="00554C13" w14:paraId="1978EF28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EAC0715" w14:textId="77777777" w:rsidR="000E3BA0" w:rsidRPr="00554C13" w:rsidRDefault="000E3BA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8986574" w14:textId="7CAC2673" w:rsidR="000E3BA0" w:rsidRPr="008F2A18" w:rsidRDefault="000E3BA0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F7B871B" w14:textId="77777777" w:rsidR="000E3BA0" w:rsidRDefault="000E3BA0" w:rsidP="000E3BA0">
      <w:pPr>
        <w:rPr>
          <w:rStyle w:val="af0"/>
          <w:rFonts w:ascii="Tahoma" w:hAnsi="Tahoma" w:cs="Tahoma"/>
          <w:color w:val="auto"/>
        </w:rPr>
      </w:pPr>
    </w:p>
    <w:p w14:paraId="50FAEBC7" w14:textId="77777777" w:rsidR="000E3BA0" w:rsidRPr="004D476C" w:rsidRDefault="000E3BA0" w:rsidP="000E3BA0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1" w:name="_Toc49966840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41"/>
    </w:p>
    <w:p w14:paraId="45340A62" w14:textId="712934A9" w:rsidR="000E3BA0" w:rsidRPr="008F2A18" w:rsidRDefault="000E3BA0" w:rsidP="000E3BA0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role list.</w:t>
      </w:r>
    </w:p>
    <w:p w14:paraId="787F2A50" w14:textId="77777777" w:rsidR="000E3BA0" w:rsidRPr="00B45296" w:rsidRDefault="000E3BA0" w:rsidP="000E3BA0">
      <w:pPr>
        <w:pStyle w:val="ab"/>
        <w:numPr>
          <w:ilvl w:val="0"/>
          <w:numId w:val="5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E3BA0" w:rsidRPr="0031791A" w14:paraId="741B0874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18741AA" w14:textId="4FB36FE9" w:rsidR="000E3BA0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CEEE14F" w14:textId="77777777" w:rsidR="000E3BA0" w:rsidRPr="0031791A" w:rsidRDefault="000E3BA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34689A2" w14:textId="77777777" w:rsidR="000E3BA0" w:rsidRPr="0033010C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E3BA0" w:rsidRPr="00D7306D" w14:paraId="586D2082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4C204D0A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E385F10" w14:textId="77777777" w:rsidR="000E3BA0" w:rsidRPr="00BC6553" w:rsidRDefault="000E3BA0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3A3A7E7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D850207" w14:textId="77777777" w:rsidR="000E3BA0" w:rsidRDefault="000E3BA0" w:rsidP="000E3BA0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22ABA87A" w14:textId="77777777" w:rsidR="000E3BA0" w:rsidRDefault="000E3BA0" w:rsidP="000E3BA0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0E3BA0" w:rsidRPr="0031791A" w14:paraId="3860D8C3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E6B1362" w14:textId="7121994F" w:rsidR="000E3BA0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CD35FE1" w14:textId="77777777" w:rsidR="000E3BA0" w:rsidRPr="0031791A" w:rsidRDefault="000E3BA0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4122D4E" w14:textId="77777777" w:rsidR="000E3BA0" w:rsidRPr="0033010C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0E3BA0" w:rsidRPr="00D7306D" w14:paraId="3DA5B0E3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66878FE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20F6A568" w14:textId="77777777" w:rsidR="000E3BA0" w:rsidRPr="00BC6553" w:rsidRDefault="000E3BA0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31344772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464F527" w14:textId="77777777" w:rsidR="000E3BA0" w:rsidRPr="00F6258E" w:rsidRDefault="000E3BA0" w:rsidP="000E3BA0">
      <w:pPr>
        <w:rPr>
          <w:rStyle w:val="af0"/>
          <w:rFonts w:ascii="Tahoma" w:hAnsi="Tahoma" w:cs="Tahoma"/>
          <w:color w:val="auto"/>
          <w:lang w:eastAsia="ja-JP"/>
        </w:rPr>
      </w:pPr>
    </w:p>
    <w:p w14:paraId="601DC1EB" w14:textId="190306CD" w:rsidR="000E3BA0" w:rsidRPr="00010310" w:rsidRDefault="002012AA" w:rsidP="000E3BA0">
      <w:pPr>
        <w:pStyle w:val="ab"/>
        <w:numPr>
          <w:ilvl w:val="0"/>
          <w:numId w:val="53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0E3BA0">
        <w:rPr>
          <w:rStyle w:val="af0"/>
          <w:rFonts w:ascii="Tahoma" w:hAnsi="Tahoma" w:cs="Tahoma"/>
          <w:color w:val="auto"/>
          <w:lang w:eastAsia="ja-JP"/>
        </w:rPr>
        <w:t xml:space="preserve"> Role List</w:t>
      </w:r>
    </w:p>
    <w:p w14:paraId="459374D7" w14:textId="4AB37AD9" w:rsidR="00794F59" w:rsidRPr="00F75C84" w:rsidRDefault="00794F59" w:rsidP="00794F5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9C1E42">
        <w:rPr>
          <w:rFonts w:ascii="Tahoma" w:hAnsi="Tahoma" w:cs="Tahoma"/>
          <w:sz w:val="20"/>
          <w:szCs w:val="20"/>
          <w:lang w:eastAsia="ja-JP" w:bidi="th-TH"/>
        </w:rPr>
        <w:t>Search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Role</w:t>
      </w:r>
      <w:r w:rsidR="009C1E42">
        <w:rPr>
          <w:rFonts w:ascii="Tahoma" w:hAnsi="Tahoma" w:cs="Tahoma"/>
          <w:sz w:val="20"/>
          <w:szCs w:val="20"/>
          <w:lang w:eastAsia="ja-JP" w:bidi="th-TH"/>
        </w:rPr>
        <w:t>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roles.</w:t>
      </w:r>
    </w:p>
    <w:p w14:paraId="44F63D5D" w14:textId="77777777" w:rsidR="00794F59" w:rsidRDefault="00794F59" w:rsidP="00794F5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3828"/>
        <w:gridCol w:w="3118"/>
      </w:tblGrid>
      <w:tr w:rsidR="00794F59" w:rsidRPr="0031791A" w14:paraId="20F17DC9" w14:textId="77777777" w:rsidTr="00B4744E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359CE9C9" w14:textId="77777777" w:rsidR="00794F59" w:rsidRPr="0031791A" w:rsidRDefault="00794F5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FC1850E" w14:textId="77777777" w:rsidR="00794F59" w:rsidRPr="0031791A" w:rsidRDefault="00794F5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E1A5D67" w14:textId="77777777" w:rsidR="00794F59" w:rsidRPr="0031791A" w:rsidRDefault="00794F5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47E00CC" w14:textId="77777777" w:rsidR="00794F59" w:rsidRPr="001E796D" w:rsidRDefault="00794F5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94F59" w:rsidRPr="00D7306D" w14:paraId="10006439" w14:textId="77777777" w:rsidTr="00B4744E">
        <w:trPr>
          <w:trHeight w:val="356"/>
        </w:trPr>
        <w:tc>
          <w:tcPr>
            <w:tcW w:w="1985" w:type="dxa"/>
            <w:gridSpan w:val="2"/>
            <w:vAlign w:val="center"/>
          </w:tcPr>
          <w:p w14:paraId="6B733C3E" w14:textId="609A471E" w:rsidR="00794F59" w:rsidRPr="00BC6553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sorts</w:t>
            </w:r>
          </w:p>
        </w:tc>
        <w:tc>
          <w:tcPr>
            <w:tcW w:w="1275" w:type="dxa"/>
            <w:vAlign w:val="center"/>
          </w:tcPr>
          <w:p w14:paraId="3EDB0784" w14:textId="2E3A9DE9" w:rsidR="00794F59" w:rsidRPr="00BC6553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828" w:type="dxa"/>
            <w:vAlign w:val="center"/>
          </w:tcPr>
          <w:p w14:paraId="73BC297E" w14:textId="7FC88DD3" w:rsidR="00794F59" w:rsidRPr="00BC6553" w:rsidRDefault="00794F59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1490BF1C" w14:textId="2BD404CA" w:rsidR="00794F59" w:rsidRPr="00BC6553" w:rsidRDefault="00794F5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B4D39" w:rsidRPr="00D7306D" w14:paraId="4A039908" w14:textId="77777777" w:rsidTr="00EB4D39">
        <w:trPr>
          <w:trHeight w:val="356"/>
        </w:trPr>
        <w:tc>
          <w:tcPr>
            <w:tcW w:w="284" w:type="dxa"/>
            <w:vAlign w:val="center"/>
          </w:tcPr>
          <w:p w14:paraId="6A153445" w14:textId="77777777" w:rsidR="00EB4D39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20E8EBE" w14:textId="07F54321" w:rsidR="00EB4D39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rderBy</w:t>
            </w:r>
          </w:p>
        </w:tc>
        <w:tc>
          <w:tcPr>
            <w:tcW w:w="1275" w:type="dxa"/>
            <w:vAlign w:val="center"/>
          </w:tcPr>
          <w:p w14:paraId="0386BE4F" w14:textId="40B6869A" w:rsidR="00EB4D39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33F816A" w14:textId="138CB101" w:rsidR="00EB4D39" w:rsidRPr="00BC6553" w:rsidRDefault="007C208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reatedDateTime”</w:t>
            </w:r>
          </w:p>
        </w:tc>
        <w:tc>
          <w:tcPr>
            <w:tcW w:w="3118" w:type="dxa"/>
            <w:vAlign w:val="center"/>
          </w:tcPr>
          <w:p w14:paraId="1654B07E" w14:textId="77777777" w:rsidR="00EB4D39" w:rsidRPr="00BC6553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B4D39" w:rsidRPr="00D7306D" w14:paraId="0061A055" w14:textId="77777777" w:rsidTr="00EB4D39">
        <w:trPr>
          <w:trHeight w:val="356"/>
        </w:trPr>
        <w:tc>
          <w:tcPr>
            <w:tcW w:w="284" w:type="dxa"/>
            <w:vAlign w:val="center"/>
          </w:tcPr>
          <w:p w14:paraId="2F3BEA09" w14:textId="77777777" w:rsidR="00EB4D39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88E1A49" w14:textId="4ED1FC2F" w:rsidR="00EB4D39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6E933324" w14:textId="064A1C2C" w:rsidR="00EB4D39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01DD701" w14:textId="332D1E58" w:rsidR="00EB4D39" w:rsidRPr="00BC6553" w:rsidRDefault="007C208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“ASC”</w:t>
            </w:r>
          </w:p>
        </w:tc>
        <w:tc>
          <w:tcPr>
            <w:tcW w:w="3118" w:type="dxa"/>
            <w:vAlign w:val="center"/>
          </w:tcPr>
          <w:p w14:paraId="33CDFCA2" w14:textId="77777777" w:rsidR="00EB4D39" w:rsidRPr="00BC6553" w:rsidRDefault="00EB4D3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E3F897F" w14:textId="77777777" w:rsidR="00794F59" w:rsidRDefault="00794F59" w:rsidP="00794F5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68AC83F" w14:textId="77777777" w:rsidR="00794F59" w:rsidRDefault="00794F59" w:rsidP="00794F5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16E2885" w14:textId="77777777" w:rsidR="000E3BA0" w:rsidRDefault="000E3BA0" w:rsidP="000E3BA0">
      <w:pPr>
        <w:rPr>
          <w:rFonts w:ascii="Tahoma" w:hAnsi="Tahoma" w:cs="Tahoma"/>
          <w:sz w:val="20"/>
          <w:szCs w:val="20"/>
          <w:lang w:bidi="th-TH"/>
        </w:rPr>
      </w:pPr>
    </w:p>
    <w:p w14:paraId="7A152D29" w14:textId="77777777" w:rsidR="000E3BA0" w:rsidRDefault="000E3BA0" w:rsidP="000E3BA0">
      <w:pPr>
        <w:pStyle w:val="ab"/>
        <w:numPr>
          <w:ilvl w:val="0"/>
          <w:numId w:val="53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19727C9A" w14:textId="77777777" w:rsidR="000E3BA0" w:rsidRDefault="000E3BA0" w:rsidP="000E3BA0">
      <w:pPr>
        <w:rPr>
          <w:rStyle w:val="af0"/>
          <w:rFonts w:ascii="Tahoma" w:hAnsi="Tahoma" w:cs="Tahoma"/>
          <w:color w:val="auto"/>
        </w:rPr>
      </w:pPr>
    </w:p>
    <w:p w14:paraId="5822E4F4" w14:textId="77777777" w:rsidR="000E3BA0" w:rsidRPr="004D476C" w:rsidRDefault="000E3BA0" w:rsidP="000E3BA0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2" w:name="_Toc49966841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4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0E3BA0" w:rsidRPr="000253E8" w14:paraId="7B1511EF" w14:textId="77777777" w:rsidTr="00FF7A3C">
        <w:tc>
          <w:tcPr>
            <w:tcW w:w="2523" w:type="dxa"/>
          </w:tcPr>
          <w:p w14:paraId="4DB649A5" w14:textId="77777777" w:rsidR="000E3BA0" w:rsidRPr="000253E8" w:rsidRDefault="000E3BA0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5341315" w14:textId="77777777" w:rsidR="000E3BA0" w:rsidRPr="000253E8" w:rsidRDefault="000E3BA0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9CD0C29" w14:textId="77777777" w:rsidR="000E3BA0" w:rsidRPr="000253E8" w:rsidRDefault="000E3BA0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6A583A36" w14:textId="77777777" w:rsidR="000E3BA0" w:rsidRPr="000253E8" w:rsidRDefault="000E3BA0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5BE2818" w14:textId="77777777" w:rsidR="000E3BA0" w:rsidRPr="000253E8" w:rsidRDefault="000E3BA0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E3BA0" w:rsidRPr="004A49C9" w14:paraId="6E96DF6A" w14:textId="77777777" w:rsidTr="00FF7A3C">
        <w:tc>
          <w:tcPr>
            <w:tcW w:w="2523" w:type="dxa"/>
          </w:tcPr>
          <w:p w14:paraId="725DE945" w14:textId="77777777" w:rsidR="000E3BA0" w:rsidRPr="004A49C9" w:rsidRDefault="000E3BA0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7CAE831" w14:textId="77777777" w:rsidR="000E3BA0" w:rsidRPr="004A49C9" w:rsidRDefault="000E3BA0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5E3A5779" w14:textId="77777777" w:rsidR="000E3BA0" w:rsidRPr="004A49C9" w:rsidRDefault="000E3BA0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7F3A9538" w14:textId="77777777" w:rsidR="000E3BA0" w:rsidRPr="004A49C9" w:rsidRDefault="000E3BA0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57B8480" w14:textId="77777777" w:rsidR="000E3BA0" w:rsidRPr="00E2590C" w:rsidRDefault="000E3BA0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D05D933" w14:textId="77777777" w:rsidR="000E3BA0" w:rsidRPr="00C17224" w:rsidRDefault="000E3BA0" w:rsidP="000E3BA0"/>
    <w:p w14:paraId="546A3E63" w14:textId="77777777" w:rsidR="000E3BA0" w:rsidRPr="004D476C" w:rsidRDefault="000E3BA0" w:rsidP="000E3BA0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3" w:name="_Toc49966842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4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0E3BA0" w:rsidRPr="0031791A" w14:paraId="4FE2DECD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AE83309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08FA964C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106493AA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D81A11E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10EFD39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7156153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A43A377" w14:textId="77777777" w:rsidR="000E3BA0" w:rsidRPr="0033010C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E3BA0" w:rsidRPr="00D7306D" w14:paraId="0CEB935C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4D8A3EC1" w14:textId="586480DB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B965B9D" w14:textId="54AEFE74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62456648" w14:textId="202C0B02" w:rsidR="000E3BA0" w:rsidRPr="00BC6553" w:rsidRDefault="000E3BA0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B71C69A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DCD1BE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0675106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69C1557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3A39013" w14:textId="77777777" w:rsidR="000E3BA0" w:rsidRDefault="000E3BA0" w:rsidP="000E3BA0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4DB0AFD" w14:textId="77777777" w:rsidR="000E3BA0" w:rsidRPr="004D476C" w:rsidRDefault="000E3BA0" w:rsidP="000E3BA0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4" w:name="_Toc49966843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4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0E3BA0" w:rsidRPr="000253E8" w14:paraId="3935C6B0" w14:textId="77777777" w:rsidTr="00FF7A3C">
        <w:trPr>
          <w:trHeight w:val="379"/>
        </w:trPr>
        <w:tc>
          <w:tcPr>
            <w:tcW w:w="1843" w:type="dxa"/>
          </w:tcPr>
          <w:p w14:paraId="32413678" w14:textId="77777777" w:rsidR="000E3BA0" w:rsidRPr="000253E8" w:rsidRDefault="000E3BA0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AD37A08" w14:textId="77777777" w:rsidR="000E3BA0" w:rsidRPr="000253E8" w:rsidRDefault="000E3BA0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DFD2F9D" w14:textId="77777777" w:rsidR="000E3BA0" w:rsidRPr="000253E8" w:rsidRDefault="000E3BA0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5188868" w14:textId="77777777" w:rsidR="000E3BA0" w:rsidRPr="000253E8" w:rsidRDefault="000E3BA0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0E3BA0" w:rsidRPr="004A49C9" w14:paraId="61584659" w14:textId="77777777" w:rsidTr="00FF7A3C">
        <w:tc>
          <w:tcPr>
            <w:tcW w:w="1843" w:type="dxa"/>
          </w:tcPr>
          <w:p w14:paraId="5F141DA9" w14:textId="77777777" w:rsidR="000E3BA0" w:rsidRPr="004A49C9" w:rsidRDefault="000E3BA0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1C2C06D" w14:textId="77777777" w:rsidR="000E3BA0" w:rsidRPr="004A49C9" w:rsidRDefault="000E3BA0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475CDBE1" w14:textId="77777777" w:rsidR="000E3BA0" w:rsidRPr="004A49C9" w:rsidRDefault="000E3BA0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506C2F1D" w14:textId="77777777" w:rsidR="000E3BA0" w:rsidRPr="00E2590C" w:rsidRDefault="000E3BA0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0BD90A1" w14:textId="77777777" w:rsidR="000E3BA0" w:rsidRPr="00743128" w:rsidRDefault="000E3BA0" w:rsidP="000E3BA0"/>
    <w:p w14:paraId="73624647" w14:textId="77777777" w:rsidR="000E3BA0" w:rsidRPr="008616D0" w:rsidRDefault="000E3BA0" w:rsidP="000E3BA0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5" w:name="_Toc49966844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4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992"/>
        <w:gridCol w:w="709"/>
        <w:gridCol w:w="709"/>
        <w:gridCol w:w="709"/>
        <w:gridCol w:w="2409"/>
        <w:gridCol w:w="2977"/>
      </w:tblGrid>
      <w:tr w:rsidR="000E3BA0" w:rsidRPr="0031791A" w14:paraId="4D30CA0A" w14:textId="77777777" w:rsidTr="00FF7A3C">
        <w:trPr>
          <w:trHeight w:val="395"/>
          <w:tblHeader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1C2F112C" w14:textId="77777777" w:rsidR="000E3BA0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54B296BB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24D644A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E0D5B5A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17657D2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414021B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EA1B885" w14:textId="77777777" w:rsidR="000E3BA0" w:rsidRPr="0033010C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E3BA0" w:rsidRPr="00D7306D" w14:paraId="4FA2606A" w14:textId="77777777" w:rsidTr="00FF7A3C">
        <w:trPr>
          <w:trHeight w:val="432"/>
        </w:trPr>
        <w:tc>
          <w:tcPr>
            <w:tcW w:w="1701" w:type="dxa"/>
            <w:gridSpan w:val="2"/>
            <w:vAlign w:val="center"/>
          </w:tcPr>
          <w:p w14:paraId="63C3C80F" w14:textId="15486875" w:rsidR="000E3BA0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roles</w:t>
            </w:r>
          </w:p>
        </w:tc>
        <w:tc>
          <w:tcPr>
            <w:tcW w:w="992" w:type="dxa"/>
            <w:vAlign w:val="center"/>
          </w:tcPr>
          <w:p w14:paraId="68DECCE6" w14:textId="55AD60E6" w:rsidR="000E3BA0" w:rsidRPr="00BC6553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46679182" w14:textId="77777777" w:rsidR="000E3BA0" w:rsidRPr="00BC6553" w:rsidRDefault="000E3BA0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E460F08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BB617A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F97484F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BDC104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B5DE2" w:rsidRPr="00D7306D" w14:paraId="1C3832C8" w14:textId="77777777" w:rsidTr="000B5DE2">
        <w:trPr>
          <w:trHeight w:val="432"/>
        </w:trPr>
        <w:tc>
          <w:tcPr>
            <w:tcW w:w="284" w:type="dxa"/>
            <w:vAlign w:val="center"/>
          </w:tcPr>
          <w:p w14:paraId="1DEBB638" w14:textId="77777777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2359918F" w14:textId="2F5D6222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992" w:type="dxa"/>
            <w:vAlign w:val="center"/>
          </w:tcPr>
          <w:p w14:paraId="3E31E6A1" w14:textId="6E9EBA9F" w:rsidR="000B5DE2" w:rsidRPr="00BC6553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1B697380" w14:textId="77777777" w:rsidR="000B5DE2" w:rsidRPr="00BC6553" w:rsidRDefault="000B5DE2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780B424" w14:textId="77777777" w:rsidR="000B5DE2" w:rsidRPr="00BC6553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8B9D39" w14:textId="77777777" w:rsidR="000B5DE2" w:rsidRPr="00BC6553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A1B6CE0" w14:textId="77777777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92C86B2" w14:textId="77777777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B5DE2" w:rsidRPr="00D7306D" w14:paraId="12E02C7D" w14:textId="77777777" w:rsidTr="000B5DE2">
        <w:trPr>
          <w:trHeight w:val="432"/>
        </w:trPr>
        <w:tc>
          <w:tcPr>
            <w:tcW w:w="284" w:type="dxa"/>
            <w:vAlign w:val="center"/>
          </w:tcPr>
          <w:p w14:paraId="7EEA715C" w14:textId="77777777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030BC6E5" w14:textId="6A99D389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oleName</w:t>
            </w:r>
          </w:p>
        </w:tc>
        <w:tc>
          <w:tcPr>
            <w:tcW w:w="992" w:type="dxa"/>
            <w:vAlign w:val="center"/>
          </w:tcPr>
          <w:p w14:paraId="75D9E507" w14:textId="131C1FCC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343355" w14:textId="38FCA32F" w:rsidR="000B5DE2" w:rsidRDefault="000B5DE2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4A2231D" w14:textId="77777777" w:rsidR="000B5DE2" w:rsidRPr="00BC6553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29E435" w14:textId="77777777" w:rsidR="000B5DE2" w:rsidRPr="00BC6553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1248279" w14:textId="77777777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0AE1ECB" w14:textId="77777777" w:rsidR="000B5DE2" w:rsidRDefault="000B5DE2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C5979" w:rsidRPr="00D7306D" w14:paraId="00F84B11" w14:textId="77777777" w:rsidTr="000B5DE2">
        <w:trPr>
          <w:trHeight w:val="432"/>
        </w:trPr>
        <w:tc>
          <w:tcPr>
            <w:tcW w:w="284" w:type="dxa"/>
            <w:vAlign w:val="center"/>
          </w:tcPr>
          <w:p w14:paraId="19587D49" w14:textId="77777777" w:rsidR="004C5979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72CB0B92" w14:textId="43AB6577" w:rsidR="004C5979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992" w:type="dxa"/>
            <w:vAlign w:val="center"/>
          </w:tcPr>
          <w:p w14:paraId="7287C6C3" w14:textId="29302F3A" w:rsidR="004C5979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DE1283D" w14:textId="38908423" w:rsidR="004C5979" w:rsidRDefault="004C597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1D1A0AD" w14:textId="77777777" w:rsidR="004C5979" w:rsidRPr="00BC6553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0DD1A3" w14:textId="77777777" w:rsidR="004C5979" w:rsidRPr="00BC6553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73003F3" w14:textId="77777777" w:rsidR="004C5979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81461CA" w14:textId="77777777" w:rsidR="004C5979" w:rsidRDefault="004C597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05FF6" w:rsidRPr="00D7306D" w14:paraId="1C17C54B" w14:textId="77777777" w:rsidTr="000B5DE2">
        <w:trPr>
          <w:trHeight w:val="432"/>
        </w:trPr>
        <w:tc>
          <w:tcPr>
            <w:tcW w:w="284" w:type="dxa"/>
            <w:vAlign w:val="center"/>
          </w:tcPr>
          <w:p w14:paraId="48448D3A" w14:textId="77777777" w:rsidR="00B05FF6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08EACEDA" w14:textId="4731391E" w:rsidR="00B05FF6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escription</w:t>
            </w:r>
          </w:p>
        </w:tc>
        <w:tc>
          <w:tcPr>
            <w:tcW w:w="992" w:type="dxa"/>
            <w:vAlign w:val="center"/>
          </w:tcPr>
          <w:p w14:paraId="330E4070" w14:textId="016A6D97" w:rsidR="00B05FF6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4CAC7DA" w14:textId="6AFAE17E" w:rsidR="00B05FF6" w:rsidRDefault="00B05FF6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261D4C2" w14:textId="77777777" w:rsidR="00B05FF6" w:rsidRPr="00BC6553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2BD2CB" w14:textId="77777777" w:rsidR="00B05FF6" w:rsidRPr="00BC6553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242980E" w14:textId="77777777" w:rsidR="00B05FF6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FD0108C" w14:textId="77777777" w:rsidR="00B05FF6" w:rsidRDefault="00B05FF6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8821D17" w14:textId="77777777" w:rsidR="000E3BA0" w:rsidRDefault="000E3BA0" w:rsidP="000E3BA0"/>
    <w:p w14:paraId="02A2A9BD" w14:textId="77777777" w:rsidR="000E3BA0" w:rsidRPr="008616D0" w:rsidRDefault="000E3BA0" w:rsidP="000E3BA0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6" w:name="_Toc49966845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4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0E3BA0" w:rsidRPr="0031791A" w14:paraId="395600CC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5567BD9" w14:textId="6B57EE59" w:rsidR="000E3BA0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1D9F28C" w14:textId="77777777" w:rsidR="000E3BA0" w:rsidRPr="0031791A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313AD6FA" w14:textId="77777777" w:rsidR="000E3BA0" w:rsidRPr="0033010C" w:rsidRDefault="000E3BA0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0E3BA0" w:rsidRPr="00D7306D" w14:paraId="46E0A27B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336972FE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6F6D4ECA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F749763" w14:textId="77777777" w:rsidR="000E3BA0" w:rsidRPr="00BC6553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0E3BA0" w:rsidRPr="00D7306D" w14:paraId="3CA98818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56A5426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B2B272C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018A9602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0E3BA0" w:rsidRPr="00D7306D" w14:paraId="6BFF9921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ED6D17E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222FACBC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1A027999" w14:textId="77777777" w:rsidR="000E3BA0" w:rsidRDefault="000E3BA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057DEB" w:rsidRPr="00D7306D" w14:paraId="54D4618E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18D7DA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C1973F6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782827B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21A77D9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2AF594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BFFF63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5949F1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40BEC41" w14:textId="77777777" w:rsidR="000E3BA0" w:rsidRDefault="000E3BA0" w:rsidP="000E3BA0"/>
    <w:p w14:paraId="37AE57CD" w14:textId="77777777" w:rsidR="006A71D5" w:rsidRDefault="006A71D5" w:rsidP="006A71D5"/>
    <w:p w14:paraId="366B34F5" w14:textId="647482A2" w:rsidR="006A71D5" w:rsidRDefault="006A71D5" w:rsidP="006A71D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47" w:name="_Get_Role_Detail"/>
      <w:bookmarkStart w:id="448" w:name="_Toc49966846"/>
      <w:bookmarkEnd w:id="447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Get Role </w:t>
      </w:r>
      <w:r w:rsidR="007E7B12">
        <w:rPr>
          <w:rFonts w:ascii="Tahoma" w:hAnsi="Tahoma" w:cs="Tahoma"/>
          <w:b/>
          <w:bCs/>
          <w:color w:val="auto"/>
          <w:sz w:val="28"/>
          <w:szCs w:val="28"/>
        </w:rPr>
        <w:t>Permissions</w:t>
      </w:r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448"/>
    </w:p>
    <w:p w14:paraId="49DB5A8B" w14:textId="77777777" w:rsidR="006A71D5" w:rsidRPr="008A6B90" w:rsidRDefault="006A71D5" w:rsidP="006A71D5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6A71D5" w:rsidRPr="00554C13" w14:paraId="23254CCD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F2D6188" w14:textId="77777777" w:rsidR="006A71D5" w:rsidRPr="00554C13" w:rsidRDefault="006A71D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0B0392D9" w14:textId="16DC24AB" w:rsidR="006A71D5" w:rsidRPr="00554C13" w:rsidRDefault="006A71D5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et Role </w:t>
            </w:r>
            <w:r w:rsidR="007E7B12">
              <w:rPr>
                <w:rFonts w:ascii="Tahoma" w:hAnsi="Tahoma" w:cs="Tahoma"/>
                <w:sz w:val="20"/>
                <w:szCs w:val="20"/>
                <w:lang w:eastAsia="ja-JP"/>
              </w:rPr>
              <w:t>Permissions</w:t>
            </w:r>
          </w:p>
        </w:tc>
      </w:tr>
      <w:tr w:rsidR="006A71D5" w:rsidRPr="00554C13" w14:paraId="4A8E1B88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9001043" w14:textId="77777777" w:rsidR="006A71D5" w:rsidRPr="00554C13" w:rsidRDefault="006A71D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27CD898" w14:textId="393B3EA5" w:rsidR="006A71D5" w:rsidRPr="008F2A18" w:rsidRDefault="006A71D5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/vms/v1/roles/{roleId}</w:t>
            </w:r>
            <w:r w:rsidR="007E7B12">
              <w:rPr>
                <w:rFonts w:ascii="Tahoma" w:hAnsi="Tahoma" w:cs="Tahoma"/>
                <w:sz w:val="20"/>
                <w:szCs w:val="20"/>
                <w:lang w:bidi="th-TH"/>
              </w:rPr>
              <w:t>/permissions</w:t>
            </w:r>
          </w:p>
        </w:tc>
      </w:tr>
      <w:tr w:rsidR="006A71D5" w:rsidRPr="00554C13" w14:paraId="16BAC796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8C301DA" w14:textId="77777777" w:rsidR="006A71D5" w:rsidRPr="0033010C" w:rsidRDefault="006A71D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C2AF30A" w14:textId="77777777" w:rsidR="006A71D5" w:rsidRDefault="006A71D5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6A71D5" w:rsidRPr="00554C13" w14:paraId="2CCDD9B3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6879033" w14:textId="77777777" w:rsidR="006A71D5" w:rsidRPr="00554C13" w:rsidRDefault="006A71D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9B3ABAC" w14:textId="16A962E6" w:rsidR="006A71D5" w:rsidRPr="008F2A18" w:rsidRDefault="006A71D5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025774D" w14:textId="77777777" w:rsidR="006A71D5" w:rsidRDefault="006A71D5" w:rsidP="006A71D5">
      <w:pPr>
        <w:rPr>
          <w:rStyle w:val="af0"/>
          <w:rFonts w:ascii="Tahoma" w:hAnsi="Tahoma" w:cs="Tahoma"/>
          <w:color w:val="auto"/>
        </w:rPr>
      </w:pPr>
    </w:p>
    <w:p w14:paraId="685EA58E" w14:textId="77777777" w:rsidR="006A71D5" w:rsidRPr="004D476C" w:rsidRDefault="006A71D5" w:rsidP="006A71D5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49" w:name="_Toc49966847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49"/>
    </w:p>
    <w:p w14:paraId="120217AC" w14:textId="3C8DEBA4" w:rsidR="006A71D5" w:rsidRPr="008F2A18" w:rsidRDefault="006A71D5" w:rsidP="006A71D5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Get role </w:t>
      </w:r>
      <w:r w:rsidR="00881343">
        <w:rPr>
          <w:rFonts w:ascii="Tahoma" w:hAnsi="Tahoma" w:cs="Tahoma"/>
          <w:sz w:val="20"/>
          <w:szCs w:val="20"/>
          <w:lang w:bidi="th-TH"/>
        </w:rPr>
        <w:t>permissions</w:t>
      </w:r>
      <w:r>
        <w:rPr>
          <w:rFonts w:ascii="Tahoma" w:hAnsi="Tahoma" w:cs="Tahoma"/>
          <w:sz w:val="20"/>
          <w:szCs w:val="20"/>
          <w:lang w:bidi="th-TH"/>
        </w:rPr>
        <w:t>.</w:t>
      </w:r>
    </w:p>
    <w:p w14:paraId="7552E837" w14:textId="77777777" w:rsidR="006A71D5" w:rsidRPr="00B45296" w:rsidRDefault="006A71D5" w:rsidP="000D494D">
      <w:pPr>
        <w:pStyle w:val="ab"/>
        <w:numPr>
          <w:ilvl w:val="0"/>
          <w:numId w:val="60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A71D5" w:rsidRPr="0031791A" w14:paraId="7C21C541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8A371CE" w14:textId="216193A7" w:rsidR="006A71D5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151AE00" w14:textId="77777777" w:rsidR="006A71D5" w:rsidRPr="0031791A" w:rsidRDefault="006A71D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58CF863" w14:textId="77777777" w:rsidR="006A71D5" w:rsidRPr="0033010C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A71D5" w:rsidRPr="00D7306D" w14:paraId="45920E3F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6994B5F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1ED3F9F" w14:textId="77777777" w:rsidR="006A71D5" w:rsidRPr="00BC6553" w:rsidRDefault="006A71D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5AE94DE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F395BA2" w14:textId="77777777" w:rsidR="006A71D5" w:rsidRDefault="006A71D5" w:rsidP="006A71D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267D1A0A" w14:textId="77777777" w:rsidR="006A71D5" w:rsidRDefault="006A71D5" w:rsidP="006A71D5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A71D5" w:rsidRPr="0031791A" w14:paraId="55C55390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85CB059" w14:textId="01C7C91A" w:rsidR="006A71D5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6E62173" w14:textId="77777777" w:rsidR="006A71D5" w:rsidRPr="0031791A" w:rsidRDefault="006A71D5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59DE775" w14:textId="77777777" w:rsidR="006A71D5" w:rsidRPr="0033010C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A71D5" w:rsidRPr="00D7306D" w14:paraId="45ACAF2B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E238FE9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055493E6" w14:textId="77777777" w:rsidR="006A71D5" w:rsidRPr="00BC6553" w:rsidRDefault="006A71D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18BA7F27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CC8E0B6" w14:textId="77777777" w:rsidR="006A71D5" w:rsidRPr="00F6258E" w:rsidRDefault="006A71D5" w:rsidP="006A71D5">
      <w:pPr>
        <w:rPr>
          <w:rStyle w:val="af0"/>
          <w:rFonts w:ascii="Tahoma" w:hAnsi="Tahoma" w:cs="Tahoma"/>
          <w:color w:val="auto"/>
          <w:lang w:eastAsia="ja-JP"/>
        </w:rPr>
      </w:pPr>
    </w:p>
    <w:p w14:paraId="116162AA" w14:textId="5DAD8DA3" w:rsidR="006A71D5" w:rsidRPr="00010310" w:rsidRDefault="006A71D5" w:rsidP="000D494D">
      <w:pPr>
        <w:pStyle w:val="ab"/>
        <w:numPr>
          <w:ilvl w:val="0"/>
          <w:numId w:val="60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Role </w:t>
      </w:r>
      <w:r w:rsidR="00881343">
        <w:rPr>
          <w:rStyle w:val="af0"/>
          <w:rFonts w:ascii="Tahoma" w:hAnsi="Tahoma" w:cs="Tahoma"/>
          <w:color w:val="auto"/>
          <w:lang w:eastAsia="ja-JP"/>
        </w:rPr>
        <w:t>Permissions</w:t>
      </w:r>
    </w:p>
    <w:p w14:paraId="55BE828D" w14:textId="5DCAE0B7" w:rsidR="000D494D" w:rsidRPr="00F75C84" w:rsidRDefault="000D494D" w:rsidP="000D49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Get Role </w:t>
      </w:r>
      <w:r w:rsidR="00881343">
        <w:rPr>
          <w:rFonts w:ascii="Tahoma" w:hAnsi="Tahoma" w:cs="Tahoma"/>
          <w:sz w:val="20"/>
          <w:szCs w:val="20"/>
          <w:lang w:eastAsia="ja-JP" w:bidi="th-TH"/>
        </w:rPr>
        <w:t>Permissions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role details.</w:t>
      </w:r>
    </w:p>
    <w:p w14:paraId="08A3318B" w14:textId="77777777" w:rsidR="000D494D" w:rsidRDefault="000D494D" w:rsidP="000D49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0D494D" w:rsidRPr="0031791A" w14:paraId="6A125FFE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7B05E8F" w14:textId="77777777" w:rsidR="000D494D" w:rsidRPr="0031791A" w:rsidRDefault="000D49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4289593" w14:textId="77777777" w:rsidR="000D494D" w:rsidRPr="0031791A" w:rsidRDefault="000D49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3FF0B88" w14:textId="77777777" w:rsidR="000D494D" w:rsidRPr="0031791A" w:rsidRDefault="000D49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4A6A4629" w14:textId="77777777" w:rsidR="000D494D" w:rsidRPr="001E796D" w:rsidRDefault="000D494D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D494D" w:rsidRPr="00D7306D" w14:paraId="282440F5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5DF98FF4" w14:textId="1715F230" w:rsidR="000D494D" w:rsidRPr="00BC6553" w:rsidRDefault="000D49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275" w:type="dxa"/>
            <w:vAlign w:val="center"/>
          </w:tcPr>
          <w:p w14:paraId="4A146712" w14:textId="41AE8183" w:rsidR="000D494D" w:rsidRPr="00BC6553" w:rsidRDefault="000D49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BC2F8CE" w14:textId="3A3E306E" w:rsidR="000D494D" w:rsidRPr="00BC6553" w:rsidRDefault="000D494D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roleId</w:t>
            </w:r>
          </w:p>
        </w:tc>
        <w:tc>
          <w:tcPr>
            <w:tcW w:w="3118" w:type="dxa"/>
            <w:vAlign w:val="center"/>
          </w:tcPr>
          <w:p w14:paraId="51CFB374" w14:textId="0CB5666D" w:rsidR="000D494D" w:rsidRPr="00BC6553" w:rsidRDefault="000D494D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11DCCC5A" w14:textId="77777777" w:rsidR="000D494D" w:rsidRDefault="000D494D" w:rsidP="000D49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E9847E6" w14:textId="77777777" w:rsidR="000D494D" w:rsidRDefault="000D494D" w:rsidP="000D494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4E44F96B" w14:textId="77777777" w:rsidR="006A71D5" w:rsidRDefault="006A71D5" w:rsidP="006A71D5">
      <w:pPr>
        <w:rPr>
          <w:rFonts w:ascii="Tahoma" w:hAnsi="Tahoma" w:cs="Tahoma"/>
          <w:sz w:val="20"/>
          <w:szCs w:val="20"/>
          <w:lang w:bidi="th-TH"/>
        </w:rPr>
      </w:pPr>
    </w:p>
    <w:p w14:paraId="472163EC" w14:textId="77777777" w:rsidR="006A71D5" w:rsidRDefault="006A71D5" w:rsidP="000D494D">
      <w:pPr>
        <w:pStyle w:val="ab"/>
        <w:numPr>
          <w:ilvl w:val="0"/>
          <w:numId w:val="60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67033DB5" w14:textId="77777777" w:rsidR="006A71D5" w:rsidRDefault="006A71D5" w:rsidP="006A71D5">
      <w:pPr>
        <w:rPr>
          <w:rStyle w:val="af0"/>
          <w:rFonts w:ascii="Tahoma" w:hAnsi="Tahoma" w:cs="Tahoma"/>
          <w:color w:val="auto"/>
        </w:rPr>
      </w:pPr>
    </w:p>
    <w:p w14:paraId="026334F4" w14:textId="77777777" w:rsidR="006A71D5" w:rsidRPr="004D476C" w:rsidRDefault="006A71D5" w:rsidP="006A71D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0" w:name="_Toc49966848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5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6A71D5" w:rsidRPr="000253E8" w14:paraId="4BF4FD2E" w14:textId="77777777" w:rsidTr="00FF7A3C">
        <w:tc>
          <w:tcPr>
            <w:tcW w:w="2523" w:type="dxa"/>
          </w:tcPr>
          <w:p w14:paraId="32F33335" w14:textId="77777777" w:rsidR="006A71D5" w:rsidRPr="000253E8" w:rsidRDefault="006A71D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3700456F" w14:textId="77777777" w:rsidR="006A71D5" w:rsidRPr="000253E8" w:rsidRDefault="006A71D5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0748140" w14:textId="77777777" w:rsidR="006A71D5" w:rsidRPr="000253E8" w:rsidRDefault="006A71D5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08F4A7E" w14:textId="77777777" w:rsidR="006A71D5" w:rsidRPr="000253E8" w:rsidRDefault="006A71D5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0429A03D" w14:textId="77777777" w:rsidR="006A71D5" w:rsidRPr="000253E8" w:rsidRDefault="006A71D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A71D5" w:rsidRPr="004A49C9" w14:paraId="3FA23298" w14:textId="77777777" w:rsidTr="00FF7A3C">
        <w:tc>
          <w:tcPr>
            <w:tcW w:w="2523" w:type="dxa"/>
          </w:tcPr>
          <w:p w14:paraId="10A1B052" w14:textId="77777777" w:rsidR="006A71D5" w:rsidRPr="004A49C9" w:rsidRDefault="006A71D5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5F5EEC4" w14:textId="77777777" w:rsidR="006A71D5" w:rsidRPr="004A49C9" w:rsidRDefault="006A71D5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6D598C9" w14:textId="77777777" w:rsidR="006A71D5" w:rsidRPr="004A49C9" w:rsidRDefault="006A71D5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B535114" w14:textId="77777777" w:rsidR="006A71D5" w:rsidRPr="004A49C9" w:rsidRDefault="006A71D5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365A41FC" w14:textId="77777777" w:rsidR="006A71D5" w:rsidRPr="00E2590C" w:rsidRDefault="006A71D5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C7BC716" w14:textId="77777777" w:rsidR="006A71D5" w:rsidRPr="00C17224" w:rsidRDefault="006A71D5" w:rsidP="006A71D5"/>
    <w:p w14:paraId="439176FA" w14:textId="77777777" w:rsidR="006A71D5" w:rsidRPr="004D476C" w:rsidRDefault="006A71D5" w:rsidP="006A71D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1" w:name="_Toc49966849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51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6A71D5" w:rsidRPr="0031791A" w14:paraId="60539052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3E8E2272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6DCC5025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522B8863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B1C1BFF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06B0444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48F7DA5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FD3EDB8" w14:textId="77777777" w:rsidR="006A71D5" w:rsidRPr="0033010C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A71D5" w:rsidRPr="00D7306D" w14:paraId="29EFFDF9" w14:textId="77777777" w:rsidTr="00FF7A3C">
        <w:trPr>
          <w:trHeight w:val="378"/>
        </w:trPr>
        <w:tc>
          <w:tcPr>
            <w:tcW w:w="1559" w:type="dxa"/>
            <w:vAlign w:val="center"/>
          </w:tcPr>
          <w:p w14:paraId="00D489E3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74BA72BF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2FD10CD0" w14:textId="77777777" w:rsidR="006A71D5" w:rsidRPr="00BC6553" w:rsidRDefault="006A71D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1E55D82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74104D0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4628F6E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4256713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6EF0A87" w14:textId="77777777" w:rsidR="006A71D5" w:rsidRDefault="006A71D5" w:rsidP="006A71D5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4B73CB69" w14:textId="77777777" w:rsidR="006A71D5" w:rsidRPr="004D476C" w:rsidRDefault="006A71D5" w:rsidP="006A71D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2" w:name="_Toc49966850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5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6A71D5" w:rsidRPr="000253E8" w14:paraId="657AAFF7" w14:textId="77777777" w:rsidTr="00FF7A3C">
        <w:trPr>
          <w:trHeight w:val="379"/>
        </w:trPr>
        <w:tc>
          <w:tcPr>
            <w:tcW w:w="1843" w:type="dxa"/>
          </w:tcPr>
          <w:p w14:paraId="344F6A6A" w14:textId="77777777" w:rsidR="006A71D5" w:rsidRPr="000253E8" w:rsidRDefault="006A71D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5B2343B" w14:textId="77777777" w:rsidR="006A71D5" w:rsidRPr="000253E8" w:rsidRDefault="006A71D5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08A9F78" w14:textId="77777777" w:rsidR="006A71D5" w:rsidRPr="000253E8" w:rsidRDefault="006A71D5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61145E83" w14:textId="77777777" w:rsidR="006A71D5" w:rsidRPr="000253E8" w:rsidRDefault="006A71D5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A71D5" w:rsidRPr="004A49C9" w14:paraId="58D39B25" w14:textId="77777777" w:rsidTr="00FF7A3C">
        <w:tc>
          <w:tcPr>
            <w:tcW w:w="1843" w:type="dxa"/>
          </w:tcPr>
          <w:p w14:paraId="2EBD7D02" w14:textId="77777777" w:rsidR="006A71D5" w:rsidRPr="004A49C9" w:rsidRDefault="006A71D5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6718D3E" w14:textId="77777777" w:rsidR="006A71D5" w:rsidRPr="004A49C9" w:rsidRDefault="006A71D5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D44635B" w14:textId="77777777" w:rsidR="006A71D5" w:rsidRPr="004A49C9" w:rsidRDefault="006A71D5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3A4801D" w14:textId="77777777" w:rsidR="006A71D5" w:rsidRPr="00E2590C" w:rsidRDefault="006A71D5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A2FA39B" w14:textId="77777777" w:rsidR="006A71D5" w:rsidRPr="00743128" w:rsidRDefault="006A71D5" w:rsidP="006A71D5"/>
    <w:p w14:paraId="10A47304" w14:textId="77777777" w:rsidR="006A71D5" w:rsidRPr="008616D0" w:rsidRDefault="006A71D5" w:rsidP="006A71D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3" w:name="_Toc49966851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53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6A71D5" w:rsidRPr="0031791A" w14:paraId="63D60329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FDD14AE" w14:textId="77777777" w:rsidR="006A71D5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2F6F21D7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5720BA6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335B148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DDEBFB2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56CCD68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A10DC09" w14:textId="77777777" w:rsidR="006A71D5" w:rsidRPr="0033010C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A71D5" w:rsidRPr="00D7306D" w14:paraId="17552272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24441716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992" w:type="dxa"/>
            <w:vAlign w:val="center"/>
          </w:tcPr>
          <w:p w14:paraId="63365CA4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378CDB84" w14:textId="77777777" w:rsidR="006A71D5" w:rsidRPr="00BC6553" w:rsidRDefault="006A71D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1CE2BEC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77D5D3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952D85F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A436A63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A71D5" w:rsidRPr="00D7306D" w14:paraId="437FB9CB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38173805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roleName</w:t>
            </w:r>
          </w:p>
        </w:tc>
        <w:tc>
          <w:tcPr>
            <w:tcW w:w="992" w:type="dxa"/>
            <w:vAlign w:val="center"/>
          </w:tcPr>
          <w:p w14:paraId="6DCCF207" w14:textId="105410B0" w:rsidR="006A71D5" w:rsidRPr="00BC6553" w:rsidRDefault="009A1BE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6A6DEB0E" w14:textId="77777777" w:rsidR="006A71D5" w:rsidRPr="00BC6553" w:rsidRDefault="006A71D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5DF6350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F1A4C4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24ACF98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B0AAC45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A1BE9" w:rsidRPr="00D7306D" w14:paraId="5D0C4AE7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E023FB9" w14:textId="7293A814" w:rsidR="009A1BE9" w:rsidRDefault="009A1BE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ermissions</w:t>
            </w:r>
          </w:p>
        </w:tc>
        <w:tc>
          <w:tcPr>
            <w:tcW w:w="992" w:type="dxa"/>
            <w:vAlign w:val="center"/>
          </w:tcPr>
          <w:p w14:paraId="6753900B" w14:textId="78E4B6AF" w:rsidR="009A1BE9" w:rsidRDefault="00B0492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0BC9EF4F" w14:textId="5B383E96" w:rsidR="009A1BE9" w:rsidRDefault="00B122C2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CEE6019" w14:textId="77777777" w:rsidR="009A1BE9" w:rsidRPr="00BC6553" w:rsidRDefault="009A1BE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FE973FA" w14:textId="77777777" w:rsidR="009A1BE9" w:rsidRPr="00BC6553" w:rsidRDefault="009A1BE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A130FF0" w14:textId="77777777" w:rsidR="009A1BE9" w:rsidRDefault="009A1BE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8576D63" w14:textId="67EB07A8" w:rsidR="009A1BE9" w:rsidRDefault="00B0492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 of permission CD</w:t>
            </w:r>
          </w:p>
        </w:tc>
      </w:tr>
    </w:tbl>
    <w:p w14:paraId="16077BB6" w14:textId="77777777" w:rsidR="006A71D5" w:rsidRDefault="006A71D5" w:rsidP="006A71D5"/>
    <w:p w14:paraId="3821BC3A" w14:textId="77777777" w:rsidR="006A71D5" w:rsidRPr="008616D0" w:rsidRDefault="006A71D5" w:rsidP="006A71D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4" w:name="_Toc49966852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5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6A71D5" w:rsidRPr="0031791A" w14:paraId="664090EE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013EBF03" w14:textId="449E862C" w:rsidR="006A71D5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F328392" w14:textId="77777777" w:rsidR="006A71D5" w:rsidRPr="0031791A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2FEE5BB2" w14:textId="77777777" w:rsidR="006A71D5" w:rsidRPr="0033010C" w:rsidRDefault="006A71D5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6A71D5" w:rsidRPr="00D7306D" w14:paraId="0B81F282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604EF6C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1661F0D5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4660D2C0" w14:textId="77777777" w:rsidR="006A71D5" w:rsidRPr="00BC6553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6A71D5" w:rsidRPr="00D7306D" w14:paraId="0583E0E4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3412824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5ADA86C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32230BAE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6A71D5" w:rsidRPr="00D7306D" w14:paraId="1983E65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F5733AA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3F65DA5F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17751A4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6A71D5" w:rsidRPr="00D7306D" w14:paraId="2AA070B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42817FA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412CCE80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6EFAE7ED" w14:textId="77777777" w:rsidR="006A71D5" w:rsidRDefault="006A71D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057DEB" w:rsidRPr="00D7306D" w14:paraId="6292117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7092C6F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9E74F7D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49E147F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6DE1CCA0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18B3DF90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794640A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2CEAD7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5D11132" w14:textId="77777777" w:rsidR="006A71D5" w:rsidRDefault="006A71D5" w:rsidP="006A71D5"/>
    <w:p w14:paraId="76C05F37" w14:textId="77777777" w:rsidR="00B752A3" w:rsidRDefault="00B752A3" w:rsidP="00B752A3"/>
    <w:p w14:paraId="4D11C48E" w14:textId="18196921" w:rsidR="00B752A3" w:rsidRDefault="00B752A3" w:rsidP="00B752A3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55" w:name="_Add_Role_API"/>
      <w:bookmarkStart w:id="456" w:name="_Toc49966853"/>
      <w:bookmarkEnd w:id="455"/>
      <w:r>
        <w:rPr>
          <w:rFonts w:ascii="Tahoma" w:hAnsi="Tahoma" w:cs="Tahoma"/>
          <w:b/>
          <w:bCs/>
          <w:color w:val="auto"/>
          <w:sz w:val="28"/>
          <w:szCs w:val="28"/>
        </w:rPr>
        <w:t>Add Role API</w:t>
      </w:r>
      <w:bookmarkEnd w:id="456"/>
    </w:p>
    <w:p w14:paraId="3DAE53ED" w14:textId="77777777" w:rsidR="00B752A3" w:rsidRPr="008A6B90" w:rsidRDefault="00B752A3" w:rsidP="00B752A3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B752A3" w:rsidRPr="00554C13" w14:paraId="0032CAAE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3D68ADB" w14:textId="77777777" w:rsidR="00B752A3" w:rsidRPr="00554C13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899D2A5" w14:textId="039B8353" w:rsidR="00B752A3" w:rsidRPr="00554C13" w:rsidRDefault="00B752A3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Add Role</w:t>
            </w:r>
          </w:p>
        </w:tc>
      </w:tr>
      <w:tr w:rsidR="00B752A3" w:rsidRPr="00554C13" w14:paraId="7743FB2F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796144F" w14:textId="77777777" w:rsidR="00B752A3" w:rsidRPr="00554C13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395DCCA" w14:textId="57BFCC6B" w:rsidR="00B752A3" w:rsidRPr="008F2A18" w:rsidRDefault="00B752A3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</w:t>
            </w:r>
          </w:p>
        </w:tc>
      </w:tr>
      <w:tr w:rsidR="00B752A3" w:rsidRPr="00554C13" w14:paraId="7D75F051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608370F" w14:textId="77777777" w:rsidR="00B752A3" w:rsidRPr="0033010C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434ED08" w14:textId="77777777" w:rsidR="00B752A3" w:rsidRDefault="00B752A3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B752A3" w:rsidRPr="00554C13" w14:paraId="77DDAFA0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0915E45" w14:textId="77777777" w:rsidR="00B752A3" w:rsidRPr="00554C13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53DA46DF" w14:textId="2C08AD66" w:rsidR="00B752A3" w:rsidRPr="008F2A18" w:rsidRDefault="00B752A3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0EA78C6E" w14:textId="77777777" w:rsidR="00B752A3" w:rsidRDefault="00B752A3" w:rsidP="00B752A3">
      <w:pPr>
        <w:rPr>
          <w:rStyle w:val="af0"/>
          <w:rFonts w:ascii="Tahoma" w:hAnsi="Tahoma" w:cs="Tahoma"/>
          <w:color w:val="auto"/>
        </w:rPr>
      </w:pPr>
    </w:p>
    <w:p w14:paraId="4CC322D0" w14:textId="77777777" w:rsidR="00B752A3" w:rsidRPr="004D476C" w:rsidRDefault="00B752A3" w:rsidP="00B752A3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7" w:name="_Toc49966854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57"/>
    </w:p>
    <w:p w14:paraId="751B7102" w14:textId="2626A62D" w:rsidR="00B752A3" w:rsidRPr="008F2A18" w:rsidRDefault="00B752A3" w:rsidP="00B752A3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Add role.</w:t>
      </w:r>
    </w:p>
    <w:p w14:paraId="38CB45B3" w14:textId="77777777" w:rsidR="00B752A3" w:rsidRPr="00B45296" w:rsidRDefault="00B752A3" w:rsidP="003E1ED2">
      <w:pPr>
        <w:pStyle w:val="ab"/>
        <w:numPr>
          <w:ilvl w:val="0"/>
          <w:numId w:val="6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752A3" w:rsidRPr="0031791A" w14:paraId="59F0A6A6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93DB420" w14:textId="6BB9E2A5" w:rsidR="00B752A3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F341021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0B5BC065" w14:textId="77777777" w:rsidR="00B752A3" w:rsidRPr="0033010C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752A3" w:rsidRPr="00D7306D" w14:paraId="6F43585E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03624D8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8303395" w14:textId="77777777" w:rsidR="00B752A3" w:rsidRPr="00BC6553" w:rsidRDefault="00B752A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C37AF0D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5A1F567" w14:textId="77777777" w:rsidR="00B752A3" w:rsidRDefault="00B752A3" w:rsidP="00B752A3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31502F95" w14:textId="77777777" w:rsidR="00B752A3" w:rsidRDefault="00B752A3" w:rsidP="00B752A3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B752A3" w:rsidRPr="0031791A" w14:paraId="1258DD18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C3E45B0" w14:textId="7B2A7AEB" w:rsidR="00B752A3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C04539F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D08B6C8" w14:textId="77777777" w:rsidR="00B752A3" w:rsidRPr="0033010C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752A3" w:rsidRPr="00D7306D" w14:paraId="665F9A8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6268B4D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3FBB01E8" w14:textId="77777777" w:rsidR="00B752A3" w:rsidRPr="00BC6553" w:rsidRDefault="00B752A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044501B8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CB90197" w14:textId="77777777" w:rsidR="00B752A3" w:rsidRDefault="00B752A3" w:rsidP="00B752A3">
      <w:pPr>
        <w:rPr>
          <w:rStyle w:val="af0"/>
          <w:rFonts w:ascii="Tahoma" w:hAnsi="Tahoma" w:cs="Tahoma"/>
          <w:color w:val="auto"/>
          <w:lang w:eastAsia="ja-JP"/>
        </w:rPr>
      </w:pPr>
    </w:p>
    <w:p w14:paraId="607EED0C" w14:textId="77777777" w:rsidR="00B752A3" w:rsidRPr="00F00294" w:rsidRDefault="00B752A3" w:rsidP="003E1ED2">
      <w:pPr>
        <w:pStyle w:val="ab"/>
        <w:numPr>
          <w:ilvl w:val="0"/>
          <w:numId w:val="61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B752A3" w:rsidRPr="0031791A" w14:paraId="422FA02B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058D47B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ADC3478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1CD5CBDE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0FAD7A4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B752A3" w:rsidRPr="00D7306D" w14:paraId="4D973BA8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3820798C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0E3C73A" w14:textId="5969FEE2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 Name format</w:t>
            </w:r>
          </w:p>
        </w:tc>
        <w:tc>
          <w:tcPr>
            <w:tcW w:w="1560" w:type="dxa"/>
            <w:vAlign w:val="center"/>
          </w:tcPr>
          <w:p w14:paraId="4D5ECDF7" w14:textId="5C2AC328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roleName</w:t>
            </w:r>
          </w:p>
        </w:tc>
        <w:tc>
          <w:tcPr>
            <w:tcW w:w="5953" w:type="dxa"/>
            <w:vAlign w:val="center"/>
          </w:tcPr>
          <w:p w14:paraId="15E6AD68" w14:textId="54F7F1D1" w:rsidR="00B752A3" w:rsidRPr="004626B5" w:rsidRDefault="003E1ED2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</w:tbl>
    <w:p w14:paraId="3494C212" w14:textId="77777777" w:rsidR="00B752A3" w:rsidRDefault="00B752A3" w:rsidP="00B752A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9E60242" w14:textId="77777777" w:rsidR="00B752A3" w:rsidRPr="00204BDE" w:rsidRDefault="00B752A3" w:rsidP="00B752A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B752A3" w:rsidRPr="0031791A" w14:paraId="1CF4B8F4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7F17007" w14:textId="3A453DD6" w:rsidR="00B752A3" w:rsidRPr="0031791A" w:rsidRDefault="00B73571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24636C0D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534E858" w14:textId="77777777" w:rsidR="00B752A3" w:rsidRPr="0031791A" w:rsidRDefault="00B752A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29C24599" w14:textId="77777777" w:rsidR="00B752A3" w:rsidRPr="0033010C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752A3" w:rsidRPr="00D7306D" w14:paraId="26E3260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3682F38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7EE87B97" w14:textId="581EA4D1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roleName</w:t>
            </w:r>
          </w:p>
        </w:tc>
        <w:tc>
          <w:tcPr>
            <w:tcW w:w="1559" w:type="dxa"/>
            <w:vAlign w:val="center"/>
          </w:tcPr>
          <w:p w14:paraId="37DA40A0" w14:textId="77777777" w:rsidR="00B752A3" w:rsidRPr="00BC6553" w:rsidRDefault="00B752A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4AEDFBD6" w14:textId="29C891AF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roleName</w:t>
            </w:r>
          </w:p>
        </w:tc>
      </w:tr>
    </w:tbl>
    <w:p w14:paraId="5D005278" w14:textId="77777777" w:rsidR="00B752A3" w:rsidRPr="00EB39ED" w:rsidRDefault="00B752A3" w:rsidP="00B752A3">
      <w:pPr>
        <w:rPr>
          <w:rStyle w:val="af0"/>
          <w:rFonts w:ascii="Tahoma" w:hAnsi="Tahoma" w:cs="Tahoma"/>
          <w:color w:val="auto"/>
          <w:lang w:eastAsia="ja-JP"/>
        </w:rPr>
      </w:pPr>
    </w:p>
    <w:p w14:paraId="70689B3C" w14:textId="7E8F15D3" w:rsidR="00B752A3" w:rsidRPr="00010310" w:rsidRDefault="00B752A3" w:rsidP="003E1ED2">
      <w:pPr>
        <w:pStyle w:val="ab"/>
        <w:numPr>
          <w:ilvl w:val="0"/>
          <w:numId w:val="61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Create </w:t>
      </w:r>
      <w:r w:rsidR="007466F3">
        <w:rPr>
          <w:rStyle w:val="af0"/>
          <w:rFonts w:ascii="Tahoma" w:hAnsi="Tahoma" w:cs="Tahoma"/>
          <w:color w:val="auto"/>
          <w:lang w:eastAsia="ja-JP"/>
        </w:rPr>
        <w:t>Role</w:t>
      </w:r>
    </w:p>
    <w:p w14:paraId="4704C700" w14:textId="132FE671" w:rsidR="003E1ED2" w:rsidRPr="00F75C84" w:rsidRDefault="003E1ED2" w:rsidP="003E1E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Role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role.</w:t>
      </w:r>
    </w:p>
    <w:p w14:paraId="1D53304E" w14:textId="77777777" w:rsidR="003E1ED2" w:rsidRDefault="003E1ED2" w:rsidP="003E1E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3E1ED2" w:rsidRPr="0031791A" w14:paraId="78A2F0BB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B70E9FE" w14:textId="77777777" w:rsidR="003E1ED2" w:rsidRPr="0031791A" w:rsidRDefault="003E1ED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5CD7DF4" w14:textId="77777777" w:rsidR="003E1ED2" w:rsidRPr="0031791A" w:rsidRDefault="003E1ED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765DAD3" w14:textId="77777777" w:rsidR="003E1ED2" w:rsidRPr="0031791A" w:rsidRDefault="003E1ED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29889AAF" w14:textId="77777777" w:rsidR="003E1ED2" w:rsidRPr="001E796D" w:rsidRDefault="003E1ED2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E1ED2" w:rsidRPr="00D7306D" w14:paraId="54A64E70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DFA28E0" w14:textId="16BC6587" w:rsidR="003E1ED2" w:rsidRPr="00BC6553" w:rsidRDefault="003E1ED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oleName</w:t>
            </w:r>
          </w:p>
        </w:tc>
        <w:tc>
          <w:tcPr>
            <w:tcW w:w="1275" w:type="dxa"/>
            <w:vAlign w:val="center"/>
          </w:tcPr>
          <w:p w14:paraId="20FEE56E" w14:textId="77777777" w:rsidR="003E1ED2" w:rsidRPr="00BC6553" w:rsidRDefault="003E1ED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DB46E72" w14:textId="25510C76" w:rsidR="003E1ED2" w:rsidRPr="00BC6553" w:rsidRDefault="003E1ED2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roleName</w:t>
            </w:r>
          </w:p>
        </w:tc>
        <w:tc>
          <w:tcPr>
            <w:tcW w:w="3118" w:type="dxa"/>
            <w:vAlign w:val="center"/>
          </w:tcPr>
          <w:p w14:paraId="3DFE022D" w14:textId="0A65DA44" w:rsidR="003E1ED2" w:rsidRPr="00BC6553" w:rsidRDefault="003E1ED2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F07F0" w:rsidRPr="00D7306D" w14:paraId="18FE64D1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02DE8C2" w14:textId="4714B066" w:rsidR="006F07F0" w:rsidRDefault="006F07F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escription</w:t>
            </w:r>
          </w:p>
        </w:tc>
        <w:tc>
          <w:tcPr>
            <w:tcW w:w="1275" w:type="dxa"/>
            <w:vAlign w:val="center"/>
          </w:tcPr>
          <w:p w14:paraId="1C4720E9" w14:textId="3CCC5633" w:rsidR="006F07F0" w:rsidRDefault="006F07F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FC65A97" w14:textId="60B52F06" w:rsidR="006F07F0" w:rsidRDefault="006F07F0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description if have</w:t>
            </w:r>
          </w:p>
        </w:tc>
        <w:tc>
          <w:tcPr>
            <w:tcW w:w="3118" w:type="dxa"/>
            <w:vAlign w:val="center"/>
          </w:tcPr>
          <w:p w14:paraId="278E4BCB" w14:textId="77777777" w:rsidR="006F07F0" w:rsidRDefault="006F07F0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B1C1394" w14:textId="77777777" w:rsidR="003E1ED2" w:rsidRDefault="003E1ED2" w:rsidP="003E1E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F27D607" w14:textId="77777777" w:rsidR="003E1ED2" w:rsidRDefault="003E1ED2" w:rsidP="003E1ED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20FE241" w14:textId="77777777" w:rsidR="00B752A3" w:rsidRDefault="00B752A3" w:rsidP="00B752A3">
      <w:pPr>
        <w:rPr>
          <w:rFonts w:ascii="Tahoma" w:hAnsi="Tahoma" w:cs="Tahoma"/>
          <w:sz w:val="20"/>
          <w:szCs w:val="20"/>
          <w:lang w:bidi="th-TH"/>
        </w:rPr>
      </w:pPr>
    </w:p>
    <w:p w14:paraId="1667D4C0" w14:textId="77777777" w:rsidR="00B752A3" w:rsidRDefault="00B752A3" w:rsidP="003E1ED2">
      <w:pPr>
        <w:pStyle w:val="ab"/>
        <w:numPr>
          <w:ilvl w:val="0"/>
          <w:numId w:val="61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8597AE8" w14:textId="77777777" w:rsidR="00B752A3" w:rsidRDefault="00B752A3" w:rsidP="00B752A3">
      <w:pPr>
        <w:rPr>
          <w:rStyle w:val="af0"/>
          <w:rFonts w:ascii="Tahoma" w:hAnsi="Tahoma" w:cs="Tahoma"/>
          <w:color w:val="auto"/>
        </w:rPr>
      </w:pPr>
    </w:p>
    <w:p w14:paraId="0BCCCFC1" w14:textId="77777777" w:rsidR="00B752A3" w:rsidRPr="004D476C" w:rsidRDefault="00B752A3" w:rsidP="00B752A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8" w:name="_Toc49966855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5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B752A3" w:rsidRPr="000253E8" w14:paraId="1709486C" w14:textId="77777777" w:rsidTr="00FF7A3C">
        <w:tc>
          <w:tcPr>
            <w:tcW w:w="2523" w:type="dxa"/>
          </w:tcPr>
          <w:p w14:paraId="4B4ADECD" w14:textId="77777777" w:rsidR="00B752A3" w:rsidRPr="000253E8" w:rsidRDefault="00B752A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2524773" w14:textId="77777777" w:rsidR="00B752A3" w:rsidRPr="000253E8" w:rsidRDefault="00B752A3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98BCC9B" w14:textId="77777777" w:rsidR="00B752A3" w:rsidRPr="000253E8" w:rsidRDefault="00B752A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335619B" w14:textId="77777777" w:rsidR="00B752A3" w:rsidRPr="000253E8" w:rsidRDefault="00B752A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1EE1E33" w14:textId="77777777" w:rsidR="00B752A3" w:rsidRPr="000253E8" w:rsidRDefault="00B752A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752A3" w:rsidRPr="004A49C9" w14:paraId="17867818" w14:textId="77777777" w:rsidTr="00FF7A3C">
        <w:tc>
          <w:tcPr>
            <w:tcW w:w="2523" w:type="dxa"/>
          </w:tcPr>
          <w:p w14:paraId="5A2C230F" w14:textId="77777777" w:rsidR="00B752A3" w:rsidRPr="004A49C9" w:rsidRDefault="00B752A3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A49EFC2" w14:textId="77777777" w:rsidR="00B752A3" w:rsidRPr="004A49C9" w:rsidRDefault="00B752A3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317FC23D" w14:textId="77777777" w:rsidR="00B752A3" w:rsidRPr="004A49C9" w:rsidRDefault="00B752A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D4B730F" w14:textId="77777777" w:rsidR="00B752A3" w:rsidRPr="004A49C9" w:rsidRDefault="00B752A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2289B236" w14:textId="77777777" w:rsidR="00B752A3" w:rsidRPr="00E2590C" w:rsidRDefault="00B752A3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CB9E638" w14:textId="77777777" w:rsidR="00B752A3" w:rsidRPr="00C17224" w:rsidRDefault="00B752A3" w:rsidP="00B752A3"/>
    <w:p w14:paraId="22C1C059" w14:textId="77777777" w:rsidR="00B752A3" w:rsidRPr="004D476C" w:rsidRDefault="00B752A3" w:rsidP="00B752A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59" w:name="_Toc49966856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59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B752A3" w:rsidRPr="0031791A" w14:paraId="3A9B44D5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DFCCD2D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6658360D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611E708E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7D0DDA3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2D39F30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B8EE0A3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34C8BC7" w14:textId="77777777" w:rsidR="00B752A3" w:rsidRPr="0033010C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752A3" w:rsidRPr="00D7306D" w14:paraId="4C783C44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71AC7CA9" w14:textId="1495F0DB" w:rsidR="00B752A3" w:rsidRDefault="00CA41B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oleName</w:t>
            </w:r>
          </w:p>
        </w:tc>
        <w:tc>
          <w:tcPr>
            <w:tcW w:w="993" w:type="dxa"/>
            <w:vAlign w:val="center"/>
          </w:tcPr>
          <w:p w14:paraId="01376512" w14:textId="70F73EBD" w:rsidR="00B752A3" w:rsidRPr="00BC6553" w:rsidRDefault="00CA41B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452D18D0" w14:textId="582EC3CE" w:rsidR="00B752A3" w:rsidRPr="00BC6553" w:rsidRDefault="00CA41B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E1DC305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CF8BDC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3351FE8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815EED6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F07F0" w:rsidRPr="00D7306D" w14:paraId="32A283E4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3282AFFA" w14:textId="7444F686" w:rsidR="006F07F0" w:rsidRDefault="006F07F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escription</w:t>
            </w:r>
          </w:p>
        </w:tc>
        <w:tc>
          <w:tcPr>
            <w:tcW w:w="993" w:type="dxa"/>
            <w:vAlign w:val="center"/>
          </w:tcPr>
          <w:p w14:paraId="5AA5DC17" w14:textId="328F93C7" w:rsidR="006F07F0" w:rsidRDefault="006F07F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27F94921" w14:textId="4924FD54" w:rsidR="006F07F0" w:rsidRDefault="006F07F0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21774A9C" w14:textId="77777777" w:rsidR="006F07F0" w:rsidRPr="00BC6553" w:rsidRDefault="006F07F0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6116B" w14:textId="77777777" w:rsidR="006F07F0" w:rsidRPr="00BC6553" w:rsidRDefault="006F07F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4873266" w14:textId="77777777" w:rsidR="006F07F0" w:rsidRDefault="006F07F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1A56F10" w14:textId="77777777" w:rsidR="006F07F0" w:rsidRDefault="006F07F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BACE335" w14:textId="77777777" w:rsidR="00B752A3" w:rsidRDefault="00B752A3" w:rsidP="00B752A3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2952E4F" w14:textId="77777777" w:rsidR="00B752A3" w:rsidRPr="004D476C" w:rsidRDefault="00B752A3" w:rsidP="00B752A3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0" w:name="_Toc49966857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60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B752A3" w:rsidRPr="000253E8" w14:paraId="6F876653" w14:textId="77777777" w:rsidTr="00FF7A3C">
        <w:trPr>
          <w:trHeight w:val="379"/>
        </w:trPr>
        <w:tc>
          <w:tcPr>
            <w:tcW w:w="1843" w:type="dxa"/>
          </w:tcPr>
          <w:p w14:paraId="601E8688" w14:textId="77777777" w:rsidR="00B752A3" w:rsidRPr="000253E8" w:rsidRDefault="00B752A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E1BF6BC" w14:textId="77777777" w:rsidR="00B752A3" w:rsidRPr="000253E8" w:rsidRDefault="00B752A3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1D55047" w14:textId="77777777" w:rsidR="00B752A3" w:rsidRPr="000253E8" w:rsidRDefault="00B752A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F75A6A8" w14:textId="77777777" w:rsidR="00B752A3" w:rsidRPr="000253E8" w:rsidRDefault="00B752A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B752A3" w:rsidRPr="004A49C9" w14:paraId="36EA80DC" w14:textId="77777777" w:rsidTr="00FF7A3C">
        <w:tc>
          <w:tcPr>
            <w:tcW w:w="1843" w:type="dxa"/>
          </w:tcPr>
          <w:p w14:paraId="386D828D" w14:textId="77777777" w:rsidR="00B752A3" w:rsidRPr="004A49C9" w:rsidRDefault="00B752A3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C363390" w14:textId="77777777" w:rsidR="00B752A3" w:rsidRPr="004A49C9" w:rsidRDefault="00B752A3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2664FB13" w14:textId="77777777" w:rsidR="00B752A3" w:rsidRPr="004A49C9" w:rsidRDefault="00B752A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B00C0A0" w14:textId="77777777" w:rsidR="00B752A3" w:rsidRPr="00E2590C" w:rsidRDefault="00B752A3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A9BC3FB" w14:textId="77777777" w:rsidR="00B752A3" w:rsidRPr="00743128" w:rsidRDefault="00B752A3" w:rsidP="00B752A3"/>
    <w:p w14:paraId="04BA4A48" w14:textId="77777777" w:rsidR="00B752A3" w:rsidRPr="008616D0" w:rsidRDefault="00B752A3" w:rsidP="00B752A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1" w:name="_Toc49966858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6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B752A3" w:rsidRPr="0031791A" w14:paraId="6E415182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9C05451" w14:textId="77777777" w:rsidR="00B752A3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626F8F0D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CCFC7A7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A2B3B04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783F147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BCC0F21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E6D32C3" w14:textId="77777777" w:rsidR="00B752A3" w:rsidRPr="0033010C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752A3" w:rsidRPr="00D7306D" w14:paraId="35CB9699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5AE0CD01" w14:textId="4283E3BC" w:rsidR="00B752A3" w:rsidRDefault="00A04C8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992" w:type="dxa"/>
            <w:vAlign w:val="center"/>
          </w:tcPr>
          <w:p w14:paraId="7D25850A" w14:textId="0DF9BF9F" w:rsidR="00B752A3" w:rsidRPr="00BC6553" w:rsidRDefault="00A04C8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36DBD22" w14:textId="4138E9CA" w:rsidR="00B752A3" w:rsidRPr="00BC6553" w:rsidRDefault="00A04C8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3FD756D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8EB9A7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7751A74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284A571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5D4E6A" w14:textId="77777777" w:rsidR="00B752A3" w:rsidRDefault="00B752A3" w:rsidP="00B752A3"/>
    <w:p w14:paraId="3C961964" w14:textId="77777777" w:rsidR="00B752A3" w:rsidRPr="008616D0" w:rsidRDefault="00B752A3" w:rsidP="00B752A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2" w:name="_Toc49966859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6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B752A3" w:rsidRPr="0031791A" w14:paraId="36EA2D0B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558E5D8" w14:textId="5D73BD8D" w:rsidR="00B752A3" w:rsidRPr="0031791A" w:rsidRDefault="00B73571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E768B7A" w14:textId="77777777" w:rsidR="00B752A3" w:rsidRPr="0031791A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4D19266" w14:textId="77777777" w:rsidR="00B752A3" w:rsidRPr="0033010C" w:rsidRDefault="00B752A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B752A3" w:rsidRPr="00D7306D" w14:paraId="41F4C765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0CEDE9B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2B3EB175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1F2AA47B" w14:textId="77777777" w:rsidR="00B752A3" w:rsidRPr="00BC655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B752A3" w:rsidRPr="00D7306D" w14:paraId="1489040B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69236D2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24DFAEC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549FE109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B752A3" w:rsidRPr="00D7306D" w14:paraId="115B61B7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76CD171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4ABC5C6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CCF2215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B752A3" w:rsidRPr="00D7306D" w14:paraId="11070C21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9C05409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6264E410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538E3152" w14:textId="77777777" w:rsidR="00B752A3" w:rsidRDefault="00B752A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BB14D0" w:rsidRPr="00D7306D" w14:paraId="0C1E34AD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63B3B69" w14:textId="1DF3F5C0" w:rsidR="00BB14D0" w:rsidRDefault="00BB14D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0963232F" w14:textId="43E3E1F8" w:rsidR="00BB14D0" w:rsidRDefault="00BB14D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3B49751A" w14:textId="2FA20681" w:rsidR="00BB14D0" w:rsidRDefault="00BB14D0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uplicat</w:t>
            </w:r>
            <w:r w:rsidR="00A36AE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 (role name) error</w:t>
            </w:r>
          </w:p>
        </w:tc>
      </w:tr>
      <w:tr w:rsidR="00057DEB" w:rsidRPr="00D7306D" w14:paraId="4B69B64D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6B74C0A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0ECF94B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E248E09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136898F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3183894E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E374D4E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A9D664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286E0B7" w14:textId="77777777" w:rsidR="00B752A3" w:rsidRDefault="00B752A3" w:rsidP="00B752A3"/>
    <w:p w14:paraId="3535CA5A" w14:textId="77777777" w:rsidR="00662EBC" w:rsidRDefault="00662EBC" w:rsidP="00662EBC"/>
    <w:p w14:paraId="6BA0BFCD" w14:textId="48817A81" w:rsidR="00662EBC" w:rsidRDefault="00662EBC" w:rsidP="00662EBC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63" w:name="_Update_Role_API"/>
      <w:bookmarkStart w:id="464" w:name="_Toc49966860"/>
      <w:bookmarkEnd w:id="463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Update Role </w:t>
      </w:r>
      <w:r w:rsidR="00F93338">
        <w:rPr>
          <w:rFonts w:ascii="Tahoma" w:hAnsi="Tahoma" w:cs="Tahoma"/>
          <w:b/>
          <w:bCs/>
          <w:color w:val="auto"/>
          <w:sz w:val="28"/>
          <w:szCs w:val="28"/>
        </w:rPr>
        <w:t xml:space="preserve">Information </w:t>
      </w:r>
      <w:r>
        <w:rPr>
          <w:rFonts w:ascii="Tahoma" w:hAnsi="Tahoma" w:cs="Tahoma"/>
          <w:b/>
          <w:bCs/>
          <w:color w:val="auto"/>
          <w:sz w:val="28"/>
          <w:szCs w:val="28"/>
        </w:rPr>
        <w:t>API</w:t>
      </w:r>
      <w:bookmarkEnd w:id="464"/>
    </w:p>
    <w:p w14:paraId="10EB04E6" w14:textId="77777777" w:rsidR="00662EBC" w:rsidRPr="008A6B90" w:rsidRDefault="00662EBC" w:rsidP="00662EBC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662EBC" w:rsidRPr="00554C13" w14:paraId="47A21A3B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327B4E9" w14:textId="77777777" w:rsidR="00662EBC" w:rsidRPr="00554C13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55421D1" w14:textId="27C98F10" w:rsidR="00662EBC" w:rsidRPr="00554C13" w:rsidRDefault="00662EBC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Update Role</w:t>
            </w:r>
            <w:r w:rsidR="00F93338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Information</w:t>
            </w:r>
          </w:p>
        </w:tc>
      </w:tr>
      <w:tr w:rsidR="00662EBC" w:rsidRPr="00554C13" w14:paraId="35E86018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0D511F7" w14:textId="77777777" w:rsidR="00662EBC" w:rsidRPr="00554C13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791F03F9" w14:textId="607A57A8" w:rsidR="00662EBC" w:rsidRPr="008F2A18" w:rsidRDefault="00662EBC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</w:t>
            </w:r>
            <w:r w:rsidR="00B65195">
              <w:rPr>
                <w:rFonts w:ascii="Tahoma" w:hAnsi="Tahoma" w:cs="Tahoma"/>
                <w:sz w:val="20"/>
                <w:szCs w:val="20"/>
                <w:lang w:bidi="th-TH"/>
              </w:rPr>
              <w:t>/{roleId}</w:t>
            </w:r>
            <w:r w:rsidR="00F93338">
              <w:rPr>
                <w:rFonts w:ascii="Tahoma" w:hAnsi="Tahoma" w:cs="Tahoma"/>
                <w:sz w:val="20"/>
                <w:szCs w:val="20"/>
                <w:lang w:bidi="th-TH"/>
              </w:rPr>
              <w:t>/info</w:t>
            </w:r>
          </w:p>
        </w:tc>
      </w:tr>
      <w:tr w:rsidR="00662EBC" w:rsidRPr="00554C13" w14:paraId="606F7934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EBB3D48" w14:textId="77777777" w:rsidR="00662EBC" w:rsidRPr="0033010C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02AAE59" w14:textId="6F4223A6" w:rsidR="00662EBC" w:rsidRDefault="00744CCB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662EBC" w:rsidRPr="00554C13" w14:paraId="4C282DF6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F8996CF" w14:textId="77777777" w:rsidR="00662EBC" w:rsidRPr="00554C13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C6B51A6" w14:textId="737055CB" w:rsidR="00662EBC" w:rsidRPr="008F2A18" w:rsidRDefault="00662EBC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C781C58" w14:textId="77777777" w:rsidR="00662EBC" w:rsidRDefault="00662EBC" w:rsidP="00662EBC">
      <w:pPr>
        <w:rPr>
          <w:rStyle w:val="af0"/>
          <w:rFonts w:ascii="Tahoma" w:hAnsi="Tahoma" w:cs="Tahoma"/>
          <w:color w:val="auto"/>
        </w:rPr>
      </w:pPr>
    </w:p>
    <w:p w14:paraId="66E43DF9" w14:textId="77777777" w:rsidR="00662EBC" w:rsidRPr="004D476C" w:rsidRDefault="00662EBC" w:rsidP="00662EBC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5" w:name="_Toc49966861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65"/>
    </w:p>
    <w:p w14:paraId="5D2A69C6" w14:textId="7CFDC15D" w:rsidR="00662EBC" w:rsidRPr="008F2A18" w:rsidRDefault="00B65195" w:rsidP="00662EBC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Update</w:t>
      </w:r>
      <w:r w:rsidR="00662EBC">
        <w:rPr>
          <w:rFonts w:ascii="Tahoma" w:hAnsi="Tahoma" w:cs="Tahoma"/>
          <w:sz w:val="20"/>
          <w:szCs w:val="20"/>
          <w:lang w:bidi="th-TH"/>
        </w:rPr>
        <w:t xml:space="preserve"> role</w:t>
      </w:r>
      <w:r w:rsidR="00F93338">
        <w:rPr>
          <w:rFonts w:ascii="Tahoma" w:hAnsi="Tahoma" w:cs="Tahoma"/>
          <w:sz w:val="20"/>
          <w:szCs w:val="20"/>
          <w:lang w:bidi="th-TH"/>
        </w:rPr>
        <w:t xml:space="preserve"> information</w:t>
      </w:r>
      <w:r w:rsidR="00662EBC">
        <w:rPr>
          <w:rFonts w:ascii="Tahoma" w:hAnsi="Tahoma" w:cs="Tahoma"/>
          <w:sz w:val="20"/>
          <w:szCs w:val="20"/>
          <w:lang w:bidi="th-TH"/>
        </w:rPr>
        <w:t>.</w:t>
      </w:r>
    </w:p>
    <w:p w14:paraId="3F28B57C" w14:textId="77777777" w:rsidR="00662EBC" w:rsidRPr="00B45296" w:rsidRDefault="00662EBC" w:rsidP="009A6B99">
      <w:pPr>
        <w:pStyle w:val="ab"/>
        <w:numPr>
          <w:ilvl w:val="0"/>
          <w:numId w:val="6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62EBC" w:rsidRPr="0031791A" w14:paraId="74354A4B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7C726BF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E2638EA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B624672" w14:textId="77777777" w:rsidR="00662EBC" w:rsidRPr="0033010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62EBC" w:rsidRPr="00D7306D" w14:paraId="3A5C294D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B701901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567C1BA5" w14:textId="77777777" w:rsidR="00662EBC" w:rsidRPr="00BC6553" w:rsidRDefault="00662EB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723D7270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CA93720" w14:textId="77777777" w:rsidR="00662EBC" w:rsidRDefault="00662EBC" w:rsidP="00662EBC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02B4C3C2" w14:textId="77777777" w:rsidR="00662EBC" w:rsidRDefault="00662EBC" w:rsidP="00662EBC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62EBC" w:rsidRPr="0031791A" w14:paraId="30B56839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BC6AA23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F79F78E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51AD049" w14:textId="77777777" w:rsidR="00662EBC" w:rsidRPr="0033010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62EBC" w:rsidRPr="00D7306D" w14:paraId="3F79BB12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A6C152B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5F74F0E1" w14:textId="77777777" w:rsidR="00662EBC" w:rsidRPr="00BC6553" w:rsidRDefault="00662EB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2449D4E9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C0A85DE" w14:textId="77777777" w:rsidR="00662EBC" w:rsidRDefault="00662EBC" w:rsidP="00662EBC">
      <w:pPr>
        <w:rPr>
          <w:rStyle w:val="af0"/>
          <w:rFonts w:ascii="Tahoma" w:hAnsi="Tahoma" w:cs="Tahoma"/>
          <w:color w:val="auto"/>
          <w:lang w:eastAsia="ja-JP"/>
        </w:rPr>
      </w:pPr>
    </w:p>
    <w:p w14:paraId="7ABE77CD" w14:textId="77777777" w:rsidR="00662EBC" w:rsidRPr="00F00294" w:rsidRDefault="00662EBC" w:rsidP="009A6B99">
      <w:pPr>
        <w:pStyle w:val="ab"/>
        <w:numPr>
          <w:ilvl w:val="0"/>
          <w:numId w:val="62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662EBC" w:rsidRPr="0031791A" w14:paraId="3368B470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806F1B9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D7448F5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11FB77F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28CF4A78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662EBC" w:rsidRPr="00D7306D" w14:paraId="687AD682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52DEF42B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E49FA66" w14:textId="15528A79" w:rsidR="00662EBC" w:rsidRPr="00BC6553" w:rsidRDefault="00B6519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662EB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1560" w:type="dxa"/>
            <w:vAlign w:val="center"/>
          </w:tcPr>
          <w:p w14:paraId="071800A9" w14:textId="3C8C4F8D" w:rsidR="00662EBC" w:rsidRPr="00BC6553" w:rsidRDefault="00B6519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5953" w:type="dxa"/>
            <w:vAlign w:val="center"/>
          </w:tcPr>
          <w:p w14:paraId="7EE61636" w14:textId="77777777" w:rsidR="00662EBC" w:rsidRDefault="00B65195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9-0</w:t>
            </w:r>
          </w:p>
          <w:p w14:paraId="3EDE128F" w14:textId="395ADAA7" w:rsidR="00B65195" w:rsidRPr="004626B5" w:rsidRDefault="00B65195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4B841BE8" w14:textId="77777777" w:rsidR="00662EBC" w:rsidRDefault="00662EBC" w:rsidP="00662EB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62F7597" w14:textId="77777777" w:rsidR="00662EBC" w:rsidRPr="00204BDE" w:rsidRDefault="00662EBC" w:rsidP="00662EBC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662EBC" w:rsidRPr="0031791A" w14:paraId="0A9C4723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5BEE153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06D6DADD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B96FC1D" w14:textId="77777777" w:rsidR="00662EBC" w:rsidRPr="0031791A" w:rsidRDefault="00662EBC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A52EEB3" w14:textId="77777777" w:rsidR="00662EBC" w:rsidRPr="0033010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21C2F" w:rsidRPr="00D7306D" w14:paraId="4BBDC33F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2861B1BA" w14:textId="77777777" w:rsidR="00E21C2F" w:rsidRPr="00BC6553" w:rsidRDefault="00E21C2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46EC0642" w14:textId="4D30ED23" w:rsidR="00E21C2F" w:rsidRPr="00BC6553" w:rsidRDefault="00E21C2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1559" w:type="dxa"/>
            <w:vAlign w:val="center"/>
          </w:tcPr>
          <w:p w14:paraId="67B8FC13" w14:textId="77777777" w:rsidR="00E21C2F" w:rsidRPr="00BC6553" w:rsidRDefault="00E21C2F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3EAB4689" w14:textId="59679DB0" w:rsidR="00E21C2F" w:rsidRPr="00BC6553" w:rsidRDefault="00E21C2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</w:tr>
    </w:tbl>
    <w:p w14:paraId="55A300C4" w14:textId="77777777" w:rsidR="00662EBC" w:rsidRPr="00EB39ED" w:rsidRDefault="00662EBC" w:rsidP="00662EBC">
      <w:pPr>
        <w:rPr>
          <w:rStyle w:val="af0"/>
          <w:rFonts w:ascii="Tahoma" w:hAnsi="Tahoma" w:cs="Tahoma"/>
          <w:color w:val="auto"/>
          <w:lang w:eastAsia="ja-JP"/>
        </w:rPr>
      </w:pPr>
    </w:p>
    <w:p w14:paraId="6961518B" w14:textId="531B5153" w:rsidR="00662EBC" w:rsidRPr="00010310" w:rsidRDefault="00984FD3" w:rsidP="009A6B99">
      <w:pPr>
        <w:pStyle w:val="ab"/>
        <w:numPr>
          <w:ilvl w:val="0"/>
          <w:numId w:val="62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</w:t>
      </w:r>
      <w:r w:rsidR="00662EBC">
        <w:rPr>
          <w:rStyle w:val="af0"/>
          <w:rFonts w:ascii="Tahoma" w:hAnsi="Tahoma" w:cs="Tahoma"/>
          <w:color w:val="auto"/>
          <w:lang w:eastAsia="ja-JP"/>
        </w:rPr>
        <w:t xml:space="preserve"> Role Information</w:t>
      </w:r>
    </w:p>
    <w:p w14:paraId="76DF8188" w14:textId="6A1CA4AD" w:rsidR="009A6B99" w:rsidRPr="00F75C84" w:rsidRDefault="009A6B99" w:rsidP="009A6B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Update Role </w:t>
      </w:r>
      <w:r w:rsidR="00F93338">
        <w:rPr>
          <w:rFonts w:ascii="Tahoma" w:hAnsi="Tahoma" w:cs="Tahoma"/>
          <w:sz w:val="20"/>
          <w:szCs w:val="20"/>
          <w:lang w:eastAsia="ja-JP" w:bidi="th-TH"/>
        </w:rPr>
        <w:t>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F93338">
        <w:rPr>
          <w:rFonts w:ascii="Tahoma" w:hAnsi="Tahoma" w:cs="Tahoma"/>
          <w:sz w:val="20"/>
          <w:szCs w:val="20"/>
          <w:lang w:eastAsia="ja-JP" w:bidi="th-TH"/>
        </w:rPr>
        <w:t>update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role details.</w:t>
      </w:r>
    </w:p>
    <w:p w14:paraId="77794101" w14:textId="77777777" w:rsidR="009A6B99" w:rsidRDefault="009A6B99" w:rsidP="00F93338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9A6B99" w:rsidRPr="0031791A" w14:paraId="46C5784D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1BFB449" w14:textId="77777777" w:rsidR="009A6B99" w:rsidRPr="0031791A" w:rsidRDefault="009A6B9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273FDCE" w14:textId="77777777" w:rsidR="009A6B99" w:rsidRPr="0031791A" w:rsidRDefault="009A6B9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6DCA4E7" w14:textId="77777777" w:rsidR="009A6B99" w:rsidRPr="0031791A" w:rsidRDefault="009A6B9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79AEECF5" w14:textId="77777777" w:rsidR="009A6B99" w:rsidRPr="001E796D" w:rsidRDefault="009A6B99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A6B99" w:rsidRPr="00D7306D" w14:paraId="679605F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0A50135" w14:textId="77777777" w:rsidR="009A6B99" w:rsidRPr="00BC6553" w:rsidRDefault="009A6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275" w:type="dxa"/>
            <w:vAlign w:val="center"/>
          </w:tcPr>
          <w:p w14:paraId="752C22EC" w14:textId="77777777" w:rsidR="009A6B99" w:rsidRPr="00BC6553" w:rsidRDefault="009A6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449B51" w14:textId="77777777" w:rsidR="009A6B99" w:rsidRPr="00BC6553" w:rsidRDefault="009A6B99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roleId</w:t>
            </w:r>
          </w:p>
        </w:tc>
        <w:tc>
          <w:tcPr>
            <w:tcW w:w="3118" w:type="dxa"/>
            <w:vAlign w:val="center"/>
          </w:tcPr>
          <w:p w14:paraId="18073557" w14:textId="77777777" w:rsidR="009A6B99" w:rsidRPr="00BC6553" w:rsidRDefault="009A6B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F93338" w:rsidRPr="00D7306D" w14:paraId="1959CF0D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1E60C8A7" w14:textId="43E75626" w:rsidR="00F93338" w:rsidRDefault="00F9333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oleName</w:t>
            </w:r>
          </w:p>
        </w:tc>
        <w:tc>
          <w:tcPr>
            <w:tcW w:w="1275" w:type="dxa"/>
            <w:vAlign w:val="center"/>
          </w:tcPr>
          <w:p w14:paraId="01FE62C9" w14:textId="77C78455" w:rsidR="00F93338" w:rsidRDefault="00F9333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7206604" w14:textId="02007B7A" w:rsidR="00F93338" w:rsidRDefault="00F93338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roleName if have</w:t>
            </w:r>
          </w:p>
        </w:tc>
        <w:tc>
          <w:tcPr>
            <w:tcW w:w="3118" w:type="dxa"/>
            <w:vAlign w:val="center"/>
          </w:tcPr>
          <w:p w14:paraId="50F670FF" w14:textId="77777777" w:rsidR="00F93338" w:rsidRDefault="00F9333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93338" w:rsidRPr="00D7306D" w14:paraId="32E05B5B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20E0C377" w14:textId="5CAE87E7" w:rsidR="00F93338" w:rsidRDefault="00937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escription</w:t>
            </w:r>
          </w:p>
        </w:tc>
        <w:tc>
          <w:tcPr>
            <w:tcW w:w="1275" w:type="dxa"/>
            <w:vAlign w:val="center"/>
          </w:tcPr>
          <w:p w14:paraId="69B780AC" w14:textId="404134DA" w:rsidR="00F93338" w:rsidRDefault="00937A99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FD03B86" w14:textId="5E86EEB4" w:rsidR="00F93338" w:rsidRDefault="00937A99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description if have</w:t>
            </w:r>
          </w:p>
        </w:tc>
        <w:tc>
          <w:tcPr>
            <w:tcW w:w="3118" w:type="dxa"/>
            <w:vAlign w:val="center"/>
          </w:tcPr>
          <w:p w14:paraId="328852E1" w14:textId="77777777" w:rsidR="00F93338" w:rsidRDefault="00F9333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16F0FBA" w14:textId="77777777" w:rsidR="009A6B99" w:rsidRDefault="009A6B99" w:rsidP="009A6B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CBAFAE2" w14:textId="77777777" w:rsidR="009A6B99" w:rsidRDefault="009A6B99" w:rsidP="009A6B9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6DB7FE5" w14:textId="37276715" w:rsidR="00662EBC" w:rsidRDefault="00662EBC" w:rsidP="007240B1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2DC61F34" w14:textId="77777777" w:rsidR="00662EBC" w:rsidRDefault="00662EBC" w:rsidP="009A6B99">
      <w:pPr>
        <w:pStyle w:val="ab"/>
        <w:numPr>
          <w:ilvl w:val="0"/>
          <w:numId w:val="62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24A7CB69" w14:textId="77777777" w:rsidR="00662EBC" w:rsidRDefault="00662EBC" w:rsidP="00662EBC">
      <w:pPr>
        <w:rPr>
          <w:rStyle w:val="af0"/>
          <w:rFonts w:ascii="Tahoma" w:hAnsi="Tahoma" w:cs="Tahoma"/>
          <w:color w:val="auto"/>
        </w:rPr>
      </w:pPr>
    </w:p>
    <w:p w14:paraId="5433337D" w14:textId="77777777" w:rsidR="00662EBC" w:rsidRPr="004D476C" w:rsidRDefault="00662EBC" w:rsidP="00662EB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6" w:name="_Toc49966862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6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662EBC" w:rsidRPr="000253E8" w14:paraId="27938FD0" w14:textId="77777777" w:rsidTr="00FF7A3C">
        <w:tc>
          <w:tcPr>
            <w:tcW w:w="2523" w:type="dxa"/>
          </w:tcPr>
          <w:p w14:paraId="4B4B3307" w14:textId="77777777" w:rsidR="00662EBC" w:rsidRPr="000253E8" w:rsidRDefault="00662EB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EF16D9C" w14:textId="77777777" w:rsidR="00662EBC" w:rsidRPr="000253E8" w:rsidRDefault="00662EBC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F06B9E3" w14:textId="77777777" w:rsidR="00662EBC" w:rsidRPr="000253E8" w:rsidRDefault="00662EBC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016067E" w14:textId="77777777" w:rsidR="00662EBC" w:rsidRPr="000253E8" w:rsidRDefault="00662EBC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803DF1F" w14:textId="77777777" w:rsidR="00662EBC" w:rsidRPr="000253E8" w:rsidRDefault="00662EB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62EBC" w:rsidRPr="004A49C9" w14:paraId="2E47390D" w14:textId="77777777" w:rsidTr="00FF7A3C">
        <w:tc>
          <w:tcPr>
            <w:tcW w:w="2523" w:type="dxa"/>
          </w:tcPr>
          <w:p w14:paraId="6300F973" w14:textId="77777777" w:rsidR="00662EBC" w:rsidRPr="004A49C9" w:rsidRDefault="00662EBC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76E9748" w14:textId="77777777" w:rsidR="00662EBC" w:rsidRPr="004A49C9" w:rsidRDefault="00662EBC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8AE6B37" w14:textId="77777777" w:rsidR="00662EBC" w:rsidRPr="004A49C9" w:rsidRDefault="00662EBC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653F073" w14:textId="77777777" w:rsidR="00662EBC" w:rsidRPr="004A49C9" w:rsidRDefault="00662EBC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1D3C52F5" w14:textId="77777777" w:rsidR="00662EBC" w:rsidRPr="00E2590C" w:rsidRDefault="00662EBC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D647C77" w14:textId="77777777" w:rsidR="00662EBC" w:rsidRPr="00C17224" w:rsidRDefault="00662EBC" w:rsidP="00662EBC"/>
    <w:p w14:paraId="1307CBC8" w14:textId="77777777" w:rsidR="00662EBC" w:rsidRPr="004D476C" w:rsidRDefault="00662EBC" w:rsidP="00662EB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7" w:name="_Toc49966863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67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662EBC" w:rsidRPr="0031791A" w14:paraId="78AFD8BE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D217686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77CCB55D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0356A3F4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DDC8229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F7A3369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E133F27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36A8653" w14:textId="77777777" w:rsidR="00662EBC" w:rsidRPr="0033010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1609F" w:rsidRPr="00D7306D" w14:paraId="599077B7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2D2842B7" w14:textId="5FE8BE95" w:rsidR="00F1609F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roleName</w:t>
            </w:r>
          </w:p>
        </w:tc>
        <w:tc>
          <w:tcPr>
            <w:tcW w:w="993" w:type="dxa"/>
            <w:vAlign w:val="center"/>
          </w:tcPr>
          <w:p w14:paraId="7C9442B7" w14:textId="0E74B6F3" w:rsidR="00F1609F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5ED05752" w14:textId="02B34A4D" w:rsidR="00F1609F" w:rsidRDefault="00FF19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79B2D3E8" w14:textId="77777777" w:rsidR="00F1609F" w:rsidRPr="00BC6553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78536E" w14:textId="77777777" w:rsidR="00F1609F" w:rsidRPr="00BC6553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F258F63" w14:textId="77777777" w:rsidR="00F1609F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EFA7613" w14:textId="77777777" w:rsidR="00F1609F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704CB" w:rsidRPr="00D7306D" w14:paraId="2F8A5A65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5628DDA3" w14:textId="31F55CE3" w:rsidR="001704CB" w:rsidRDefault="00FF190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description</w:t>
            </w:r>
          </w:p>
        </w:tc>
        <w:tc>
          <w:tcPr>
            <w:tcW w:w="993" w:type="dxa"/>
            <w:vAlign w:val="center"/>
          </w:tcPr>
          <w:p w14:paraId="78CBA854" w14:textId="309809CB" w:rsidR="001704CB" w:rsidRDefault="001704C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380590DB" w14:textId="3DAF1878" w:rsidR="001704CB" w:rsidRDefault="00FF190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48930297" w14:textId="77777777" w:rsidR="001704CB" w:rsidRPr="00BC6553" w:rsidRDefault="001704CB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D73D50" w14:textId="77777777" w:rsidR="001704CB" w:rsidRPr="00BC6553" w:rsidRDefault="001704C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E57F377" w14:textId="77777777" w:rsidR="001704CB" w:rsidRDefault="001704C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F23E80F" w14:textId="4FC47093" w:rsidR="001704CB" w:rsidRDefault="001704C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C014045" w14:textId="77777777" w:rsidR="00662EBC" w:rsidRDefault="00662EBC" w:rsidP="00662EBC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70B5674" w14:textId="77777777" w:rsidR="00662EBC" w:rsidRPr="004D476C" w:rsidRDefault="00662EBC" w:rsidP="00662EBC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8" w:name="_Toc49966864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68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662EBC" w:rsidRPr="000253E8" w14:paraId="4DD7EA17" w14:textId="77777777" w:rsidTr="00FF7A3C">
        <w:trPr>
          <w:trHeight w:val="379"/>
        </w:trPr>
        <w:tc>
          <w:tcPr>
            <w:tcW w:w="1843" w:type="dxa"/>
          </w:tcPr>
          <w:p w14:paraId="0900939C" w14:textId="77777777" w:rsidR="00662EBC" w:rsidRPr="000253E8" w:rsidRDefault="00662EB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762B77B3" w14:textId="77777777" w:rsidR="00662EBC" w:rsidRPr="000253E8" w:rsidRDefault="00662EBC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7C9BF86C" w14:textId="77777777" w:rsidR="00662EBC" w:rsidRPr="000253E8" w:rsidRDefault="00662EBC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069644BE" w14:textId="77777777" w:rsidR="00662EBC" w:rsidRPr="000253E8" w:rsidRDefault="00662EBC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62EBC" w:rsidRPr="004A49C9" w14:paraId="2F7F894B" w14:textId="77777777" w:rsidTr="00FF7A3C">
        <w:tc>
          <w:tcPr>
            <w:tcW w:w="1843" w:type="dxa"/>
          </w:tcPr>
          <w:p w14:paraId="6F3C4F9E" w14:textId="77777777" w:rsidR="00662EBC" w:rsidRPr="004A49C9" w:rsidRDefault="00662EBC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77C74360" w14:textId="77777777" w:rsidR="00662EBC" w:rsidRPr="004A49C9" w:rsidRDefault="00662EBC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270B821" w14:textId="77777777" w:rsidR="00662EBC" w:rsidRPr="004A49C9" w:rsidRDefault="00662EBC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2954A660" w14:textId="77777777" w:rsidR="00662EBC" w:rsidRPr="00E2590C" w:rsidRDefault="00662EBC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3285012F" w14:textId="77777777" w:rsidR="00662EBC" w:rsidRPr="00743128" w:rsidRDefault="00662EBC" w:rsidP="00662EBC"/>
    <w:p w14:paraId="338B31E1" w14:textId="77777777" w:rsidR="00662EBC" w:rsidRPr="008616D0" w:rsidRDefault="00662EBC" w:rsidP="00662EB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69" w:name="_Toc49966865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6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662EBC" w:rsidRPr="0031791A" w14:paraId="0354D2C3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E055B5A" w14:textId="77777777" w:rsidR="00662EB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2E8E8B00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2D7749DB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4591BA4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9864E8C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080473F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43A156D" w14:textId="77777777" w:rsidR="00662EBC" w:rsidRPr="0033010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62EBC" w:rsidRPr="00D7306D" w14:paraId="63126ADF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68264659" w14:textId="589C2E98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F65B76D" w14:textId="2FA4995C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1C3A9B14" w14:textId="692E489D" w:rsidR="00662EBC" w:rsidRPr="00BC6553" w:rsidRDefault="00662EBC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F5C16E0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E64339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EADD638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E000D7D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49ACD98" w14:textId="77777777" w:rsidR="00662EBC" w:rsidRDefault="00662EBC" w:rsidP="00662EBC"/>
    <w:p w14:paraId="51CE1F3A" w14:textId="77777777" w:rsidR="00662EBC" w:rsidRPr="008616D0" w:rsidRDefault="00662EBC" w:rsidP="00662EBC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0" w:name="_Toc49966866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70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662EBC" w:rsidRPr="0031791A" w14:paraId="50D36A25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B90DA32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F0FA01C" w14:textId="77777777" w:rsidR="00662EBC" w:rsidRPr="0031791A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057E140A" w14:textId="77777777" w:rsidR="00662EBC" w:rsidRPr="0033010C" w:rsidRDefault="00662EBC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662EBC" w:rsidRPr="00D7306D" w14:paraId="48B345B9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99BF537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4F1B2EC6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60DE3C11" w14:textId="77777777" w:rsidR="00662EBC" w:rsidRPr="00BC6553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662EBC" w:rsidRPr="00D7306D" w14:paraId="057D0203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086931D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5C68F42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0D72BB02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662EBC" w:rsidRPr="00D7306D" w14:paraId="3FC4ADD8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7C2EF1A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C5B9341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602D2A82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662EBC" w:rsidRPr="00D7306D" w14:paraId="2A3E1AA0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74E1188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090374FD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64ABB4A5" w14:textId="77777777" w:rsidR="00662EBC" w:rsidRDefault="00662EB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464493" w:rsidRPr="00D7306D" w14:paraId="554B3D6E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56FCC0E1" w14:textId="7450A481" w:rsidR="00464493" w:rsidRDefault="0046449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39806536" w14:textId="4C2D7C5D" w:rsidR="00464493" w:rsidRDefault="0046449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0DB78A8F" w14:textId="6D2A6174" w:rsidR="00464493" w:rsidRDefault="0046449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 not found</w:t>
            </w:r>
          </w:p>
        </w:tc>
      </w:tr>
      <w:tr w:rsidR="004A1F4C" w:rsidRPr="00D7306D" w14:paraId="3C63A26D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ECFDC4A" w14:textId="50E8A953" w:rsidR="004A1F4C" w:rsidRDefault="004A1F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1843" w:type="dxa"/>
            <w:vAlign w:val="center"/>
          </w:tcPr>
          <w:p w14:paraId="2742BF0D" w14:textId="01D6C6CA" w:rsidR="004A1F4C" w:rsidRDefault="004A1F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409001</w:t>
            </w:r>
          </w:p>
        </w:tc>
        <w:tc>
          <w:tcPr>
            <w:tcW w:w="6804" w:type="dxa"/>
            <w:vAlign w:val="center"/>
          </w:tcPr>
          <w:p w14:paraId="46A82A18" w14:textId="3B271D1B" w:rsidR="004A1F4C" w:rsidRDefault="004A1F4C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uplicate (role name) error</w:t>
            </w:r>
          </w:p>
        </w:tc>
      </w:tr>
      <w:tr w:rsidR="00057DEB" w:rsidRPr="00D7306D" w14:paraId="3F7682B1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02F5755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33605E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3A8C9D2C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5F51CFB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08094BF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FD73210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DA85F04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2E60C0A8" w14:textId="77777777" w:rsidR="00662EBC" w:rsidRDefault="00662EBC" w:rsidP="00662EBC"/>
    <w:p w14:paraId="46E99327" w14:textId="2BEF9FA6" w:rsidR="00F26D53" w:rsidRDefault="00F26D53" w:rsidP="00F26D53"/>
    <w:p w14:paraId="19E40660" w14:textId="03271D98" w:rsidR="00693F5B" w:rsidRDefault="00693F5B" w:rsidP="00693F5B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r>
        <w:rPr>
          <w:rFonts w:ascii="Tahoma" w:hAnsi="Tahoma" w:cs="Tahoma"/>
          <w:b/>
          <w:bCs/>
          <w:color w:val="auto"/>
          <w:sz w:val="28"/>
          <w:szCs w:val="28"/>
        </w:rPr>
        <w:t>Update Role Permissions API</w:t>
      </w:r>
    </w:p>
    <w:p w14:paraId="5BD54C24" w14:textId="77777777" w:rsidR="00693F5B" w:rsidRPr="008A6B90" w:rsidRDefault="00693F5B" w:rsidP="00693F5B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693F5B" w:rsidRPr="00554C13" w14:paraId="23EC7673" w14:textId="77777777" w:rsidTr="00B4744E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20D6F4EB" w14:textId="77777777" w:rsidR="00693F5B" w:rsidRPr="00554C13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17EAE2A" w14:textId="1EF7EF20" w:rsidR="00693F5B" w:rsidRPr="00554C13" w:rsidRDefault="00693F5B" w:rsidP="00B4744E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Update Role </w:t>
            </w:r>
            <w:r w:rsidR="00E225B2">
              <w:rPr>
                <w:rFonts w:ascii="Tahoma" w:hAnsi="Tahoma" w:cs="Tahoma"/>
                <w:sz w:val="20"/>
                <w:szCs w:val="20"/>
                <w:lang w:eastAsia="ja-JP"/>
              </w:rPr>
              <w:t>Permissions</w:t>
            </w:r>
          </w:p>
        </w:tc>
      </w:tr>
      <w:tr w:rsidR="00693F5B" w:rsidRPr="00554C13" w14:paraId="265FE51A" w14:textId="77777777" w:rsidTr="00B4744E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188D08D" w14:textId="77777777" w:rsidR="00693F5B" w:rsidRPr="00554C13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8B58298" w14:textId="160B66AF" w:rsidR="00693F5B" w:rsidRPr="008F2A18" w:rsidRDefault="00693F5B" w:rsidP="00B4744E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/vms/v1/roles/{roleId}/</w:t>
            </w:r>
            <w:r w:rsidR="00E225B2">
              <w:rPr>
                <w:rFonts w:ascii="Tahoma" w:hAnsi="Tahoma" w:cs="Tahoma"/>
                <w:sz w:val="20"/>
                <w:szCs w:val="20"/>
                <w:lang w:bidi="th-TH"/>
              </w:rPr>
              <w:t>permissions</w:t>
            </w:r>
          </w:p>
        </w:tc>
      </w:tr>
      <w:tr w:rsidR="00693F5B" w:rsidRPr="00554C13" w14:paraId="747F3610" w14:textId="77777777" w:rsidTr="00B4744E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7E4CECB" w14:textId="77777777" w:rsidR="00693F5B" w:rsidRPr="0033010C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FDE0C00" w14:textId="77777777" w:rsidR="00693F5B" w:rsidRDefault="00693F5B" w:rsidP="00B4744E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ATCH</w:t>
            </w:r>
          </w:p>
        </w:tc>
      </w:tr>
      <w:tr w:rsidR="00693F5B" w:rsidRPr="00554C13" w14:paraId="7CD61146" w14:textId="77777777" w:rsidTr="00B4744E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F49EA64" w14:textId="77777777" w:rsidR="00693F5B" w:rsidRPr="00554C13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61B1CB6D" w14:textId="77777777" w:rsidR="00693F5B" w:rsidRPr="008F2A18" w:rsidRDefault="00693F5B" w:rsidP="00B4744E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3B61B439" w14:textId="77777777" w:rsidR="00693F5B" w:rsidRDefault="00693F5B" w:rsidP="00693F5B">
      <w:pPr>
        <w:rPr>
          <w:rStyle w:val="af0"/>
          <w:rFonts w:ascii="Tahoma" w:hAnsi="Tahoma" w:cs="Tahoma"/>
          <w:color w:val="auto"/>
        </w:rPr>
      </w:pPr>
    </w:p>
    <w:p w14:paraId="2E4BCA0C" w14:textId="77777777" w:rsidR="00693F5B" w:rsidRPr="004D476C" w:rsidRDefault="00693F5B" w:rsidP="00693F5B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2C92F1F2" w14:textId="134554D9" w:rsidR="00693F5B" w:rsidRPr="008F2A18" w:rsidRDefault="00693F5B" w:rsidP="00693F5B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Update role </w:t>
      </w:r>
      <w:r w:rsidR="00687363">
        <w:rPr>
          <w:rFonts w:ascii="Tahoma" w:hAnsi="Tahoma" w:cs="Tahoma"/>
          <w:sz w:val="20"/>
          <w:szCs w:val="20"/>
          <w:lang w:bidi="th-TH"/>
        </w:rPr>
        <w:t>permissions.</w:t>
      </w:r>
    </w:p>
    <w:p w14:paraId="1C58A49D" w14:textId="77777777" w:rsidR="00693F5B" w:rsidRPr="00B45296" w:rsidRDefault="00693F5B" w:rsidP="00DC2388">
      <w:pPr>
        <w:pStyle w:val="ab"/>
        <w:numPr>
          <w:ilvl w:val="0"/>
          <w:numId w:val="6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93F5B" w:rsidRPr="0031791A" w14:paraId="22866102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FAFCA65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5F4305F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63F0A8BE" w14:textId="77777777" w:rsidR="00693F5B" w:rsidRPr="0033010C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93F5B" w:rsidRPr="00D7306D" w14:paraId="00386463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1844575B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10D7F86E" w14:textId="77777777" w:rsidR="00693F5B" w:rsidRPr="00BC6553" w:rsidRDefault="00693F5B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48625A8B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E6FCDEF" w14:textId="77777777" w:rsidR="00693F5B" w:rsidRDefault="00693F5B" w:rsidP="00693F5B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723C047E" w14:textId="77777777" w:rsidR="00693F5B" w:rsidRDefault="00693F5B" w:rsidP="00693F5B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693F5B" w:rsidRPr="0031791A" w14:paraId="6CE9F03A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385469A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AF22C22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2793D1F2" w14:textId="77777777" w:rsidR="00693F5B" w:rsidRPr="0033010C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93F5B" w:rsidRPr="00D7306D" w14:paraId="5BF0ECCA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65B1CD91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71280E1D" w14:textId="77777777" w:rsidR="00693F5B" w:rsidRPr="00BC6553" w:rsidRDefault="00693F5B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28B25198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4B8E08B" w14:textId="77777777" w:rsidR="00693F5B" w:rsidRDefault="00693F5B" w:rsidP="00693F5B">
      <w:pPr>
        <w:rPr>
          <w:rStyle w:val="af0"/>
          <w:rFonts w:ascii="Tahoma" w:hAnsi="Tahoma" w:cs="Tahoma"/>
          <w:color w:val="auto"/>
          <w:lang w:eastAsia="ja-JP"/>
        </w:rPr>
      </w:pPr>
    </w:p>
    <w:p w14:paraId="038B0233" w14:textId="77777777" w:rsidR="00693F5B" w:rsidRPr="00F00294" w:rsidRDefault="00693F5B" w:rsidP="00DC2388">
      <w:pPr>
        <w:pStyle w:val="ab"/>
        <w:numPr>
          <w:ilvl w:val="0"/>
          <w:numId w:val="6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693F5B" w:rsidRPr="0031791A" w14:paraId="075D0BC8" w14:textId="77777777" w:rsidTr="00B4744E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6E01FDE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5F334A1C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DAEF26E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4B975322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693F5B" w:rsidRPr="00D7306D" w14:paraId="099E3C26" w14:textId="77777777" w:rsidTr="00B4744E">
        <w:trPr>
          <w:trHeight w:val="382"/>
        </w:trPr>
        <w:tc>
          <w:tcPr>
            <w:tcW w:w="567" w:type="dxa"/>
            <w:vAlign w:val="center"/>
          </w:tcPr>
          <w:p w14:paraId="1799B5A0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7ED976EA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77B3ED42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5953" w:type="dxa"/>
            <w:vAlign w:val="center"/>
          </w:tcPr>
          <w:p w14:paraId="4CA1FFBA" w14:textId="77777777" w:rsidR="00693F5B" w:rsidRDefault="00693F5B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9-0</w:t>
            </w:r>
          </w:p>
          <w:p w14:paraId="7DDC5B0F" w14:textId="77777777" w:rsidR="00693F5B" w:rsidRPr="004626B5" w:rsidRDefault="00693F5B" w:rsidP="00B4744E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16762E49" w14:textId="77777777" w:rsidR="00693F5B" w:rsidRDefault="00693F5B" w:rsidP="00693F5B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EDA6E00" w14:textId="77777777" w:rsidR="00693F5B" w:rsidRPr="00204BDE" w:rsidRDefault="00693F5B" w:rsidP="00693F5B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693F5B" w:rsidRPr="0031791A" w14:paraId="2492521A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CBADAC8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1767E9E6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884DBB9" w14:textId="77777777" w:rsidR="00693F5B" w:rsidRPr="0031791A" w:rsidRDefault="00693F5B" w:rsidP="00B4744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6BEE0067" w14:textId="77777777" w:rsidR="00693F5B" w:rsidRPr="0033010C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693F5B" w:rsidRPr="00D7306D" w14:paraId="1935ED70" w14:textId="77777777" w:rsidTr="00B4744E">
        <w:trPr>
          <w:trHeight w:val="382"/>
        </w:trPr>
        <w:tc>
          <w:tcPr>
            <w:tcW w:w="1701" w:type="dxa"/>
            <w:vAlign w:val="center"/>
          </w:tcPr>
          <w:p w14:paraId="1C646B77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537B7AAA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1559" w:type="dxa"/>
            <w:vAlign w:val="center"/>
          </w:tcPr>
          <w:p w14:paraId="431D9BB5" w14:textId="77777777" w:rsidR="00693F5B" w:rsidRPr="00BC6553" w:rsidRDefault="00693F5B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1EB4153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</w:tr>
    </w:tbl>
    <w:p w14:paraId="44E2A4D3" w14:textId="77777777" w:rsidR="00693F5B" w:rsidRPr="00EB39ED" w:rsidRDefault="00693F5B" w:rsidP="00693F5B">
      <w:pPr>
        <w:rPr>
          <w:rStyle w:val="af0"/>
          <w:rFonts w:ascii="Tahoma" w:hAnsi="Tahoma" w:cs="Tahoma"/>
          <w:color w:val="auto"/>
          <w:lang w:eastAsia="ja-JP"/>
        </w:rPr>
      </w:pPr>
    </w:p>
    <w:p w14:paraId="45DA02E7" w14:textId="56229DD8" w:rsidR="00693F5B" w:rsidRPr="00010310" w:rsidRDefault="00693F5B" w:rsidP="00DC2388">
      <w:pPr>
        <w:pStyle w:val="ab"/>
        <w:numPr>
          <w:ilvl w:val="0"/>
          <w:numId w:val="64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Update Role </w:t>
      </w:r>
      <w:r w:rsidR="00DC2388">
        <w:rPr>
          <w:rStyle w:val="af0"/>
          <w:rFonts w:ascii="Tahoma" w:hAnsi="Tahoma" w:cs="Tahoma"/>
          <w:color w:val="auto"/>
          <w:lang w:eastAsia="ja-JP"/>
        </w:rPr>
        <w:t>Permissions</w:t>
      </w:r>
    </w:p>
    <w:p w14:paraId="57AE1FFF" w14:textId="2D43C743" w:rsidR="00693F5B" w:rsidRPr="00F75C84" w:rsidRDefault="00693F5B" w:rsidP="00693F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Update Role </w:t>
      </w:r>
      <w:r w:rsidR="00DC2388">
        <w:rPr>
          <w:rFonts w:ascii="Tahoma" w:hAnsi="Tahoma" w:cs="Tahoma"/>
          <w:sz w:val="20"/>
          <w:szCs w:val="20"/>
          <w:lang w:eastAsia="ja-JP" w:bidi="th-TH"/>
        </w:rPr>
        <w:t>Permissions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role </w:t>
      </w:r>
      <w:r w:rsidR="00DC2388">
        <w:rPr>
          <w:rFonts w:ascii="Tahoma" w:hAnsi="Tahoma" w:cs="Tahoma"/>
          <w:sz w:val="20"/>
          <w:szCs w:val="20"/>
          <w:lang w:eastAsia="ja-JP" w:bidi="th-TH"/>
        </w:rPr>
        <w:t>permissions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E0E6FCC" w14:textId="77777777" w:rsidR="00693F5B" w:rsidRDefault="00693F5B" w:rsidP="00693F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693F5B" w:rsidRPr="0031791A" w14:paraId="43D79FA9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AE3D01C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0B38456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1E899A0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35A8CC9" w14:textId="77777777" w:rsidR="00693F5B" w:rsidRPr="001E796D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93F5B" w:rsidRPr="00D7306D" w14:paraId="6A68051A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214E96A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275" w:type="dxa"/>
            <w:vAlign w:val="center"/>
          </w:tcPr>
          <w:p w14:paraId="374B6B3D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35DD3EE" w14:textId="77777777" w:rsidR="00693F5B" w:rsidRPr="00BC6553" w:rsidRDefault="00693F5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roleId</w:t>
            </w:r>
          </w:p>
        </w:tc>
        <w:tc>
          <w:tcPr>
            <w:tcW w:w="3118" w:type="dxa"/>
            <w:vAlign w:val="center"/>
          </w:tcPr>
          <w:p w14:paraId="21984A53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93F5B" w:rsidRPr="00D7306D" w14:paraId="7D6DA9B6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398A411" w14:textId="6350717E" w:rsidR="00693F5B" w:rsidRDefault="00DC2388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removePermissions</w:t>
            </w:r>
          </w:p>
        </w:tc>
        <w:tc>
          <w:tcPr>
            <w:tcW w:w="1275" w:type="dxa"/>
            <w:vAlign w:val="center"/>
          </w:tcPr>
          <w:p w14:paraId="01DAF00E" w14:textId="672CCE13" w:rsidR="00693F5B" w:rsidRDefault="004326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3828" w:type="dxa"/>
            <w:vAlign w:val="center"/>
          </w:tcPr>
          <w:p w14:paraId="4737EE53" w14:textId="62E3B5A8" w:rsidR="00693F5B" w:rsidRDefault="00693F5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4326A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removePermissions</w:t>
            </w:r>
          </w:p>
        </w:tc>
        <w:tc>
          <w:tcPr>
            <w:tcW w:w="3118" w:type="dxa"/>
            <w:vAlign w:val="center"/>
          </w:tcPr>
          <w:p w14:paraId="47BECA8F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93F5B" w:rsidRPr="00D7306D" w14:paraId="5F0DD412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73149C2E" w14:textId="3524EDA0" w:rsidR="00693F5B" w:rsidRDefault="004326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addPermissions</w:t>
            </w:r>
          </w:p>
        </w:tc>
        <w:tc>
          <w:tcPr>
            <w:tcW w:w="1275" w:type="dxa"/>
            <w:vAlign w:val="center"/>
          </w:tcPr>
          <w:p w14:paraId="78B894A8" w14:textId="0252744C" w:rsidR="00693F5B" w:rsidRDefault="004326A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3828" w:type="dxa"/>
            <w:vAlign w:val="center"/>
          </w:tcPr>
          <w:p w14:paraId="5C2BEC49" w14:textId="015908C9" w:rsidR="00693F5B" w:rsidRDefault="00693F5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B155E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addPermissions</w:t>
            </w:r>
          </w:p>
        </w:tc>
        <w:tc>
          <w:tcPr>
            <w:tcW w:w="3118" w:type="dxa"/>
            <w:vAlign w:val="center"/>
          </w:tcPr>
          <w:p w14:paraId="1C14A515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08D8E48" w14:textId="77777777" w:rsidR="00693F5B" w:rsidRDefault="00693F5B" w:rsidP="00693F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1982E88" w14:textId="77777777" w:rsidR="00693F5B" w:rsidRDefault="00693F5B" w:rsidP="00693F5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063DF119" w14:textId="77777777" w:rsidR="00693F5B" w:rsidRDefault="00693F5B" w:rsidP="00693F5B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</w:p>
    <w:p w14:paraId="11570FD2" w14:textId="77777777" w:rsidR="00693F5B" w:rsidRDefault="00693F5B" w:rsidP="00DC2388">
      <w:pPr>
        <w:pStyle w:val="ab"/>
        <w:numPr>
          <w:ilvl w:val="0"/>
          <w:numId w:val="64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5406A68E" w14:textId="77777777" w:rsidR="00693F5B" w:rsidRDefault="00693F5B" w:rsidP="00693F5B">
      <w:pPr>
        <w:rPr>
          <w:rStyle w:val="af0"/>
          <w:rFonts w:ascii="Tahoma" w:hAnsi="Tahoma" w:cs="Tahoma"/>
          <w:color w:val="auto"/>
        </w:rPr>
      </w:pPr>
    </w:p>
    <w:p w14:paraId="1E30896D" w14:textId="77777777" w:rsidR="00693F5B" w:rsidRPr="004D476C" w:rsidRDefault="00693F5B" w:rsidP="00693F5B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693F5B" w:rsidRPr="000253E8" w14:paraId="0DD7EF7D" w14:textId="77777777" w:rsidTr="00B4744E">
        <w:tc>
          <w:tcPr>
            <w:tcW w:w="2523" w:type="dxa"/>
          </w:tcPr>
          <w:p w14:paraId="4714ED65" w14:textId="77777777" w:rsidR="00693F5B" w:rsidRPr="000253E8" w:rsidRDefault="00693F5B" w:rsidP="00B4744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8E40A85" w14:textId="77777777" w:rsidR="00693F5B" w:rsidRPr="000253E8" w:rsidRDefault="00693F5B" w:rsidP="00B4744E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F744717" w14:textId="77777777" w:rsidR="00693F5B" w:rsidRPr="000253E8" w:rsidRDefault="00693F5B" w:rsidP="00B4744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AD80EBB" w14:textId="77777777" w:rsidR="00693F5B" w:rsidRPr="000253E8" w:rsidRDefault="00693F5B" w:rsidP="00B4744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6DB9D972" w14:textId="77777777" w:rsidR="00693F5B" w:rsidRPr="000253E8" w:rsidRDefault="00693F5B" w:rsidP="00B4744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93F5B" w:rsidRPr="004A49C9" w14:paraId="00E41BCB" w14:textId="77777777" w:rsidTr="00B4744E">
        <w:tc>
          <w:tcPr>
            <w:tcW w:w="2523" w:type="dxa"/>
          </w:tcPr>
          <w:p w14:paraId="300B58AA" w14:textId="77777777" w:rsidR="00693F5B" w:rsidRPr="004A49C9" w:rsidRDefault="00693F5B" w:rsidP="00B4744E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3E554BD2" w14:textId="77777777" w:rsidR="00693F5B" w:rsidRPr="004A49C9" w:rsidRDefault="00693F5B" w:rsidP="00B4744E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94A9DDD" w14:textId="77777777" w:rsidR="00693F5B" w:rsidRPr="004A49C9" w:rsidRDefault="00693F5B" w:rsidP="00B4744E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E971AAC" w14:textId="77777777" w:rsidR="00693F5B" w:rsidRPr="004A49C9" w:rsidRDefault="00693F5B" w:rsidP="00B4744E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35E72E33" w14:textId="77777777" w:rsidR="00693F5B" w:rsidRPr="00E2590C" w:rsidRDefault="00693F5B" w:rsidP="00B4744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A0AF63D" w14:textId="77777777" w:rsidR="00693F5B" w:rsidRPr="00C17224" w:rsidRDefault="00693F5B" w:rsidP="00693F5B"/>
    <w:p w14:paraId="2195648B" w14:textId="77777777" w:rsidR="00693F5B" w:rsidRPr="004D476C" w:rsidRDefault="00693F5B" w:rsidP="00693F5B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708"/>
        <w:gridCol w:w="709"/>
        <w:gridCol w:w="709"/>
        <w:gridCol w:w="1984"/>
        <w:gridCol w:w="2977"/>
      </w:tblGrid>
      <w:tr w:rsidR="00693F5B" w:rsidRPr="0031791A" w14:paraId="44564E9D" w14:textId="77777777" w:rsidTr="00356399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B3EFA64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A18BCA0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8" w:type="dxa"/>
            <w:shd w:val="clear" w:color="auto" w:fill="B4C6E7" w:themeFill="accent5" w:themeFillTint="66"/>
            <w:vAlign w:val="center"/>
          </w:tcPr>
          <w:p w14:paraId="620907FC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F8441CA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FDCA3CB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2E84928A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EF69246" w14:textId="77777777" w:rsidR="00693F5B" w:rsidRPr="0033010C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93F5B" w:rsidRPr="00D7306D" w14:paraId="273F5050" w14:textId="77777777" w:rsidTr="00356399">
        <w:trPr>
          <w:trHeight w:val="432"/>
        </w:trPr>
        <w:tc>
          <w:tcPr>
            <w:tcW w:w="1985" w:type="dxa"/>
            <w:vAlign w:val="center"/>
          </w:tcPr>
          <w:p w14:paraId="3E12A5F1" w14:textId="22BD1D03" w:rsidR="00693F5B" w:rsidRDefault="0042761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removePermissions</w:t>
            </w:r>
          </w:p>
        </w:tc>
        <w:tc>
          <w:tcPr>
            <w:tcW w:w="1134" w:type="dxa"/>
            <w:vAlign w:val="center"/>
          </w:tcPr>
          <w:p w14:paraId="6C74DE46" w14:textId="39179767" w:rsidR="00693F5B" w:rsidRDefault="0042761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8" w:type="dxa"/>
            <w:vAlign w:val="center"/>
          </w:tcPr>
          <w:p w14:paraId="5A800775" w14:textId="0ACCD0D6" w:rsidR="00693F5B" w:rsidRDefault="0042761B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CAB0039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347A0D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33B1B91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D9D5128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93F5B" w:rsidRPr="00D7306D" w14:paraId="035F9BA8" w14:textId="77777777" w:rsidTr="00356399">
        <w:trPr>
          <w:trHeight w:val="432"/>
        </w:trPr>
        <w:tc>
          <w:tcPr>
            <w:tcW w:w="1985" w:type="dxa"/>
            <w:vAlign w:val="center"/>
          </w:tcPr>
          <w:p w14:paraId="42F8CC4D" w14:textId="6BDB8CC9" w:rsidR="00693F5B" w:rsidRDefault="0042761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addPermissions</w:t>
            </w:r>
          </w:p>
        </w:tc>
        <w:tc>
          <w:tcPr>
            <w:tcW w:w="1134" w:type="dxa"/>
            <w:vAlign w:val="center"/>
          </w:tcPr>
          <w:p w14:paraId="5DC28B80" w14:textId="52C7D471" w:rsidR="00693F5B" w:rsidRDefault="0042761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8" w:type="dxa"/>
            <w:vAlign w:val="center"/>
          </w:tcPr>
          <w:p w14:paraId="0B6E8C10" w14:textId="17220A13" w:rsidR="00693F5B" w:rsidRDefault="0042761B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AFFFE22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C51A4B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98E9513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DF9CDF9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5E3397A" w14:textId="77777777" w:rsidR="00693F5B" w:rsidRDefault="00693F5B" w:rsidP="00693F5B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7920AEB2" w14:textId="77777777" w:rsidR="00693F5B" w:rsidRPr="004D476C" w:rsidRDefault="00693F5B" w:rsidP="00693F5B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693F5B" w:rsidRPr="000253E8" w14:paraId="02CD2AC9" w14:textId="77777777" w:rsidTr="00B4744E">
        <w:trPr>
          <w:trHeight w:val="379"/>
        </w:trPr>
        <w:tc>
          <w:tcPr>
            <w:tcW w:w="1843" w:type="dxa"/>
          </w:tcPr>
          <w:p w14:paraId="75DAD766" w14:textId="77777777" w:rsidR="00693F5B" w:rsidRPr="000253E8" w:rsidRDefault="00693F5B" w:rsidP="00B4744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7866441" w14:textId="77777777" w:rsidR="00693F5B" w:rsidRPr="000253E8" w:rsidRDefault="00693F5B" w:rsidP="00B4744E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29C109BA" w14:textId="77777777" w:rsidR="00693F5B" w:rsidRPr="000253E8" w:rsidRDefault="00693F5B" w:rsidP="00B4744E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6D9EDE90" w14:textId="77777777" w:rsidR="00693F5B" w:rsidRPr="000253E8" w:rsidRDefault="00693F5B" w:rsidP="00B4744E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693F5B" w:rsidRPr="004A49C9" w14:paraId="573B02A8" w14:textId="77777777" w:rsidTr="00B4744E">
        <w:tc>
          <w:tcPr>
            <w:tcW w:w="1843" w:type="dxa"/>
          </w:tcPr>
          <w:p w14:paraId="13EF06DD" w14:textId="77777777" w:rsidR="00693F5B" w:rsidRPr="004A49C9" w:rsidRDefault="00693F5B" w:rsidP="00B4744E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3E6F559" w14:textId="77777777" w:rsidR="00693F5B" w:rsidRPr="004A49C9" w:rsidRDefault="00693F5B" w:rsidP="00B4744E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5E5F367D" w14:textId="77777777" w:rsidR="00693F5B" w:rsidRPr="004A49C9" w:rsidRDefault="00693F5B" w:rsidP="00B4744E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5BA4D7A" w14:textId="77777777" w:rsidR="00693F5B" w:rsidRPr="00E2590C" w:rsidRDefault="00693F5B" w:rsidP="00B4744E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0DE1CFDC" w14:textId="77777777" w:rsidR="00693F5B" w:rsidRPr="00743128" w:rsidRDefault="00693F5B" w:rsidP="00693F5B"/>
    <w:p w14:paraId="2AEFE2D2" w14:textId="77777777" w:rsidR="00693F5B" w:rsidRPr="008616D0" w:rsidRDefault="00693F5B" w:rsidP="00693F5B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693F5B" w:rsidRPr="0031791A" w14:paraId="2557D038" w14:textId="77777777" w:rsidTr="00B4744E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4FDD5918" w14:textId="77777777" w:rsidR="00693F5B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79AFE081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B44BF8E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7758CD1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3A80CDD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1023314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C6E7A55" w14:textId="77777777" w:rsidR="00693F5B" w:rsidRPr="0033010C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93F5B" w:rsidRPr="00D7306D" w14:paraId="31EAFFE7" w14:textId="77777777" w:rsidTr="00B4744E">
        <w:trPr>
          <w:trHeight w:val="432"/>
        </w:trPr>
        <w:tc>
          <w:tcPr>
            <w:tcW w:w="1701" w:type="dxa"/>
            <w:vAlign w:val="center"/>
          </w:tcPr>
          <w:p w14:paraId="34DBB6CE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6C00DB18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77E214E3" w14:textId="77777777" w:rsidR="00693F5B" w:rsidRPr="00BC6553" w:rsidRDefault="00693F5B" w:rsidP="00B4744E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7483B55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18F0E3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CDE1977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F83E4BC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F680149" w14:textId="77777777" w:rsidR="00693F5B" w:rsidRDefault="00693F5B" w:rsidP="00693F5B"/>
    <w:p w14:paraId="7406021E" w14:textId="77777777" w:rsidR="00693F5B" w:rsidRPr="008616D0" w:rsidRDefault="00693F5B" w:rsidP="00693F5B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693F5B" w:rsidRPr="0031791A" w14:paraId="1CB4C04F" w14:textId="77777777" w:rsidTr="00B4744E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58C265F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0CA8CC87" w14:textId="77777777" w:rsidR="00693F5B" w:rsidRPr="0031791A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42BB0B7E" w14:textId="77777777" w:rsidR="00693F5B" w:rsidRPr="0033010C" w:rsidRDefault="00693F5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693F5B" w:rsidRPr="00D7306D" w14:paraId="18D5C3EC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5D4260E0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68B6AD5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3D8E5814" w14:textId="77777777" w:rsidR="00693F5B" w:rsidRPr="00BC6553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693F5B" w:rsidRPr="00D7306D" w14:paraId="1851D1CD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5BC9E13E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AD2DD50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36814571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693F5B" w:rsidRPr="00D7306D" w14:paraId="2C7711FD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15EA5F78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5B5D48B2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4BAC728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693F5B" w:rsidRPr="00D7306D" w14:paraId="5E731A85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6EF9E32F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038D7ED5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6647757D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693F5B" w:rsidRPr="00D7306D" w14:paraId="6C0D3871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00CD3F8E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5D0BD8E4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6804" w:type="dxa"/>
            <w:vAlign w:val="center"/>
          </w:tcPr>
          <w:p w14:paraId="2A8C8669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 not found</w:t>
            </w:r>
          </w:p>
        </w:tc>
      </w:tr>
      <w:tr w:rsidR="00693F5B" w:rsidRPr="00D7306D" w14:paraId="1278E90C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4754B5B6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7CBD412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01937EED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693F5B" w:rsidRPr="00D7306D" w14:paraId="2E14E3C2" w14:textId="77777777" w:rsidTr="00B4744E">
        <w:trPr>
          <w:trHeight w:val="308"/>
        </w:trPr>
        <w:tc>
          <w:tcPr>
            <w:tcW w:w="1559" w:type="dxa"/>
            <w:vAlign w:val="center"/>
          </w:tcPr>
          <w:p w14:paraId="43912583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3258E1C1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16D96C1A" w14:textId="77777777" w:rsidR="00693F5B" w:rsidRDefault="00693F5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727259CC" w14:textId="77777777" w:rsidR="00693F5B" w:rsidRDefault="00693F5B" w:rsidP="00693F5B"/>
    <w:p w14:paraId="22CC7CFF" w14:textId="77777777" w:rsidR="00693F5B" w:rsidRDefault="00693F5B" w:rsidP="00F26D53"/>
    <w:p w14:paraId="09BF199C" w14:textId="135313C2" w:rsidR="00F26D53" w:rsidRDefault="00F26D53" w:rsidP="00F26D53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71" w:name="_Delete_Role_API"/>
      <w:bookmarkStart w:id="472" w:name="_Toc49966867"/>
      <w:bookmarkEnd w:id="471"/>
      <w:r>
        <w:rPr>
          <w:rFonts w:ascii="Tahoma" w:hAnsi="Tahoma" w:cs="Tahoma"/>
          <w:b/>
          <w:bCs/>
          <w:color w:val="auto"/>
          <w:sz w:val="28"/>
          <w:szCs w:val="28"/>
        </w:rPr>
        <w:t>Delete Role API</w:t>
      </w:r>
      <w:bookmarkEnd w:id="472"/>
    </w:p>
    <w:p w14:paraId="0346325E" w14:textId="77777777" w:rsidR="00F26D53" w:rsidRPr="008A6B90" w:rsidRDefault="00F26D53" w:rsidP="00F26D53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F26D53" w:rsidRPr="00554C13" w14:paraId="7EAE5948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706F892" w14:textId="77777777" w:rsidR="00F26D53" w:rsidRPr="00554C13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17ACA44" w14:textId="2CD1AB27" w:rsidR="00F26D53" w:rsidRPr="00554C13" w:rsidRDefault="00F26D53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Delete Role</w:t>
            </w:r>
          </w:p>
        </w:tc>
      </w:tr>
      <w:tr w:rsidR="00F26D53" w:rsidRPr="00554C13" w14:paraId="3F594E14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1A42369" w14:textId="77777777" w:rsidR="00F26D53" w:rsidRPr="00554C13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10EF1730" w14:textId="77777777" w:rsidR="00F26D53" w:rsidRPr="008F2A18" w:rsidRDefault="00F26D53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/vms/v1/roles/{roleId}</w:t>
            </w:r>
          </w:p>
        </w:tc>
      </w:tr>
      <w:tr w:rsidR="00F26D53" w:rsidRPr="00554C13" w14:paraId="01496FA6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01518BD" w14:textId="77777777" w:rsidR="00F26D53" w:rsidRPr="0033010C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2462E720" w14:textId="0D623779" w:rsidR="00F26D53" w:rsidRDefault="00F26D53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D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ELETE</w:t>
            </w:r>
          </w:p>
        </w:tc>
      </w:tr>
      <w:tr w:rsidR="00F26D53" w:rsidRPr="00554C13" w14:paraId="56FDD8BA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94CEF8B" w14:textId="77777777" w:rsidR="00F26D53" w:rsidRPr="00554C13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178EA933" w14:textId="35A65953" w:rsidR="00F26D53" w:rsidRPr="008F2A18" w:rsidRDefault="00F26D53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6370312F" w14:textId="77777777" w:rsidR="00F26D53" w:rsidRDefault="00F26D53" w:rsidP="00F26D53">
      <w:pPr>
        <w:rPr>
          <w:rStyle w:val="af0"/>
          <w:rFonts w:ascii="Tahoma" w:hAnsi="Tahoma" w:cs="Tahoma"/>
          <w:color w:val="auto"/>
        </w:rPr>
      </w:pPr>
    </w:p>
    <w:p w14:paraId="621BBB34" w14:textId="77777777" w:rsidR="00F26D53" w:rsidRPr="004D476C" w:rsidRDefault="00F26D53" w:rsidP="00F26D53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3" w:name="_Toc49966868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73"/>
    </w:p>
    <w:p w14:paraId="5CE99FA4" w14:textId="102877B3" w:rsidR="00F26D53" w:rsidRPr="008F2A18" w:rsidRDefault="00F26D53" w:rsidP="00F26D53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Delete role.</w:t>
      </w:r>
    </w:p>
    <w:p w14:paraId="099E4A0C" w14:textId="77777777" w:rsidR="00F26D53" w:rsidRPr="00B45296" w:rsidRDefault="00F26D53" w:rsidP="00AF7AEB">
      <w:pPr>
        <w:pStyle w:val="ab"/>
        <w:numPr>
          <w:ilvl w:val="0"/>
          <w:numId w:val="6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26D53" w:rsidRPr="0031791A" w14:paraId="45B49B40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88B5E51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5AE067E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03BEB09" w14:textId="77777777" w:rsidR="00F26D53" w:rsidRPr="0033010C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26D53" w:rsidRPr="00D7306D" w14:paraId="4CFBCEDA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3CB4BE24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7CEF4763" w14:textId="77777777" w:rsidR="00F26D53" w:rsidRPr="00BC6553" w:rsidRDefault="00F26D5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029298C7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33B62C0" w14:textId="77777777" w:rsidR="00F26D53" w:rsidRDefault="00F26D53" w:rsidP="00F26D53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484863A0" w14:textId="77777777" w:rsidR="00F26D53" w:rsidRDefault="00F26D53" w:rsidP="00F26D53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26D53" w:rsidRPr="0031791A" w14:paraId="5F4F0A0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C22BEFA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C054C17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7245154C" w14:textId="77777777" w:rsidR="00F26D53" w:rsidRPr="0033010C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26D53" w:rsidRPr="00D7306D" w14:paraId="100E208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7641A841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4FE0B867" w14:textId="77777777" w:rsidR="00F26D53" w:rsidRPr="00BC6553" w:rsidRDefault="00F26D5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7B0F2BBE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9034C8A" w14:textId="77777777" w:rsidR="00F26D53" w:rsidRDefault="00F26D53" w:rsidP="00F26D53">
      <w:pPr>
        <w:rPr>
          <w:rStyle w:val="af0"/>
          <w:rFonts w:ascii="Tahoma" w:hAnsi="Tahoma" w:cs="Tahoma"/>
          <w:color w:val="auto"/>
          <w:lang w:eastAsia="ja-JP"/>
        </w:rPr>
      </w:pPr>
    </w:p>
    <w:p w14:paraId="5E9C0E04" w14:textId="77777777" w:rsidR="00F26D53" w:rsidRPr="00F00294" w:rsidRDefault="00F26D53" w:rsidP="00AF7AEB">
      <w:pPr>
        <w:pStyle w:val="ab"/>
        <w:numPr>
          <w:ilvl w:val="0"/>
          <w:numId w:val="6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F26D53" w:rsidRPr="0031791A" w14:paraId="6D878AEF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23D29F06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622B6E69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3737AC0E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6DD05CDD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F26D53" w:rsidRPr="00D7306D" w14:paraId="3F09B9CE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03E9EE63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406AED4F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1560" w:type="dxa"/>
            <w:vAlign w:val="center"/>
          </w:tcPr>
          <w:p w14:paraId="611EC305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5953" w:type="dxa"/>
            <w:vAlign w:val="center"/>
          </w:tcPr>
          <w:p w14:paraId="742C700E" w14:textId="77777777" w:rsidR="00F26D53" w:rsidRDefault="00F26D53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9-0</w:t>
            </w:r>
          </w:p>
          <w:p w14:paraId="67D3AFBC" w14:textId="77777777" w:rsidR="00F26D53" w:rsidRPr="004626B5" w:rsidRDefault="00F26D53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characters?</w:t>
            </w:r>
          </w:p>
        </w:tc>
      </w:tr>
    </w:tbl>
    <w:p w14:paraId="3F98EF3B" w14:textId="77777777" w:rsidR="00F26D53" w:rsidRDefault="00F26D53" w:rsidP="00F26D5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91E89D1" w14:textId="77777777" w:rsidR="00F26D53" w:rsidRPr="00204BDE" w:rsidRDefault="00F26D53" w:rsidP="00F26D5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F26D53" w:rsidRPr="0031791A" w14:paraId="32E328F6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399F988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506B1BE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CDDAFF8" w14:textId="77777777" w:rsidR="00F26D53" w:rsidRPr="0031791A" w:rsidRDefault="00F26D53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5FB4B726" w14:textId="77777777" w:rsidR="00F26D53" w:rsidRPr="0033010C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26D53" w:rsidRPr="00D7306D" w14:paraId="2283FAE9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4FA73E62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</w:t>
            </w:r>
          </w:p>
        </w:tc>
        <w:tc>
          <w:tcPr>
            <w:tcW w:w="2268" w:type="dxa"/>
            <w:vAlign w:val="center"/>
          </w:tcPr>
          <w:p w14:paraId="5E110759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  <w:tc>
          <w:tcPr>
            <w:tcW w:w="1559" w:type="dxa"/>
            <w:vAlign w:val="center"/>
          </w:tcPr>
          <w:p w14:paraId="4E53C1B0" w14:textId="77777777" w:rsidR="00F26D53" w:rsidRPr="00BC6553" w:rsidRDefault="00F26D5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7E3A6D67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roleId</w:t>
            </w:r>
          </w:p>
        </w:tc>
      </w:tr>
    </w:tbl>
    <w:p w14:paraId="0A6F9ECE" w14:textId="77777777" w:rsidR="00F26D53" w:rsidRPr="00EB39ED" w:rsidRDefault="00F26D53" w:rsidP="00F26D53">
      <w:pPr>
        <w:rPr>
          <w:rStyle w:val="af0"/>
          <w:rFonts w:ascii="Tahoma" w:hAnsi="Tahoma" w:cs="Tahoma"/>
          <w:color w:val="auto"/>
          <w:lang w:eastAsia="ja-JP"/>
        </w:rPr>
      </w:pPr>
    </w:p>
    <w:p w14:paraId="772C07AB" w14:textId="47321745" w:rsidR="00F26D53" w:rsidRPr="00010310" w:rsidRDefault="00AF2204" w:rsidP="00AF7AEB">
      <w:pPr>
        <w:pStyle w:val="ab"/>
        <w:numPr>
          <w:ilvl w:val="0"/>
          <w:numId w:val="63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Delete</w:t>
      </w:r>
      <w:r w:rsidR="00F26D53">
        <w:rPr>
          <w:rStyle w:val="af0"/>
          <w:rFonts w:ascii="Tahoma" w:hAnsi="Tahoma" w:cs="Tahoma"/>
          <w:color w:val="auto"/>
          <w:lang w:eastAsia="ja-JP"/>
        </w:rPr>
        <w:t xml:space="preserve"> Role Information</w:t>
      </w:r>
    </w:p>
    <w:p w14:paraId="75F34E19" w14:textId="7B098EB3" w:rsidR="00AF7AEB" w:rsidRPr="00F75C84" w:rsidRDefault="00AF7AEB" w:rsidP="00AF7A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Role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update role status.</w:t>
      </w:r>
    </w:p>
    <w:p w14:paraId="1207FDFC" w14:textId="77777777" w:rsidR="00AF7AEB" w:rsidRDefault="00AF7AEB" w:rsidP="00AF7A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AF7AEB" w:rsidRPr="0031791A" w14:paraId="0ADBFDB0" w14:textId="77777777" w:rsidTr="00B4744E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57A76B69" w14:textId="77777777" w:rsidR="00AF7AEB" w:rsidRPr="0031791A" w:rsidRDefault="00AF7AE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CD08432" w14:textId="77777777" w:rsidR="00AF7AEB" w:rsidRPr="0031791A" w:rsidRDefault="00AF7AE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66C3EF6" w14:textId="77777777" w:rsidR="00AF7AEB" w:rsidRPr="0031791A" w:rsidRDefault="00AF7AE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1B86A8A" w14:textId="77777777" w:rsidR="00AF7AEB" w:rsidRPr="001E796D" w:rsidRDefault="00AF7AEB" w:rsidP="00B4744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F7AEB" w:rsidRPr="00D7306D" w14:paraId="211F2FDF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349FFC57" w14:textId="77777777" w:rsidR="00AF7AEB" w:rsidRPr="00BC6553" w:rsidRDefault="00AF7AE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1275" w:type="dxa"/>
            <w:vAlign w:val="center"/>
          </w:tcPr>
          <w:p w14:paraId="78A0604E" w14:textId="77777777" w:rsidR="00AF7AEB" w:rsidRPr="00BC6553" w:rsidRDefault="00AF7AE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B9B9436" w14:textId="77777777" w:rsidR="00AF7AEB" w:rsidRPr="00BC6553" w:rsidRDefault="00AF7AE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roleId</w:t>
            </w:r>
          </w:p>
        </w:tc>
        <w:tc>
          <w:tcPr>
            <w:tcW w:w="3118" w:type="dxa"/>
            <w:vAlign w:val="center"/>
          </w:tcPr>
          <w:p w14:paraId="5A91A977" w14:textId="77777777" w:rsidR="00AF7AEB" w:rsidRPr="00BC6553" w:rsidRDefault="00AF7AE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AF7AEB" w:rsidRPr="00D7306D" w14:paraId="7C5097E7" w14:textId="77777777" w:rsidTr="00B4744E">
        <w:trPr>
          <w:trHeight w:val="356"/>
        </w:trPr>
        <w:tc>
          <w:tcPr>
            <w:tcW w:w="1985" w:type="dxa"/>
            <w:vAlign w:val="center"/>
          </w:tcPr>
          <w:p w14:paraId="447C383B" w14:textId="33ADF1CD" w:rsidR="00AF7AEB" w:rsidRDefault="00AF7AE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6C860E71" w14:textId="77777777" w:rsidR="00AF7AEB" w:rsidRDefault="00AF7AE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DE4EB2D" w14:textId="619C832C" w:rsidR="00AF7AEB" w:rsidRDefault="00AF7AEB" w:rsidP="00B4744E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3118" w:type="dxa"/>
            <w:vAlign w:val="center"/>
          </w:tcPr>
          <w:p w14:paraId="021F0D5F" w14:textId="77777777" w:rsidR="00AF7AEB" w:rsidRDefault="00AF7AEB" w:rsidP="00B4744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B7CF343" w14:textId="77777777" w:rsidR="00AF7AEB" w:rsidRDefault="00AF7AEB" w:rsidP="00AF7A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38D03C5" w14:textId="77777777" w:rsidR="00AF7AEB" w:rsidRDefault="00AF7AEB" w:rsidP="00AF7AE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853E791" w14:textId="77777777" w:rsidR="00F26D53" w:rsidRDefault="00F26D53" w:rsidP="00F26D53">
      <w:pPr>
        <w:rPr>
          <w:rFonts w:ascii="Tahoma" w:hAnsi="Tahoma" w:cs="Tahoma"/>
          <w:sz w:val="20"/>
          <w:szCs w:val="20"/>
          <w:lang w:bidi="th-TH"/>
        </w:rPr>
      </w:pPr>
    </w:p>
    <w:p w14:paraId="45E7A08F" w14:textId="77777777" w:rsidR="00F26D53" w:rsidRDefault="00F26D53" w:rsidP="00AF7AEB">
      <w:pPr>
        <w:pStyle w:val="ab"/>
        <w:numPr>
          <w:ilvl w:val="0"/>
          <w:numId w:val="63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62076397" w14:textId="77777777" w:rsidR="00F26D53" w:rsidRDefault="00F26D53" w:rsidP="00F26D53">
      <w:pPr>
        <w:rPr>
          <w:rStyle w:val="af0"/>
          <w:rFonts w:ascii="Tahoma" w:hAnsi="Tahoma" w:cs="Tahoma"/>
          <w:color w:val="auto"/>
        </w:rPr>
      </w:pPr>
    </w:p>
    <w:p w14:paraId="5084894C" w14:textId="77777777" w:rsidR="00F26D53" w:rsidRPr="004D476C" w:rsidRDefault="00F26D53" w:rsidP="00F26D5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4" w:name="_Toc49966869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7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F26D53" w:rsidRPr="000253E8" w14:paraId="012AF307" w14:textId="77777777" w:rsidTr="00FF7A3C">
        <w:tc>
          <w:tcPr>
            <w:tcW w:w="2523" w:type="dxa"/>
          </w:tcPr>
          <w:p w14:paraId="0794029A" w14:textId="77777777" w:rsidR="00F26D53" w:rsidRPr="000253E8" w:rsidRDefault="00F26D5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4348731" w14:textId="77777777" w:rsidR="00F26D53" w:rsidRPr="000253E8" w:rsidRDefault="00F26D53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7E3333F2" w14:textId="77777777" w:rsidR="00F26D53" w:rsidRPr="000253E8" w:rsidRDefault="00F26D5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0D5CC041" w14:textId="77777777" w:rsidR="00F26D53" w:rsidRPr="000253E8" w:rsidRDefault="00F26D5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3A484279" w14:textId="77777777" w:rsidR="00F26D53" w:rsidRPr="000253E8" w:rsidRDefault="00F26D5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26D53" w:rsidRPr="004A49C9" w14:paraId="2252F27A" w14:textId="77777777" w:rsidTr="00FF7A3C">
        <w:tc>
          <w:tcPr>
            <w:tcW w:w="2523" w:type="dxa"/>
          </w:tcPr>
          <w:p w14:paraId="67BA0990" w14:textId="77777777" w:rsidR="00F26D53" w:rsidRPr="004A49C9" w:rsidRDefault="00F26D53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70DD817" w14:textId="77777777" w:rsidR="00F26D53" w:rsidRPr="004A49C9" w:rsidRDefault="00F26D53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1927DC8D" w14:textId="77777777" w:rsidR="00F26D53" w:rsidRPr="004A49C9" w:rsidRDefault="00F26D5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2944B9CF" w14:textId="77777777" w:rsidR="00F26D53" w:rsidRPr="004A49C9" w:rsidRDefault="00F26D5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4C98F099" w14:textId="77777777" w:rsidR="00F26D53" w:rsidRPr="00E2590C" w:rsidRDefault="00F26D53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32D0471" w14:textId="77777777" w:rsidR="00F26D53" w:rsidRPr="00C17224" w:rsidRDefault="00F26D53" w:rsidP="00F26D53"/>
    <w:p w14:paraId="51103FE3" w14:textId="77777777" w:rsidR="00F26D53" w:rsidRPr="004D476C" w:rsidRDefault="00F26D53" w:rsidP="00F26D5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5" w:name="_Toc49966870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7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850"/>
        <w:gridCol w:w="709"/>
        <w:gridCol w:w="709"/>
        <w:gridCol w:w="2409"/>
        <w:gridCol w:w="2977"/>
      </w:tblGrid>
      <w:tr w:rsidR="00F26D53" w:rsidRPr="0031791A" w14:paraId="7ACF9AA2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76FC353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15A53B85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7EE9143C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EBA4778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B54A23B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8E090E4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A236467" w14:textId="77777777" w:rsidR="00F26D53" w:rsidRPr="0033010C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26D53" w:rsidRPr="00D7306D" w14:paraId="279FB02A" w14:textId="77777777" w:rsidTr="00FF7A3C">
        <w:trPr>
          <w:trHeight w:val="432"/>
        </w:trPr>
        <w:tc>
          <w:tcPr>
            <w:tcW w:w="1559" w:type="dxa"/>
            <w:vAlign w:val="center"/>
          </w:tcPr>
          <w:p w14:paraId="096C232E" w14:textId="5F4594F5" w:rsidR="00F26D53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oleId</w:t>
            </w:r>
          </w:p>
        </w:tc>
        <w:tc>
          <w:tcPr>
            <w:tcW w:w="993" w:type="dxa"/>
            <w:vAlign w:val="center"/>
          </w:tcPr>
          <w:p w14:paraId="148E4599" w14:textId="4BE98893" w:rsidR="00F26D53" w:rsidRPr="00BC6553" w:rsidRDefault="00F1609F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850" w:type="dxa"/>
            <w:vAlign w:val="center"/>
          </w:tcPr>
          <w:p w14:paraId="3110C6AA" w14:textId="59295168" w:rsidR="00F26D53" w:rsidRPr="00BC6553" w:rsidRDefault="00F1609F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BA2378E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3A2D95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7F395A7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6C1106B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4360630" w14:textId="77777777" w:rsidR="00F26D53" w:rsidRDefault="00F26D53" w:rsidP="00F26D53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7982B7E" w14:textId="77777777" w:rsidR="00F26D53" w:rsidRPr="004D476C" w:rsidRDefault="00F26D53" w:rsidP="00F26D53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6" w:name="_Toc49966871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76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F26D53" w:rsidRPr="000253E8" w14:paraId="6B1B08F3" w14:textId="77777777" w:rsidTr="00FF7A3C">
        <w:trPr>
          <w:trHeight w:val="379"/>
        </w:trPr>
        <w:tc>
          <w:tcPr>
            <w:tcW w:w="1843" w:type="dxa"/>
          </w:tcPr>
          <w:p w14:paraId="43C94243" w14:textId="77777777" w:rsidR="00F26D53" w:rsidRPr="000253E8" w:rsidRDefault="00F26D5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AFFD4BE" w14:textId="77777777" w:rsidR="00F26D53" w:rsidRPr="000253E8" w:rsidRDefault="00F26D53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63912CAD" w14:textId="77777777" w:rsidR="00F26D53" w:rsidRPr="000253E8" w:rsidRDefault="00F26D53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536BD6C4" w14:textId="77777777" w:rsidR="00F26D53" w:rsidRPr="000253E8" w:rsidRDefault="00F26D53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26D53" w:rsidRPr="004A49C9" w14:paraId="21FD8508" w14:textId="77777777" w:rsidTr="00FF7A3C">
        <w:tc>
          <w:tcPr>
            <w:tcW w:w="1843" w:type="dxa"/>
          </w:tcPr>
          <w:p w14:paraId="073333C3" w14:textId="77777777" w:rsidR="00F26D53" w:rsidRPr="004A49C9" w:rsidRDefault="00F26D53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52557F74" w14:textId="77777777" w:rsidR="00F26D53" w:rsidRPr="004A49C9" w:rsidRDefault="00F26D53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35076726" w14:textId="77777777" w:rsidR="00F26D53" w:rsidRPr="004A49C9" w:rsidRDefault="00F26D53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780CE6C1" w14:textId="77777777" w:rsidR="00F26D53" w:rsidRPr="00E2590C" w:rsidRDefault="00F26D53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5A6EA60E" w14:textId="77777777" w:rsidR="00F26D53" w:rsidRPr="00743128" w:rsidRDefault="00F26D53" w:rsidP="00F26D53"/>
    <w:p w14:paraId="61E54D5C" w14:textId="77777777" w:rsidR="00F26D53" w:rsidRPr="008616D0" w:rsidRDefault="00F26D53" w:rsidP="00F26D5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7" w:name="_Toc49966872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7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F26D53" w:rsidRPr="0031791A" w14:paraId="7FA293E9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4D5C04D" w14:textId="77777777" w:rsidR="00F26D53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073F29CF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D33A9E4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2095270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AAC7EE3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68C8907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3871C515" w14:textId="77777777" w:rsidR="00F26D53" w:rsidRPr="0033010C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26D53" w:rsidRPr="00D7306D" w14:paraId="6260C2BB" w14:textId="77777777" w:rsidTr="00FF7A3C">
        <w:trPr>
          <w:trHeight w:val="432"/>
        </w:trPr>
        <w:tc>
          <w:tcPr>
            <w:tcW w:w="1701" w:type="dxa"/>
            <w:vAlign w:val="center"/>
          </w:tcPr>
          <w:p w14:paraId="1B115752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034F9A11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1FD63746" w14:textId="77777777" w:rsidR="00F26D53" w:rsidRPr="00BC6553" w:rsidRDefault="00F26D5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8133BA4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E3F0CD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799A372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C1FFE05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51B73A0" w14:textId="77777777" w:rsidR="00F26D53" w:rsidRDefault="00F26D53" w:rsidP="00F26D53"/>
    <w:p w14:paraId="792F85FB" w14:textId="77777777" w:rsidR="00F26D53" w:rsidRPr="008616D0" w:rsidRDefault="00F26D53" w:rsidP="00F26D53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78" w:name="_Toc49966873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7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F26D53" w:rsidRPr="0031791A" w14:paraId="568C77F6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2F33EB9D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75E2C292" w14:textId="77777777" w:rsidR="00F26D53" w:rsidRPr="0031791A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74F4165" w14:textId="77777777" w:rsidR="00F26D53" w:rsidRPr="0033010C" w:rsidRDefault="00F26D53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F26D53" w:rsidRPr="00D7306D" w14:paraId="766A796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5E30204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50D131A3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46A206C" w14:textId="77777777" w:rsidR="00F26D53" w:rsidRPr="00BC65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F26D53" w:rsidRPr="00D7306D" w14:paraId="1047A12F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6DC0E1D3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BA4417C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0770DFD5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F26D53" w:rsidRPr="00D7306D" w14:paraId="3226FD2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26FF4165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97C97CF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2BD8AB0E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F26D53" w:rsidRPr="00D7306D" w14:paraId="0A8742F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1CCB4698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3D60053E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27B5F511" w14:textId="77777777" w:rsidR="00F26D53" w:rsidRDefault="00F26D5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AF7AEB" w:rsidRPr="00D7306D" w14:paraId="73DAF38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BE783A4" w14:textId="3274FC67" w:rsidR="00AF7AEB" w:rsidRDefault="00AF7A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1843" w:type="dxa"/>
            <w:vAlign w:val="center"/>
          </w:tcPr>
          <w:p w14:paraId="0BB2125B" w14:textId="31DDFFB5" w:rsidR="00AF7AEB" w:rsidRDefault="00AF7A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404011</w:t>
            </w:r>
          </w:p>
        </w:tc>
        <w:tc>
          <w:tcPr>
            <w:tcW w:w="6804" w:type="dxa"/>
            <w:vAlign w:val="center"/>
          </w:tcPr>
          <w:p w14:paraId="4976F67D" w14:textId="30DAD933" w:rsidR="00AF7AEB" w:rsidRDefault="00AF7AEB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ole not found</w:t>
            </w:r>
          </w:p>
        </w:tc>
      </w:tr>
      <w:tr w:rsidR="00057DEB" w:rsidRPr="00D7306D" w14:paraId="4D1FE474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6017D96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DFC5123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3C163D7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265B4592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5B8C1C9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2930CC2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5013E594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00C0D749" w14:textId="6CE6601C" w:rsidR="001D6B8E" w:rsidRDefault="001D6B8E" w:rsidP="005A66C9"/>
    <w:p w14:paraId="6772E1E4" w14:textId="77777777" w:rsidR="00EB772A" w:rsidRDefault="00EB772A" w:rsidP="00EB772A"/>
    <w:p w14:paraId="3D50E782" w14:textId="678936AE" w:rsidR="00EB772A" w:rsidRDefault="00EB772A" w:rsidP="00EB772A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r>
        <w:rPr>
          <w:rFonts w:ascii="Tahoma" w:hAnsi="Tahoma" w:cs="Tahoma"/>
          <w:b/>
          <w:bCs/>
          <w:color w:val="auto"/>
          <w:sz w:val="28"/>
          <w:szCs w:val="28"/>
        </w:rPr>
        <w:t>Get Category Permissions API</w:t>
      </w:r>
    </w:p>
    <w:p w14:paraId="63CE2D7B" w14:textId="77777777" w:rsidR="00EB772A" w:rsidRPr="008A6B90" w:rsidRDefault="00EB772A" w:rsidP="00EB772A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EB772A" w:rsidRPr="00554C13" w14:paraId="535711B8" w14:textId="77777777" w:rsidTr="00C0789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7B3BDEB" w14:textId="77777777" w:rsidR="00EB772A" w:rsidRPr="00554C13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4589D256" w14:textId="4274D4F1" w:rsidR="00EB772A" w:rsidRPr="00554C13" w:rsidRDefault="00EB772A" w:rsidP="00C07894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et Category Permissions</w:t>
            </w:r>
          </w:p>
        </w:tc>
      </w:tr>
      <w:tr w:rsidR="00EB772A" w:rsidRPr="00554C13" w14:paraId="1B0C43CE" w14:textId="77777777" w:rsidTr="00C0789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E4FAFF0" w14:textId="77777777" w:rsidR="00EB772A" w:rsidRPr="00554C13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21D59D6" w14:textId="577D135B" w:rsidR="00EB772A" w:rsidRPr="008F2A18" w:rsidRDefault="00EB772A" w:rsidP="00C07894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/vms/v1/roles/permissions?category={category}</w:t>
            </w:r>
          </w:p>
        </w:tc>
      </w:tr>
      <w:tr w:rsidR="00EB772A" w:rsidRPr="00554C13" w14:paraId="347F5F3B" w14:textId="77777777" w:rsidTr="00C07894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092003D" w14:textId="77777777" w:rsidR="00EB772A" w:rsidRPr="0033010C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C200C29" w14:textId="77777777" w:rsidR="00EB772A" w:rsidRDefault="00EB772A" w:rsidP="00C07894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G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ET</w:t>
            </w:r>
          </w:p>
        </w:tc>
      </w:tr>
      <w:tr w:rsidR="00EB772A" w:rsidRPr="00554C13" w14:paraId="3A63AD70" w14:textId="77777777" w:rsidTr="00C07894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15752836" w14:textId="77777777" w:rsidR="00EB772A" w:rsidRPr="00554C13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4A9467EC" w14:textId="77777777" w:rsidR="00EB772A" w:rsidRPr="008F2A18" w:rsidRDefault="00EB772A" w:rsidP="00C0789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D018053" w14:textId="77777777" w:rsidR="00EB772A" w:rsidRDefault="00EB772A" w:rsidP="00EB772A">
      <w:pPr>
        <w:rPr>
          <w:rStyle w:val="af0"/>
          <w:rFonts w:ascii="Tahoma" w:hAnsi="Tahoma" w:cs="Tahoma"/>
          <w:color w:val="auto"/>
        </w:rPr>
      </w:pPr>
    </w:p>
    <w:p w14:paraId="5DA4B370" w14:textId="77777777" w:rsidR="00EB772A" w:rsidRPr="004D476C" w:rsidRDefault="00EB772A" w:rsidP="00EB772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1284ADE0" w14:textId="2D2C414F" w:rsidR="00EB772A" w:rsidRPr="008F2A18" w:rsidRDefault="00EB772A" w:rsidP="00EB772A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category permissions.</w:t>
      </w:r>
    </w:p>
    <w:p w14:paraId="070F2A38" w14:textId="77777777" w:rsidR="00EB772A" w:rsidRPr="00B45296" w:rsidRDefault="00EB772A" w:rsidP="00EB772A">
      <w:pPr>
        <w:pStyle w:val="ab"/>
        <w:numPr>
          <w:ilvl w:val="0"/>
          <w:numId w:val="74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B772A" w:rsidRPr="0031791A" w14:paraId="569EF34D" w14:textId="77777777" w:rsidTr="00C0789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6BD35087" w14:textId="77777777" w:rsidR="00EB772A" w:rsidRPr="0031791A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4C52F00" w14:textId="77777777" w:rsidR="00EB772A" w:rsidRPr="0031791A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3BA8D277" w14:textId="77777777" w:rsidR="00EB772A" w:rsidRPr="0033010C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B772A" w:rsidRPr="00D7306D" w14:paraId="2B331CFB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2AE8A32C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39C88C6D" w14:textId="77777777" w:rsidR="00EB772A" w:rsidRPr="00BC6553" w:rsidRDefault="00EB772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5DC00956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2EBA2DF" w14:textId="77777777" w:rsidR="00EB772A" w:rsidRDefault="00EB772A" w:rsidP="00EB772A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04D42F1D" w14:textId="77777777" w:rsidR="00EB772A" w:rsidRDefault="00EB772A" w:rsidP="00EB772A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EB772A" w:rsidRPr="0031791A" w14:paraId="4081C3D2" w14:textId="77777777" w:rsidTr="00C07894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5B2026CD" w14:textId="77777777" w:rsidR="00EB772A" w:rsidRPr="0031791A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B7D7A4F" w14:textId="77777777" w:rsidR="00EB772A" w:rsidRPr="0031791A" w:rsidRDefault="00EB772A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7CA21DC" w14:textId="77777777" w:rsidR="00EB772A" w:rsidRPr="0033010C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EB772A" w:rsidRPr="00D7306D" w14:paraId="3EA3BD2D" w14:textId="77777777" w:rsidTr="00C07894">
        <w:trPr>
          <w:trHeight w:val="382"/>
        </w:trPr>
        <w:tc>
          <w:tcPr>
            <w:tcW w:w="1701" w:type="dxa"/>
            <w:vAlign w:val="center"/>
          </w:tcPr>
          <w:p w14:paraId="4D423365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7FBA76F0" w14:textId="77777777" w:rsidR="00EB772A" w:rsidRPr="00BC6553" w:rsidRDefault="00EB772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2F71DFCE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A9D2AEF" w14:textId="77777777" w:rsidR="00EB772A" w:rsidRPr="00F6258E" w:rsidRDefault="00EB772A" w:rsidP="00EB772A">
      <w:pPr>
        <w:rPr>
          <w:rStyle w:val="af0"/>
          <w:rFonts w:ascii="Tahoma" w:hAnsi="Tahoma" w:cs="Tahoma"/>
          <w:color w:val="auto"/>
          <w:lang w:eastAsia="ja-JP"/>
        </w:rPr>
      </w:pPr>
    </w:p>
    <w:p w14:paraId="6A84E684" w14:textId="483EC1A9" w:rsidR="00EB772A" w:rsidRPr="00010310" w:rsidRDefault="00EB772A" w:rsidP="00EB772A">
      <w:pPr>
        <w:pStyle w:val="ab"/>
        <w:numPr>
          <w:ilvl w:val="0"/>
          <w:numId w:val="74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Category Permissions</w:t>
      </w:r>
    </w:p>
    <w:p w14:paraId="078C520A" w14:textId="6694A4D6" w:rsidR="00EB772A" w:rsidRPr="00F75C84" w:rsidRDefault="00EB772A" w:rsidP="00EB77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Get Category Permissions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category permissions information.</w:t>
      </w:r>
    </w:p>
    <w:p w14:paraId="2D33F551" w14:textId="77777777" w:rsidR="00EB772A" w:rsidRDefault="00EB772A" w:rsidP="00EB77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EB772A" w:rsidRPr="0031791A" w14:paraId="1FDAA9BC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D56FA4B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CCCEF3B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D02780F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12C4B82F" w14:textId="77777777" w:rsidR="00EB772A" w:rsidRPr="001E796D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B772A" w:rsidRPr="00D7306D" w14:paraId="6861C996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22AE4FCA" w14:textId="2AEEB486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category</w:t>
            </w:r>
          </w:p>
        </w:tc>
        <w:tc>
          <w:tcPr>
            <w:tcW w:w="1275" w:type="dxa"/>
            <w:vAlign w:val="center"/>
          </w:tcPr>
          <w:p w14:paraId="1437BE98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9978843" w14:textId="22573E1E" w:rsidR="00EB772A" w:rsidRPr="00BC6553" w:rsidRDefault="00EB772A" w:rsidP="00C07894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category</w:t>
            </w:r>
          </w:p>
        </w:tc>
        <w:tc>
          <w:tcPr>
            <w:tcW w:w="3118" w:type="dxa"/>
            <w:vAlign w:val="center"/>
          </w:tcPr>
          <w:p w14:paraId="05535147" w14:textId="794906A6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</w:tbl>
    <w:p w14:paraId="0A7F738F" w14:textId="77777777" w:rsidR="00EB772A" w:rsidRDefault="00EB772A" w:rsidP="00EB77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C753759" w14:textId="11219819" w:rsidR="00EB772A" w:rsidRDefault="00EB772A" w:rsidP="00EB77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50D4A78F" w14:textId="77777777" w:rsidR="00EB772A" w:rsidRDefault="00EB772A" w:rsidP="00EB772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7D9093B" w14:textId="77777777" w:rsidR="00EB772A" w:rsidRDefault="00EB772A" w:rsidP="00EB772A">
      <w:pPr>
        <w:pStyle w:val="ab"/>
        <w:numPr>
          <w:ilvl w:val="0"/>
          <w:numId w:val="74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C43E33E" w14:textId="77777777" w:rsidR="00EB772A" w:rsidRDefault="00EB772A" w:rsidP="00EB772A">
      <w:pPr>
        <w:rPr>
          <w:rStyle w:val="af0"/>
          <w:rFonts w:ascii="Tahoma" w:hAnsi="Tahoma" w:cs="Tahoma"/>
          <w:color w:val="auto"/>
        </w:rPr>
      </w:pPr>
    </w:p>
    <w:p w14:paraId="63718DF3" w14:textId="77777777" w:rsidR="00EB772A" w:rsidRPr="004D476C" w:rsidRDefault="00EB772A" w:rsidP="00EB772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EB772A" w:rsidRPr="000253E8" w14:paraId="73F568AD" w14:textId="77777777" w:rsidTr="00C07894">
        <w:tc>
          <w:tcPr>
            <w:tcW w:w="2523" w:type="dxa"/>
          </w:tcPr>
          <w:p w14:paraId="165F879C" w14:textId="77777777" w:rsidR="00EB772A" w:rsidRPr="000253E8" w:rsidRDefault="00EB772A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9E22776" w14:textId="77777777" w:rsidR="00EB772A" w:rsidRPr="000253E8" w:rsidRDefault="00EB772A" w:rsidP="00C07894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2410D820" w14:textId="77777777" w:rsidR="00EB772A" w:rsidRPr="000253E8" w:rsidRDefault="00EB772A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353FF993" w14:textId="77777777" w:rsidR="00EB772A" w:rsidRPr="000253E8" w:rsidRDefault="00EB772A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72564DD9" w14:textId="77777777" w:rsidR="00EB772A" w:rsidRPr="000253E8" w:rsidRDefault="00EB772A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B772A" w:rsidRPr="004A49C9" w14:paraId="2D34184A" w14:textId="77777777" w:rsidTr="00C07894">
        <w:tc>
          <w:tcPr>
            <w:tcW w:w="2523" w:type="dxa"/>
          </w:tcPr>
          <w:p w14:paraId="28BDB5F3" w14:textId="77777777" w:rsidR="00EB772A" w:rsidRPr="004A49C9" w:rsidRDefault="00EB772A" w:rsidP="00C07894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10FA03EC" w14:textId="77777777" w:rsidR="00EB772A" w:rsidRPr="004A49C9" w:rsidRDefault="00EB772A" w:rsidP="00C07894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627523A3" w14:textId="77777777" w:rsidR="00EB772A" w:rsidRPr="004A49C9" w:rsidRDefault="00EB772A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42E5192E" w14:textId="77777777" w:rsidR="00EB772A" w:rsidRPr="004A49C9" w:rsidRDefault="00EB772A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6A03C1F1" w14:textId="77777777" w:rsidR="00EB772A" w:rsidRPr="00E2590C" w:rsidRDefault="00EB772A" w:rsidP="00C0789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42948B46" w14:textId="77777777" w:rsidR="00EB772A" w:rsidRPr="00C17224" w:rsidRDefault="00EB772A" w:rsidP="00EB772A"/>
    <w:p w14:paraId="57AFE5B4" w14:textId="77777777" w:rsidR="00EB772A" w:rsidRPr="004D476C" w:rsidRDefault="00EB772A" w:rsidP="00EB772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080"/>
        <w:gridCol w:w="763"/>
        <w:gridCol w:w="709"/>
        <w:gridCol w:w="709"/>
        <w:gridCol w:w="2409"/>
        <w:gridCol w:w="2977"/>
      </w:tblGrid>
      <w:tr w:rsidR="00EB772A" w:rsidRPr="0031791A" w14:paraId="716A56E8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120C0C1A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80" w:type="dxa"/>
            <w:shd w:val="clear" w:color="auto" w:fill="B4C6E7" w:themeFill="accent5" w:themeFillTint="66"/>
            <w:vAlign w:val="center"/>
          </w:tcPr>
          <w:p w14:paraId="7338EF86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6A49DCB7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EA54E32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6B5955B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F2F7895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B31D2A1" w14:textId="77777777" w:rsidR="00EB772A" w:rsidRPr="0033010C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B772A" w:rsidRPr="00D7306D" w14:paraId="2A706249" w14:textId="77777777" w:rsidTr="00C07894">
        <w:trPr>
          <w:trHeight w:val="378"/>
        </w:trPr>
        <w:tc>
          <w:tcPr>
            <w:tcW w:w="1559" w:type="dxa"/>
            <w:vAlign w:val="center"/>
          </w:tcPr>
          <w:p w14:paraId="1794FC31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80" w:type="dxa"/>
            <w:vAlign w:val="center"/>
          </w:tcPr>
          <w:p w14:paraId="499BABA8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63" w:type="dxa"/>
            <w:vAlign w:val="center"/>
          </w:tcPr>
          <w:p w14:paraId="74152D49" w14:textId="77777777" w:rsidR="00EB772A" w:rsidRPr="00BC6553" w:rsidRDefault="00EB772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B7740E1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00DF37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18014FA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9B1860C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47761F6" w14:textId="77777777" w:rsidR="00EB772A" w:rsidRDefault="00EB772A" w:rsidP="00EB772A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62F5F33B" w14:textId="77777777" w:rsidR="00EB772A" w:rsidRPr="004D476C" w:rsidRDefault="00EB772A" w:rsidP="00EB772A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EB772A" w:rsidRPr="000253E8" w14:paraId="5E3A9049" w14:textId="77777777" w:rsidTr="00C07894">
        <w:trPr>
          <w:trHeight w:val="379"/>
        </w:trPr>
        <w:tc>
          <w:tcPr>
            <w:tcW w:w="1843" w:type="dxa"/>
          </w:tcPr>
          <w:p w14:paraId="1081089C" w14:textId="77777777" w:rsidR="00EB772A" w:rsidRPr="000253E8" w:rsidRDefault="00EB772A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41340AE9" w14:textId="77777777" w:rsidR="00EB772A" w:rsidRPr="000253E8" w:rsidRDefault="00EB772A" w:rsidP="00C07894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04935601" w14:textId="77777777" w:rsidR="00EB772A" w:rsidRPr="000253E8" w:rsidRDefault="00EB772A" w:rsidP="00C07894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2357112C" w14:textId="77777777" w:rsidR="00EB772A" w:rsidRPr="000253E8" w:rsidRDefault="00EB772A" w:rsidP="00C07894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EB772A" w:rsidRPr="004A49C9" w14:paraId="4F2F3E7F" w14:textId="77777777" w:rsidTr="00C07894">
        <w:tc>
          <w:tcPr>
            <w:tcW w:w="1843" w:type="dxa"/>
          </w:tcPr>
          <w:p w14:paraId="07BE2F6B" w14:textId="77777777" w:rsidR="00EB772A" w:rsidRPr="004A49C9" w:rsidRDefault="00EB772A" w:rsidP="00C07894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262DC8C1" w14:textId="77777777" w:rsidR="00EB772A" w:rsidRPr="004A49C9" w:rsidRDefault="00EB772A" w:rsidP="00C07894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457B6662" w14:textId="77777777" w:rsidR="00EB772A" w:rsidRPr="004A49C9" w:rsidRDefault="00EB772A" w:rsidP="00C07894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2A13A860" w14:textId="77777777" w:rsidR="00EB772A" w:rsidRPr="00E2590C" w:rsidRDefault="00EB772A" w:rsidP="00C07894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627D5CE2" w14:textId="77777777" w:rsidR="00EB772A" w:rsidRPr="00743128" w:rsidRDefault="00EB772A" w:rsidP="00EB772A"/>
    <w:p w14:paraId="7E6146A1" w14:textId="77777777" w:rsidR="00EB772A" w:rsidRPr="008616D0" w:rsidRDefault="00EB772A" w:rsidP="00EB772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842"/>
        <w:gridCol w:w="993"/>
        <w:gridCol w:w="708"/>
        <w:gridCol w:w="709"/>
        <w:gridCol w:w="709"/>
        <w:gridCol w:w="1984"/>
        <w:gridCol w:w="2977"/>
      </w:tblGrid>
      <w:tr w:rsidR="001C6020" w:rsidRPr="0031791A" w14:paraId="60BD5672" w14:textId="77777777" w:rsidTr="001C6020">
        <w:trPr>
          <w:trHeight w:val="395"/>
          <w:tblHeader/>
        </w:trPr>
        <w:tc>
          <w:tcPr>
            <w:tcW w:w="2126" w:type="dxa"/>
            <w:gridSpan w:val="2"/>
            <w:shd w:val="clear" w:color="auto" w:fill="B4C6E7" w:themeFill="accent5" w:themeFillTint="66"/>
            <w:vAlign w:val="center"/>
          </w:tcPr>
          <w:p w14:paraId="74DF8A58" w14:textId="77777777" w:rsidR="00EB772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3ECB358D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8" w:type="dxa"/>
            <w:shd w:val="clear" w:color="auto" w:fill="B4C6E7" w:themeFill="accent5" w:themeFillTint="66"/>
            <w:vAlign w:val="center"/>
          </w:tcPr>
          <w:p w14:paraId="14D22523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CE76B0E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502F2E5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4D2D09DE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3E058D9" w14:textId="77777777" w:rsidR="00EB772A" w:rsidRPr="0033010C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B772A" w:rsidRPr="00D7306D" w14:paraId="351C9C60" w14:textId="77777777" w:rsidTr="001C6020">
        <w:trPr>
          <w:trHeight w:val="432"/>
        </w:trPr>
        <w:tc>
          <w:tcPr>
            <w:tcW w:w="2126" w:type="dxa"/>
            <w:gridSpan w:val="2"/>
            <w:vAlign w:val="center"/>
          </w:tcPr>
          <w:p w14:paraId="5AAA368B" w14:textId="79309BFF" w:rsidR="00EB772A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permissions</w:t>
            </w:r>
          </w:p>
        </w:tc>
        <w:tc>
          <w:tcPr>
            <w:tcW w:w="993" w:type="dxa"/>
            <w:vAlign w:val="center"/>
          </w:tcPr>
          <w:p w14:paraId="4EFB5840" w14:textId="5DF613BD" w:rsidR="00EB772A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8" w:type="dxa"/>
            <w:vAlign w:val="center"/>
          </w:tcPr>
          <w:p w14:paraId="1B755C5B" w14:textId="77777777" w:rsidR="00EB772A" w:rsidRPr="00BC6553" w:rsidRDefault="00EB772A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0064BF04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00B985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AD9FE95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8086522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C6020" w:rsidRPr="00D7306D" w14:paraId="6E913FF5" w14:textId="77777777" w:rsidTr="001C6020">
        <w:trPr>
          <w:trHeight w:val="432"/>
        </w:trPr>
        <w:tc>
          <w:tcPr>
            <w:tcW w:w="284" w:type="dxa"/>
            <w:vAlign w:val="center"/>
          </w:tcPr>
          <w:p w14:paraId="46E76BF9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645BB77E" w14:textId="70D6BC50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ermissionCd</w:t>
            </w:r>
          </w:p>
        </w:tc>
        <w:tc>
          <w:tcPr>
            <w:tcW w:w="993" w:type="dxa"/>
            <w:vAlign w:val="center"/>
          </w:tcPr>
          <w:p w14:paraId="2D9B3F88" w14:textId="73065540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37E10751" w14:textId="55017528" w:rsidR="001C6020" w:rsidRDefault="001C6020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EE29022" w14:textId="77777777" w:rsidR="001C6020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C03CCB" w14:textId="77777777" w:rsidR="001C6020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DE92CC9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567EA38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C6020" w:rsidRPr="00D7306D" w14:paraId="3150E2CB" w14:textId="77777777" w:rsidTr="001C6020">
        <w:trPr>
          <w:trHeight w:val="432"/>
        </w:trPr>
        <w:tc>
          <w:tcPr>
            <w:tcW w:w="284" w:type="dxa"/>
            <w:vAlign w:val="center"/>
          </w:tcPr>
          <w:p w14:paraId="55ECC632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777C4E9E" w14:textId="01F67909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permissionName</w:t>
            </w:r>
          </w:p>
        </w:tc>
        <w:tc>
          <w:tcPr>
            <w:tcW w:w="993" w:type="dxa"/>
            <w:vAlign w:val="center"/>
          </w:tcPr>
          <w:p w14:paraId="76E0F729" w14:textId="14FC8E2D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2F76D229" w14:textId="37E721E6" w:rsidR="001C6020" w:rsidRDefault="001C6020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C6948E1" w14:textId="77777777" w:rsidR="001C6020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1DE5B5" w14:textId="77777777" w:rsidR="001C6020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C024845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E9B27C0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C6020" w:rsidRPr="00D7306D" w14:paraId="4B1ED580" w14:textId="77777777" w:rsidTr="001C6020">
        <w:trPr>
          <w:trHeight w:val="432"/>
        </w:trPr>
        <w:tc>
          <w:tcPr>
            <w:tcW w:w="284" w:type="dxa"/>
            <w:vAlign w:val="center"/>
          </w:tcPr>
          <w:p w14:paraId="14AD6439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5AEAA763" w14:textId="5720681B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evel</w:t>
            </w:r>
          </w:p>
        </w:tc>
        <w:tc>
          <w:tcPr>
            <w:tcW w:w="993" w:type="dxa"/>
            <w:vAlign w:val="center"/>
          </w:tcPr>
          <w:p w14:paraId="77246225" w14:textId="1C6DC4F2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49D615D5" w14:textId="3A293E0C" w:rsidR="001C6020" w:rsidRDefault="001C6020" w:rsidP="00C07894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51077E7" w14:textId="77777777" w:rsidR="001C6020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D4A57E" w14:textId="77777777" w:rsidR="001C6020" w:rsidRPr="00BC6553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FDDC50B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9DCEA8D" w14:textId="77777777" w:rsidR="001C6020" w:rsidRDefault="001C602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68A9225" w14:textId="77777777" w:rsidR="00EB772A" w:rsidRDefault="00EB772A" w:rsidP="00EB772A"/>
    <w:p w14:paraId="6D159544" w14:textId="77777777" w:rsidR="00EB772A" w:rsidRPr="008616D0" w:rsidRDefault="00EB772A" w:rsidP="00EB772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EB772A" w:rsidRPr="0031791A" w14:paraId="2A6DF253" w14:textId="77777777" w:rsidTr="00C07894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00C4D42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22FCCB0C" w14:textId="77777777" w:rsidR="00EB772A" w:rsidRPr="0031791A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7065EC1" w14:textId="77777777" w:rsidR="00EB772A" w:rsidRPr="0033010C" w:rsidRDefault="00EB772A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EB772A" w:rsidRPr="00D7306D" w14:paraId="09E89F45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56F61652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39C31C29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0D1C189B" w14:textId="77777777" w:rsidR="00EB772A" w:rsidRPr="00BC6553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EB772A" w:rsidRPr="00D7306D" w14:paraId="06EE55B2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3C32CCF1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3ED2035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3AF93EE3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EB772A" w:rsidRPr="00D7306D" w14:paraId="278B95D0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005A4F3B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239E3B70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085B0997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EB772A" w:rsidRPr="00D7306D" w14:paraId="299625C0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30FF09A1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432140C0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6DBDE8BA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EB772A" w:rsidRPr="00D7306D" w14:paraId="36B4C8C5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00330C19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4163CA49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2C543CFF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EB772A" w:rsidRPr="00D7306D" w14:paraId="7BB42240" w14:textId="77777777" w:rsidTr="00C07894">
        <w:trPr>
          <w:trHeight w:val="308"/>
        </w:trPr>
        <w:tc>
          <w:tcPr>
            <w:tcW w:w="1559" w:type="dxa"/>
            <w:vAlign w:val="center"/>
          </w:tcPr>
          <w:p w14:paraId="50870801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674AF16B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411C74A8" w14:textId="77777777" w:rsidR="00EB772A" w:rsidRDefault="00EB772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892ED8E" w14:textId="77777777" w:rsidR="00EB772A" w:rsidRDefault="00EB772A" w:rsidP="00EB772A"/>
    <w:p w14:paraId="539DCA9E" w14:textId="77777777" w:rsidR="00EB772A" w:rsidRDefault="00EB772A" w:rsidP="00920DF9"/>
    <w:p w14:paraId="187B0095" w14:textId="6D83CA49" w:rsidR="00920DF9" w:rsidRDefault="002E78E3" w:rsidP="00920DF9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79" w:name="_Get_Order_List"/>
      <w:bookmarkStart w:id="480" w:name="_Toc49966874"/>
      <w:bookmarkEnd w:id="479"/>
      <w:r>
        <w:rPr>
          <w:rFonts w:ascii="Tahoma" w:hAnsi="Tahoma" w:cs="Tahoma"/>
          <w:b/>
          <w:bCs/>
          <w:color w:val="auto"/>
          <w:sz w:val="28"/>
          <w:szCs w:val="28"/>
        </w:rPr>
        <w:t>Search</w:t>
      </w:r>
      <w:r w:rsidR="00920DF9">
        <w:rPr>
          <w:rFonts w:ascii="Tahoma" w:hAnsi="Tahoma" w:cs="Tahoma"/>
          <w:b/>
          <w:bCs/>
          <w:color w:val="auto"/>
          <w:sz w:val="28"/>
          <w:szCs w:val="28"/>
        </w:rPr>
        <w:t xml:space="preserve"> Order</w:t>
      </w:r>
      <w:r>
        <w:rPr>
          <w:rFonts w:ascii="Tahoma" w:hAnsi="Tahoma" w:cs="Tahoma"/>
          <w:b/>
          <w:bCs/>
          <w:color w:val="auto"/>
          <w:sz w:val="28"/>
          <w:szCs w:val="28"/>
        </w:rPr>
        <w:t>s</w:t>
      </w:r>
      <w:r w:rsidR="00920DF9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  <w:bookmarkEnd w:id="480"/>
    </w:p>
    <w:p w14:paraId="41D219AA" w14:textId="77777777" w:rsidR="00920DF9" w:rsidRPr="008A6B90" w:rsidRDefault="00920DF9" w:rsidP="00920DF9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920DF9" w:rsidRPr="00554C13" w14:paraId="58D0FA7E" w14:textId="77777777" w:rsidTr="00FF7A3C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42F57D0" w14:textId="77777777" w:rsidR="00920DF9" w:rsidRPr="00554C13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1748A43A" w14:textId="32FE0128" w:rsidR="00920DF9" w:rsidRPr="00554C13" w:rsidRDefault="002E78E3" w:rsidP="00FF7A3C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Search </w:t>
            </w:r>
            <w:r w:rsidR="00920DF9">
              <w:rPr>
                <w:rFonts w:ascii="Tahoma" w:hAnsi="Tahoma" w:cs="Tahoma"/>
                <w:sz w:val="20"/>
                <w:szCs w:val="20"/>
                <w:lang w:eastAsia="ja-JP"/>
              </w:rPr>
              <w:t>Order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s</w:t>
            </w:r>
          </w:p>
        </w:tc>
      </w:tr>
      <w:tr w:rsidR="00920DF9" w:rsidRPr="00554C13" w14:paraId="15939B9C" w14:textId="77777777" w:rsidTr="00FF7A3C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426A12B" w14:textId="77777777" w:rsidR="00920DF9" w:rsidRPr="00554C13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901CFF4" w14:textId="6500443A" w:rsidR="00920DF9" w:rsidRPr="008F2A18" w:rsidRDefault="00920DF9" w:rsidP="00FF7A3C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/vms/v1/orders/search</w:t>
            </w:r>
          </w:p>
        </w:tc>
      </w:tr>
      <w:tr w:rsidR="00920DF9" w:rsidRPr="00554C13" w14:paraId="530491EF" w14:textId="77777777" w:rsidTr="00FF7A3C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C56C96" w14:textId="77777777" w:rsidR="00920DF9" w:rsidRPr="0033010C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62E3AA2E" w14:textId="77777777" w:rsidR="00920DF9" w:rsidRDefault="00920DF9" w:rsidP="00FF7A3C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920DF9" w:rsidRPr="00554C13" w14:paraId="07119579" w14:textId="77777777" w:rsidTr="00FF7A3C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15F54E3" w14:textId="77777777" w:rsidR="00920DF9" w:rsidRPr="00554C13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71488B36" w14:textId="54C4D564" w:rsidR="00920DF9" w:rsidRPr="008F2A18" w:rsidRDefault="00920DF9" w:rsidP="00FF7A3C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48A00A5D" w14:textId="77777777" w:rsidR="00920DF9" w:rsidRDefault="00920DF9" w:rsidP="00920DF9">
      <w:pPr>
        <w:rPr>
          <w:rStyle w:val="af0"/>
          <w:rFonts w:ascii="Tahoma" w:hAnsi="Tahoma" w:cs="Tahoma"/>
          <w:color w:val="auto"/>
        </w:rPr>
      </w:pPr>
    </w:p>
    <w:p w14:paraId="3EBA6F99" w14:textId="77777777" w:rsidR="00920DF9" w:rsidRPr="004D476C" w:rsidRDefault="00920DF9" w:rsidP="00920DF9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81" w:name="_Toc49966875"/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  <w:bookmarkEnd w:id="481"/>
    </w:p>
    <w:p w14:paraId="115803F2" w14:textId="6B26B47E" w:rsidR="00920DF9" w:rsidRPr="008F2A18" w:rsidRDefault="00920DF9" w:rsidP="00920DF9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Get order list.</w:t>
      </w:r>
    </w:p>
    <w:p w14:paraId="789C19B3" w14:textId="77777777" w:rsidR="00920DF9" w:rsidRPr="00B45296" w:rsidRDefault="00920DF9" w:rsidP="002E78E3">
      <w:pPr>
        <w:pStyle w:val="ab"/>
        <w:numPr>
          <w:ilvl w:val="0"/>
          <w:numId w:val="6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If invalid login session,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20DF9" w:rsidRPr="0031791A" w14:paraId="172BBCF3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1792F079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B2022F4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AE9D20B" w14:textId="77777777" w:rsidR="00920DF9" w:rsidRPr="0033010C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20DF9" w:rsidRPr="00D7306D" w14:paraId="6AF87CF0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03FC7EA9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893DEB5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2BD379E8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9DE0436" w14:textId="77777777" w:rsidR="00920DF9" w:rsidRDefault="00920DF9" w:rsidP="00920DF9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355483BA" w14:textId="77777777" w:rsidR="00920DF9" w:rsidRDefault="00920DF9" w:rsidP="00920DF9">
      <w:pPr>
        <w:ind w:firstLine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If role in session does not have permission to access this page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920DF9" w:rsidRPr="0031791A" w14:paraId="7601174A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64E56EF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669B292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1FF430CE" w14:textId="77777777" w:rsidR="00920DF9" w:rsidRPr="0033010C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920DF9" w:rsidRPr="00D7306D" w14:paraId="6D8DC51C" w14:textId="77777777" w:rsidTr="00FF7A3C">
        <w:trPr>
          <w:trHeight w:val="382"/>
        </w:trPr>
        <w:tc>
          <w:tcPr>
            <w:tcW w:w="1701" w:type="dxa"/>
            <w:vAlign w:val="center"/>
          </w:tcPr>
          <w:p w14:paraId="22E76486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</w:t>
            </w:r>
          </w:p>
        </w:tc>
        <w:tc>
          <w:tcPr>
            <w:tcW w:w="1559" w:type="dxa"/>
            <w:vAlign w:val="center"/>
          </w:tcPr>
          <w:p w14:paraId="22083F39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946" w:type="dxa"/>
            <w:vAlign w:val="center"/>
          </w:tcPr>
          <w:p w14:paraId="316E3FAE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2CFA746" w14:textId="77777777" w:rsidR="00920DF9" w:rsidRDefault="00920DF9" w:rsidP="00920DF9">
      <w:pPr>
        <w:rPr>
          <w:rStyle w:val="af0"/>
          <w:rFonts w:ascii="Tahoma" w:hAnsi="Tahoma" w:cs="Tahoma"/>
          <w:color w:val="auto"/>
          <w:lang w:eastAsia="ja-JP"/>
        </w:rPr>
      </w:pPr>
    </w:p>
    <w:p w14:paraId="23511C0C" w14:textId="77777777" w:rsidR="00920DF9" w:rsidRPr="00F00294" w:rsidRDefault="00920DF9" w:rsidP="002E78E3">
      <w:pPr>
        <w:pStyle w:val="ab"/>
        <w:numPr>
          <w:ilvl w:val="0"/>
          <w:numId w:val="6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1560"/>
        <w:gridCol w:w="5953"/>
      </w:tblGrid>
      <w:tr w:rsidR="00920DF9" w:rsidRPr="0031791A" w14:paraId="49834DD9" w14:textId="77777777" w:rsidTr="00FF7A3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79ADB652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18387050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</w:tcPr>
          <w:p w14:paraId="48395EBD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5953" w:type="dxa"/>
            <w:shd w:val="clear" w:color="auto" w:fill="B4C6E7" w:themeFill="accent5" w:themeFillTint="66"/>
            <w:vAlign w:val="center"/>
          </w:tcPr>
          <w:p w14:paraId="5BF462E8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920DF9" w:rsidRPr="00D7306D" w14:paraId="7D490067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10D8729D" w14:textId="2117E66A" w:rsidR="00920DF9" w:rsidRDefault="002E78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5AB19AFE" w14:textId="27EF9209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Page </w:t>
            </w:r>
            <w:r w:rsidR="002E78E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Size 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format</w:t>
            </w:r>
          </w:p>
        </w:tc>
        <w:tc>
          <w:tcPr>
            <w:tcW w:w="1560" w:type="dxa"/>
            <w:vAlign w:val="center"/>
          </w:tcPr>
          <w:p w14:paraId="6A93F7AF" w14:textId="4F3E0F09" w:rsidR="00920DF9" w:rsidRDefault="002E78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</w:t>
            </w:r>
            <w:r w:rsidR="00920DF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5953" w:type="dxa"/>
            <w:vAlign w:val="center"/>
          </w:tcPr>
          <w:p w14:paraId="4991E69D" w14:textId="32BE7A90" w:rsidR="00920DF9" w:rsidRDefault="00920DF9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  <w:tr w:rsidR="00920DF9" w:rsidRPr="00D7306D" w14:paraId="41500C40" w14:textId="77777777" w:rsidTr="00FF7A3C">
        <w:trPr>
          <w:trHeight w:val="382"/>
        </w:trPr>
        <w:tc>
          <w:tcPr>
            <w:tcW w:w="567" w:type="dxa"/>
            <w:vAlign w:val="center"/>
          </w:tcPr>
          <w:p w14:paraId="74A17AC8" w14:textId="6FA2D0EE" w:rsidR="00920DF9" w:rsidRDefault="002E78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71F04529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No format</w:t>
            </w:r>
          </w:p>
        </w:tc>
        <w:tc>
          <w:tcPr>
            <w:tcW w:w="1560" w:type="dxa"/>
            <w:vAlign w:val="center"/>
          </w:tcPr>
          <w:p w14:paraId="299A3580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5953" w:type="dxa"/>
            <w:vAlign w:val="center"/>
          </w:tcPr>
          <w:p w14:paraId="1C032FDE" w14:textId="77777777" w:rsidR="00920DF9" w:rsidRDefault="00920DF9" w:rsidP="00FF7A3C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</w:tbl>
    <w:p w14:paraId="36F2BA5C" w14:textId="77777777" w:rsidR="00920DF9" w:rsidRDefault="00920DF9" w:rsidP="00920DF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8E41D5D" w14:textId="77777777" w:rsidR="00920DF9" w:rsidRPr="00204BDE" w:rsidRDefault="00920DF9" w:rsidP="00920DF9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920DF9" w:rsidRPr="0031791A" w14:paraId="024D912E" w14:textId="77777777" w:rsidTr="00FF7A3C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02472645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7E93E25B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A5FAD3B" w14:textId="77777777" w:rsidR="00920DF9" w:rsidRPr="0031791A" w:rsidRDefault="00920DF9" w:rsidP="00FF7A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38577B2" w14:textId="77777777" w:rsidR="00920DF9" w:rsidRPr="0033010C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B07E61" w:rsidRPr="00D7306D" w14:paraId="7B7696A1" w14:textId="77777777" w:rsidTr="00FF7A3C">
        <w:trPr>
          <w:trHeight w:val="382"/>
        </w:trPr>
        <w:tc>
          <w:tcPr>
            <w:tcW w:w="1701" w:type="dxa"/>
            <w:vMerge w:val="restart"/>
            <w:vAlign w:val="center"/>
          </w:tcPr>
          <w:p w14:paraId="0533A618" w14:textId="5C20DA9C" w:rsidR="00B07E61" w:rsidRDefault="002E78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04</w:t>
            </w:r>
          </w:p>
        </w:tc>
        <w:tc>
          <w:tcPr>
            <w:tcW w:w="2268" w:type="dxa"/>
            <w:vAlign w:val="center"/>
          </w:tcPr>
          <w:p w14:paraId="29778B6F" w14:textId="72FC9C84" w:rsidR="00B07E61" w:rsidRDefault="002E78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1559" w:type="dxa"/>
            <w:vMerge w:val="restart"/>
            <w:vAlign w:val="center"/>
          </w:tcPr>
          <w:p w14:paraId="6A2CFB50" w14:textId="044B4C81" w:rsidR="00B07E61" w:rsidRDefault="002E78E3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5AB20BAB" w14:textId="245B2686" w:rsidR="00B07E61" w:rsidRDefault="002E78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</w:tr>
      <w:tr w:rsidR="00B07E61" w:rsidRPr="00D7306D" w14:paraId="5CDAB81A" w14:textId="77777777" w:rsidTr="00FF7A3C">
        <w:trPr>
          <w:trHeight w:val="382"/>
        </w:trPr>
        <w:tc>
          <w:tcPr>
            <w:tcW w:w="1701" w:type="dxa"/>
            <w:vMerge/>
            <w:vAlign w:val="center"/>
          </w:tcPr>
          <w:p w14:paraId="0F7D93D4" w14:textId="77777777" w:rsidR="00B07E61" w:rsidRDefault="00B07E6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F9CF0E0" w14:textId="77777777" w:rsidR="00B07E61" w:rsidRDefault="00B07E6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559" w:type="dxa"/>
            <w:vMerge/>
            <w:vAlign w:val="center"/>
          </w:tcPr>
          <w:p w14:paraId="22D19872" w14:textId="77777777" w:rsidR="00B07E61" w:rsidRDefault="00B07E61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5DD20370" w14:textId="77777777" w:rsidR="00B07E61" w:rsidRDefault="00B07E6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pageNo</w:t>
            </w:r>
          </w:p>
        </w:tc>
      </w:tr>
    </w:tbl>
    <w:p w14:paraId="4DD5A42C" w14:textId="77777777" w:rsidR="00920DF9" w:rsidRPr="00F6258E" w:rsidRDefault="00920DF9" w:rsidP="00920DF9">
      <w:pPr>
        <w:rPr>
          <w:rStyle w:val="af0"/>
          <w:rFonts w:ascii="Tahoma" w:hAnsi="Tahoma" w:cs="Tahoma"/>
          <w:color w:val="auto"/>
          <w:lang w:eastAsia="ja-JP"/>
        </w:rPr>
      </w:pPr>
    </w:p>
    <w:p w14:paraId="180806F3" w14:textId="10A85766" w:rsidR="00920DF9" w:rsidRPr="00010310" w:rsidRDefault="00DD1F92" w:rsidP="002E78E3">
      <w:pPr>
        <w:pStyle w:val="ab"/>
        <w:numPr>
          <w:ilvl w:val="0"/>
          <w:numId w:val="66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Search</w:t>
      </w:r>
      <w:r w:rsidR="00801DB0">
        <w:rPr>
          <w:rStyle w:val="af0"/>
          <w:rFonts w:ascii="Tahoma" w:hAnsi="Tahoma" w:cs="Tahoma"/>
          <w:color w:val="auto"/>
          <w:lang w:eastAsia="ja-JP"/>
        </w:rPr>
        <w:t xml:space="preserve"> Order</w:t>
      </w:r>
      <w:r>
        <w:rPr>
          <w:rStyle w:val="af0"/>
          <w:rFonts w:ascii="Tahoma" w:hAnsi="Tahoma" w:cs="Tahoma"/>
          <w:color w:val="auto"/>
          <w:lang w:eastAsia="ja-JP"/>
        </w:rPr>
        <w:t>s</w:t>
      </w:r>
    </w:p>
    <w:p w14:paraId="1979DEEC" w14:textId="18591A40" w:rsidR="00DD1F92" w:rsidRPr="00F75C84" w:rsidRDefault="00DD1F92" w:rsidP="00DD1F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Search Orders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search orders.</w:t>
      </w:r>
    </w:p>
    <w:p w14:paraId="7369CA17" w14:textId="77777777" w:rsidR="00DD1F92" w:rsidRDefault="00DD1F92" w:rsidP="00DD1F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3828"/>
        <w:gridCol w:w="3118"/>
      </w:tblGrid>
      <w:tr w:rsidR="00DD1F92" w:rsidRPr="0031791A" w14:paraId="60BCB6E6" w14:textId="77777777" w:rsidTr="0084433B">
        <w:trPr>
          <w:trHeight w:val="395"/>
          <w:tblHeader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3C7AC3B3" w14:textId="77777777" w:rsidR="00DD1F92" w:rsidRPr="0031791A" w:rsidRDefault="00DD1F92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CB280DE" w14:textId="77777777" w:rsidR="00DD1F92" w:rsidRPr="0031791A" w:rsidRDefault="00DD1F92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706B27E" w14:textId="77777777" w:rsidR="00DD1F92" w:rsidRPr="0031791A" w:rsidRDefault="00DD1F92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56FA708D" w14:textId="77777777" w:rsidR="00DD1F92" w:rsidRPr="001E796D" w:rsidRDefault="00DD1F92" w:rsidP="0084433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D1F92" w:rsidRPr="00D7306D" w14:paraId="7DA35E08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42C1820D" w14:textId="54248444" w:rsidR="00DD1F92" w:rsidRPr="00BC6553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1275" w:type="dxa"/>
            <w:vAlign w:val="center"/>
          </w:tcPr>
          <w:p w14:paraId="14A7072A" w14:textId="77777777" w:rsidR="00DD1F92" w:rsidRPr="00BC6553" w:rsidRDefault="00DD1F92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6CA92F3" w14:textId="05AF0BE2" w:rsidR="00DD1F92" w:rsidRPr="00BC6553" w:rsidRDefault="00DD1F92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nput parameter </w:t>
            </w:r>
            <w:r w:rsidR="00FB4CB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searchWord</w:t>
            </w:r>
          </w:p>
        </w:tc>
        <w:tc>
          <w:tcPr>
            <w:tcW w:w="3118" w:type="dxa"/>
            <w:vAlign w:val="center"/>
          </w:tcPr>
          <w:p w14:paraId="04745311" w14:textId="17F2F6FA" w:rsidR="00DD1F92" w:rsidRPr="00BC6553" w:rsidRDefault="00DD1F92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1066A" w:rsidRPr="00D7306D" w14:paraId="01389C71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5F27A740" w14:textId="0E00E073" w:rsidR="0031066A" w:rsidRDefault="00853EB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searchFields</w:t>
            </w:r>
          </w:p>
        </w:tc>
        <w:tc>
          <w:tcPr>
            <w:tcW w:w="1275" w:type="dxa"/>
            <w:vAlign w:val="center"/>
          </w:tcPr>
          <w:p w14:paraId="0F482695" w14:textId="384DCFAC" w:rsidR="0031066A" w:rsidRDefault="00853EB8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3828" w:type="dxa"/>
            <w:vAlign w:val="center"/>
          </w:tcPr>
          <w:p w14:paraId="5DFCDDEC" w14:textId="30BFFB1E" w:rsidR="0031066A" w:rsidRDefault="00B01BD9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“orderDocId”, </w:t>
            </w:r>
            <w:r w:rsidR="0046488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“productName”, “sku”, “firstname”, “lastname”, “</w:t>
            </w:r>
            <w:r w:rsidR="0056462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accountCategory</w:t>
            </w:r>
            <w:r w:rsidR="0046488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  <w:r w:rsidR="0056462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“</w:t>
            </w:r>
            <w:r w:rsidR="00F53C0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com</w:t>
            </w:r>
            <w:r w:rsidR="00C2003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panyName</w:t>
            </w:r>
            <w:r w:rsidR="0056462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  <w:r w:rsidR="00FD0F5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“username”</w:t>
            </w:r>
          </w:p>
        </w:tc>
        <w:tc>
          <w:tcPr>
            <w:tcW w:w="3118" w:type="dxa"/>
            <w:vAlign w:val="center"/>
          </w:tcPr>
          <w:p w14:paraId="48DA7EA0" w14:textId="77777777" w:rsidR="0031066A" w:rsidRPr="00BC6553" w:rsidRDefault="0031066A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71D71" w:rsidRPr="00D7306D" w14:paraId="56251218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12C1F2C4" w14:textId="00E80394" w:rsidR="00C71D71" w:rsidRDefault="00C71D7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ilters</w:t>
            </w:r>
          </w:p>
        </w:tc>
        <w:tc>
          <w:tcPr>
            <w:tcW w:w="1275" w:type="dxa"/>
            <w:vAlign w:val="center"/>
          </w:tcPr>
          <w:p w14:paraId="358AFF4D" w14:textId="5E69E6D2" w:rsidR="00C71D71" w:rsidRDefault="00C71D7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3828" w:type="dxa"/>
            <w:vAlign w:val="center"/>
          </w:tcPr>
          <w:p w14:paraId="30710C5C" w14:textId="77777777" w:rsidR="00C71D71" w:rsidRDefault="00C71D71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7BF3E1A9" w14:textId="77777777" w:rsidR="00C71D71" w:rsidRPr="00BC6553" w:rsidRDefault="00C71D7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71D71" w:rsidRPr="00D7306D" w14:paraId="70814341" w14:textId="77777777" w:rsidTr="00C71D71">
        <w:trPr>
          <w:trHeight w:val="356"/>
        </w:trPr>
        <w:tc>
          <w:tcPr>
            <w:tcW w:w="284" w:type="dxa"/>
            <w:vAlign w:val="center"/>
          </w:tcPr>
          <w:p w14:paraId="6CA983DC" w14:textId="77777777" w:rsidR="00C71D71" w:rsidRDefault="00C71D7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4AC3BF1" w14:textId="2245AAEE" w:rsidR="00C71D71" w:rsidRDefault="00C71D7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ield</w:t>
            </w:r>
          </w:p>
        </w:tc>
        <w:tc>
          <w:tcPr>
            <w:tcW w:w="1275" w:type="dxa"/>
            <w:vAlign w:val="center"/>
          </w:tcPr>
          <w:p w14:paraId="1E84693D" w14:textId="3AF48BBB" w:rsidR="00C71D71" w:rsidRDefault="00C71D71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8C61716" w14:textId="454FB4B0" w:rsidR="00C71D71" w:rsidRDefault="00C71D71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F3453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accountCategory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3118" w:type="dxa"/>
            <w:vAlign w:val="center"/>
          </w:tcPr>
          <w:p w14:paraId="42707D3C" w14:textId="01F38EF0" w:rsidR="00C71D71" w:rsidRPr="00BC6553" w:rsidRDefault="00F3453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 accountCategory is not All</w:t>
            </w:r>
          </w:p>
        </w:tc>
      </w:tr>
      <w:tr w:rsidR="00F34535" w:rsidRPr="00D7306D" w14:paraId="3595A1C6" w14:textId="77777777" w:rsidTr="00C71D71">
        <w:trPr>
          <w:trHeight w:val="356"/>
        </w:trPr>
        <w:tc>
          <w:tcPr>
            <w:tcW w:w="284" w:type="dxa"/>
            <w:vAlign w:val="center"/>
          </w:tcPr>
          <w:p w14:paraId="12C47E77" w14:textId="77777777" w:rsidR="00F34535" w:rsidRDefault="00F3453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734688F" w14:textId="1B24AAF2" w:rsidR="00F34535" w:rsidRDefault="00F3453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275" w:type="dxa"/>
            <w:vAlign w:val="center"/>
          </w:tcPr>
          <w:p w14:paraId="509BFACF" w14:textId="38AD4D5D" w:rsidR="00F34535" w:rsidRDefault="00F3453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AF1AE45" w14:textId="534E2BCC" w:rsidR="00F34535" w:rsidRDefault="00F34535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accountCategory</w:t>
            </w:r>
          </w:p>
        </w:tc>
        <w:tc>
          <w:tcPr>
            <w:tcW w:w="3118" w:type="dxa"/>
            <w:vAlign w:val="center"/>
          </w:tcPr>
          <w:p w14:paraId="74B74316" w14:textId="77777777" w:rsidR="00F34535" w:rsidRDefault="00F3453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D1F92" w:rsidRPr="00D7306D" w14:paraId="452C2D55" w14:textId="77777777" w:rsidTr="0084433B">
        <w:trPr>
          <w:trHeight w:val="356"/>
        </w:trPr>
        <w:tc>
          <w:tcPr>
            <w:tcW w:w="1985" w:type="dxa"/>
            <w:gridSpan w:val="2"/>
            <w:vAlign w:val="center"/>
          </w:tcPr>
          <w:p w14:paraId="7F5B5535" w14:textId="59EE98D1" w:rsidR="00DD1F92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sorts</w:t>
            </w:r>
          </w:p>
        </w:tc>
        <w:tc>
          <w:tcPr>
            <w:tcW w:w="1275" w:type="dxa"/>
            <w:vAlign w:val="center"/>
          </w:tcPr>
          <w:p w14:paraId="6DE0DFA4" w14:textId="616331D1" w:rsidR="00DD1F92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3828" w:type="dxa"/>
            <w:vAlign w:val="center"/>
          </w:tcPr>
          <w:p w14:paraId="66F08D7D" w14:textId="357B062E" w:rsidR="00DD1F92" w:rsidRDefault="00DD1F92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3118" w:type="dxa"/>
            <w:vAlign w:val="center"/>
          </w:tcPr>
          <w:p w14:paraId="3570D871" w14:textId="77777777" w:rsidR="00DD1F92" w:rsidRDefault="00DD1F92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4CB5" w:rsidRPr="00D7306D" w14:paraId="563BD437" w14:textId="77777777" w:rsidTr="00FB4CB5">
        <w:trPr>
          <w:trHeight w:val="356"/>
        </w:trPr>
        <w:tc>
          <w:tcPr>
            <w:tcW w:w="284" w:type="dxa"/>
            <w:vAlign w:val="center"/>
          </w:tcPr>
          <w:p w14:paraId="30917CC7" w14:textId="77777777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79CFADD" w14:textId="495EAA8A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orderBy</w:t>
            </w:r>
          </w:p>
        </w:tc>
        <w:tc>
          <w:tcPr>
            <w:tcW w:w="1275" w:type="dxa"/>
            <w:vAlign w:val="center"/>
          </w:tcPr>
          <w:p w14:paraId="4C50AEC6" w14:textId="48A75AFF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E4DCE80" w14:textId="5DC1EBCD" w:rsidR="00FB4CB5" w:rsidRDefault="00FB4CB5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“createdDate”</w:t>
            </w:r>
          </w:p>
        </w:tc>
        <w:tc>
          <w:tcPr>
            <w:tcW w:w="3118" w:type="dxa"/>
            <w:vAlign w:val="center"/>
          </w:tcPr>
          <w:p w14:paraId="19F7E5E9" w14:textId="77777777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4CB5" w:rsidRPr="00D7306D" w14:paraId="2CCC178B" w14:textId="77777777" w:rsidTr="00FB4CB5">
        <w:trPr>
          <w:trHeight w:val="356"/>
        </w:trPr>
        <w:tc>
          <w:tcPr>
            <w:tcW w:w="284" w:type="dxa"/>
            <w:vAlign w:val="center"/>
          </w:tcPr>
          <w:p w14:paraId="4FC91359" w14:textId="77777777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6FF823C2" w14:textId="0311D4B1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rder</w:t>
            </w:r>
          </w:p>
        </w:tc>
        <w:tc>
          <w:tcPr>
            <w:tcW w:w="1275" w:type="dxa"/>
            <w:vAlign w:val="center"/>
          </w:tcPr>
          <w:p w14:paraId="1D80AEEF" w14:textId="126B09B1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CC3B833" w14:textId="793CFE55" w:rsidR="00FB4CB5" w:rsidRDefault="00FB4CB5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“DESC”</w:t>
            </w:r>
          </w:p>
        </w:tc>
        <w:tc>
          <w:tcPr>
            <w:tcW w:w="3118" w:type="dxa"/>
            <w:vAlign w:val="center"/>
          </w:tcPr>
          <w:p w14:paraId="2B7E7144" w14:textId="77777777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4CB5" w:rsidRPr="00D7306D" w14:paraId="3E1302B2" w14:textId="77777777" w:rsidTr="00FB4CB5">
        <w:trPr>
          <w:trHeight w:val="356"/>
        </w:trPr>
        <w:tc>
          <w:tcPr>
            <w:tcW w:w="284" w:type="dxa"/>
            <w:vAlign w:val="center"/>
          </w:tcPr>
          <w:p w14:paraId="72D6C677" w14:textId="77777777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488BE0A" w14:textId="62435157" w:rsidR="00FB4CB5" w:rsidRDefault="00176A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ageSize</w:t>
            </w:r>
          </w:p>
        </w:tc>
        <w:tc>
          <w:tcPr>
            <w:tcW w:w="1275" w:type="dxa"/>
            <w:vAlign w:val="center"/>
          </w:tcPr>
          <w:p w14:paraId="7CEF5461" w14:textId="1AEFCC12" w:rsidR="00FB4CB5" w:rsidRDefault="00176A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48509C6" w14:textId="3BBE3193" w:rsidR="00FB4CB5" w:rsidRDefault="00176AB5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pageSize</w:t>
            </w:r>
          </w:p>
        </w:tc>
        <w:tc>
          <w:tcPr>
            <w:tcW w:w="3118" w:type="dxa"/>
            <w:vAlign w:val="center"/>
          </w:tcPr>
          <w:p w14:paraId="7ED4A035" w14:textId="77777777" w:rsidR="00FB4CB5" w:rsidRDefault="00FB4C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76AB5" w:rsidRPr="00D7306D" w14:paraId="6C7756B8" w14:textId="77777777" w:rsidTr="00FB4CB5">
        <w:trPr>
          <w:trHeight w:val="356"/>
        </w:trPr>
        <w:tc>
          <w:tcPr>
            <w:tcW w:w="284" w:type="dxa"/>
            <w:vAlign w:val="center"/>
          </w:tcPr>
          <w:p w14:paraId="3026237B" w14:textId="77777777" w:rsidR="00176AB5" w:rsidRDefault="00176A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22BF7BB" w14:textId="6630D0E5" w:rsidR="00176AB5" w:rsidRDefault="00176A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1275" w:type="dxa"/>
            <w:vAlign w:val="center"/>
          </w:tcPr>
          <w:p w14:paraId="2BCB96CE" w14:textId="430F9786" w:rsidR="00176AB5" w:rsidRDefault="00176A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C651675" w14:textId="18142292" w:rsidR="00176AB5" w:rsidRDefault="00176AB5" w:rsidP="0084433B">
            <w:pPr>
              <w:ind w:left="1440" w:hanging="1440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pageNo</w:t>
            </w:r>
          </w:p>
        </w:tc>
        <w:tc>
          <w:tcPr>
            <w:tcW w:w="3118" w:type="dxa"/>
            <w:vAlign w:val="center"/>
          </w:tcPr>
          <w:p w14:paraId="0D1B5422" w14:textId="77777777" w:rsidR="00176AB5" w:rsidRDefault="00176AB5" w:rsidP="0084433B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D3FE41" w14:textId="77777777" w:rsidR="00DD1F92" w:rsidRDefault="00DD1F92" w:rsidP="00DD1F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1CDDE6D" w14:textId="77777777" w:rsidR="00DD1F92" w:rsidRDefault="00DD1F92" w:rsidP="00DD1F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6211A83B" w14:textId="77777777" w:rsidR="00920DF9" w:rsidRDefault="00920DF9" w:rsidP="00920DF9">
      <w:pPr>
        <w:rPr>
          <w:rFonts w:ascii="Tahoma" w:hAnsi="Tahoma" w:cs="Tahoma"/>
          <w:sz w:val="20"/>
          <w:szCs w:val="20"/>
          <w:lang w:bidi="th-TH"/>
        </w:rPr>
      </w:pPr>
    </w:p>
    <w:p w14:paraId="5A6FBA2C" w14:textId="77777777" w:rsidR="00920DF9" w:rsidRDefault="00920DF9" w:rsidP="002E78E3">
      <w:pPr>
        <w:pStyle w:val="ab"/>
        <w:numPr>
          <w:ilvl w:val="0"/>
          <w:numId w:val="66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0B46028E" w14:textId="77777777" w:rsidR="00920DF9" w:rsidRDefault="00920DF9" w:rsidP="00920DF9">
      <w:pPr>
        <w:rPr>
          <w:rStyle w:val="af0"/>
          <w:rFonts w:ascii="Tahoma" w:hAnsi="Tahoma" w:cs="Tahoma"/>
          <w:color w:val="auto"/>
        </w:rPr>
      </w:pPr>
    </w:p>
    <w:p w14:paraId="17DCA987" w14:textId="77777777" w:rsidR="00920DF9" w:rsidRPr="004D476C" w:rsidRDefault="00920DF9" w:rsidP="00920DF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82" w:name="_Toc49966876"/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  <w:bookmarkEnd w:id="482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920DF9" w:rsidRPr="000253E8" w14:paraId="1A521F06" w14:textId="77777777" w:rsidTr="00FF7A3C">
        <w:tc>
          <w:tcPr>
            <w:tcW w:w="2523" w:type="dxa"/>
          </w:tcPr>
          <w:p w14:paraId="07604C68" w14:textId="77777777" w:rsidR="00920DF9" w:rsidRPr="000253E8" w:rsidRDefault="00920DF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145FD347" w14:textId="77777777" w:rsidR="00920DF9" w:rsidRPr="000253E8" w:rsidRDefault="00920DF9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3B3905B0" w14:textId="77777777" w:rsidR="00920DF9" w:rsidRPr="000253E8" w:rsidRDefault="00920DF9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159C01F0" w14:textId="77777777" w:rsidR="00920DF9" w:rsidRPr="000253E8" w:rsidRDefault="00920DF9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1D03153A" w14:textId="77777777" w:rsidR="00920DF9" w:rsidRPr="000253E8" w:rsidRDefault="00920DF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20DF9" w:rsidRPr="004A49C9" w14:paraId="4BA5674E" w14:textId="77777777" w:rsidTr="00FF7A3C">
        <w:tc>
          <w:tcPr>
            <w:tcW w:w="2523" w:type="dxa"/>
          </w:tcPr>
          <w:p w14:paraId="5B7CF18F" w14:textId="77777777" w:rsidR="00920DF9" w:rsidRPr="004A49C9" w:rsidRDefault="00920DF9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34BE69F" w14:textId="77777777" w:rsidR="00920DF9" w:rsidRPr="004A49C9" w:rsidRDefault="00920DF9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71DB3C46" w14:textId="77777777" w:rsidR="00920DF9" w:rsidRPr="004A49C9" w:rsidRDefault="00920DF9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02A43375" w14:textId="77777777" w:rsidR="00920DF9" w:rsidRPr="004A49C9" w:rsidRDefault="00920DF9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7056C3E0" w14:textId="77777777" w:rsidR="00920DF9" w:rsidRPr="00E2590C" w:rsidRDefault="00920DF9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237900B7" w14:textId="77777777" w:rsidR="00920DF9" w:rsidRPr="00C17224" w:rsidRDefault="00920DF9" w:rsidP="00920DF9"/>
    <w:p w14:paraId="741D3D1A" w14:textId="77777777" w:rsidR="00920DF9" w:rsidRPr="004D476C" w:rsidRDefault="00920DF9" w:rsidP="00920DF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83" w:name="_Toc49966877"/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  <w:bookmarkEnd w:id="483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38"/>
        <w:gridCol w:w="763"/>
        <w:gridCol w:w="709"/>
        <w:gridCol w:w="709"/>
        <w:gridCol w:w="2409"/>
        <w:gridCol w:w="2977"/>
      </w:tblGrid>
      <w:tr w:rsidR="00920DF9" w:rsidRPr="0031791A" w14:paraId="4EBD8504" w14:textId="77777777" w:rsidTr="00120A76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0BDF95F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38" w:type="dxa"/>
            <w:shd w:val="clear" w:color="auto" w:fill="B4C6E7" w:themeFill="accent5" w:themeFillTint="66"/>
            <w:vAlign w:val="center"/>
          </w:tcPr>
          <w:p w14:paraId="33146CC8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63" w:type="dxa"/>
            <w:shd w:val="clear" w:color="auto" w:fill="B4C6E7" w:themeFill="accent5" w:themeFillTint="66"/>
            <w:vAlign w:val="center"/>
          </w:tcPr>
          <w:p w14:paraId="319E0222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5C4A526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40071A1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0140AA1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BE86D7F" w14:textId="77777777" w:rsidR="00920DF9" w:rsidRPr="0033010C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20DF9" w:rsidRPr="00D7306D" w14:paraId="53D86B5F" w14:textId="77777777" w:rsidTr="00120A76">
        <w:trPr>
          <w:trHeight w:val="378"/>
        </w:trPr>
        <w:tc>
          <w:tcPr>
            <w:tcW w:w="1701" w:type="dxa"/>
            <w:vAlign w:val="center"/>
          </w:tcPr>
          <w:p w14:paraId="57A4C93C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earchWord</w:t>
            </w:r>
          </w:p>
        </w:tc>
        <w:tc>
          <w:tcPr>
            <w:tcW w:w="938" w:type="dxa"/>
            <w:vAlign w:val="center"/>
          </w:tcPr>
          <w:p w14:paraId="67C8FA61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63" w:type="dxa"/>
            <w:vAlign w:val="center"/>
          </w:tcPr>
          <w:p w14:paraId="243A578C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6D3D5672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2A4348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1640257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4BA8DA3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34535" w:rsidRPr="00D7306D" w14:paraId="6F804AAC" w14:textId="77777777" w:rsidTr="00120A76">
        <w:trPr>
          <w:trHeight w:val="378"/>
        </w:trPr>
        <w:tc>
          <w:tcPr>
            <w:tcW w:w="1701" w:type="dxa"/>
            <w:vAlign w:val="center"/>
          </w:tcPr>
          <w:p w14:paraId="15C41DC5" w14:textId="5870E4B6" w:rsidR="00F34535" w:rsidRDefault="00F345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ccountCategory</w:t>
            </w:r>
          </w:p>
        </w:tc>
        <w:tc>
          <w:tcPr>
            <w:tcW w:w="938" w:type="dxa"/>
            <w:vAlign w:val="center"/>
          </w:tcPr>
          <w:p w14:paraId="1FB6D141" w14:textId="49AE8DFD" w:rsidR="00F34535" w:rsidRDefault="00F345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63" w:type="dxa"/>
            <w:vAlign w:val="center"/>
          </w:tcPr>
          <w:p w14:paraId="4386776A" w14:textId="4889FF4C" w:rsidR="00F34535" w:rsidRDefault="00F34535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</w:p>
        </w:tc>
        <w:tc>
          <w:tcPr>
            <w:tcW w:w="709" w:type="dxa"/>
          </w:tcPr>
          <w:p w14:paraId="189FFE51" w14:textId="77777777" w:rsidR="00F34535" w:rsidRPr="00BC6553" w:rsidRDefault="00F34535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EC36FA" w14:textId="77777777" w:rsidR="00F34535" w:rsidRPr="00BC6553" w:rsidRDefault="00F345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D05EE96" w14:textId="77777777" w:rsidR="00F34535" w:rsidRPr="00BC6553" w:rsidRDefault="00F345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79EBB33" w14:textId="77777777" w:rsidR="00F34535" w:rsidRPr="00BC6553" w:rsidRDefault="00F34535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403D304B" w14:textId="77777777" w:rsidTr="00120A76">
        <w:trPr>
          <w:trHeight w:val="378"/>
        </w:trPr>
        <w:tc>
          <w:tcPr>
            <w:tcW w:w="1701" w:type="dxa"/>
            <w:vAlign w:val="center"/>
          </w:tcPr>
          <w:p w14:paraId="2AFEB84D" w14:textId="20B35D78" w:rsidR="00920DF9" w:rsidRDefault="004350A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938" w:type="dxa"/>
            <w:vAlign w:val="center"/>
          </w:tcPr>
          <w:p w14:paraId="08F124E3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63" w:type="dxa"/>
            <w:vAlign w:val="center"/>
          </w:tcPr>
          <w:p w14:paraId="2620D3CF" w14:textId="77777777" w:rsidR="00920DF9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46A80A4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6089E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2156498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9C11B32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68C172FB" w14:textId="77777777" w:rsidTr="00120A76">
        <w:trPr>
          <w:trHeight w:val="378"/>
        </w:trPr>
        <w:tc>
          <w:tcPr>
            <w:tcW w:w="1701" w:type="dxa"/>
            <w:vAlign w:val="center"/>
          </w:tcPr>
          <w:p w14:paraId="06729301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ageNo</w:t>
            </w:r>
          </w:p>
        </w:tc>
        <w:tc>
          <w:tcPr>
            <w:tcW w:w="938" w:type="dxa"/>
            <w:vAlign w:val="center"/>
          </w:tcPr>
          <w:p w14:paraId="747E3419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63" w:type="dxa"/>
            <w:vAlign w:val="center"/>
          </w:tcPr>
          <w:p w14:paraId="28A19FC4" w14:textId="77777777" w:rsidR="00920DF9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B7ADF45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D43555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F0EBA7F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31571F5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065031E" w14:textId="77777777" w:rsidR="00920DF9" w:rsidRDefault="00920DF9" w:rsidP="00920DF9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1E357103" w14:textId="77777777" w:rsidR="00920DF9" w:rsidRPr="004D476C" w:rsidRDefault="00920DF9" w:rsidP="00920DF9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84" w:name="_Toc49966878"/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  <w:bookmarkEnd w:id="484"/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920DF9" w:rsidRPr="000253E8" w14:paraId="54961CAF" w14:textId="77777777" w:rsidTr="00FF7A3C">
        <w:trPr>
          <w:trHeight w:val="379"/>
        </w:trPr>
        <w:tc>
          <w:tcPr>
            <w:tcW w:w="1843" w:type="dxa"/>
          </w:tcPr>
          <w:p w14:paraId="033D5523" w14:textId="77777777" w:rsidR="00920DF9" w:rsidRPr="000253E8" w:rsidRDefault="00920DF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62F7D968" w14:textId="77777777" w:rsidR="00920DF9" w:rsidRPr="000253E8" w:rsidRDefault="00920DF9" w:rsidP="00FF7A3C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595C65BD" w14:textId="77777777" w:rsidR="00920DF9" w:rsidRPr="000253E8" w:rsidRDefault="00920DF9" w:rsidP="00FF7A3C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8B7F746" w14:textId="77777777" w:rsidR="00920DF9" w:rsidRPr="000253E8" w:rsidRDefault="00920DF9" w:rsidP="00FF7A3C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920DF9" w:rsidRPr="004A49C9" w14:paraId="2121DEE2" w14:textId="77777777" w:rsidTr="00FF7A3C">
        <w:tc>
          <w:tcPr>
            <w:tcW w:w="1843" w:type="dxa"/>
          </w:tcPr>
          <w:p w14:paraId="1DD740C4" w14:textId="77777777" w:rsidR="00920DF9" w:rsidRPr="004A49C9" w:rsidRDefault="00920DF9" w:rsidP="00FF7A3C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65DC54DA" w14:textId="77777777" w:rsidR="00920DF9" w:rsidRPr="004A49C9" w:rsidRDefault="00920DF9" w:rsidP="00FF7A3C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50B00B22" w14:textId="77777777" w:rsidR="00920DF9" w:rsidRPr="004A49C9" w:rsidRDefault="00920DF9" w:rsidP="00FF7A3C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0CA7EC53" w14:textId="77777777" w:rsidR="00920DF9" w:rsidRPr="00E2590C" w:rsidRDefault="00920DF9" w:rsidP="00FF7A3C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19AA2D6D" w14:textId="77777777" w:rsidR="00920DF9" w:rsidRPr="00743128" w:rsidRDefault="00920DF9" w:rsidP="00920DF9"/>
    <w:p w14:paraId="309D7375" w14:textId="77777777" w:rsidR="00920DF9" w:rsidRPr="008616D0" w:rsidRDefault="00920DF9" w:rsidP="00920DF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85" w:name="_Toc49966879"/>
      <w:r>
        <w:rPr>
          <w:rFonts w:ascii="Tahoma" w:hAnsi="Tahoma" w:cs="Tahoma"/>
          <w:b/>
          <w:bCs/>
          <w:color w:val="auto"/>
          <w:sz w:val="24"/>
          <w:szCs w:val="24"/>
        </w:rPr>
        <w:t>Response Parameters</w:t>
      </w:r>
      <w:bookmarkEnd w:id="48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842"/>
        <w:gridCol w:w="993"/>
        <w:gridCol w:w="708"/>
        <w:gridCol w:w="709"/>
        <w:gridCol w:w="709"/>
        <w:gridCol w:w="1984"/>
        <w:gridCol w:w="2977"/>
      </w:tblGrid>
      <w:tr w:rsidR="00920DF9" w:rsidRPr="0031791A" w14:paraId="48DD0BBF" w14:textId="77777777" w:rsidTr="00143DE1">
        <w:trPr>
          <w:trHeight w:val="395"/>
          <w:tblHeader/>
        </w:trPr>
        <w:tc>
          <w:tcPr>
            <w:tcW w:w="2126" w:type="dxa"/>
            <w:gridSpan w:val="2"/>
            <w:shd w:val="clear" w:color="auto" w:fill="B4C6E7" w:themeFill="accent5" w:themeFillTint="66"/>
            <w:vAlign w:val="center"/>
          </w:tcPr>
          <w:p w14:paraId="23632693" w14:textId="77777777" w:rsidR="00920DF9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3" w:type="dxa"/>
            <w:shd w:val="clear" w:color="auto" w:fill="B4C6E7" w:themeFill="accent5" w:themeFillTint="66"/>
            <w:vAlign w:val="center"/>
          </w:tcPr>
          <w:p w14:paraId="2DCB8B6D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8" w:type="dxa"/>
            <w:shd w:val="clear" w:color="auto" w:fill="B4C6E7" w:themeFill="accent5" w:themeFillTint="66"/>
            <w:vAlign w:val="center"/>
          </w:tcPr>
          <w:p w14:paraId="74B0AD03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8EA32D1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BAC56F8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6D910FCE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1183603" w14:textId="77777777" w:rsidR="00920DF9" w:rsidRPr="0033010C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20DF9" w:rsidRPr="00D7306D" w14:paraId="0E38965F" w14:textId="77777777" w:rsidTr="00143DE1">
        <w:trPr>
          <w:trHeight w:val="432"/>
        </w:trPr>
        <w:tc>
          <w:tcPr>
            <w:tcW w:w="2126" w:type="dxa"/>
            <w:gridSpan w:val="2"/>
            <w:vAlign w:val="center"/>
          </w:tcPr>
          <w:p w14:paraId="63188590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totalRecordNo</w:t>
            </w:r>
          </w:p>
        </w:tc>
        <w:tc>
          <w:tcPr>
            <w:tcW w:w="993" w:type="dxa"/>
            <w:vAlign w:val="center"/>
          </w:tcPr>
          <w:p w14:paraId="3EC8C3B9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  <w:tc>
          <w:tcPr>
            <w:tcW w:w="708" w:type="dxa"/>
            <w:vAlign w:val="center"/>
          </w:tcPr>
          <w:p w14:paraId="370964F4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E72A8D2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C38BBC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BD4601F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786145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78F00B14" w14:textId="77777777" w:rsidTr="00143DE1">
        <w:trPr>
          <w:trHeight w:val="432"/>
        </w:trPr>
        <w:tc>
          <w:tcPr>
            <w:tcW w:w="2126" w:type="dxa"/>
            <w:gridSpan w:val="2"/>
            <w:vAlign w:val="center"/>
          </w:tcPr>
          <w:p w14:paraId="2BED6932" w14:textId="6A38C053" w:rsidR="00920DF9" w:rsidRDefault="001D7C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orders</w:t>
            </w:r>
          </w:p>
        </w:tc>
        <w:tc>
          <w:tcPr>
            <w:tcW w:w="993" w:type="dxa"/>
            <w:vAlign w:val="center"/>
          </w:tcPr>
          <w:p w14:paraId="4DE95CDC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708" w:type="dxa"/>
            <w:vAlign w:val="center"/>
          </w:tcPr>
          <w:p w14:paraId="0C9C3885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030FC90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2560DA2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A55DA37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AA14C11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77A6C2D1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2BE5F57A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300722DC" w14:textId="091C6709" w:rsidR="00920DF9" w:rsidRDefault="001D7C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orderId</w:t>
            </w:r>
          </w:p>
        </w:tc>
        <w:tc>
          <w:tcPr>
            <w:tcW w:w="993" w:type="dxa"/>
            <w:vAlign w:val="center"/>
          </w:tcPr>
          <w:p w14:paraId="1CD12E16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1FE1C581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362B297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6A24B1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F0E9256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D10C6C8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0E68B55F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538CB5CC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58274646" w14:textId="135EF4E0" w:rsidR="00920DF9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createdDate</w:t>
            </w:r>
          </w:p>
        </w:tc>
        <w:tc>
          <w:tcPr>
            <w:tcW w:w="993" w:type="dxa"/>
            <w:vAlign w:val="center"/>
          </w:tcPr>
          <w:p w14:paraId="75BFCC3C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5A0B0DB6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519D8F4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A500AC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417C664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F22A034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585BAE86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6202C61E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1F77471D" w14:textId="0E985350" w:rsidR="00920DF9" w:rsidRDefault="001D7CE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productName</w:t>
            </w:r>
          </w:p>
        </w:tc>
        <w:tc>
          <w:tcPr>
            <w:tcW w:w="993" w:type="dxa"/>
            <w:vAlign w:val="center"/>
          </w:tcPr>
          <w:p w14:paraId="3DEFF1B0" w14:textId="60199190" w:rsidR="00920DF9" w:rsidRPr="00BC6553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8" w:type="dxa"/>
            <w:vAlign w:val="center"/>
          </w:tcPr>
          <w:p w14:paraId="3917B1B9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D09D64E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6F4ED8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2308C83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8B4179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02AF981B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5043365A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3D88F536" w14:textId="34920732" w:rsidR="00920DF9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sku</w:t>
            </w:r>
          </w:p>
        </w:tc>
        <w:tc>
          <w:tcPr>
            <w:tcW w:w="993" w:type="dxa"/>
            <w:vAlign w:val="center"/>
          </w:tcPr>
          <w:p w14:paraId="4A33DC47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42966A75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F7EDC1A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CEA3DD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2714DFE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FC9FB03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450FDA4E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256AFA95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141BF782" w14:textId="01BAFD2B" w:rsidR="00920DF9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totalQ</w:t>
            </w:r>
            <w:r w:rsidR="0034634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uantity</w:t>
            </w:r>
          </w:p>
        </w:tc>
        <w:tc>
          <w:tcPr>
            <w:tcW w:w="993" w:type="dxa"/>
            <w:vAlign w:val="center"/>
          </w:tcPr>
          <w:p w14:paraId="0FF2E463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7430593E" w14:textId="77777777" w:rsidR="00920DF9" w:rsidRPr="00BC6553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DDC90F6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B22DDF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B968B44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969A5F0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1560DB80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0C36AE51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28CA13F2" w14:textId="6BEE0DCA" w:rsidR="00920DF9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993" w:type="dxa"/>
            <w:vAlign w:val="center"/>
          </w:tcPr>
          <w:p w14:paraId="6B6BFF6E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29331AF8" w14:textId="77777777" w:rsidR="00920DF9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89E6740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EBBCD8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1B885F4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EF7D986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B4D07" w:rsidRPr="00D7306D" w14:paraId="5E914499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48D29D07" w14:textId="77777777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52DEF12E" w14:textId="164EDFAE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irstname</w:t>
            </w:r>
          </w:p>
        </w:tc>
        <w:tc>
          <w:tcPr>
            <w:tcW w:w="993" w:type="dxa"/>
            <w:vAlign w:val="center"/>
          </w:tcPr>
          <w:p w14:paraId="4DD7512B" w14:textId="1A315E61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5851C832" w14:textId="72FE81E2" w:rsidR="007B4D07" w:rsidRDefault="007B4D0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5479FD61" w14:textId="77777777" w:rsidR="007B4D07" w:rsidRPr="00BC6553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A5C8F" w14:textId="77777777" w:rsidR="007B4D07" w:rsidRPr="00BC6553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2DBDD07D" w14:textId="77777777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5F40C85" w14:textId="77777777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B4D07" w:rsidRPr="00D7306D" w14:paraId="1BD2B551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4059CFB9" w14:textId="77777777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5082CAFE" w14:textId="4E27B4A3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astname</w:t>
            </w:r>
          </w:p>
        </w:tc>
        <w:tc>
          <w:tcPr>
            <w:tcW w:w="993" w:type="dxa"/>
            <w:vAlign w:val="center"/>
          </w:tcPr>
          <w:p w14:paraId="44B2437F" w14:textId="0E0FC256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05D43515" w14:textId="0D9F0B7A" w:rsidR="007B4D07" w:rsidRDefault="007B4D07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9052738" w14:textId="77777777" w:rsidR="007B4D07" w:rsidRPr="00BC6553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BE58DA" w14:textId="77777777" w:rsidR="007B4D07" w:rsidRPr="00BC6553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2635DF0" w14:textId="77777777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917A99C" w14:textId="77777777" w:rsidR="007B4D07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0DF9" w:rsidRPr="00D7306D" w14:paraId="1343FD28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3FD16D9B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60669E4F" w14:textId="554AD034" w:rsidR="00920DF9" w:rsidRDefault="007B4D07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accountCategory</w:t>
            </w:r>
          </w:p>
        </w:tc>
        <w:tc>
          <w:tcPr>
            <w:tcW w:w="993" w:type="dxa"/>
            <w:vAlign w:val="center"/>
          </w:tcPr>
          <w:p w14:paraId="5BD43615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772BA75B" w14:textId="77777777" w:rsidR="00920DF9" w:rsidRDefault="00920DF9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0C04531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2B61CF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A542973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9C70627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46344" w:rsidRPr="00D7306D" w14:paraId="09039B07" w14:textId="77777777" w:rsidTr="00143DE1">
        <w:trPr>
          <w:trHeight w:val="432"/>
        </w:trPr>
        <w:tc>
          <w:tcPr>
            <w:tcW w:w="284" w:type="dxa"/>
            <w:vAlign w:val="center"/>
          </w:tcPr>
          <w:p w14:paraId="2D9225A4" w14:textId="77777777" w:rsidR="00346344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2" w:type="dxa"/>
            <w:vAlign w:val="center"/>
          </w:tcPr>
          <w:p w14:paraId="5ABAC923" w14:textId="1BB504F0" w:rsidR="00346344" w:rsidRDefault="00143DE1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companyName</w:t>
            </w:r>
          </w:p>
        </w:tc>
        <w:tc>
          <w:tcPr>
            <w:tcW w:w="993" w:type="dxa"/>
            <w:vAlign w:val="center"/>
          </w:tcPr>
          <w:p w14:paraId="4AC32545" w14:textId="0F9BB24B" w:rsidR="00346344" w:rsidRDefault="00B22023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8" w:type="dxa"/>
            <w:vAlign w:val="center"/>
          </w:tcPr>
          <w:p w14:paraId="3B79B4F0" w14:textId="77777777" w:rsidR="00346344" w:rsidRDefault="00346344" w:rsidP="00FF7A3C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71F321B" w14:textId="77777777" w:rsidR="00346344" w:rsidRPr="00BC6553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D20443" w14:textId="77777777" w:rsidR="00346344" w:rsidRPr="00BC6553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DFA38A3" w14:textId="77777777" w:rsidR="00346344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35B84D5" w14:textId="77777777" w:rsidR="00346344" w:rsidRDefault="00346344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253AC18" w14:textId="77777777" w:rsidR="00920DF9" w:rsidRDefault="00920DF9" w:rsidP="00920DF9"/>
    <w:p w14:paraId="4EFDCFE9" w14:textId="77777777" w:rsidR="00920DF9" w:rsidRPr="008616D0" w:rsidRDefault="00920DF9" w:rsidP="00920DF9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486" w:name="_Toc49966880"/>
      <w:r>
        <w:rPr>
          <w:rFonts w:ascii="Tahoma" w:hAnsi="Tahoma" w:cs="Tahoma"/>
          <w:b/>
          <w:bCs/>
          <w:color w:val="auto"/>
          <w:sz w:val="24"/>
          <w:szCs w:val="24"/>
        </w:rPr>
        <w:t>Response Result List</w:t>
      </w:r>
      <w:bookmarkEnd w:id="48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920DF9" w:rsidRPr="0031791A" w14:paraId="3307849A" w14:textId="77777777" w:rsidTr="00FF7A3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A1E0A83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D8640DE" w14:textId="77777777" w:rsidR="00920DF9" w:rsidRPr="0031791A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52737976" w14:textId="77777777" w:rsidR="00920DF9" w:rsidRPr="0033010C" w:rsidRDefault="00920DF9" w:rsidP="00FF7A3C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920DF9" w:rsidRPr="00D7306D" w14:paraId="37F3286A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276CE87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62DDEEED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7723EAC9" w14:textId="77777777" w:rsidR="00920DF9" w:rsidRPr="00BC6553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920DF9" w:rsidRPr="00D7306D" w14:paraId="3B6D70DC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06624D0B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4324D02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18C0E713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920DF9" w:rsidRPr="00D7306D" w14:paraId="23B75A88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708F8129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4C5AE88C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56981701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920DF9" w:rsidRPr="00D7306D" w14:paraId="33901DE8" w14:textId="77777777" w:rsidTr="00FF7A3C">
        <w:trPr>
          <w:trHeight w:val="308"/>
        </w:trPr>
        <w:tc>
          <w:tcPr>
            <w:tcW w:w="1559" w:type="dxa"/>
            <w:vAlign w:val="center"/>
          </w:tcPr>
          <w:p w14:paraId="4C18CCBA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03</w:t>
            </w:r>
          </w:p>
        </w:tc>
        <w:tc>
          <w:tcPr>
            <w:tcW w:w="1843" w:type="dxa"/>
            <w:vAlign w:val="center"/>
          </w:tcPr>
          <w:p w14:paraId="6E72D3AF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E403000</w:t>
            </w:r>
          </w:p>
        </w:tc>
        <w:tc>
          <w:tcPr>
            <w:tcW w:w="6804" w:type="dxa"/>
            <w:vAlign w:val="center"/>
          </w:tcPr>
          <w:p w14:paraId="462FD1CA" w14:textId="77777777" w:rsidR="00920DF9" w:rsidRDefault="00920DF9" w:rsidP="00FF7A3C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057DEB" w:rsidRPr="00D7306D" w14:paraId="2E491735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0CAA2FC5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7F7618B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8660E8D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057DEB" w:rsidRPr="00D7306D" w14:paraId="195DA92C" w14:textId="77777777" w:rsidTr="00C60BB4">
        <w:trPr>
          <w:trHeight w:val="308"/>
        </w:trPr>
        <w:tc>
          <w:tcPr>
            <w:tcW w:w="1559" w:type="dxa"/>
            <w:vAlign w:val="center"/>
          </w:tcPr>
          <w:p w14:paraId="450C19E1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7C49AD78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3190C18A" w14:textId="77777777" w:rsidR="00057DEB" w:rsidRDefault="00057DEB" w:rsidP="00C60BB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68B4CFB1" w14:textId="77777777" w:rsidR="00920DF9" w:rsidRDefault="00920DF9" w:rsidP="00920DF9"/>
    <w:p w14:paraId="51A92048" w14:textId="77777777" w:rsidR="007F6C39" w:rsidRDefault="007F6C39" w:rsidP="007F6C39"/>
    <w:p w14:paraId="60484CD6" w14:textId="7C2F1130" w:rsidR="007F6C39" w:rsidRDefault="007F6C39" w:rsidP="007F6C39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487" w:name="_Publish_Website_Job"/>
      <w:bookmarkEnd w:id="487"/>
      <w:r>
        <w:rPr>
          <w:rFonts w:ascii="Tahoma" w:hAnsi="Tahoma" w:cs="Tahoma"/>
          <w:b/>
          <w:bCs/>
          <w:color w:val="auto"/>
          <w:sz w:val="28"/>
          <w:szCs w:val="28"/>
        </w:rPr>
        <w:t xml:space="preserve">Publish </w:t>
      </w:r>
      <w:r w:rsidR="006335EC">
        <w:rPr>
          <w:rFonts w:ascii="Tahoma" w:hAnsi="Tahoma" w:cs="Tahoma"/>
          <w:b/>
          <w:bCs/>
          <w:color w:val="auto"/>
          <w:sz w:val="28"/>
          <w:szCs w:val="28"/>
        </w:rPr>
        <w:t>Website Job</w:t>
      </w:r>
    </w:p>
    <w:p w14:paraId="50B8900C" w14:textId="77777777" w:rsidR="007F6C39" w:rsidRPr="008A6B90" w:rsidRDefault="007F6C39" w:rsidP="007F6C39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7F6C39" w:rsidRPr="00554C13" w14:paraId="4432B06C" w14:textId="77777777" w:rsidTr="00C0789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37B0230" w14:textId="38B5DCA5" w:rsidR="007F6C39" w:rsidRPr="00554C13" w:rsidRDefault="006335EC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  <w:r w:rsidR="007F6C39"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10FBF82" w14:textId="2ADEC7FD" w:rsidR="007F6C39" w:rsidRPr="00554C13" w:rsidRDefault="007F6C39" w:rsidP="00C07894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Publish </w:t>
            </w:r>
            <w:r w:rsidR="006335EC">
              <w:rPr>
                <w:rFonts w:ascii="Tahoma" w:hAnsi="Tahoma" w:cs="Tahoma"/>
                <w:sz w:val="20"/>
                <w:szCs w:val="20"/>
                <w:lang w:eastAsia="ja-JP"/>
              </w:rPr>
              <w:t>Website Job</w:t>
            </w:r>
          </w:p>
        </w:tc>
      </w:tr>
      <w:tr w:rsidR="007F6C39" w:rsidRPr="00554C13" w14:paraId="7C93273F" w14:textId="77777777" w:rsidTr="00C0789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67A70309" w14:textId="7AE8B2A8" w:rsidR="007F6C39" w:rsidRPr="00554C13" w:rsidRDefault="006335EC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D2C6E61" w14:textId="2BE032C9" w:rsidR="007F6C39" w:rsidRPr="008F2A18" w:rsidRDefault="00F85EFC" w:rsidP="00C07894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E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 xml:space="preserve">very </w:t>
            </w:r>
            <w:r w:rsidR="00281C41">
              <w:rPr>
                <w:rFonts w:ascii="Tahoma" w:hAnsi="Tahoma" w:cs="Tahoma"/>
                <w:sz w:val="20"/>
                <w:szCs w:val="20"/>
                <w:lang w:eastAsia="ja-JP" w:bidi="th-TH"/>
              </w:rPr>
              <w:t>{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PUBLISH_WEBSITE</w:t>
            </w:r>
            <w:r w:rsidR="00BF07A0">
              <w:rPr>
                <w:rFonts w:ascii="Tahoma" w:hAnsi="Tahoma" w:cs="Tahoma"/>
                <w:sz w:val="20"/>
                <w:szCs w:val="20"/>
                <w:lang w:eastAsia="ja-JP" w:bidi="th-TH"/>
              </w:rPr>
              <w:t>S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_JOB_SCHEDULE</w:t>
            </w:r>
            <w:r w:rsidR="00281C41">
              <w:rPr>
                <w:rFonts w:ascii="Tahoma" w:hAnsi="Tahoma" w:cs="Tahoma"/>
                <w:sz w:val="20"/>
                <w:szCs w:val="20"/>
                <w:lang w:eastAsia="ja-JP" w:bidi="th-TH"/>
              </w:rPr>
              <w:t>}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 xml:space="preserve"> minutes</w:t>
            </w:r>
          </w:p>
        </w:tc>
      </w:tr>
    </w:tbl>
    <w:p w14:paraId="1531B92B" w14:textId="77777777" w:rsidR="007F6C39" w:rsidRDefault="007F6C39" w:rsidP="007F6C39">
      <w:pPr>
        <w:rPr>
          <w:rStyle w:val="af0"/>
          <w:rFonts w:ascii="Tahoma" w:hAnsi="Tahoma" w:cs="Tahoma"/>
          <w:color w:val="auto"/>
        </w:rPr>
      </w:pPr>
    </w:p>
    <w:p w14:paraId="2F995A79" w14:textId="77777777" w:rsidR="007F6C39" w:rsidRPr="004D476C" w:rsidRDefault="007F6C39" w:rsidP="007F6C39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2930A21C" w14:textId="12D85246" w:rsidR="007F6C39" w:rsidRDefault="007F6C39" w:rsidP="007F6C39">
      <w:pPr>
        <w:rPr>
          <w:ins w:id="488" w:author="Tong Quoc Truong" w:date="2020-11-24T17:21:00Z"/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Publish project.</w:t>
      </w:r>
    </w:p>
    <w:p w14:paraId="1E6C49C8" w14:textId="64A3C1E2" w:rsidR="00953752" w:rsidRPr="00953752" w:rsidRDefault="003364F6" w:rsidP="003364F6">
      <w:pPr>
        <w:pStyle w:val="ab"/>
        <w:numPr>
          <w:ilvl w:val="0"/>
          <w:numId w:val="73"/>
        </w:numPr>
        <w:rPr>
          <w:ins w:id="489" w:author="Tong Quoc Truong" w:date="2020-11-24T17:24:00Z"/>
          <w:rFonts w:ascii="Tahoma" w:hAnsi="Tahoma" w:cs="Tahoma"/>
          <w:smallCaps/>
          <w:lang w:eastAsia="ja-JP"/>
        </w:rPr>
      </w:pPr>
      <w:ins w:id="490" w:author="Tong Quoc Truong" w:date="2020-11-24T17:21:00Z">
        <w:r>
          <w:rPr>
            <w:rStyle w:val="af0"/>
            <w:rFonts w:ascii="Tahoma" w:hAnsi="Tahoma" w:cs="Tahoma"/>
            <w:color w:val="auto"/>
            <w:lang w:eastAsia="ja-JP"/>
          </w:rPr>
          <w:t>Get Publish Config Object Information</w:t>
        </w:r>
        <w:r w:rsidRPr="00F00294">
          <w:rPr>
            <w:rStyle w:val="af0"/>
            <w:rFonts w:ascii="Tahoma" w:hAnsi="Tahoma" w:cs="Tahoma"/>
            <w:color w:val="auto"/>
            <w:lang w:eastAsia="ja-JP"/>
          </w:rPr>
          <w:t xml:space="preserve"> </w:t>
        </w:r>
        <w:r w:rsidRPr="00F00294">
          <w:rPr>
            <w:rStyle w:val="af0"/>
            <w:rFonts w:ascii="Tahoma" w:hAnsi="Tahoma" w:cs="Tahoma"/>
            <w:color w:val="auto"/>
            <w:lang w:eastAsia="ja-JP"/>
          </w:rPr>
          <w:br/>
        </w:r>
      </w:ins>
      <w:ins w:id="491" w:author="Tong Quoc Truong" w:date="2020-11-24T17:23:00Z">
        <w:r w:rsidR="00482D19">
          <w:rPr>
            <w:rFonts w:ascii="Tahoma" w:hAnsi="Tahoma" w:cs="Tahoma"/>
            <w:sz w:val="20"/>
            <w:szCs w:val="20"/>
            <w:lang w:bidi="th-TH"/>
          </w:rPr>
          <w:t>Get publishCfgObj from cache with key {PUBLISH_</w:t>
        </w:r>
      </w:ins>
      <w:ins w:id="492" w:author="Tong Quoc Truong" w:date="2020-11-24T17:25:00Z">
        <w:r w:rsidR="003E2A7B">
          <w:rPr>
            <w:rFonts w:ascii="Tahoma" w:hAnsi="Tahoma" w:cs="Tahoma"/>
            <w:sz w:val="20"/>
            <w:szCs w:val="20"/>
            <w:lang w:bidi="th-TH"/>
          </w:rPr>
          <w:t>WEBSITE_</w:t>
        </w:r>
      </w:ins>
      <w:ins w:id="493" w:author="Tong Quoc Truong" w:date="2020-11-24T17:23:00Z">
        <w:r w:rsidR="00482D19">
          <w:rPr>
            <w:rFonts w:ascii="Tahoma" w:hAnsi="Tahoma" w:cs="Tahoma"/>
            <w:sz w:val="20"/>
            <w:szCs w:val="20"/>
            <w:lang w:bidi="th-TH"/>
          </w:rPr>
          <w:t>CONFIG_INFO}</w:t>
        </w:r>
      </w:ins>
      <w:ins w:id="494" w:author="Tong Quoc Truong" w:date="2020-11-24T17:24:00Z">
        <w:r w:rsidR="00953752">
          <w:rPr>
            <w:rFonts w:ascii="Tahoma" w:hAnsi="Tahoma" w:cs="Tahoma"/>
            <w:sz w:val="20"/>
            <w:szCs w:val="20"/>
            <w:lang w:bidi="th-TH"/>
          </w:rPr>
          <w:br/>
        </w:r>
      </w:ins>
    </w:p>
    <w:p w14:paraId="130CFD39" w14:textId="6089B832" w:rsidR="003364F6" w:rsidRPr="007A71F3" w:rsidRDefault="00953752" w:rsidP="00953752">
      <w:pPr>
        <w:pStyle w:val="ab"/>
        <w:ind w:left="360"/>
        <w:rPr>
          <w:ins w:id="495" w:author="Tong Quoc Truong" w:date="2020-11-24T17:21:00Z"/>
          <w:rFonts w:ascii="Tahoma" w:hAnsi="Tahoma" w:cs="Tahoma"/>
          <w:smallCaps/>
          <w:lang w:eastAsia="ja-JP"/>
        </w:rPr>
      </w:pPr>
      <w:ins w:id="496" w:author="Tong Quoc Truong" w:date="2020-11-24T17:24:00Z">
        <w:r>
          <w:rPr>
            <w:rFonts w:ascii="Tahoma" w:hAnsi="Tahoma" w:cs="Tahoma"/>
            <w:sz w:val="20"/>
            <w:szCs w:val="20"/>
            <w:lang w:bidi="th-TH"/>
          </w:rPr>
          <w:t>If not found, c</w:t>
        </w:r>
      </w:ins>
      <w:ins w:id="497" w:author="Tong Quoc Truong" w:date="2020-11-24T17:21:00Z">
        <w:r w:rsidR="003364F6">
          <w:rPr>
            <w:rFonts w:ascii="Tahoma" w:hAnsi="Tahoma" w:cs="Tahoma"/>
            <w:sz w:val="20"/>
            <w:szCs w:val="20"/>
            <w:lang w:bidi="th-TH"/>
          </w:rPr>
          <w:t xml:space="preserve">all [Get Config Object] microservice </w:t>
        </w:r>
        <w:r w:rsidR="00DD0F9A">
          <w:rPr>
            <w:rFonts w:ascii="Tahoma" w:hAnsi="Tahoma" w:cs="Tahoma"/>
            <w:sz w:val="20"/>
            <w:szCs w:val="20"/>
            <w:lang w:bidi="th-TH"/>
          </w:rPr>
          <w:t xml:space="preserve">via API GW </w:t>
        </w:r>
        <w:r w:rsidR="003364F6">
          <w:rPr>
            <w:rFonts w:ascii="Tahoma" w:hAnsi="Tahoma" w:cs="Tahoma"/>
            <w:sz w:val="20"/>
            <w:szCs w:val="20"/>
            <w:lang w:bidi="th-TH"/>
          </w:rPr>
          <w:t xml:space="preserve">to </w:t>
        </w:r>
      </w:ins>
      <w:ins w:id="498" w:author="Tong Quoc Truong" w:date="2020-11-24T17:22:00Z">
        <w:r w:rsidR="00DD0F9A">
          <w:rPr>
            <w:rFonts w:ascii="Tahoma" w:hAnsi="Tahoma" w:cs="Tahoma"/>
            <w:sz w:val="20"/>
            <w:szCs w:val="20"/>
            <w:lang w:bidi="th-TH"/>
          </w:rPr>
          <w:t xml:space="preserve">get the </w:t>
        </w:r>
      </w:ins>
      <w:ins w:id="499" w:author="Tong Quoc Truong" w:date="2020-11-24T17:21:00Z">
        <w:r w:rsidR="003364F6">
          <w:rPr>
            <w:rFonts w:ascii="Tahoma" w:hAnsi="Tahoma" w:cs="Tahoma"/>
            <w:sz w:val="20"/>
            <w:szCs w:val="20"/>
            <w:lang w:bidi="th-TH"/>
          </w:rPr>
          <w:t>publish</w:t>
        </w:r>
      </w:ins>
      <w:ins w:id="500" w:author="Tong Quoc Truong" w:date="2020-11-24T17:22:00Z">
        <w:r w:rsidR="00DD0F9A">
          <w:rPr>
            <w:rFonts w:ascii="Tahoma" w:hAnsi="Tahoma" w:cs="Tahoma"/>
            <w:sz w:val="20"/>
            <w:szCs w:val="20"/>
            <w:lang w:bidi="th-TH"/>
          </w:rPr>
          <w:t xml:space="preserve"> config information</w:t>
        </w:r>
      </w:ins>
      <w:ins w:id="501" w:author="Tong Quoc Truong" w:date="2020-11-24T17:21:00Z">
        <w:r w:rsidR="003364F6" w:rsidRPr="00F00294">
          <w:rPr>
            <w:rFonts w:ascii="Tahoma" w:hAnsi="Tahoma" w:cs="Tahoma"/>
            <w:sz w:val="20"/>
            <w:szCs w:val="20"/>
            <w:lang w:bidi="th-TH"/>
          </w:rPr>
          <w:t>.</w:t>
        </w:r>
      </w:ins>
    </w:p>
    <w:p w14:paraId="745B29F4" w14:textId="77777777" w:rsidR="003364F6" w:rsidRPr="007A71F3" w:rsidRDefault="003364F6" w:rsidP="003364F6">
      <w:pPr>
        <w:pStyle w:val="ab"/>
        <w:ind w:left="360"/>
        <w:rPr>
          <w:ins w:id="502" w:author="Tong Quoc Truong" w:date="2020-11-24T17:21:00Z"/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ins w:id="503" w:author="Tong Quoc Truong" w:date="2020-11-24T17:21:00Z">
        <w:r>
          <w:rPr>
            <w:rFonts w:ascii="Tahoma" w:hAnsi="Tahoma" w:cs="Tahoma"/>
            <w:sz w:val="20"/>
            <w:szCs w:val="20"/>
            <w:lang w:eastAsia="ja-JP" w:bidi="th-TH"/>
          </w:rPr>
          <w:t>Set the following Request Parameters when call microservices.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3364F6" w:rsidRPr="0031791A" w14:paraId="118BBB43" w14:textId="77777777" w:rsidTr="00185DCF">
        <w:trPr>
          <w:trHeight w:val="395"/>
          <w:tblHeader/>
          <w:ins w:id="504" w:author="Tong Quoc Truong" w:date="2020-11-24T17:21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86562F5" w14:textId="77777777" w:rsidR="003364F6" w:rsidRPr="0031791A" w:rsidRDefault="003364F6" w:rsidP="00185DCF">
            <w:pPr>
              <w:jc w:val="center"/>
              <w:rPr>
                <w:ins w:id="505" w:author="Tong Quoc Truong" w:date="2020-11-24T17:21:00Z"/>
                <w:rFonts w:ascii="Tahoma" w:hAnsi="Tahoma" w:cs="Tahoma"/>
                <w:b/>
                <w:bCs/>
                <w:sz w:val="20"/>
                <w:szCs w:val="20"/>
              </w:rPr>
            </w:pPr>
            <w:ins w:id="506" w:author="Tong Quoc Truong" w:date="2020-11-24T17:21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49251CF" w14:textId="77777777" w:rsidR="003364F6" w:rsidRPr="0031791A" w:rsidRDefault="003364F6" w:rsidP="00185DCF">
            <w:pPr>
              <w:jc w:val="center"/>
              <w:rPr>
                <w:ins w:id="507" w:author="Tong Quoc Truong" w:date="2020-11-24T17:21:00Z"/>
                <w:rFonts w:ascii="Tahoma" w:hAnsi="Tahoma" w:cs="Tahoma"/>
                <w:b/>
                <w:bCs/>
                <w:sz w:val="20"/>
                <w:szCs w:val="20"/>
              </w:rPr>
            </w:pPr>
            <w:ins w:id="508" w:author="Tong Quoc Truong" w:date="2020-11-24T17:21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4C592EE4" w14:textId="77777777" w:rsidR="003364F6" w:rsidRPr="0031791A" w:rsidRDefault="003364F6" w:rsidP="00185DCF">
            <w:pPr>
              <w:jc w:val="center"/>
              <w:rPr>
                <w:ins w:id="509" w:author="Tong Quoc Truong" w:date="2020-11-24T17:21:00Z"/>
                <w:rFonts w:ascii="Tahoma" w:hAnsi="Tahoma" w:cs="Tahoma"/>
                <w:b/>
                <w:bCs/>
                <w:sz w:val="20"/>
                <w:szCs w:val="20"/>
              </w:rPr>
            </w:pPr>
            <w:ins w:id="510" w:author="Tong Quoc Truong" w:date="2020-11-24T17:21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468BF9E" w14:textId="77777777" w:rsidR="003364F6" w:rsidRPr="001E796D" w:rsidRDefault="003364F6" w:rsidP="00185DCF">
            <w:pPr>
              <w:jc w:val="center"/>
              <w:rPr>
                <w:ins w:id="511" w:author="Tong Quoc Truong" w:date="2020-11-24T17:21:00Z"/>
                <w:rFonts w:ascii="Tahoma" w:hAnsi="Tahoma" w:cs="Tahoma"/>
                <w:b/>
                <w:bCs/>
                <w:sz w:val="20"/>
                <w:szCs w:val="20"/>
              </w:rPr>
            </w:pPr>
            <w:ins w:id="512" w:author="Tong Quoc Truong" w:date="2020-11-24T17:21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3364F6" w:rsidRPr="00D7306D" w14:paraId="3BE8BD24" w14:textId="77777777" w:rsidTr="00185DCF">
        <w:trPr>
          <w:trHeight w:val="356"/>
          <w:ins w:id="513" w:author="Tong Quoc Truong" w:date="2020-11-24T17:21:00Z"/>
        </w:trPr>
        <w:tc>
          <w:tcPr>
            <w:tcW w:w="1985" w:type="dxa"/>
            <w:vAlign w:val="center"/>
          </w:tcPr>
          <w:p w14:paraId="389BA8EC" w14:textId="0AE90F33" w:rsidR="003364F6" w:rsidRPr="00BC6553" w:rsidRDefault="00DD0F9A" w:rsidP="00185DCF">
            <w:pPr>
              <w:rPr>
                <w:ins w:id="514" w:author="Tong Quoc Truong" w:date="2020-11-24T17:2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15" w:author="Tong Quoc Truong" w:date="2020-11-24T17:2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configKey</w:t>
              </w:r>
            </w:ins>
          </w:p>
        </w:tc>
        <w:tc>
          <w:tcPr>
            <w:tcW w:w="1275" w:type="dxa"/>
            <w:vAlign w:val="center"/>
          </w:tcPr>
          <w:p w14:paraId="46AC2653" w14:textId="77777777" w:rsidR="003364F6" w:rsidRPr="00BC6553" w:rsidRDefault="003364F6" w:rsidP="00185DCF">
            <w:pPr>
              <w:rPr>
                <w:ins w:id="516" w:author="Tong Quoc Truong" w:date="2020-11-24T17:2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17" w:author="Tong Quoc Truong" w:date="2020-11-24T17:2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395" w:type="dxa"/>
            <w:vAlign w:val="center"/>
          </w:tcPr>
          <w:p w14:paraId="554707A8" w14:textId="5D45E72B" w:rsidR="003364F6" w:rsidRPr="00BC6553" w:rsidRDefault="003364F6" w:rsidP="00185DCF">
            <w:pPr>
              <w:rPr>
                <w:ins w:id="518" w:author="Tong Quoc Truong" w:date="2020-11-24T17:2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19" w:author="Tong Quoc Truong" w:date="2020-11-24T17:2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{PUBLISH</w:t>
              </w:r>
            </w:ins>
            <w:ins w:id="520" w:author="Tong Quoc Truong" w:date="2020-11-24T17:22:00Z">
              <w:r w:rsidR="00482D1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_</w:t>
              </w:r>
            </w:ins>
            <w:ins w:id="521" w:author="Tong Quoc Truong" w:date="2020-11-24T17:57:00Z">
              <w:r w:rsidR="00DB2FEC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WEBSITE_</w:t>
              </w:r>
            </w:ins>
            <w:ins w:id="522" w:author="Tong Quoc Truong" w:date="2020-11-24T17:22:00Z">
              <w:r w:rsidR="00482D1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CONFIG_INFO</w:t>
              </w:r>
            </w:ins>
            <w:ins w:id="523" w:author="Tong Quoc Truong" w:date="2020-11-24T17:2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}</w:t>
              </w:r>
            </w:ins>
          </w:p>
        </w:tc>
        <w:tc>
          <w:tcPr>
            <w:tcW w:w="2551" w:type="dxa"/>
            <w:vAlign w:val="center"/>
          </w:tcPr>
          <w:p w14:paraId="20FD9924" w14:textId="77777777" w:rsidR="003364F6" w:rsidRPr="00BC6553" w:rsidRDefault="003364F6" w:rsidP="00185DCF">
            <w:pPr>
              <w:rPr>
                <w:ins w:id="524" w:author="Tong Quoc Truong" w:date="2020-11-24T17:2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AACD75B" w14:textId="77777777" w:rsidR="003364F6" w:rsidRDefault="003364F6" w:rsidP="003364F6">
      <w:pPr>
        <w:pStyle w:val="ab"/>
        <w:ind w:left="360"/>
        <w:rPr>
          <w:ins w:id="525" w:author="Tong Quoc Truong" w:date="2020-11-24T17:21:00Z"/>
          <w:rStyle w:val="af0"/>
          <w:rFonts w:ascii="Tahoma" w:hAnsi="Tahoma" w:cs="Tahoma"/>
          <w:color w:val="auto"/>
          <w:lang w:eastAsia="ja-JP"/>
        </w:rPr>
      </w:pPr>
    </w:p>
    <w:p w14:paraId="03CEB0A1" w14:textId="77777777" w:rsidR="003364F6" w:rsidRDefault="003364F6" w:rsidP="003364F6">
      <w:pPr>
        <w:pStyle w:val="ab"/>
        <w:ind w:left="360"/>
        <w:rPr>
          <w:ins w:id="526" w:author="Tong Quoc Truong" w:date="2020-11-24T17:21:00Z"/>
          <w:rFonts w:ascii="Tahoma" w:hAnsi="Tahoma" w:cs="Tahoma"/>
          <w:sz w:val="20"/>
          <w:szCs w:val="20"/>
          <w:lang w:eastAsia="ja-JP" w:bidi="th-TH"/>
        </w:rPr>
      </w:pPr>
      <w:ins w:id="527" w:author="Tong Quoc Truong" w:date="2020-11-24T17:21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stop processing.</w:t>
        </w:r>
      </w:ins>
    </w:p>
    <w:p w14:paraId="0FD90121" w14:textId="09B3CAD9" w:rsidR="003364F6" w:rsidRDefault="003364F6" w:rsidP="003364F6">
      <w:pPr>
        <w:pStyle w:val="ab"/>
        <w:ind w:left="360"/>
        <w:rPr>
          <w:ins w:id="528" w:author="Tong Quoc Truong" w:date="2020-11-24T17:21:00Z"/>
          <w:rFonts w:ascii="Tahoma" w:hAnsi="Tahoma" w:cs="Tahoma"/>
          <w:sz w:val="20"/>
          <w:szCs w:val="20"/>
          <w:lang w:eastAsia="ja-JP" w:bidi="th-TH"/>
        </w:rPr>
      </w:pPr>
      <w:ins w:id="529" w:author="Tong Quoc Truong" w:date="2020-11-24T17:21:00Z">
        <w:r>
          <w:rPr>
            <w:rFonts w:ascii="Tahoma" w:hAnsi="Tahoma" w:cs="Tahoma"/>
            <w:sz w:val="20"/>
            <w:szCs w:val="20"/>
            <w:lang w:eastAsia="ja-JP" w:bidi="th-TH"/>
          </w:rPr>
          <w:t>If</w:t>
        </w:r>
      </w:ins>
      <w:ins w:id="530" w:author="Tong Quoc Truong" w:date="2020-11-24T17:25:00Z">
        <w:r w:rsidR="003E2A7B">
          <w:rPr>
            <w:rFonts w:ascii="Tahoma" w:hAnsi="Tahoma" w:cs="Tahoma"/>
            <w:sz w:val="20"/>
            <w:szCs w:val="20"/>
            <w:lang w:eastAsia="ja-JP" w:bidi="th-TH"/>
          </w:rPr>
          <w:t xml:space="preserve"> found, set the publishCfgObj to cache with key {PUBLISH_WEBSITE_CONFIG_INFO</w:t>
        </w:r>
      </w:ins>
      <w:ins w:id="531" w:author="Tong Quoc Truong" w:date="2020-11-24T17:26:00Z">
        <w:r w:rsidR="003E2A7B">
          <w:rPr>
            <w:rFonts w:ascii="Tahoma" w:hAnsi="Tahoma" w:cs="Tahoma"/>
            <w:sz w:val="20"/>
            <w:szCs w:val="20"/>
            <w:lang w:eastAsia="ja-JP" w:bidi="th-TH"/>
          </w:rPr>
          <w:t>} with expired time {PUBLISH_WEBSITE_CONFIG_EXPIRED_TIME}</w:t>
        </w:r>
      </w:ins>
      <w:ins w:id="532" w:author="Tong Quoc Truong" w:date="2020-11-24T17:21:00Z">
        <w:r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p w14:paraId="56081869" w14:textId="5A3E9B73" w:rsidR="0069244A" w:rsidRPr="0069244A" w:rsidRDefault="0069244A" w:rsidP="0069244A">
      <w:pPr>
        <w:pStyle w:val="ab"/>
        <w:ind w:left="360"/>
        <w:rPr>
          <w:ins w:id="533" w:author="Tong Quoc Truong" w:date="2020-11-26T12:55:00Z"/>
          <w:rFonts w:ascii="Tahoma" w:hAnsi="Tahoma" w:cs="Tahoma"/>
          <w:sz w:val="20"/>
          <w:szCs w:val="20"/>
          <w:lang w:eastAsia="ja-JP" w:bidi="th-TH"/>
        </w:rPr>
      </w:pPr>
      <w:ins w:id="534" w:author="Tong Quoc Truong" w:date="2020-11-26T12:54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he structure of publishCfgObj is as follows.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2693"/>
        <w:gridCol w:w="1276"/>
        <w:gridCol w:w="2976"/>
        <w:gridCol w:w="2977"/>
      </w:tblGrid>
      <w:tr w:rsidR="0069244A" w:rsidRPr="0031791A" w14:paraId="0A4621D9" w14:textId="77777777" w:rsidTr="00991781">
        <w:trPr>
          <w:trHeight w:val="395"/>
          <w:tblHeader/>
          <w:ins w:id="535" w:author="Tong Quoc Truong" w:date="2020-11-26T12:55:00Z"/>
        </w:trPr>
        <w:tc>
          <w:tcPr>
            <w:tcW w:w="2977" w:type="dxa"/>
            <w:gridSpan w:val="2"/>
            <w:shd w:val="clear" w:color="auto" w:fill="B4C6E7" w:themeFill="accent5" w:themeFillTint="66"/>
            <w:vAlign w:val="center"/>
          </w:tcPr>
          <w:p w14:paraId="0F9D6810" w14:textId="77777777" w:rsidR="0069244A" w:rsidRPr="0031791A" w:rsidRDefault="0069244A" w:rsidP="00DC6574">
            <w:pPr>
              <w:jc w:val="center"/>
              <w:rPr>
                <w:ins w:id="536" w:author="Tong Quoc Truong" w:date="2020-11-26T12:55:00Z"/>
                <w:rFonts w:ascii="Tahoma" w:hAnsi="Tahoma" w:cs="Tahoma"/>
                <w:b/>
                <w:bCs/>
                <w:sz w:val="20"/>
                <w:szCs w:val="20"/>
              </w:rPr>
            </w:pPr>
            <w:ins w:id="537" w:author="Tong Quoc Truong" w:date="2020-11-26T12:55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24ADE137" w14:textId="77777777" w:rsidR="0069244A" w:rsidRPr="0031791A" w:rsidRDefault="0069244A" w:rsidP="00DC6574">
            <w:pPr>
              <w:jc w:val="center"/>
              <w:rPr>
                <w:ins w:id="538" w:author="Tong Quoc Truong" w:date="2020-11-26T12:55:00Z"/>
                <w:rFonts w:ascii="Tahoma" w:hAnsi="Tahoma" w:cs="Tahoma"/>
                <w:b/>
                <w:bCs/>
                <w:sz w:val="20"/>
                <w:szCs w:val="20"/>
              </w:rPr>
            </w:pPr>
            <w:ins w:id="539" w:author="Tong Quoc Truong" w:date="2020-11-26T12:5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2976" w:type="dxa"/>
            <w:shd w:val="clear" w:color="auto" w:fill="B4C6E7" w:themeFill="accent5" w:themeFillTint="66"/>
            <w:vAlign w:val="center"/>
          </w:tcPr>
          <w:p w14:paraId="3DA5C5AF" w14:textId="77777777" w:rsidR="0069244A" w:rsidRPr="0031791A" w:rsidRDefault="0069244A" w:rsidP="00DC6574">
            <w:pPr>
              <w:jc w:val="center"/>
              <w:rPr>
                <w:ins w:id="540" w:author="Tong Quoc Truong" w:date="2020-11-26T12:55:00Z"/>
                <w:rFonts w:ascii="Tahoma" w:hAnsi="Tahoma" w:cs="Tahoma"/>
                <w:b/>
                <w:bCs/>
                <w:sz w:val="20"/>
                <w:szCs w:val="20"/>
              </w:rPr>
            </w:pPr>
            <w:ins w:id="541" w:author="Tong Quoc Truong" w:date="2020-11-26T12:5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B9DA816" w14:textId="77777777" w:rsidR="0069244A" w:rsidRPr="001E796D" w:rsidRDefault="0069244A" w:rsidP="00DC6574">
            <w:pPr>
              <w:jc w:val="center"/>
              <w:rPr>
                <w:ins w:id="542" w:author="Tong Quoc Truong" w:date="2020-11-26T12:55:00Z"/>
                <w:rFonts w:ascii="Tahoma" w:hAnsi="Tahoma" w:cs="Tahoma"/>
                <w:b/>
                <w:bCs/>
                <w:sz w:val="20"/>
                <w:szCs w:val="20"/>
              </w:rPr>
            </w:pPr>
            <w:ins w:id="543" w:author="Tong Quoc Truong" w:date="2020-11-26T12:55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69244A" w:rsidRPr="00D7306D" w14:paraId="65D8FE2A" w14:textId="77777777" w:rsidTr="00991781">
        <w:trPr>
          <w:trHeight w:val="356"/>
          <w:ins w:id="544" w:author="Tong Quoc Truong" w:date="2020-11-26T12:55:00Z"/>
        </w:trPr>
        <w:tc>
          <w:tcPr>
            <w:tcW w:w="2977" w:type="dxa"/>
            <w:gridSpan w:val="2"/>
            <w:vAlign w:val="center"/>
          </w:tcPr>
          <w:p w14:paraId="3F8D2ABE" w14:textId="53DF741E" w:rsidR="0069244A" w:rsidRPr="00BC6553" w:rsidRDefault="00E06E5F" w:rsidP="00DC6574">
            <w:pPr>
              <w:rPr>
                <w:ins w:id="545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46" w:author="Tong Quoc Truong" w:date="2020-11-26T12:5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cauldronLocal</w:t>
              </w:r>
            </w:ins>
          </w:p>
        </w:tc>
        <w:tc>
          <w:tcPr>
            <w:tcW w:w="1276" w:type="dxa"/>
            <w:vAlign w:val="center"/>
          </w:tcPr>
          <w:p w14:paraId="25AD9B9C" w14:textId="23EF015D" w:rsidR="0069244A" w:rsidRPr="00BC6553" w:rsidRDefault="00E06E5F" w:rsidP="00DC6574">
            <w:pPr>
              <w:rPr>
                <w:ins w:id="547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48" w:author="Tong Quoc Truong" w:date="2020-11-26T12:5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10376852" w14:textId="76192F1A" w:rsidR="0069244A" w:rsidRPr="00BC6553" w:rsidRDefault="0069244A" w:rsidP="00DC6574">
            <w:pPr>
              <w:rPr>
                <w:ins w:id="549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8A9D18E" w14:textId="4EEA8435" w:rsidR="0069244A" w:rsidRPr="00BC6553" w:rsidRDefault="0069244A" w:rsidP="00DC6574">
            <w:pPr>
              <w:rPr>
                <w:ins w:id="550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6E5F" w:rsidRPr="00D7306D" w14:paraId="2167039C" w14:textId="77777777" w:rsidTr="00991781">
        <w:trPr>
          <w:trHeight w:val="356"/>
          <w:ins w:id="551" w:author="Tong Quoc Truong" w:date="2020-11-26T12:57:00Z"/>
        </w:trPr>
        <w:tc>
          <w:tcPr>
            <w:tcW w:w="284" w:type="dxa"/>
            <w:vAlign w:val="center"/>
          </w:tcPr>
          <w:p w14:paraId="4C2BFD3B" w14:textId="77777777" w:rsidR="00E06E5F" w:rsidRDefault="00E06E5F" w:rsidP="00DC6574">
            <w:pPr>
              <w:rPr>
                <w:ins w:id="552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1BA19BF1" w14:textId="15E5A212" w:rsidR="00E06E5F" w:rsidRDefault="00E06E5F" w:rsidP="00DC6574">
            <w:pPr>
              <w:rPr>
                <w:ins w:id="553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54" w:author="Tong Quoc Truong" w:date="2020-11-26T12:5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rotocol</w:t>
              </w:r>
            </w:ins>
          </w:p>
        </w:tc>
        <w:tc>
          <w:tcPr>
            <w:tcW w:w="1276" w:type="dxa"/>
            <w:vAlign w:val="center"/>
          </w:tcPr>
          <w:p w14:paraId="21E837A2" w14:textId="6EE8FA47" w:rsidR="00E06E5F" w:rsidRDefault="00E06E5F" w:rsidP="00DC6574">
            <w:pPr>
              <w:rPr>
                <w:ins w:id="555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56" w:author="Tong Quoc Truong" w:date="2020-11-26T12:5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64AAF57A" w14:textId="77777777" w:rsidR="00E06E5F" w:rsidRPr="00BC6553" w:rsidRDefault="00E06E5F" w:rsidP="00DC6574">
            <w:pPr>
              <w:rPr>
                <w:ins w:id="557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D9828EF" w14:textId="77777777" w:rsidR="00E06E5F" w:rsidRPr="00BC6553" w:rsidRDefault="00E06E5F" w:rsidP="00DC6574">
            <w:pPr>
              <w:rPr>
                <w:ins w:id="558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6E5F" w:rsidRPr="00D7306D" w14:paraId="6B5E2DDD" w14:textId="77777777" w:rsidTr="00991781">
        <w:trPr>
          <w:trHeight w:val="356"/>
          <w:ins w:id="559" w:author="Tong Quoc Truong" w:date="2020-11-26T12:57:00Z"/>
        </w:trPr>
        <w:tc>
          <w:tcPr>
            <w:tcW w:w="284" w:type="dxa"/>
            <w:vAlign w:val="center"/>
          </w:tcPr>
          <w:p w14:paraId="5A58C9F2" w14:textId="77777777" w:rsidR="00E06E5F" w:rsidRDefault="00E06E5F" w:rsidP="00DC6574">
            <w:pPr>
              <w:rPr>
                <w:ins w:id="560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1B483A6F" w14:textId="53519146" w:rsidR="00E06E5F" w:rsidRDefault="00F25C0A" w:rsidP="00DC6574">
            <w:pPr>
              <w:rPr>
                <w:ins w:id="561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62" w:author="Tong Quoc Truong" w:date="2020-11-26T12:5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ip</w:t>
              </w:r>
            </w:ins>
          </w:p>
        </w:tc>
        <w:tc>
          <w:tcPr>
            <w:tcW w:w="1276" w:type="dxa"/>
            <w:vAlign w:val="center"/>
          </w:tcPr>
          <w:p w14:paraId="3CF66EEB" w14:textId="6645C54A" w:rsidR="00E06E5F" w:rsidRDefault="00F25C0A" w:rsidP="00DC6574">
            <w:pPr>
              <w:rPr>
                <w:ins w:id="563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64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550A08DC" w14:textId="77777777" w:rsidR="00E06E5F" w:rsidRPr="00BC6553" w:rsidRDefault="00E06E5F" w:rsidP="00DC6574">
            <w:pPr>
              <w:rPr>
                <w:ins w:id="565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02B171" w14:textId="77777777" w:rsidR="00E06E5F" w:rsidRPr="00BC6553" w:rsidRDefault="00E06E5F" w:rsidP="00DC6574">
            <w:pPr>
              <w:rPr>
                <w:ins w:id="566" w:author="Tong Quoc Truong" w:date="2020-11-26T12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5C0A" w:rsidRPr="00D7306D" w14:paraId="7B4D15A0" w14:textId="77777777" w:rsidTr="00991781">
        <w:trPr>
          <w:trHeight w:val="356"/>
          <w:ins w:id="567" w:author="Tong Quoc Truong" w:date="2020-11-26T12:58:00Z"/>
        </w:trPr>
        <w:tc>
          <w:tcPr>
            <w:tcW w:w="284" w:type="dxa"/>
            <w:vAlign w:val="center"/>
          </w:tcPr>
          <w:p w14:paraId="37D4575F" w14:textId="77777777" w:rsidR="00F25C0A" w:rsidRDefault="00F25C0A" w:rsidP="00DC6574">
            <w:pPr>
              <w:rPr>
                <w:ins w:id="568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68289D91" w14:textId="6A6FF032" w:rsidR="00F25C0A" w:rsidRDefault="00F25C0A" w:rsidP="00DC6574">
            <w:pPr>
              <w:rPr>
                <w:ins w:id="569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70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ort</w:t>
              </w:r>
            </w:ins>
          </w:p>
        </w:tc>
        <w:tc>
          <w:tcPr>
            <w:tcW w:w="1276" w:type="dxa"/>
            <w:vAlign w:val="center"/>
          </w:tcPr>
          <w:p w14:paraId="7931BD82" w14:textId="6E92225B" w:rsidR="00F25C0A" w:rsidRDefault="00F25C0A" w:rsidP="00DC6574">
            <w:pPr>
              <w:rPr>
                <w:ins w:id="571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72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04400B68" w14:textId="77777777" w:rsidR="00F25C0A" w:rsidRPr="00BC6553" w:rsidRDefault="00F25C0A" w:rsidP="00DC6574">
            <w:pPr>
              <w:rPr>
                <w:ins w:id="573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8024CE8" w14:textId="77777777" w:rsidR="00F25C0A" w:rsidRPr="00BC6553" w:rsidRDefault="00F25C0A" w:rsidP="00DC6574">
            <w:pPr>
              <w:rPr>
                <w:ins w:id="574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5C0A" w:rsidRPr="00D7306D" w14:paraId="07352B1D" w14:textId="77777777" w:rsidTr="00991781">
        <w:trPr>
          <w:trHeight w:val="356"/>
          <w:ins w:id="575" w:author="Tong Quoc Truong" w:date="2020-11-26T12:58:00Z"/>
        </w:trPr>
        <w:tc>
          <w:tcPr>
            <w:tcW w:w="2977" w:type="dxa"/>
            <w:gridSpan w:val="2"/>
            <w:vAlign w:val="center"/>
          </w:tcPr>
          <w:p w14:paraId="43A27535" w14:textId="518994D6" w:rsidR="00F25C0A" w:rsidRPr="00BC6553" w:rsidRDefault="00F25C0A" w:rsidP="00DC6574">
            <w:pPr>
              <w:rPr>
                <w:ins w:id="576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77" w:author="Tong Quoc Truong" w:date="2020-11-26T12:5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cauldronPublic</w:t>
              </w:r>
            </w:ins>
          </w:p>
        </w:tc>
        <w:tc>
          <w:tcPr>
            <w:tcW w:w="1276" w:type="dxa"/>
            <w:vAlign w:val="center"/>
          </w:tcPr>
          <w:p w14:paraId="4A774D37" w14:textId="77777777" w:rsidR="00F25C0A" w:rsidRPr="00BC6553" w:rsidRDefault="00F25C0A" w:rsidP="00DC6574">
            <w:pPr>
              <w:rPr>
                <w:ins w:id="578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79" w:author="Tong Quoc Truong" w:date="2020-11-26T12:5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5DDA2473" w14:textId="77777777" w:rsidR="00F25C0A" w:rsidRPr="00BC6553" w:rsidRDefault="00F25C0A" w:rsidP="00DC6574">
            <w:pPr>
              <w:rPr>
                <w:ins w:id="580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4B53815" w14:textId="77777777" w:rsidR="00F25C0A" w:rsidRPr="00BC6553" w:rsidRDefault="00F25C0A" w:rsidP="00DC6574">
            <w:pPr>
              <w:rPr>
                <w:ins w:id="581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5C0A" w:rsidRPr="00D7306D" w14:paraId="2875B787" w14:textId="77777777" w:rsidTr="00991781">
        <w:trPr>
          <w:trHeight w:val="356"/>
          <w:ins w:id="582" w:author="Tong Quoc Truong" w:date="2020-11-26T12:58:00Z"/>
        </w:trPr>
        <w:tc>
          <w:tcPr>
            <w:tcW w:w="284" w:type="dxa"/>
            <w:vAlign w:val="center"/>
          </w:tcPr>
          <w:p w14:paraId="1DC3B4D4" w14:textId="77777777" w:rsidR="00F25C0A" w:rsidRDefault="00F25C0A" w:rsidP="00DC6574">
            <w:pPr>
              <w:rPr>
                <w:ins w:id="583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77FCF2D1" w14:textId="77777777" w:rsidR="00F25C0A" w:rsidRDefault="00F25C0A" w:rsidP="00DC6574">
            <w:pPr>
              <w:rPr>
                <w:ins w:id="584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85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rotocol</w:t>
              </w:r>
            </w:ins>
          </w:p>
        </w:tc>
        <w:tc>
          <w:tcPr>
            <w:tcW w:w="1276" w:type="dxa"/>
            <w:vAlign w:val="center"/>
          </w:tcPr>
          <w:p w14:paraId="3DFC38E8" w14:textId="77777777" w:rsidR="00F25C0A" w:rsidRDefault="00F25C0A" w:rsidP="00DC6574">
            <w:pPr>
              <w:rPr>
                <w:ins w:id="586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87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101FF539" w14:textId="77777777" w:rsidR="00F25C0A" w:rsidRPr="00BC6553" w:rsidRDefault="00F25C0A" w:rsidP="00DC6574">
            <w:pPr>
              <w:rPr>
                <w:ins w:id="588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50F567D" w14:textId="77777777" w:rsidR="00F25C0A" w:rsidRPr="00BC6553" w:rsidRDefault="00F25C0A" w:rsidP="00DC6574">
            <w:pPr>
              <w:rPr>
                <w:ins w:id="589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5C0A" w:rsidRPr="00D7306D" w14:paraId="373AF059" w14:textId="77777777" w:rsidTr="00991781">
        <w:trPr>
          <w:trHeight w:val="356"/>
          <w:ins w:id="590" w:author="Tong Quoc Truong" w:date="2020-11-26T12:58:00Z"/>
        </w:trPr>
        <w:tc>
          <w:tcPr>
            <w:tcW w:w="284" w:type="dxa"/>
            <w:vAlign w:val="center"/>
          </w:tcPr>
          <w:p w14:paraId="470E7FC6" w14:textId="77777777" w:rsidR="00F25C0A" w:rsidRDefault="00F25C0A" w:rsidP="00DC6574">
            <w:pPr>
              <w:rPr>
                <w:ins w:id="591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12489E95" w14:textId="77777777" w:rsidR="00F25C0A" w:rsidRDefault="00F25C0A" w:rsidP="00DC6574">
            <w:pPr>
              <w:rPr>
                <w:ins w:id="592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93" w:author="Tong Quoc Truong" w:date="2020-11-26T12:5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ip</w:t>
              </w:r>
            </w:ins>
          </w:p>
        </w:tc>
        <w:tc>
          <w:tcPr>
            <w:tcW w:w="1276" w:type="dxa"/>
            <w:vAlign w:val="center"/>
          </w:tcPr>
          <w:p w14:paraId="06F870D5" w14:textId="77777777" w:rsidR="00F25C0A" w:rsidRDefault="00F25C0A" w:rsidP="00DC6574">
            <w:pPr>
              <w:rPr>
                <w:ins w:id="594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595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040D3F6C" w14:textId="77777777" w:rsidR="00F25C0A" w:rsidRPr="00BC6553" w:rsidRDefault="00F25C0A" w:rsidP="00DC6574">
            <w:pPr>
              <w:rPr>
                <w:ins w:id="596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B46D3E0" w14:textId="77777777" w:rsidR="00F25C0A" w:rsidRPr="00BC6553" w:rsidRDefault="00F25C0A" w:rsidP="00DC6574">
            <w:pPr>
              <w:rPr>
                <w:ins w:id="597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5C0A" w:rsidRPr="00D7306D" w14:paraId="0CA08A02" w14:textId="77777777" w:rsidTr="00991781">
        <w:trPr>
          <w:trHeight w:val="356"/>
          <w:ins w:id="598" w:author="Tong Quoc Truong" w:date="2020-11-26T12:58:00Z"/>
        </w:trPr>
        <w:tc>
          <w:tcPr>
            <w:tcW w:w="284" w:type="dxa"/>
            <w:vAlign w:val="center"/>
          </w:tcPr>
          <w:p w14:paraId="6B23541B" w14:textId="77777777" w:rsidR="00F25C0A" w:rsidRDefault="00F25C0A" w:rsidP="00DC6574">
            <w:pPr>
              <w:rPr>
                <w:ins w:id="599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693" w:type="dxa"/>
            <w:vAlign w:val="center"/>
          </w:tcPr>
          <w:p w14:paraId="455E7E7A" w14:textId="77777777" w:rsidR="00F25C0A" w:rsidRDefault="00F25C0A" w:rsidP="00DC6574">
            <w:pPr>
              <w:rPr>
                <w:ins w:id="600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01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ort</w:t>
              </w:r>
            </w:ins>
          </w:p>
        </w:tc>
        <w:tc>
          <w:tcPr>
            <w:tcW w:w="1276" w:type="dxa"/>
            <w:vAlign w:val="center"/>
          </w:tcPr>
          <w:p w14:paraId="5526F319" w14:textId="77777777" w:rsidR="00F25C0A" w:rsidRDefault="00F25C0A" w:rsidP="00DC6574">
            <w:pPr>
              <w:rPr>
                <w:ins w:id="602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03" w:author="Tong Quoc Truong" w:date="2020-11-26T12:5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5248EBAF" w14:textId="77777777" w:rsidR="00F25C0A" w:rsidRPr="00BC6553" w:rsidRDefault="00F25C0A" w:rsidP="00DC6574">
            <w:pPr>
              <w:rPr>
                <w:ins w:id="604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2867E1A" w14:textId="77777777" w:rsidR="00F25C0A" w:rsidRPr="00BC6553" w:rsidRDefault="00F25C0A" w:rsidP="00DC6574">
            <w:pPr>
              <w:rPr>
                <w:ins w:id="605" w:author="Tong Quoc Truong" w:date="2020-11-26T12:5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9244A" w:rsidRPr="00D7306D" w14:paraId="2A508517" w14:textId="77777777" w:rsidTr="00991781">
        <w:trPr>
          <w:trHeight w:val="356"/>
          <w:ins w:id="606" w:author="Tong Quoc Truong" w:date="2020-11-26T12:55:00Z"/>
        </w:trPr>
        <w:tc>
          <w:tcPr>
            <w:tcW w:w="2977" w:type="dxa"/>
            <w:gridSpan w:val="2"/>
            <w:vAlign w:val="center"/>
          </w:tcPr>
          <w:p w14:paraId="509B7955" w14:textId="78A0BBC9" w:rsidR="0069244A" w:rsidRDefault="001832F5" w:rsidP="00DC6574">
            <w:pPr>
              <w:rPr>
                <w:ins w:id="607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08" w:author="Tong Quoc Truong" w:date="2020-11-26T12:59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cauldronApiServerUri</w:t>
              </w:r>
            </w:ins>
          </w:p>
        </w:tc>
        <w:tc>
          <w:tcPr>
            <w:tcW w:w="1276" w:type="dxa"/>
            <w:vAlign w:val="center"/>
          </w:tcPr>
          <w:p w14:paraId="778A972E" w14:textId="77777777" w:rsidR="0069244A" w:rsidRDefault="0069244A" w:rsidP="00DC6574">
            <w:pPr>
              <w:rPr>
                <w:ins w:id="609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10" w:author="Tong Quoc Truong" w:date="2020-11-26T12:5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1AD6AFBB" w14:textId="54D6C904" w:rsidR="0069244A" w:rsidRPr="00BC6553" w:rsidRDefault="0069244A" w:rsidP="00DC6574">
            <w:pPr>
              <w:rPr>
                <w:ins w:id="611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92061B1" w14:textId="1B6D2361" w:rsidR="0069244A" w:rsidRDefault="0069244A" w:rsidP="00DC6574">
            <w:pPr>
              <w:rPr>
                <w:ins w:id="612" w:author="Tong Quoc Truong" w:date="2020-11-26T12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91781" w:rsidRPr="00D7306D" w14:paraId="7C249439" w14:textId="77777777" w:rsidTr="00991781">
        <w:trPr>
          <w:trHeight w:val="356"/>
          <w:ins w:id="613" w:author="Tong Quoc Truong" w:date="2020-11-26T13:00:00Z"/>
        </w:trPr>
        <w:tc>
          <w:tcPr>
            <w:tcW w:w="2977" w:type="dxa"/>
            <w:gridSpan w:val="2"/>
            <w:vAlign w:val="center"/>
          </w:tcPr>
          <w:p w14:paraId="1417B9DB" w14:textId="37BD6053" w:rsidR="00991781" w:rsidRDefault="00991781" w:rsidP="00DC6574">
            <w:pPr>
              <w:rPr>
                <w:ins w:id="614" w:author="Tong Quoc Truong" w:date="2020-11-26T13:00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15" w:author="Tong Quoc Truong" w:date="2020-11-26T13:00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p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ublishWebsiteJobPageSize</w:t>
              </w:r>
            </w:ins>
          </w:p>
        </w:tc>
        <w:tc>
          <w:tcPr>
            <w:tcW w:w="1276" w:type="dxa"/>
            <w:vAlign w:val="center"/>
          </w:tcPr>
          <w:p w14:paraId="6D41B982" w14:textId="21629C3A" w:rsidR="00991781" w:rsidRDefault="0069020B" w:rsidP="00DC6574">
            <w:pPr>
              <w:rPr>
                <w:ins w:id="616" w:author="Tong Quoc Truong" w:date="2020-11-26T13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17" w:author="Tong Quoc Truong" w:date="2020-11-26T13:0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umber</w:t>
              </w:r>
            </w:ins>
          </w:p>
        </w:tc>
        <w:tc>
          <w:tcPr>
            <w:tcW w:w="2976" w:type="dxa"/>
            <w:vAlign w:val="center"/>
          </w:tcPr>
          <w:p w14:paraId="0D769DDA" w14:textId="77777777" w:rsidR="00991781" w:rsidRPr="00BC6553" w:rsidRDefault="00991781" w:rsidP="00DC6574">
            <w:pPr>
              <w:rPr>
                <w:ins w:id="618" w:author="Tong Quoc Truong" w:date="2020-11-26T13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A925DC8" w14:textId="77777777" w:rsidR="00991781" w:rsidRDefault="00991781" w:rsidP="00DC6574">
            <w:pPr>
              <w:rPr>
                <w:ins w:id="619" w:author="Tong Quoc Truong" w:date="2020-11-26T13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00744" w:rsidRPr="00D7306D" w14:paraId="4A77FA10" w14:textId="77777777" w:rsidTr="00991781">
        <w:trPr>
          <w:trHeight w:val="356"/>
          <w:ins w:id="620" w:author="Tong Quoc Truong" w:date="2020-11-30T17:50:00Z"/>
        </w:trPr>
        <w:tc>
          <w:tcPr>
            <w:tcW w:w="2977" w:type="dxa"/>
            <w:gridSpan w:val="2"/>
            <w:vAlign w:val="center"/>
          </w:tcPr>
          <w:p w14:paraId="787B5A64" w14:textId="61E80040" w:rsidR="00600744" w:rsidRDefault="00600744" w:rsidP="00DC6574">
            <w:pPr>
              <w:rPr>
                <w:ins w:id="621" w:author="Tong Quoc Truong" w:date="2020-11-30T17:50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22" w:author="Tong Quoc Truong" w:date="2020-11-30T17:50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m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ongo</w:t>
              </w:r>
            </w:ins>
            <w:ins w:id="623" w:author="Tong Quoc Truong" w:date="2020-11-30T17:51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UriBase</w:t>
              </w:r>
            </w:ins>
          </w:p>
        </w:tc>
        <w:tc>
          <w:tcPr>
            <w:tcW w:w="1276" w:type="dxa"/>
            <w:vAlign w:val="center"/>
          </w:tcPr>
          <w:p w14:paraId="2F479907" w14:textId="106A09D6" w:rsidR="00600744" w:rsidRDefault="00600744" w:rsidP="00DC6574">
            <w:pPr>
              <w:rPr>
                <w:ins w:id="624" w:author="Tong Quoc Truong" w:date="2020-11-30T17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25" w:author="Tong Quoc Truong" w:date="2020-11-30T17:5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68C66E31" w14:textId="77777777" w:rsidR="00600744" w:rsidRPr="00BC6553" w:rsidRDefault="00600744" w:rsidP="00DC6574">
            <w:pPr>
              <w:rPr>
                <w:ins w:id="626" w:author="Tong Quoc Truong" w:date="2020-11-30T17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F7E4709" w14:textId="77777777" w:rsidR="00600744" w:rsidRDefault="00600744" w:rsidP="00DC6574">
            <w:pPr>
              <w:rPr>
                <w:ins w:id="627" w:author="Tong Quoc Truong" w:date="2020-11-30T17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81F2F" w:rsidRPr="00D7306D" w14:paraId="38943074" w14:textId="77777777" w:rsidTr="00991781">
        <w:trPr>
          <w:trHeight w:val="356"/>
          <w:ins w:id="628" w:author="Tong Quoc Truong" w:date="2020-11-26T13:04:00Z"/>
        </w:trPr>
        <w:tc>
          <w:tcPr>
            <w:tcW w:w="2977" w:type="dxa"/>
            <w:gridSpan w:val="2"/>
            <w:vAlign w:val="center"/>
          </w:tcPr>
          <w:p w14:paraId="6CA80313" w14:textId="780EC698" w:rsidR="00981F2F" w:rsidRDefault="00981F2F" w:rsidP="00DC6574">
            <w:pPr>
              <w:rPr>
                <w:ins w:id="629" w:author="Tong Quoc Truong" w:date="2020-11-26T13:0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30" w:author="Tong Quoc Truong" w:date="2020-11-26T13:0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desMicroservices</w:t>
              </w:r>
            </w:ins>
          </w:p>
        </w:tc>
        <w:tc>
          <w:tcPr>
            <w:tcW w:w="1276" w:type="dxa"/>
            <w:vAlign w:val="center"/>
          </w:tcPr>
          <w:p w14:paraId="048AF102" w14:textId="279DF7BC" w:rsidR="00981F2F" w:rsidRDefault="00981F2F" w:rsidP="00DC6574">
            <w:pPr>
              <w:rPr>
                <w:ins w:id="631" w:author="Tong Quoc Truong" w:date="2020-11-26T13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32" w:author="Tong Quoc Truong" w:date="2020-11-26T13:0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</w:t>
              </w:r>
            </w:ins>
          </w:p>
        </w:tc>
        <w:tc>
          <w:tcPr>
            <w:tcW w:w="2976" w:type="dxa"/>
            <w:vAlign w:val="center"/>
          </w:tcPr>
          <w:p w14:paraId="614C8C00" w14:textId="77777777" w:rsidR="00981F2F" w:rsidRPr="00BC6553" w:rsidRDefault="00981F2F" w:rsidP="00DC6574">
            <w:pPr>
              <w:rPr>
                <w:ins w:id="633" w:author="Tong Quoc Truong" w:date="2020-11-26T13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0A3D7A2" w14:textId="50E31965" w:rsidR="00981F2F" w:rsidRDefault="00414976" w:rsidP="00DC6574">
            <w:pPr>
              <w:rPr>
                <w:ins w:id="634" w:author="Tong Quoc Truong" w:date="2020-11-26T13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35" w:author="Tong Quoc Truong" w:date="2020-11-26T13:0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414976" w:rsidRPr="00D7306D" w14:paraId="2EDAB69D" w14:textId="77777777" w:rsidTr="00414976">
        <w:trPr>
          <w:trHeight w:val="356"/>
          <w:ins w:id="636" w:author="Tong Quoc Truong" w:date="2020-11-26T13:05:00Z"/>
        </w:trPr>
        <w:tc>
          <w:tcPr>
            <w:tcW w:w="284" w:type="dxa"/>
            <w:vAlign w:val="center"/>
          </w:tcPr>
          <w:p w14:paraId="6CEA3AE7" w14:textId="77777777" w:rsidR="00414976" w:rsidRDefault="00414976" w:rsidP="00DC6574">
            <w:pPr>
              <w:rPr>
                <w:ins w:id="637" w:author="Tong Quoc Truong" w:date="2020-11-26T13:05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4B4A0AF7" w14:textId="7B260194" w:rsidR="00414976" w:rsidRDefault="00983065" w:rsidP="00DC6574">
            <w:pPr>
              <w:rPr>
                <w:ins w:id="638" w:author="Tong Quoc Truong" w:date="2020-11-26T13:05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39" w:author="Tong Quoc Truong" w:date="2020-11-26T13:06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appName</w:t>
              </w:r>
            </w:ins>
          </w:p>
        </w:tc>
        <w:tc>
          <w:tcPr>
            <w:tcW w:w="1276" w:type="dxa"/>
            <w:vAlign w:val="center"/>
          </w:tcPr>
          <w:p w14:paraId="7293905A" w14:textId="722EA493" w:rsidR="00414976" w:rsidRDefault="00983065" w:rsidP="00DC6574">
            <w:pPr>
              <w:rPr>
                <w:ins w:id="640" w:author="Tong Quoc Truong" w:date="2020-11-26T13:0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41" w:author="Tong Quoc Truong" w:date="2020-11-26T13:0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2215B8BE" w14:textId="77777777" w:rsidR="00414976" w:rsidRPr="00BC6553" w:rsidRDefault="00414976" w:rsidP="00DC6574">
            <w:pPr>
              <w:rPr>
                <w:ins w:id="642" w:author="Tong Quoc Truong" w:date="2020-11-26T13:0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65D282A" w14:textId="77777777" w:rsidR="00414976" w:rsidRDefault="00414976" w:rsidP="00DC6574">
            <w:pPr>
              <w:rPr>
                <w:ins w:id="643" w:author="Tong Quoc Truong" w:date="2020-11-26T13:0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83065" w:rsidRPr="00D7306D" w14:paraId="23FCA163" w14:textId="77777777" w:rsidTr="00414976">
        <w:trPr>
          <w:trHeight w:val="356"/>
          <w:ins w:id="644" w:author="Tong Quoc Truong" w:date="2020-11-26T13:06:00Z"/>
        </w:trPr>
        <w:tc>
          <w:tcPr>
            <w:tcW w:w="284" w:type="dxa"/>
            <w:vAlign w:val="center"/>
          </w:tcPr>
          <w:p w14:paraId="6996E581" w14:textId="77777777" w:rsidR="00983065" w:rsidRDefault="00983065" w:rsidP="00DC6574">
            <w:pPr>
              <w:rPr>
                <w:ins w:id="645" w:author="Tong Quoc Truong" w:date="2020-11-26T13:06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5CEF7E7F" w14:textId="2170FED3" w:rsidR="00983065" w:rsidRDefault="007D7B9E" w:rsidP="00DC6574">
            <w:pPr>
              <w:rPr>
                <w:ins w:id="646" w:author="Tong Quoc Truong" w:date="2020-11-26T13:06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47" w:author="Tong Quoc Truong" w:date="2020-11-26T13:06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</w:t>
              </w:r>
            </w:ins>
            <w:ins w:id="648" w:author="Tong Quoc Truong" w:date="2020-11-26T13:11:00Z">
              <w:r w:rsidR="0048435E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</w:t>
              </w:r>
            </w:ins>
            <w:ins w:id="649" w:author="Tong Quoc Truong" w:date="2020-11-26T13:06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ort</w:t>
              </w:r>
            </w:ins>
          </w:p>
        </w:tc>
        <w:tc>
          <w:tcPr>
            <w:tcW w:w="1276" w:type="dxa"/>
            <w:vAlign w:val="center"/>
          </w:tcPr>
          <w:p w14:paraId="6AD4B8E8" w14:textId="2560F5B9" w:rsidR="00983065" w:rsidRDefault="007D7B9E" w:rsidP="00DC6574">
            <w:pPr>
              <w:rPr>
                <w:ins w:id="650" w:author="Tong Quoc Truong" w:date="2020-11-26T13:0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51" w:author="Tong Quoc Truong" w:date="2020-11-26T13:0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7DC69643" w14:textId="77777777" w:rsidR="00983065" w:rsidRPr="00BC6553" w:rsidRDefault="00983065" w:rsidP="00DC6574">
            <w:pPr>
              <w:rPr>
                <w:ins w:id="652" w:author="Tong Quoc Truong" w:date="2020-11-26T13:0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67F7D74" w14:textId="77777777" w:rsidR="00983065" w:rsidRDefault="00983065" w:rsidP="00DC6574">
            <w:pPr>
              <w:rPr>
                <w:ins w:id="653" w:author="Tong Quoc Truong" w:date="2020-11-26T13:0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D7B9E" w:rsidRPr="00D7306D" w14:paraId="7F24C301" w14:textId="77777777" w:rsidTr="00414976">
        <w:trPr>
          <w:trHeight w:val="356"/>
          <w:ins w:id="654" w:author="Tong Quoc Truong" w:date="2020-11-26T13:06:00Z"/>
        </w:trPr>
        <w:tc>
          <w:tcPr>
            <w:tcW w:w="284" w:type="dxa"/>
            <w:vAlign w:val="center"/>
          </w:tcPr>
          <w:p w14:paraId="2BB06C73" w14:textId="77777777" w:rsidR="007D7B9E" w:rsidRDefault="007D7B9E" w:rsidP="00DC6574">
            <w:pPr>
              <w:rPr>
                <w:ins w:id="655" w:author="Tong Quoc Truong" w:date="2020-11-26T13:06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2A3D4448" w14:textId="37E7F9C6" w:rsidR="007D7B9E" w:rsidRDefault="007D7B9E" w:rsidP="00DC6574">
            <w:pPr>
              <w:rPr>
                <w:ins w:id="656" w:author="Tong Quoc Truong" w:date="2020-11-26T13:06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57" w:author="Tong Quoc Truong" w:date="2020-11-26T13:06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</w:t>
              </w:r>
            </w:ins>
          </w:p>
        </w:tc>
        <w:tc>
          <w:tcPr>
            <w:tcW w:w="1276" w:type="dxa"/>
            <w:vAlign w:val="center"/>
          </w:tcPr>
          <w:p w14:paraId="0B714318" w14:textId="5176898F" w:rsidR="007D7B9E" w:rsidRDefault="007D7B9E" w:rsidP="00DC6574">
            <w:pPr>
              <w:rPr>
                <w:ins w:id="658" w:author="Tong Quoc Truong" w:date="2020-11-26T13:0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59" w:author="Tong Quoc Truong" w:date="2020-11-26T13:0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1327A765" w14:textId="77777777" w:rsidR="007D7B9E" w:rsidRPr="00BC6553" w:rsidRDefault="007D7B9E" w:rsidP="00DC6574">
            <w:pPr>
              <w:rPr>
                <w:ins w:id="660" w:author="Tong Quoc Truong" w:date="2020-11-26T13:0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34D7F97" w14:textId="77777777" w:rsidR="007D7B9E" w:rsidRDefault="007D7B9E" w:rsidP="00DC6574">
            <w:pPr>
              <w:rPr>
                <w:ins w:id="661" w:author="Tong Quoc Truong" w:date="2020-11-26T13:0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D7B9E" w:rsidRPr="00D7306D" w14:paraId="76C3024D" w14:textId="77777777" w:rsidTr="00414976">
        <w:trPr>
          <w:trHeight w:val="356"/>
          <w:ins w:id="662" w:author="Tong Quoc Truong" w:date="2020-11-26T13:07:00Z"/>
        </w:trPr>
        <w:tc>
          <w:tcPr>
            <w:tcW w:w="284" w:type="dxa"/>
            <w:vAlign w:val="center"/>
          </w:tcPr>
          <w:p w14:paraId="0702E9E3" w14:textId="77777777" w:rsidR="007D7B9E" w:rsidRDefault="007D7B9E" w:rsidP="00DC6574">
            <w:pPr>
              <w:rPr>
                <w:ins w:id="663" w:author="Tong Quoc Truong" w:date="2020-11-26T13:07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15D36509" w14:textId="416EB6E1" w:rsidR="007D7B9E" w:rsidRDefault="007D7B9E" w:rsidP="00DC6574">
            <w:pPr>
              <w:rPr>
                <w:ins w:id="664" w:author="Tong Quoc Truong" w:date="2020-11-26T13:07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65" w:author="Tong Quoc Truong" w:date="2020-11-26T13:07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mageTag</w:t>
              </w:r>
            </w:ins>
          </w:p>
        </w:tc>
        <w:tc>
          <w:tcPr>
            <w:tcW w:w="1276" w:type="dxa"/>
            <w:vAlign w:val="center"/>
          </w:tcPr>
          <w:p w14:paraId="69D7CD41" w14:textId="5A0BF17C" w:rsidR="007D7B9E" w:rsidRDefault="007D7B9E" w:rsidP="00DC6574">
            <w:pPr>
              <w:rPr>
                <w:ins w:id="666" w:author="Tong Quoc Truong" w:date="2020-11-26T13:0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67" w:author="Tong Quoc Truong" w:date="2020-11-26T13:0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16EA1F4A" w14:textId="77777777" w:rsidR="007D7B9E" w:rsidRPr="00BC6553" w:rsidRDefault="007D7B9E" w:rsidP="00DC6574">
            <w:pPr>
              <w:rPr>
                <w:ins w:id="668" w:author="Tong Quoc Truong" w:date="2020-11-26T13:0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EBF2A35" w14:textId="77777777" w:rsidR="007D7B9E" w:rsidRDefault="007D7B9E" w:rsidP="00DC6574">
            <w:pPr>
              <w:rPr>
                <w:ins w:id="669" w:author="Tong Quoc Truong" w:date="2020-11-26T13:0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70557" w:rsidRPr="00D7306D" w14:paraId="4D60F6D0" w14:textId="77777777" w:rsidTr="00DC6574">
        <w:trPr>
          <w:trHeight w:val="356"/>
          <w:ins w:id="670" w:author="Tong Quoc Truong" w:date="2020-11-26T13:11:00Z"/>
        </w:trPr>
        <w:tc>
          <w:tcPr>
            <w:tcW w:w="2977" w:type="dxa"/>
            <w:gridSpan w:val="2"/>
            <w:vAlign w:val="center"/>
          </w:tcPr>
          <w:p w14:paraId="303EF36D" w14:textId="71EDF187" w:rsidR="00B70557" w:rsidRDefault="00B70557" w:rsidP="00DC6574">
            <w:pPr>
              <w:rPr>
                <w:ins w:id="671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72" w:author="Tong Quoc Truong" w:date="2020-11-26T13:11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desApiGw</w:t>
              </w:r>
            </w:ins>
          </w:p>
        </w:tc>
        <w:tc>
          <w:tcPr>
            <w:tcW w:w="1276" w:type="dxa"/>
            <w:vAlign w:val="center"/>
          </w:tcPr>
          <w:p w14:paraId="7A0D7A7B" w14:textId="052388C8" w:rsidR="00B70557" w:rsidRDefault="000624AE" w:rsidP="00DC6574">
            <w:pPr>
              <w:rPr>
                <w:ins w:id="673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74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7220B15F" w14:textId="77777777" w:rsidR="00B70557" w:rsidRPr="00BC6553" w:rsidRDefault="00B70557" w:rsidP="00DC6574">
            <w:pPr>
              <w:rPr>
                <w:ins w:id="675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4190E8" w14:textId="348628F6" w:rsidR="00B70557" w:rsidRDefault="00B70557" w:rsidP="00DC6574">
            <w:pPr>
              <w:rPr>
                <w:ins w:id="676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70557" w:rsidRPr="00D7306D" w14:paraId="73ABCE18" w14:textId="77777777" w:rsidTr="00DC6574">
        <w:trPr>
          <w:trHeight w:val="356"/>
          <w:ins w:id="677" w:author="Tong Quoc Truong" w:date="2020-11-26T13:11:00Z"/>
        </w:trPr>
        <w:tc>
          <w:tcPr>
            <w:tcW w:w="284" w:type="dxa"/>
            <w:vAlign w:val="center"/>
          </w:tcPr>
          <w:p w14:paraId="1BE95E02" w14:textId="77777777" w:rsidR="00B70557" w:rsidRDefault="00B70557" w:rsidP="00DC6574">
            <w:pPr>
              <w:rPr>
                <w:ins w:id="678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62C84166" w14:textId="77777777" w:rsidR="00B70557" w:rsidRDefault="00B70557" w:rsidP="00DC6574">
            <w:pPr>
              <w:rPr>
                <w:ins w:id="679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80" w:author="Tong Quoc Truong" w:date="2020-11-26T13:11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appName</w:t>
              </w:r>
            </w:ins>
          </w:p>
        </w:tc>
        <w:tc>
          <w:tcPr>
            <w:tcW w:w="1276" w:type="dxa"/>
            <w:vAlign w:val="center"/>
          </w:tcPr>
          <w:p w14:paraId="3781DB9E" w14:textId="77777777" w:rsidR="00B70557" w:rsidRDefault="00B70557" w:rsidP="00DC6574">
            <w:pPr>
              <w:rPr>
                <w:ins w:id="681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82" w:author="Tong Quoc Truong" w:date="2020-11-26T13:1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0BD31604" w14:textId="77777777" w:rsidR="00B70557" w:rsidRPr="00BC6553" w:rsidRDefault="00B70557" w:rsidP="00DC6574">
            <w:pPr>
              <w:rPr>
                <w:ins w:id="683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C005438" w14:textId="77777777" w:rsidR="00B70557" w:rsidRDefault="00B70557" w:rsidP="00DC6574">
            <w:pPr>
              <w:rPr>
                <w:ins w:id="684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70557" w:rsidRPr="00D7306D" w14:paraId="544E5EE9" w14:textId="77777777" w:rsidTr="00DC6574">
        <w:trPr>
          <w:trHeight w:val="356"/>
          <w:ins w:id="685" w:author="Tong Quoc Truong" w:date="2020-11-26T13:11:00Z"/>
        </w:trPr>
        <w:tc>
          <w:tcPr>
            <w:tcW w:w="284" w:type="dxa"/>
            <w:vAlign w:val="center"/>
          </w:tcPr>
          <w:p w14:paraId="210E622F" w14:textId="77777777" w:rsidR="00B70557" w:rsidRDefault="00B70557" w:rsidP="00DC6574">
            <w:pPr>
              <w:rPr>
                <w:ins w:id="686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3FD97B78" w14:textId="06EC9D3A" w:rsidR="00B70557" w:rsidRDefault="00B70557" w:rsidP="00DC6574">
            <w:pPr>
              <w:rPr>
                <w:ins w:id="687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88" w:author="Tong Quoc Truong" w:date="2020-11-26T13:11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</w:t>
              </w:r>
              <w:r w:rsidR="0048435E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ort</w:t>
              </w:r>
            </w:ins>
          </w:p>
        </w:tc>
        <w:tc>
          <w:tcPr>
            <w:tcW w:w="1276" w:type="dxa"/>
            <w:vAlign w:val="center"/>
          </w:tcPr>
          <w:p w14:paraId="15626EA2" w14:textId="77777777" w:rsidR="00B70557" w:rsidRDefault="00B70557" w:rsidP="00DC6574">
            <w:pPr>
              <w:rPr>
                <w:ins w:id="689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90" w:author="Tong Quoc Truong" w:date="2020-11-26T13:1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7C3AEDA0" w14:textId="77777777" w:rsidR="00B70557" w:rsidRPr="00BC6553" w:rsidRDefault="00B70557" w:rsidP="00DC6574">
            <w:pPr>
              <w:rPr>
                <w:ins w:id="691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BBB1CD7" w14:textId="77777777" w:rsidR="00B70557" w:rsidRDefault="00B70557" w:rsidP="00DC6574">
            <w:pPr>
              <w:rPr>
                <w:ins w:id="692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70557" w:rsidRPr="00D7306D" w14:paraId="54963BBF" w14:textId="77777777" w:rsidTr="00DC6574">
        <w:trPr>
          <w:trHeight w:val="356"/>
          <w:ins w:id="693" w:author="Tong Quoc Truong" w:date="2020-11-26T13:11:00Z"/>
        </w:trPr>
        <w:tc>
          <w:tcPr>
            <w:tcW w:w="284" w:type="dxa"/>
            <w:vAlign w:val="center"/>
          </w:tcPr>
          <w:p w14:paraId="5D9C05C2" w14:textId="77777777" w:rsidR="00B70557" w:rsidRDefault="00B70557" w:rsidP="00DC6574">
            <w:pPr>
              <w:rPr>
                <w:ins w:id="694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4595B9A5" w14:textId="77777777" w:rsidR="00B70557" w:rsidRDefault="00B70557" w:rsidP="00DC6574">
            <w:pPr>
              <w:rPr>
                <w:ins w:id="695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696" w:author="Tong Quoc Truong" w:date="2020-11-26T13:11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</w:t>
              </w:r>
            </w:ins>
          </w:p>
        </w:tc>
        <w:tc>
          <w:tcPr>
            <w:tcW w:w="1276" w:type="dxa"/>
            <w:vAlign w:val="center"/>
          </w:tcPr>
          <w:p w14:paraId="1BFFC470" w14:textId="77777777" w:rsidR="00B70557" w:rsidRDefault="00B70557" w:rsidP="00DC6574">
            <w:pPr>
              <w:rPr>
                <w:ins w:id="697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698" w:author="Tong Quoc Truong" w:date="2020-11-26T13:1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3E1FB9D4" w14:textId="77777777" w:rsidR="00B70557" w:rsidRPr="00BC6553" w:rsidRDefault="00B70557" w:rsidP="00DC6574">
            <w:pPr>
              <w:rPr>
                <w:ins w:id="699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228DC3F" w14:textId="77777777" w:rsidR="00B70557" w:rsidRDefault="00B70557" w:rsidP="00DC6574">
            <w:pPr>
              <w:rPr>
                <w:ins w:id="700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70557" w:rsidRPr="00D7306D" w14:paraId="464C34CC" w14:textId="77777777" w:rsidTr="00DC6574">
        <w:trPr>
          <w:trHeight w:val="356"/>
          <w:ins w:id="701" w:author="Tong Quoc Truong" w:date="2020-11-26T13:11:00Z"/>
        </w:trPr>
        <w:tc>
          <w:tcPr>
            <w:tcW w:w="284" w:type="dxa"/>
            <w:vAlign w:val="center"/>
          </w:tcPr>
          <w:p w14:paraId="227EE694" w14:textId="77777777" w:rsidR="00B70557" w:rsidRDefault="00B70557" w:rsidP="00DC6574">
            <w:pPr>
              <w:rPr>
                <w:ins w:id="702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79608D96" w14:textId="77777777" w:rsidR="00B70557" w:rsidRDefault="00B70557" w:rsidP="00DC6574">
            <w:pPr>
              <w:rPr>
                <w:ins w:id="703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04" w:author="Tong Quoc Truong" w:date="2020-11-26T13:11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mageTag</w:t>
              </w:r>
            </w:ins>
          </w:p>
        </w:tc>
        <w:tc>
          <w:tcPr>
            <w:tcW w:w="1276" w:type="dxa"/>
            <w:vAlign w:val="center"/>
          </w:tcPr>
          <w:p w14:paraId="08249AD2" w14:textId="77777777" w:rsidR="00B70557" w:rsidRDefault="00B70557" w:rsidP="00DC6574">
            <w:pPr>
              <w:rPr>
                <w:ins w:id="705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06" w:author="Tong Quoc Truong" w:date="2020-11-26T13:1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7F543058" w14:textId="77777777" w:rsidR="00B70557" w:rsidRPr="00BC6553" w:rsidRDefault="00B70557" w:rsidP="00DC6574">
            <w:pPr>
              <w:rPr>
                <w:ins w:id="707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BCF99CD" w14:textId="77777777" w:rsidR="00B70557" w:rsidRDefault="00B70557" w:rsidP="00DC6574">
            <w:pPr>
              <w:rPr>
                <w:ins w:id="708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26FD4" w:rsidRPr="00D7306D" w14:paraId="750C53F1" w14:textId="77777777" w:rsidTr="00DC6574">
        <w:trPr>
          <w:trHeight w:val="356"/>
          <w:ins w:id="709" w:author="Tong Quoc Truong" w:date="2020-11-26T13:12:00Z"/>
        </w:trPr>
        <w:tc>
          <w:tcPr>
            <w:tcW w:w="2977" w:type="dxa"/>
            <w:gridSpan w:val="2"/>
            <w:vAlign w:val="center"/>
          </w:tcPr>
          <w:p w14:paraId="1F7E85E9" w14:textId="22644A7A" w:rsidR="00426FD4" w:rsidRDefault="00426FD4" w:rsidP="00DC6574">
            <w:pPr>
              <w:rPr>
                <w:ins w:id="710" w:author="Tong Quoc Truong" w:date="2020-11-26T13:12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11" w:author="Tong Quoc Truong" w:date="2020-11-26T13:12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desOAuth</w:t>
              </w:r>
            </w:ins>
          </w:p>
        </w:tc>
        <w:tc>
          <w:tcPr>
            <w:tcW w:w="1276" w:type="dxa"/>
            <w:vAlign w:val="center"/>
          </w:tcPr>
          <w:p w14:paraId="53E40885" w14:textId="2E393F17" w:rsidR="00426FD4" w:rsidRDefault="000624AE" w:rsidP="00DC6574">
            <w:pPr>
              <w:rPr>
                <w:ins w:id="712" w:author="Tong Quoc Truong" w:date="2020-11-26T13:1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13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6E27BE17" w14:textId="77777777" w:rsidR="00426FD4" w:rsidRPr="00BC6553" w:rsidRDefault="00426FD4" w:rsidP="00DC6574">
            <w:pPr>
              <w:rPr>
                <w:ins w:id="714" w:author="Tong Quoc Truong" w:date="2020-11-26T13:1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5B46827" w14:textId="7EEC3D42" w:rsidR="00426FD4" w:rsidRDefault="00426FD4" w:rsidP="00DC6574">
            <w:pPr>
              <w:rPr>
                <w:ins w:id="715" w:author="Tong Quoc Truong" w:date="2020-11-26T13:1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26FD4" w:rsidRPr="00D7306D" w14:paraId="0B9D02AA" w14:textId="77777777" w:rsidTr="00DC6574">
        <w:trPr>
          <w:trHeight w:val="356"/>
          <w:ins w:id="716" w:author="Tong Quoc Truong" w:date="2020-11-26T13:12:00Z"/>
        </w:trPr>
        <w:tc>
          <w:tcPr>
            <w:tcW w:w="284" w:type="dxa"/>
            <w:vAlign w:val="center"/>
          </w:tcPr>
          <w:p w14:paraId="74FD3218" w14:textId="77777777" w:rsidR="00426FD4" w:rsidRDefault="00426FD4" w:rsidP="00DC6574">
            <w:pPr>
              <w:rPr>
                <w:ins w:id="717" w:author="Tong Quoc Truong" w:date="2020-11-26T13:12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3077B223" w14:textId="77777777" w:rsidR="00426FD4" w:rsidRDefault="00426FD4" w:rsidP="00DC6574">
            <w:pPr>
              <w:rPr>
                <w:ins w:id="718" w:author="Tong Quoc Truong" w:date="2020-11-26T13:12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19" w:author="Tong Quoc Truong" w:date="2020-11-26T13:12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appName</w:t>
              </w:r>
            </w:ins>
          </w:p>
        </w:tc>
        <w:tc>
          <w:tcPr>
            <w:tcW w:w="1276" w:type="dxa"/>
            <w:vAlign w:val="center"/>
          </w:tcPr>
          <w:p w14:paraId="7AF9C672" w14:textId="77777777" w:rsidR="00426FD4" w:rsidRDefault="00426FD4" w:rsidP="00DC6574">
            <w:pPr>
              <w:rPr>
                <w:ins w:id="720" w:author="Tong Quoc Truong" w:date="2020-11-26T13:1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21" w:author="Tong Quoc Truong" w:date="2020-11-26T13:1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5B3F0C88" w14:textId="77777777" w:rsidR="00426FD4" w:rsidRPr="00BC6553" w:rsidRDefault="00426FD4" w:rsidP="00DC6574">
            <w:pPr>
              <w:rPr>
                <w:ins w:id="722" w:author="Tong Quoc Truong" w:date="2020-11-26T13:1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CD0A6D5" w14:textId="77777777" w:rsidR="00426FD4" w:rsidRDefault="00426FD4" w:rsidP="00DC6574">
            <w:pPr>
              <w:rPr>
                <w:ins w:id="723" w:author="Tong Quoc Truong" w:date="2020-11-26T13:1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70557" w:rsidRPr="00D7306D" w14:paraId="48F230F5" w14:textId="77777777" w:rsidTr="00414976">
        <w:trPr>
          <w:trHeight w:val="356"/>
          <w:ins w:id="724" w:author="Tong Quoc Truong" w:date="2020-11-26T13:11:00Z"/>
        </w:trPr>
        <w:tc>
          <w:tcPr>
            <w:tcW w:w="284" w:type="dxa"/>
            <w:vAlign w:val="center"/>
          </w:tcPr>
          <w:p w14:paraId="6A858456" w14:textId="77777777" w:rsidR="00B70557" w:rsidRDefault="00B70557" w:rsidP="00DC6574">
            <w:pPr>
              <w:rPr>
                <w:ins w:id="725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1F32CA1C" w14:textId="4EBD92A2" w:rsidR="00B70557" w:rsidRDefault="00D53B06" w:rsidP="00DC6574">
            <w:pPr>
              <w:rPr>
                <w:ins w:id="726" w:author="Tong Quoc Truong" w:date="2020-11-26T13:11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27" w:author="Tong Quoc Truong" w:date="2020-11-26T13:1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appPort</w:t>
              </w:r>
            </w:ins>
          </w:p>
        </w:tc>
        <w:tc>
          <w:tcPr>
            <w:tcW w:w="1276" w:type="dxa"/>
            <w:vAlign w:val="center"/>
          </w:tcPr>
          <w:p w14:paraId="7A80591A" w14:textId="77885738" w:rsidR="00B70557" w:rsidRDefault="00D53B06" w:rsidP="00DC6574">
            <w:pPr>
              <w:rPr>
                <w:ins w:id="728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29" w:author="Tong Quoc Truong" w:date="2020-11-26T13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28E73ED8" w14:textId="77777777" w:rsidR="00B70557" w:rsidRPr="00BC6553" w:rsidRDefault="00B70557" w:rsidP="00DC6574">
            <w:pPr>
              <w:rPr>
                <w:ins w:id="730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A62BCCF" w14:textId="77777777" w:rsidR="00B70557" w:rsidRDefault="00B70557" w:rsidP="00DC6574">
            <w:pPr>
              <w:rPr>
                <w:ins w:id="731" w:author="Tong Quoc Truong" w:date="2020-11-26T13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53B06" w:rsidRPr="00D7306D" w14:paraId="7F7536A0" w14:textId="77777777" w:rsidTr="00414976">
        <w:trPr>
          <w:trHeight w:val="356"/>
          <w:ins w:id="732" w:author="Tong Quoc Truong" w:date="2020-11-26T13:14:00Z"/>
        </w:trPr>
        <w:tc>
          <w:tcPr>
            <w:tcW w:w="284" w:type="dxa"/>
            <w:vAlign w:val="center"/>
          </w:tcPr>
          <w:p w14:paraId="4DE325D3" w14:textId="77777777" w:rsidR="00D53B06" w:rsidRDefault="00D53B06" w:rsidP="00DC6574">
            <w:pPr>
              <w:rPr>
                <w:ins w:id="733" w:author="Tong Quoc Truong" w:date="2020-11-26T13:1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1E2EE406" w14:textId="641CA53F" w:rsidR="00D53B06" w:rsidRDefault="00D53B06" w:rsidP="00DC6574">
            <w:pPr>
              <w:rPr>
                <w:ins w:id="734" w:author="Tong Quoc Truong" w:date="2020-11-26T13:1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35" w:author="Tong Quoc Truong" w:date="2020-11-26T13:14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</w:t>
              </w:r>
            </w:ins>
          </w:p>
        </w:tc>
        <w:tc>
          <w:tcPr>
            <w:tcW w:w="1276" w:type="dxa"/>
            <w:vAlign w:val="center"/>
          </w:tcPr>
          <w:p w14:paraId="07EE81E4" w14:textId="117F0863" w:rsidR="00D53B06" w:rsidRDefault="00D53B06" w:rsidP="00DC6574">
            <w:pPr>
              <w:rPr>
                <w:ins w:id="736" w:author="Tong Quoc Truong" w:date="2020-11-26T13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37" w:author="Tong Quoc Truong" w:date="2020-11-26T13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63F9B4C9" w14:textId="77777777" w:rsidR="00D53B06" w:rsidRPr="00BC6553" w:rsidRDefault="00D53B06" w:rsidP="00DC6574">
            <w:pPr>
              <w:rPr>
                <w:ins w:id="738" w:author="Tong Quoc Truong" w:date="2020-11-26T13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995C41" w14:textId="77777777" w:rsidR="00D53B06" w:rsidRDefault="00D53B06" w:rsidP="00DC6574">
            <w:pPr>
              <w:rPr>
                <w:ins w:id="739" w:author="Tong Quoc Truong" w:date="2020-11-26T13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53B06" w:rsidRPr="00D7306D" w14:paraId="72B5F3FB" w14:textId="77777777" w:rsidTr="00414976">
        <w:trPr>
          <w:trHeight w:val="356"/>
          <w:ins w:id="740" w:author="Tong Quoc Truong" w:date="2020-11-26T13:14:00Z"/>
        </w:trPr>
        <w:tc>
          <w:tcPr>
            <w:tcW w:w="284" w:type="dxa"/>
            <w:vAlign w:val="center"/>
          </w:tcPr>
          <w:p w14:paraId="3B898A35" w14:textId="77777777" w:rsidR="00D53B06" w:rsidRDefault="00D53B06" w:rsidP="00DC6574">
            <w:pPr>
              <w:rPr>
                <w:ins w:id="741" w:author="Tong Quoc Truong" w:date="2020-11-26T13:1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2687D98A" w14:textId="093217CA" w:rsidR="00D53B06" w:rsidRDefault="00D53B06" w:rsidP="00DC6574">
            <w:pPr>
              <w:rPr>
                <w:ins w:id="742" w:author="Tong Quoc Truong" w:date="2020-11-26T13:1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43" w:author="Tong Quoc Truong" w:date="2020-11-26T13:14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mageTag</w:t>
              </w:r>
            </w:ins>
          </w:p>
        </w:tc>
        <w:tc>
          <w:tcPr>
            <w:tcW w:w="1276" w:type="dxa"/>
            <w:vAlign w:val="center"/>
          </w:tcPr>
          <w:p w14:paraId="44B14525" w14:textId="24C23312" w:rsidR="00D53B06" w:rsidRDefault="00D53B06" w:rsidP="00DC6574">
            <w:pPr>
              <w:rPr>
                <w:ins w:id="744" w:author="Tong Quoc Truong" w:date="2020-11-26T13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45" w:author="Tong Quoc Truong" w:date="2020-11-26T13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5FB67741" w14:textId="77777777" w:rsidR="00D53B06" w:rsidRPr="00BC6553" w:rsidRDefault="00D53B06" w:rsidP="00DC6574">
            <w:pPr>
              <w:rPr>
                <w:ins w:id="746" w:author="Tong Quoc Truong" w:date="2020-11-26T13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609D825" w14:textId="77777777" w:rsidR="00D53B06" w:rsidRDefault="00D53B06" w:rsidP="00DC6574">
            <w:pPr>
              <w:rPr>
                <w:ins w:id="747" w:author="Tong Quoc Truong" w:date="2020-11-26T13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0A73CED2" w14:textId="77777777" w:rsidTr="00DC6574">
        <w:trPr>
          <w:trHeight w:val="356"/>
          <w:ins w:id="748" w:author="Tong Quoc Truong" w:date="2020-11-26T13:24:00Z"/>
        </w:trPr>
        <w:tc>
          <w:tcPr>
            <w:tcW w:w="2977" w:type="dxa"/>
            <w:gridSpan w:val="2"/>
            <w:vAlign w:val="center"/>
          </w:tcPr>
          <w:p w14:paraId="3A2CFEFA" w14:textId="77777777" w:rsidR="00746761" w:rsidRDefault="00746761" w:rsidP="00DC6574">
            <w:pPr>
              <w:rPr>
                <w:ins w:id="749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50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desAppStorage</w:t>
              </w:r>
            </w:ins>
          </w:p>
        </w:tc>
        <w:tc>
          <w:tcPr>
            <w:tcW w:w="1276" w:type="dxa"/>
            <w:vAlign w:val="center"/>
          </w:tcPr>
          <w:p w14:paraId="6B3E9469" w14:textId="77777777" w:rsidR="00746761" w:rsidRDefault="00746761" w:rsidP="00DC6574">
            <w:pPr>
              <w:rPr>
                <w:ins w:id="751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52" w:author="Tong Quoc Truong" w:date="2020-11-26T13:2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5AD066F2" w14:textId="77777777" w:rsidR="00746761" w:rsidRPr="00BC6553" w:rsidRDefault="00746761" w:rsidP="00DC6574">
            <w:pPr>
              <w:rPr>
                <w:ins w:id="753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80A33D9" w14:textId="77777777" w:rsidR="00746761" w:rsidRDefault="00746761" w:rsidP="00DC6574">
            <w:pPr>
              <w:rPr>
                <w:ins w:id="754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08A9B0D4" w14:textId="77777777" w:rsidTr="00DC6574">
        <w:trPr>
          <w:trHeight w:val="356"/>
          <w:ins w:id="755" w:author="Tong Quoc Truong" w:date="2020-11-26T13:24:00Z"/>
        </w:trPr>
        <w:tc>
          <w:tcPr>
            <w:tcW w:w="284" w:type="dxa"/>
            <w:vAlign w:val="center"/>
          </w:tcPr>
          <w:p w14:paraId="17D2109A" w14:textId="77777777" w:rsidR="00746761" w:rsidRDefault="00746761" w:rsidP="00DC6574">
            <w:pPr>
              <w:rPr>
                <w:ins w:id="756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70D3B444" w14:textId="77777777" w:rsidR="00746761" w:rsidRDefault="00746761" w:rsidP="00DC6574">
            <w:pPr>
              <w:rPr>
                <w:ins w:id="757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58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name</w:t>
              </w:r>
            </w:ins>
          </w:p>
        </w:tc>
        <w:tc>
          <w:tcPr>
            <w:tcW w:w="1276" w:type="dxa"/>
            <w:vAlign w:val="center"/>
          </w:tcPr>
          <w:p w14:paraId="04B78A1F" w14:textId="77777777" w:rsidR="00746761" w:rsidRDefault="00746761" w:rsidP="00DC6574">
            <w:pPr>
              <w:rPr>
                <w:ins w:id="759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60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103A6CA7" w14:textId="77777777" w:rsidR="00746761" w:rsidRPr="00BC6553" w:rsidRDefault="00746761" w:rsidP="00DC6574">
            <w:pPr>
              <w:rPr>
                <w:ins w:id="761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C670EA6" w14:textId="77777777" w:rsidR="00746761" w:rsidRDefault="00746761" w:rsidP="00DC6574">
            <w:pPr>
              <w:rPr>
                <w:ins w:id="762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16706564" w14:textId="77777777" w:rsidTr="00DC6574">
        <w:trPr>
          <w:trHeight w:val="356"/>
          <w:ins w:id="763" w:author="Tong Quoc Truong" w:date="2020-11-26T13:24:00Z"/>
        </w:trPr>
        <w:tc>
          <w:tcPr>
            <w:tcW w:w="284" w:type="dxa"/>
            <w:vAlign w:val="center"/>
          </w:tcPr>
          <w:p w14:paraId="70F1632B" w14:textId="77777777" w:rsidR="00746761" w:rsidRDefault="00746761" w:rsidP="00DC6574">
            <w:pPr>
              <w:rPr>
                <w:ins w:id="764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777664A0" w14:textId="77777777" w:rsidR="00746761" w:rsidRDefault="00746761" w:rsidP="00DC6574">
            <w:pPr>
              <w:rPr>
                <w:ins w:id="765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66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size</w:t>
              </w:r>
            </w:ins>
          </w:p>
        </w:tc>
        <w:tc>
          <w:tcPr>
            <w:tcW w:w="1276" w:type="dxa"/>
            <w:vAlign w:val="center"/>
          </w:tcPr>
          <w:p w14:paraId="13FF3FA5" w14:textId="77777777" w:rsidR="00746761" w:rsidRDefault="00746761" w:rsidP="00DC6574">
            <w:pPr>
              <w:rPr>
                <w:ins w:id="767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68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4239579C" w14:textId="77777777" w:rsidR="00746761" w:rsidRPr="00BC6553" w:rsidRDefault="00746761" w:rsidP="00DC6574">
            <w:pPr>
              <w:rPr>
                <w:ins w:id="769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CE2DE21" w14:textId="77777777" w:rsidR="00746761" w:rsidRDefault="00746761" w:rsidP="00DC6574">
            <w:pPr>
              <w:rPr>
                <w:ins w:id="770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00461C84" w14:textId="77777777" w:rsidTr="00DC6574">
        <w:trPr>
          <w:trHeight w:val="356"/>
          <w:ins w:id="771" w:author="Tong Quoc Truong" w:date="2020-11-26T13:24:00Z"/>
        </w:trPr>
        <w:tc>
          <w:tcPr>
            <w:tcW w:w="284" w:type="dxa"/>
            <w:vAlign w:val="center"/>
          </w:tcPr>
          <w:p w14:paraId="70EE7927" w14:textId="77777777" w:rsidR="00746761" w:rsidRDefault="00746761" w:rsidP="00DC6574">
            <w:pPr>
              <w:rPr>
                <w:ins w:id="772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07AAC67B" w14:textId="77777777" w:rsidR="00746761" w:rsidRDefault="00746761" w:rsidP="00DC6574">
            <w:pPr>
              <w:rPr>
                <w:ins w:id="773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74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class</w:t>
              </w:r>
            </w:ins>
          </w:p>
        </w:tc>
        <w:tc>
          <w:tcPr>
            <w:tcW w:w="1276" w:type="dxa"/>
            <w:vAlign w:val="center"/>
          </w:tcPr>
          <w:p w14:paraId="3D8D1328" w14:textId="77777777" w:rsidR="00746761" w:rsidRDefault="00746761" w:rsidP="00DC6574">
            <w:pPr>
              <w:rPr>
                <w:ins w:id="775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76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6824C164" w14:textId="77777777" w:rsidR="00746761" w:rsidRPr="00BC6553" w:rsidRDefault="00746761" w:rsidP="00DC6574">
            <w:pPr>
              <w:rPr>
                <w:ins w:id="777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51C0DB1" w14:textId="77777777" w:rsidR="00746761" w:rsidRDefault="00746761" w:rsidP="00DC6574">
            <w:pPr>
              <w:rPr>
                <w:ins w:id="778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02AEAAA6" w14:textId="77777777" w:rsidTr="00DC6574">
        <w:trPr>
          <w:trHeight w:val="356"/>
          <w:ins w:id="779" w:author="Tong Quoc Truong" w:date="2020-11-26T13:24:00Z"/>
        </w:trPr>
        <w:tc>
          <w:tcPr>
            <w:tcW w:w="284" w:type="dxa"/>
            <w:vAlign w:val="center"/>
          </w:tcPr>
          <w:p w14:paraId="1CC0A5EF" w14:textId="77777777" w:rsidR="00746761" w:rsidRDefault="00746761" w:rsidP="00DC6574">
            <w:pPr>
              <w:rPr>
                <w:ins w:id="780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25AA7B39" w14:textId="77777777" w:rsidR="00746761" w:rsidRDefault="00746761" w:rsidP="00DC6574">
            <w:pPr>
              <w:rPr>
                <w:ins w:id="781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82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path</w:t>
              </w:r>
            </w:ins>
          </w:p>
        </w:tc>
        <w:tc>
          <w:tcPr>
            <w:tcW w:w="1276" w:type="dxa"/>
            <w:vAlign w:val="center"/>
          </w:tcPr>
          <w:p w14:paraId="184600D1" w14:textId="77777777" w:rsidR="00746761" w:rsidRDefault="00746761" w:rsidP="00DC6574">
            <w:pPr>
              <w:rPr>
                <w:ins w:id="783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84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509A13DD" w14:textId="77777777" w:rsidR="00746761" w:rsidRPr="00BC6553" w:rsidRDefault="00746761" w:rsidP="00DC6574">
            <w:pPr>
              <w:rPr>
                <w:ins w:id="785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1F8D921" w14:textId="77777777" w:rsidR="00746761" w:rsidRDefault="00746761" w:rsidP="00DC6574">
            <w:pPr>
              <w:rPr>
                <w:ins w:id="786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526C7769" w14:textId="77777777" w:rsidTr="00DC6574">
        <w:trPr>
          <w:trHeight w:val="356"/>
          <w:ins w:id="787" w:author="Tong Quoc Truong" w:date="2020-11-26T13:23:00Z"/>
        </w:trPr>
        <w:tc>
          <w:tcPr>
            <w:tcW w:w="2977" w:type="dxa"/>
            <w:gridSpan w:val="2"/>
            <w:vAlign w:val="center"/>
          </w:tcPr>
          <w:p w14:paraId="16C6D4F0" w14:textId="18B13C38" w:rsidR="00746761" w:rsidRDefault="00746761" w:rsidP="00DC6574">
            <w:pPr>
              <w:rPr>
                <w:ins w:id="788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89" w:author="Tong Quoc Truong" w:date="2020-11-26T13:23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desBizFlow</w:t>
              </w:r>
            </w:ins>
          </w:p>
        </w:tc>
        <w:tc>
          <w:tcPr>
            <w:tcW w:w="1276" w:type="dxa"/>
            <w:vAlign w:val="center"/>
          </w:tcPr>
          <w:p w14:paraId="64E3C152" w14:textId="77777777" w:rsidR="00746761" w:rsidRDefault="00746761" w:rsidP="00DC6574">
            <w:pPr>
              <w:rPr>
                <w:ins w:id="790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91" w:author="Tong Quoc Truong" w:date="2020-11-26T13:2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107C413B" w14:textId="77777777" w:rsidR="00746761" w:rsidRPr="00BC6553" w:rsidRDefault="00746761" w:rsidP="00DC6574">
            <w:pPr>
              <w:rPr>
                <w:ins w:id="792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DF3121" w14:textId="77777777" w:rsidR="00746761" w:rsidRDefault="00746761" w:rsidP="00DC6574">
            <w:pPr>
              <w:rPr>
                <w:ins w:id="793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5C9A5001" w14:textId="77777777" w:rsidTr="00DC6574">
        <w:trPr>
          <w:trHeight w:val="356"/>
          <w:ins w:id="794" w:author="Tong Quoc Truong" w:date="2020-11-26T13:23:00Z"/>
        </w:trPr>
        <w:tc>
          <w:tcPr>
            <w:tcW w:w="284" w:type="dxa"/>
            <w:vAlign w:val="center"/>
          </w:tcPr>
          <w:p w14:paraId="262DC85E" w14:textId="77777777" w:rsidR="00746761" w:rsidRDefault="00746761" w:rsidP="00DC6574">
            <w:pPr>
              <w:rPr>
                <w:ins w:id="795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456C9417" w14:textId="77777777" w:rsidR="00746761" w:rsidRDefault="00746761" w:rsidP="00DC6574">
            <w:pPr>
              <w:rPr>
                <w:ins w:id="796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797" w:author="Tong Quoc Truong" w:date="2020-11-26T13:23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appName</w:t>
              </w:r>
            </w:ins>
          </w:p>
        </w:tc>
        <w:tc>
          <w:tcPr>
            <w:tcW w:w="1276" w:type="dxa"/>
            <w:vAlign w:val="center"/>
          </w:tcPr>
          <w:p w14:paraId="717A1D4E" w14:textId="77777777" w:rsidR="00746761" w:rsidRDefault="00746761" w:rsidP="00DC6574">
            <w:pPr>
              <w:rPr>
                <w:ins w:id="798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799" w:author="Tong Quoc Truong" w:date="2020-11-26T13:2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74C32933" w14:textId="77777777" w:rsidR="00746761" w:rsidRPr="00BC6553" w:rsidRDefault="00746761" w:rsidP="00DC6574">
            <w:pPr>
              <w:rPr>
                <w:ins w:id="800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E109112" w14:textId="77777777" w:rsidR="00746761" w:rsidRDefault="00746761" w:rsidP="00DC6574">
            <w:pPr>
              <w:rPr>
                <w:ins w:id="801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1BC76446" w14:textId="77777777" w:rsidTr="00DC6574">
        <w:trPr>
          <w:trHeight w:val="356"/>
          <w:ins w:id="802" w:author="Tong Quoc Truong" w:date="2020-11-26T13:23:00Z"/>
        </w:trPr>
        <w:tc>
          <w:tcPr>
            <w:tcW w:w="284" w:type="dxa"/>
            <w:vAlign w:val="center"/>
          </w:tcPr>
          <w:p w14:paraId="26FC28EE" w14:textId="77777777" w:rsidR="00746761" w:rsidRDefault="00746761" w:rsidP="00DC6574">
            <w:pPr>
              <w:rPr>
                <w:ins w:id="803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32BB01E3" w14:textId="77777777" w:rsidR="00746761" w:rsidRDefault="00746761" w:rsidP="00DC6574">
            <w:pPr>
              <w:rPr>
                <w:ins w:id="804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05" w:author="Tong Quoc Truong" w:date="2020-11-26T13:23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appPort</w:t>
              </w:r>
            </w:ins>
          </w:p>
        </w:tc>
        <w:tc>
          <w:tcPr>
            <w:tcW w:w="1276" w:type="dxa"/>
            <w:vAlign w:val="center"/>
          </w:tcPr>
          <w:p w14:paraId="4B44299F" w14:textId="77777777" w:rsidR="00746761" w:rsidRDefault="00746761" w:rsidP="00DC6574">
            <w:pPr>
              <w:rPr>
                <w:ins w:id="806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07" w:author="Tong Quoc Truong" w:date="2020-11-26T13:2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10FD8F88" w14:textId="77777777" w:rsidR="00746761" w:rsidRPr="00BC6553" w:rsidRDefault="00746761" w:rsidP="00DC6574">
            <w:pPr>
              <w:rPr>
                <w:ins w:id="808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A7814EB" w14:textId="77777777" w:rsidR="00746761" w:rsidRDefault="00746761" w:rsidP="00DC6574">
            <w:pPr>
              <w:rPr>
                <w:ins w:id="809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47DF1991" w14:textId="77777777" w:rsidTr="00DC6574">
        <w:trPr>
          <w:trHeight w:val="356"/>
          <w:ins w:id="810" w:author="Tong Quoc Truong" w:date="2020-11-26T13:23:00Z"/>
        </w:trPr>
        <w:tc>
          <w:tcPr>
            <w:tcW w:w="284" w:type="dxa"/>
            <w:vAlign w:val="center"/>
          </w:tcPr>
          <w:p w14:paraId="4B5E904B" w14:textId="77777777" w:rsidR="00746761" w:rsidRDefault="00746761" w:rsidP="00DC6574">
            <w:pPr>
              <w:rPr>
                <w:ins w:id="811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05D2764D" w14:textId="77777777" w:rsidR="00746761" w:rsidRDefault="00746761" w:rsidP="00DC6574">
            <w:pPr>
              <w:rPr>
                <w:ins w:id="812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13" w:author="Tong Quoc Truong" w:date="2020-11-26T13:23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</w:t>
              </w:r>
            </w:ins>
          </w:p>
        </w:tc>
        <w:tc>
          <w:tcPr>
            <w:tcW w:w="1276" w:type="dxa"/>
            <w:vAlign w:val="center"/>
          </w:tcPr>
          <w:p w14:paraId="76110E68" w14:textId="77777777" w:rsidR="00746761" w:rsidRDefault="00746761" w:rsidP="00DC6574">
            <w:pPr>
              <w:rPr>
                <w:ins w:id="814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15" w:author="Tong Quoc Truong" w:date="2020-11-26T13:2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0762B2F5" w14:textId="77777777" w:rsidR="00746761" w:rsidRPr="00BC6553" w:rsidRDefault="00746761" w:rsidP="00DC6574">
            <w:pPr>
              <w:rPr>
                <w:ins w:id="816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0780830" w14:textId="77777777" w:rsidR="00746761" w:rsidRDefault="00746761" w:rsidP="00DC6574">
            <w:pPr>
              <w:rPr>
                <w:ins w:id="817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0D5D8EFF" w14:textId="77777777" w:rsidTr="00DC6574">
        <w:trPr>
          <w:trHeight w:val="356"/>
          <w:ins w:id="818" w:author="Tong Quoc Truong" w:date="2020-11-26T13:23:00Z"/>
        </w:trPr>
        <w:tc>
          <w:tcPr>
            <w:tcW w:w="284" w:type="dxa"/>
            <w:vAlign w:val="center"/>
          </w:tcPr>
          <w:p w14:paraId="54E49A87" w14:textId="77777777" w:rsidR="00746761" w:rsidRDefault="00746761" w:rsidP="00DC6574">
            <w:pPr>
              <w:rPr>
                <w:ins w:id="819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6109187D" w14:textId="77777777" w:rsidR="00746761" w:rsidRDefault="00746761" w:rsidP="00DC6574">
            <w:pPr>
              <w:rPr>
                <w:ins w:id="820" w:author="Tong Quoc Truong" w:date="2020-11-26T13:23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21" w:author="Tong Quoc Truong" w:date="2020-11-26T13:23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mageTag</w:t>
              </w:r>
            </w:ins>
          </w:p>
        </w:tc>
        <w:tc>
          <w:tcPr>
            <w:tcW w:w="1276" w:type="dxa"/>
            <w:vAlign w:val="center"/>
          </w:tcPr>
          <w:p w14:paraId="34FD5F62" w14:textId="77777777" w:rsidR="00746761" w:rsidRDefault="00746761" w:rsidP="00DC6574">
            <w:pPr>
              <w:rPr>
                <w:ins w:id="822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23" w:author="Tong Quoc Truong" w:date="2020-11-26T13:2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7741029F" w14:textId="77777777" w:rsidR="00746761" w:rsidRPr="00BC6553" w:rsidRDefault="00746761" w:rsidP="00DC6574">
            <w:pPr>
              <w:rPr>
                <w:ins w:id="824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40E8DAB" w14:textId="77777777" w:rsidR="00746761" w:rsidRDefault="00746761" w:rsidP="00DC6574">
            <w:pPr>
              <w:rPr>
                <w:ins w:id="825" w:author="Tong Quoc Truong" w:date="2020-11-26T13:2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4AFD5E12" w14:textId="77777777" w:rsidTr="00DC6574">
        <w:trPr>
          <w:trHeight w:val="356"/>
          <w:ins w:id="826" w:author="Tong Quoc Truong" w:date="2020-11-26T13:24:00Z"/>
        </w:trPr>
        <w:tc>
          <w:tcPr>
            <w:tcW w:w="2977" w:type="dxa"/>
            <w:gridSpan w:val="2"/>
            <w:vAlign w:val="center"/>
          </w:tcPr>
          <w:p w14:paraId="3D9EEF05" w14:textId="2E71E335" w:rsidR="00746761" w:rsidRDefault="00746761" w:rsidP="00DC6574">
            <w:pPr>
              <w:rPr>
                <w:ins w:id="827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28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desWeb</w:t>
              </w:r>
            </w:ins>
          </w:p>
        </w:tc>
        <w:tc>
          <w:tcPr>
            <w:tcW w:w="1276" w:type="dxa"/>
            <w:vAlign w:val="center"/>
          </w:tcPr>
          <w:p w14:paraId="15445C19" w14:textId="77777777" w:rsidR="00746761" w:rsidRDefault="00746761" w:rsidP="00DC6574">
            <w:pPr>
              <w:rPr>
                <w:ins w:id="829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30" w:author="Tong Quoc Truong" w:date="2020-11-26T13:2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2976" w:type="dxa"/>
            <w:vAlign w:val="center"/>
          </w:tcPr>
          <w:p w14:paraId="7A8DF748" w14:textId="77777777" w:rsidR="00746761" w:rsidRPr="00BC6553" w:rsidRDefault="00746761" w:rsidP="00DC6574">
            <w:pPr>
              <w:rPr>
                <w:ins w:id="831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3547AF2" w14:textId="77777777" w:rsidR="00746761" w:rsidRDefault="00746761" w:rsidP="00DC6574">
            <w:pPr>
              <w:rPr>
                <w:ins w:id="832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76C9AEBA" w14:textId="77777777" w:rsidTr="00DC6574">
        <w:trPr>
          <w:trHeight w:val="356"/>
          <w:ins w:id="833" w:author="Tong Quoc Truong" w:date="2020-11-26T13:24:00Z"/>
        </w:trPr>
        <w:tc>
          <w:tcPr>
            <w:tcW w:w="284" w:type="dxa"/>
            <w:vAlign w:val="center"/>
          </w:tcPr>
          <w:p w14:paraId="53E454C1" w14:textId="77777777" w:rsidR="00746761" w:rsidRDefault="00746761" w:rsidP="00DC6574">
            <w:pPr>
              <w:rPr>
                <w:ins w:id="834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79944F6B" w14:textId="77777777" w:rsidR="00746761" w:rsidRDefault="00746761" w:rsidP="00DC6574">
            <w:pPr>
              <w:rPr>
                <w:ins w:id="835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36" w:author="Tong Quoc Truong" w:date="2020-11-26T13:2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appPort</w:t>
              </w:r>
            </w:ins>
          </w:p>
        </w:tc>
        <w:tc>
          <w:tcPr>
            <w:tcW w:w="1276" w:type="dxa"/>
            <w:vAlign w:val="center"/>
          </w:tcPr>
          <w:p w14:paraId="49B7BDDF" w14:textId="77777777" w:rsidR="00746761" w:rsidRDefault="00746761" w:rsidP="00DC6574">
            <w:pPr>
              <w:rPr>
                <w:ins w:id="837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38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28FBF38C" w14:textId="77777777" w:rsidR="00746761" w:rsidRPr="00BC6553" w:rsidRDefault="00746761" w:rsidP="00DC6574">
            <w:pPr>
              <w:rPr>
                <w:ins w:id="839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4BB0C09" w14:textId="77777777" w:rsidR="00746761" w:rsidRDefault="00746761" w:rsidP="00DC6574">
            <w:pPr>
              <w:rPr>
                <w:ins w:id="840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1AFBFB76" w14:textId="77777777" w:rsidTr="00DC6574">
        <w:trPr>
          <w:trHeight w:val="356"/>
          <w:ins w:id="841" w:author="Tong Quoc Truong" w:date="2020-11-26T13:24:00Z"/>
        </w:trPr>
        <w:tc>
          <w:tcPr>
            <w:tcW w:w="284" w:type="dxa"/>
            <w:vAlign w:val="center"/>
          </w:tcPr>
          <w:p w14:paraId="32410045" w14:textId="77777777" w:rsidR="00746761" w:rsidRDefault="00746761" w:rsidP="00DC6574">
            <w:pPr>
              <w:rPr>
                <w:ins w:id="842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02B423B9" w14:textId="77777777" w:rsidR="00746761" w:rsidRDefault="00746761" w:rsidP="00DC6574">
            <w:pPr>
              <w:rPr>
                <w:ins w:id="843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44" w:author="Tong Quoc Truong" w:date="2020-11-26T13:24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</w:t>
              </w:r>
            </w:ins>
          </w:p>
        </w:tc>
        <w:tc>
          <w:tcPr>
            <w:tcW w:w="1276" w:type="dxa"/>
            <w:vAlign w:val="center"/>
          </w:tcPr>
          <w:p w14:paraId="53CB1CB7" w14:textId="77777777" w:rsidR="00746761" w:rsidRDefault="00746761" w:rsidP="00DC6574">
            <w:pPr>
              <w:rPr>
                <w:ins w:id="845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46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32196E47" w14:textId="77777777" w:rsidR="00746761" w:rsidRPr="00BC6553" w:rsidRDefault="00746761" w:rsidP="00DC6574">
            <w:pPr>
              <w:rPr>
                <w:ins w:id="847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4A86373" w14:textId="77777777" w:rsidR="00746761" w:rsidRDefault="00746761" w:rsidP="00DC6574">
            <w:pPr>
              <w:rPr>
                <w:ins w:id="848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46761" w:rsidRPr="00D7306D" w14:paraId="637D2A32" w14:textId="77777777" w:rsidTr="00DC6574">
        <w:trPr>
          <w:trHeight w:val="356"/>
          <w:ins w:id="849" w:author="Tong Quoc Truong" w:date="2020-11-26T13:24:00Z"/>
        </w:trPr>
        <w:tc>
          <w:tcPr>
            <w:tcW w:w="284" w:type="dxa"/>
            <w:vAlign w:val="center"/>
          </w:tcPr>
          <w:p w14:paraId="4FEA98AF" w14:textId="77777777" w:rsidR="00746761" w:rsidRDefault="00746761" w:rsidP="00DC6574">
            <w:pPr>
              <w:rPr>
                <w:ins w:id="850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75F061F7" w14:textId="77777777" w:rsidR="00746761" w:rsidRDefault="00746761" w:rsidP="00DC6574">
            <w:pPr>
              <w:rPr>
                <w:ins w:id="851" w:author="Tong Quoc Truong" w:date="2020-11-26T13:24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52" w:author="Tong Quoc Truong" w:date="2020-11-26T13:24:00Z">
              <w:r>
                <w:rPr>
                  <w:rFonts w:ascii="Tahoma" w:hAnsi="Tahoma" w:cs="Tahoma" w:hint="eastAsia"/>
                  <w:sz w:val="20"/>
                  <w:szCs w:val="20"/>
                  <w:lang w:eastAsia="ja-JP" w:bidi="th-TH"/>
                </w:rPr>
                <w:t>i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mageTag</w:t>
              </w:r>
            </w:ins>
          </w:p>
        </w:tc>
        <w:tc>
          <w:tcPr>
            <w:tcW w:w="1276" w:type="dxa"/>
            <w:vAlign w:val="center"/>
          </w:tcPr>
          <w:p w14:paraId="21EB2C41" w14:textId="77777777" w:rsidR="00746761" w:rsidRDefault="00746761" w:rsidP="00DC6574">
            <w:pPr>
              <w:rPr>
                <w:ins w:id="853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54" w:author="Tong Quoc Truong" w:date="2020-11-26T13:2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2976" w:type="dxa"/>
            <w:vAlign w:val="center"/>
          </w:tcPr>
          <w:p w14:paraId="560D8644" w14:textId="77777777" w:rsidR="00746761" w:rsidRPr="00BC6553" w:rsidRDefault="00746761" w:rsidP="00DC6574">
            <w:pPr>
              <w:rPr>
                <w:ins w:id="855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FE4B192" w14:textId="77777777" w:rsidR="00746761" w:rsidRDefault="00746761" w:rsidP="00DC6574">
            <w:pPr>
              <w:rPr>
                <w:ins w:id="856" w:author="Tong Quoc Truong" w:date="2020-11-26T13:2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A0C58" w:rsidRPr="00D7306D" w14:paraId="170FFD4F" w14:textId="77777777" w:rsidTr="00414976">
        <w:trPr>
          <w:trHeight w:val="356"/>
          <w:ins w:id="857" w:author="Tong Quoc Truong" w:date="2020-11-26T13:20:00Z"/>
        </w:trPr>
        <w:tc>
          <w:tcPr>
            <w:tcW w:w="284" w:type="dxa"/>
            <w:vAlign w:val="center"/>
          </w:tcPr>
          <w:p w14:paraId="02731430" w14:textId="77777777" w:rsidR="008A0C58" w:rsidRDefault="008A0C58" w:rsidP="00DC6574">
            <w:pPr>
              <w:rPr>
                <w:ins w:id="858" w:author="Tong Quoc Truong" w:date="2020-11-26T13:20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2693" w:type="dxa"/>
            <w:vAlign w:val="center"/>
          </w:tcPr>
          <w:p w14:paraId="13DA33B5" w14:textId="77777777" w:rsidR="008A0C58" w:rsidRDefault="008A0C58" w:rsidP="00DC6574">
            <w:pPr>
              <w:rPr>
                <w:ins w:id="859" w:author="Tong Quoc Truong" w:date="2020-11-26T13:20:00Z"/>
                <w:rFonts w:ascii="Tahoma" w:hAnsi="Tahoma" w:cs="Tahoma"/>
                <w:sz w:val="20"/>
                <w:szCs w:val="20"/>
                <w:lang w:eastAsia="ja-JP" w:bidi="th-TH"/>
              </w:rPr>
            </w:pPr>
          </w:p>
        </w:tc>
        <w:tc>
          <w:tcPr>
            <w:tcW w:w="1276" w:type="dxa"/>
            <w:vAlign w:val="center"/>
          </w:tcPr>
          <w:p w14:paraId="34FE580F" w14:textId="77777777" w:rsidR="008A0C58" w:rsidRDefault="008A0C58" w:rsidP="00DC6574">
            <w:pPr>
              <w:rPr>
                <w:ins w:id="860" w:author="Tong Quoc Truong" w:date="2020-11-26T13:2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6" w:type="dxa"/>
            <w:vAlign w:val="center"/>
          </w:tcPr>
          <w:p w14:paraId="1C8515DD" w14:textId="77777777" w:rsidR="008A0C58" w:rsidRPr="00BC6553" w:rsidRDefault="008A0C58" w:rsidP="00DC6574">
            <w:pPr>
              <w:rPr>
                <w:ins w:id="861" w:author="Tong Quoc Truong" w:date="2020-11-26T13:2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8A46DAB" w14:textId="77777777" w:rsidR="008A0C58" w:rsidRDefault="008A0C58" w:rsidP="00DC6574">
            <w:pPr>
              <w:rPr>
                <w:ins w:id="862" w:author="Tong Quoc Truong" w:date="2020-11-26T13:2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D690165" w14:textId="23EA589C" w:rsidR="0069244A" w:rsidRDefault="0069244A" w:rsidP="007D7B9E">
      <w:pPr>
        <w:pStyle w:val="ab"/>
        <w:ind w:left="360"/>
        <w:rPr>
          <w:ins w:id="863" w:author="Tong Quoc Truong" w:date="2020-11-26T13:07:00Z"/>
          <w:rFonts w:ascii="Tahoma" w:hAnsi="Tahoma" w:cs="Tahoma"/>
          <w:sz w:val="20"/>
          <w:szCs w:val="20"/>
          <w:lang w:eastAsia="ja-JP" w:bidi="th-TH"/>
        </w:rPr>
      </w:pPr>
    </w:p>
    <w:p w14:paraId="70561B48" w14:textId="3FF1ECFF" w:rsidR="007D7B9E" w:rsidRDefault="007D7B9E" w:rsidP="007D7B9E">
      <w:pPr>
        <w:pStyle w:val="ab"/>
        <w:ind w:left="360"/>
        <w:rPr>
          <w:ins w:id="864" w:author="Tong Quoc Truong" w:date="2020-11-26T13:19:00Z"/>
          <w:rFonts w:ascii="Tahoma" w:hAnsi="Tahoma" w:cs="Tahoma"/>
          <w:sz w:val="20"/>
          <w:szCs w:val="20"/>
          <w:lang w:eastAsia="ja-JP" w:bidi="th-TH"/>
        </w:rPr>
      </w:pPr>
    </w:p>
    <w:p w14:paraId="3F1DB7F0" w14:textId="77777777" w:rsidR="0082402D" w:rsidRPr="007D7B9E" w:rsidRDefault="0082402D" w:rsidP="007D7B9E">
      <w:pPr>
        <w:pStyle w:val="ab"/>
        <w:ind w:left="360"/>
        <w:rPr>
          <w:ins w:id="865" w:author="Tong Quoc Truong" w:date="2020-11-26T12:45:00Z"/>
          <w:rFonts w:ascii="Tahoma" w:hAnsi="Tahoma" w:cs="Tahoma"/>
          <w:sz w:val="20"/>
          <w:szCs w:val="20"/>
          <w:lang w:eastAsia="ja-JP" w:bidi="th-TH"/>
        </w:rPr>
      </w:pPr>
    </w:p>
    <w:p w14:paraId="43D371B1" w14:textId="77777777" w:rsidR="00901035" w:rsidRPr="00FC18A6" w:rsidRDefault="00901035" w:rsidP="00901035">
      <w:pPr>
        <w:pStyle w:val="ab"/>
        <w:ind w:left="360"/>
        <w:rPr>
          <w:ins w:id="866" w:author="Tong Quoc Truong" w:date="2020-11-26T12:45:00Z"/>
          <w:rFonts w:ascii="Tahoma" w:hAnsi="Tahoma" w:cs="Tahoma"/>
          <w:sz w:val="20"/>
          <w:szCs w:val="20"/>
          <w:lang w:eastAsia="ja-JP" w:bidi="th-TH"/>
        </w:rPr>
      </w:pPr>
      <w:ins w:id="867" w:author="Tong Quoc Truong" w:date="2020-11-26T12:45:00Z">
        <w:r>
          <w:rPr>
            <w:rFonts w:ascii="Tahoma" w:hAnsi="Tahoma" w:cs="Tahoma"/>
            <w:sz w:val="20"/>
            <w:szCs w:val="20"/>
            <w:lang w:eastAsia="ja-JP" w:bidi="th-TH"/>
          </w:rPr>
          <w:t>Create the following parameters used to deploy destination containers on cauldron</w:t>
        </w:r>
        <w:r w:rsidRPr="000D5960"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850"/>
        <w:gridCol w:w="5387"/>
        <w:gridCol w:w="1559"/>
      </w:tblGrid>
      <w:tr w:rsidR="00901035" w:rsidRPr="0031791A" w14:paraId="145AEDD7" w14:textId="77777777" w:rsidTr="00901035">
        <w:trPr>
          <w:trHeight w:val="395"/>
          <w:tblHeader/>
          <w:ins w:id="868" w:author="Tong Quoc Truong" w:date="2020-11-26T12:45:00Z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21BD71CA" w14:textId="77777777" w:rsidR="00901035" w:rsidRPr="0031791A" w:rsidRDefault="00901035" w:rsidP="00DC6574">
            <w:pPr>
              <w:jc w:val="center"/>
              <w:rPr>
                <w:ins w:id="869" w:author="Tong Quoc Truong" w:date="2020-11-26T12:45:00Z"/>
                <w:rFonts w:ascii="Tahoma" w:hAnsi="Tahoma" w:cs="Tahoma"/>
                <w:b/>
                <w:bCs/>
                <w:sz w:val="20"/>
                <w:szCs w:val="20"/>
              </w:rPr>
            </w:pPr>
            <w:ins w:id="870" w:author="Tong Quoc Truong" w:date="2020-11-26T12:45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7BC307BA" w14:textId="77777777" w:rsidR="00901035" w:rsidRPr="0031791A" w:rsidRDefault="00901035" w:rsidP="00DC6574">
            <w:pPr>
              <w:jc w:val="center"/>
              <w:rPr>
                <w:ins w:id="871" w:author="Tong Quoc Truong" w:date="2020-11-26T12:45:00Z"/>
                <w:rFonts w:ascii="Tahoma" w:hAnsi="Tahoma" w:cs="Tahoma"/>
                <w:b/>
                <w:bCs/>
                <w:sz w:val="20"/>
                <w:szCs w:val="20"/>
              </w:rPr>
            </w:pPr>
            <w:ins w:id="872" w:author="Tong Quoc Truong" w:date="2020-11-26T12:4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5387" w:type="dxa"/>
            <w:shd w:val="clear" w:color="auto" w:fill="B4C6E7" w:themeFill="accent5" w:themeFillTint="66"/>
            <w:vAlign w:val="center"/>
          </w:tcPr>
          <w:p w14:paraId="040C775D" w14:textId="77777777" w:rsidR="00901035" w:rsidRPr="0031791A" w:rsidRDefault="00901035" w:rsidP="00DC6574">
            <w:pPr>
              <w:jc w:val="center"/>
              <w:rPr>
                <w:ins w:id="873" w:author="Tong Quoc Truong" w:date="2020-11-26T12:45:00Z"/>
                <w:rFonts w:ascii="Tahoma" w:hAnsi="Tahoma" w:cs="Tahoma"/>
                <w:b/>
                <w:bCs/>
                <w:sz w:val="20"/>
                <w:szCs w:val="20"/>
              </w:rPr>
            </w:pPr>
            <w:ins w:id="874" w:author="Tong Quoc Truong" w:date="2020-11-26T12:4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D4BE9F3" w14:textId="77777777" w:rsidR="00901035" w:rsidRPr="001E796D" w:rsidRDefault="00901035" w:rsidP="00DC6574">
            <w:pPr>
              <w:jc w:val="center"/>
              <w:rPr>
                <w:ins w:id="875" w:author="Tong Quoc Truong" w:date="2020-11-26T12:45:00Z"/>
                <w:rFonts w:ascii="Tahoma" w:hAnsi="Tahoma" w:cs="Tahoma"/>
                <w:b/>
                <w:bCs/>
                <w:sz w:val="20"/>
                <w:szCs w:val="20"/>
              </w:rPr>
            </w:pPr>
            <w:ins w:id="876" w:author="Tong Quoc Truong" w:date="2020-11-26T12:45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901035" w:rsidRPr="00D7306D" w14:paraId="042F13BF" w14:textId="77777777" w:rsidTr="00901035">
        <w:trPr>
          <w:trHeight w:val="356"/>
          <w:ins w:id="877" w:author="Tong Quoc Truong" w:date="2020-11-26T12:45:00Z"/>
        </w:trPr>
        <w:tc>
          <w:tcPr>
            <w:tcW w:w="2410" w:type="dxa"/>
            <w:vAlign w:val="center"/>
          </w:tcPr>
          <w:p w14:paraId="3A058429" w14:textId="77777777" w:rsidR="00901035" w:rsidRDefault="00901035" w:rsidP="00DC6574">
            <w:pPr>
              <w:rPr>
                <w:ins w:id="878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79" w:author="Tong Quoc Truong" w:date="2020-11-26T12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cauldronLocalEndPoint</w:t>
              </w:r>
            </w:ins>
          </w:p>
        </w:tc>
        <w:tc>
          <w:tcPr>
            <w:tcW w:w="850" w:type="dxa"/>
            <w:vAlign w:val="center"/>
          </w:tcPr>
          <w:p w14:paraId="00ABF848" w14:textId="77777777" w:rsidR="00901035" w:rsidRDefault="00901035" w:rsidP="00DC6574">
            <w:pPr>
              <w:rPr>
                <w:ins w:id="880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81" w:author="Tong Quoc Truong" w:date="2020-11-26T12:4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387" w:type="dxa"/>
            <w:vAlign w:val="center"/>
          </w:tcPr>
          <w:p w14:paraId="60609E66" w14:textId="202B0EFD" w:rsidR="00901035" w:rsidRDefault="00901035" w:rsidP="00DC6574">
            <w:pPr>
              <w:rPr>
                <w:ins w:id="882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83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{publishCfgObj.cauldronLocal</w:t>
              </w:r>
            </w:ins>
            <w:ins w:id="884" w:author="Tong Quoc Truong" w:date="2020-11-26T12:56:00Z">
              <w:r w:rsidR="00E06E5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.p</w:t>
              </w:r>
            </w:ins>
            <w:ins w:id="885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rotocol}://{publishCfgObj.cauldronLocal</w:t>
              </w:r>
            </w:ins>
            <w:ins w:id="886" w:author="Tong Quoc Truong" w:date="2020-11-26T12:56:00Z">
              <w:r w:rsidR="00E06E5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.i</w:t>
              </w:r>
            </w:ins>
            <w:ins w:id="887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p}:{publishCfgObj.cauldronLocal</w:t>
              </w:r>
            </w:ins>
            <w:ins w:id="888" w:author="Tong Quoc Truong" w:date="2020-11-26T12:56:00Z">
              <w:r w:rsidR="00E06E5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.p</w:t>
              </w:r>
            </w:ins>
            <w:ins w:id="889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ort}</w:t>
              </w:r>
            </w:ins>
          </w:p>
        </w:tc>
        <w:tc>
          <w:tcPr>
            <w:tcW w:w="1559" w:type="dxa"/>
            <w:vAlign w:val="center"/>
          </w:tcPr>
          <w:p w14:paraId="75A98A64" w14:textId="77777777" w:rsidR="00901035" w:rsidRDefault="00901035" w:rsidP="00DC6574">
            <w:pPr>
              <w:rPr>
                <w:ins w:id="890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01035" w:rsidRPr="00D7306D" w14:paraId="6CF24DC0" w14:textId="77777777" w:rsidTr="00901035">
        <w:trPr>
          <w:trHeight w:val="356"/>
          <w:ins w:id="891" w:author="Tong Quoc Truong" w:date="2020-11-26T12:45:00Z"/>
        </w:trPr>
        <w:tc>
          <w:tcPr>
            <w:tcW w:w="2410" w:type="dxa"/>
            <w:vAlign w:val="center"/>
          </w:tcPr>
          <w:p w14:paraId="1D152BC7" w14:textId="3BF69A57" w:rsidR="00901035" w:rsidRDefault="00901035" w:rsidP="00DC6574">
            <w:pPr>
              <w:rPr>
                <w:ins w:id="892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93" w:author="Tong Quoc Truong" w:date="2020-11-26T12:4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c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auldronPubli</w:t>
              </w:r>
            </w:ins>
            <w:ins w:id="894" w:author="Tong Quoc Truong" w:date="2020-11-26T12:56:00Z">
              <w:r w:rsidR="00E06E5F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</w:t>
              </w:r>
            </w:ins>
            <w:ins w:id="895" w:author="Tong Quoc Truong" w:date="2020-11-26T12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EndPoint</w:t>
              </w:r>
            </w:ins>
          </w:p>
        </w:tc>
        <w:tc>
          <w:tcPr>
            <w:tcW w:w="850" w:type="dxa"/>
            <w:vAlign w:val="center"/>
          </w:tcPr>
          <w:p w14:paraId="503D3D45" w14:textId="77777777" w:rsidR="00901035" w:rsidRDefault="00901035" w:rsidP="00DC6574">
            <w:pPr>
              <w:rPr>
                <w:ins w:id="896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897" w:author="Tong Quoc Truong" w:date="2020-11-26T12:4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387" w:type="dxa"/>
            <w:vAlign w:val="center"/>
          </w:tcPr>
          <w:p w14:paraId="586460F3" w14:textId="6BA49FC3" w:rsidR="00901035" w:rsidRDefault="00901035" w:rsidP="00DC6574">
            <w:pPr>
              <w:rPr>
                <w:ins w:id="898" w:author="Tong Quoc Truong" w:date="2020-11-26T12:45:00Z"/>
                <w:rFonts w:ascii="Tahoma" w:hAnsi="Tahoma" w:cs="Tahoma"/>
                <w:sz w:val="20"/>
                <w:szCs w:val="20"/>
                <w:lang w:eastAsia="ja-JP" w:bidi="th-TH"/>
              </w:rPr>
            </w:pPr>
            <w:ins w:id="899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{publishCfgObj.cauldron</w:t>
              </w:r>
            </w:ins>
            <w:ins w:id="900" w:author="Tong Quoc Truong" w:date="2020-11-26T12:56:00Z">
              <w:r w:rsidR="00E06E5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Public.p</w:t>
              </w:r>
            </w:ins>
            <w:ins w:id="901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rotocol}://{publishCfgObj.cauldron</w:t>
              </w:r>
            </w:ins>
            <w:ins w:id="902" w:author="Tong Quoc Truong" w:date="2020-11-26T12:57:00Z">
              <w:r w:rsidR="00E06E5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Public.i</w:t>
              </w:r>
            </w:ins>
            <w:ins w:id="903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p}:{publishCfgObj.cauldron</w:t>
              </w:r>
            </w:ins>
            <w:ins w:id="904" w:author="Tong Quoc Truong" w:date="2020-11-26T12:57:00Z">
              <w:r w:rsidR="00E06E5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Public.p</w:t>
              </w:r>
            </w:ins>
            <w:ins w:id="905" w:author="Tong Quoc Truong" w:date="2020-11-26T12:4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ort}</w:t>
              </w:r>
            </w:ins>
          </w:p>
        </w:tc>
        <w:tc>
          <w:tcPr>
            <w:tcW w:w="1559" w:type="dxa"/>
            <w:vAlign w:val="center"/>
          </w:tcPr>
          <w:p w14:paraId="1DE81ECD" w14:textId="77777777" w:rsidR="00901035" w:rsidRDefault="00901035" w:rsidP="00DC6574">
            <w:pPr>
              <w:rPr>
                <w:ins w:id="906" w:author="Tong Quoc Truong" w:date="2020-11-26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5830EE2" w14:textId="0DE0740C" w:rsidR="00901035" w:rsidRPr="00901035" w:rsidRDefault="00901035" w:rsidP="0090103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9694C66" w14:textId="6530C2E3" w:rsidR="00BF07A0" w:rsidRPr="007A71F3" w:rsidRDefault="00B94CA9" w:rsidP="004D0ABA">
      <w:pPr>
        <w:pStyle w:val="ab"/>
        <w:numPr>
          <w:ilvl w:val="0"/>
          <w:numId w:val="73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 Approve Websites Waiting For Publish</w:t>
      </w:r>
      <w:r w:rsidR="007F6C39"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="007F6C39"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>Call [</w:t>
      </w:r>
      <w:r w:rsidR="004D0ABA">
        <w:rPr>
          <w:rFonts w:ascii="Tahoma" w:hAnsi="Tahoma" w:cs="Tahoma"/>
          <w:sz w:val="20"/>
          <w:szCs w:val="20"/>
          <w:lang w:bidi="th-TH"/>
        </w:rPr>
        <w:t>Get</w:t>
      </w:r>
      <w:r w:rsidR="005C5513">
        <w:rPr>
          <w:rFonts w:ascii="Tahoma" w:hAnsi="Tahoma" w:cs="Tahoma"/>
          <w:sz w:val="20"/>
          <w:szCs w:val="20"/>
          <w:lang w:bidi="th-TH"/>
        </w:rPr>
        <w:t xml:space="preserve"> Approve Websites</w:t>
      </w:r>
      <w:r w:rsidR="005935C1">
        <w:rPr>
          <w:rFonts w:ascii="Tahoma" w:hAnsi="Tahoma" w:cs="Tahoma"/>
          <w:sz w:val="20"/>
          <w:szCs w:val="20"/>
          <w:lang w:bidi="th-TH"/>
        </w:rPr>
        <w:t xml:space="preserve"> </w:t>
      </w:r>
      <w:r w:rsidR="004D0ABA">
        <w:rPr>
          <w:rFonts w:ascii="Tahoma" w:hAnsi="Tahoma" w:cs="Tahoma"/>
          <w:sz w:val="20"/>
          <w:szCs w:val="20"/>
          <w:lang w:bidi="th-TH"/>
        </w:rPr>
        <w:t>Waiting Publish</w:t>
      </w:r>
      <w:r>
        <w:rPr>
          <w:rFonts w:ascii="Tahoma" w:hAnsi="Tahoma" w:cs="Tahoma"/>
          <w:sz w:val="20"/>
          <w:szCs w:val="20"/>
          <w:lang w:bidi="th-TH"/>
        </w:rPr>
        <w:t>]</w:t>
      </w:r>
      <w:r w:rsidR="005C5513">
        <w:rPr>
          <w:rFonts w:ascii="Tahoma" w:hAnsi="Tahoma" w:cs="Tahoma"/>
          <w:sz w:val="20"/>
          <w:szCs w:val="20"/>
          <w:lang w:bidi="th-TH"/>
        </w:rPr>
        <w:t xml:space="preserve"> to </w:t>
      </w:r>
      <w:r w:rsidR="004D0ABA">
        <w:rPr>
          <w:rFonts w:ascii="Tahoma" w:hAnsi="Tahoma" w:cs="Tahoma"/>
          <w:sz w:val="20"/>
          <w:szCs w:val="20"/>
          <w:lang w:bidi="th-TH"/>
        </w:rPr>
        <w:t>get</w:t>
      </w:r>
      <w:r w:rsidR="005C5513">
        <w:rPr>
          <w:rFonts w:ascii="Tahoma" w:hAnsi="Tahoma" w:cs="Tahoma"/>
          <w:sz w:val="20"/>
          <w:szCs w:val="20"/>
          <w:lang w:bidi="th-TH"/>
        </w:rPr>
        <w:t xml:space="preserve"> websites </w:t>
      </w:r>
      <w:r w:rsidR="004D0ABA">
        <w:rPr>
          <w:rFonts w:ascii="Tahoma" w:hAnsi="Tahoma" w:cs="Tahoma"/>
          <w:sz w:val="20"/>
          <w:szCs w:val="20"/>
          <w:lang w:bidi="th-TH"/>
        </w:rPr>
        <w:t xml:space="preserve">to </w:t>
      </w:r>
      <w:r w:rsidR="005C5513">
        <w:rPr>
          <w:rFonts w:ascii="Tahoma" w:hAnsi="Tahoma" w:cs="Tahoma"/>
          <w:sz w:val="20"/>
          <w:szCs w:val="20"/>
          <w:lang w:bidi="th-TH"/>
        </w:rPr>
        <w:t>publish</w:t>
      </w:r>
      <w:r w:rsidR="007F6C39"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1AB16BB7" w14:textId="00153A22" w:rsidR="007A71F3" w:rsidRPr="007A71F3" w:rsidRDefault="007A71F3" w:rsidP="007A71F3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5103"/>
        <w:gridCol w:w="1843"/>
      </w:tblGrid>
      <w:tr w:rsidR="00BF07A0" w:rsidRPr="0031791A" w14:paraId="66544D29" w14:textId="77777777" w:rsidTr="003E2A7B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7A4A126" w14:textId="77777777" w:rsidR="00BF07A0" w:rsidRPr="0031791A" w:rsidRDefault="00BF07A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1C6FC35" w14:textId="77777777" w:rsidR="00BF07A0" w:rsidRPr="0031791A" w:rsidRDefault="00BF07A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14:paraId="19C64916" w14:textId="77777777" w:rsidR="00BF07A0" w:rsidRPr="0031791A" w:rsidRDefault="00BF07A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66EE7D93" w14:textId="77777777" w:rsidR="00BF07A0" w:rsidRPr="001E796D" w:rsidRDefault="00BF07A0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BF07A0" w:rsidRPr="00D7306D" w14:paraId="3BA269C1" w14:textId="77777777" w:rsidTr="003E2A7B">
        <w:trPr>
          <w:trHeight w:val="356"/>
        </w:trPr>
        <w:tc>
          <w:tcPr>
            <w:tcW w:w="1985" w:type="dxa"/>
            <w:vAlign w:val="center"/>
          </w:tcPr>
          <w:p w14:paraId="4B211927" w14:textId="1FEFD1C2" w:rsidR="00BF07A0" w:rsidRPr="00BC6553" w:rsidRDefault="007A71F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1275" w:type="dxa"/>
            <w:vAlign w:val="center"/>
          </w:tcPr>
          <w:p w14:paraId="4FCEBF4A" w14:textId="77777777" w:rsidR="00BF07A0" w:rsidRPr="00BC6553" w:rsidRDefault="00BF07A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5103" w:type="dxa"/>
            <w:vAlign w:val="center"/>
          </w:tcPr>
          <w:p w14:paraId="498D56B8" w14:textId="72AB6059" w:rsidR="00BF07A0" w:rsidRPr="00BC6553" w:rsidRDefault="003E2A7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07" w:author="Tong Quoc Truong" w:date="2020-11-24T17:2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publishCfgObj.publishWebsiteJobPageSize</w:t>
              </w:r>
            </w:ins>
          </w:p>
        </w:tc>
        <w:tc>
          <w:tcPr>
            <w:tcW w:w="1843" w:type="dxa"/>
            <w:vAlign w:val="center"/>
          </w:tcPr>
          <w:p w14:paraId="4E44ACB5" w14:textId="3863BC04" w:rsidR="00BF07A0" w:rsidRPr="00BC6553" w:rsidRDefault="00BF07A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92E65AC" w14:textId="02FCAFD7" w:rsidR="004D0ABA" w:rsidRDefault="004D0ABA" w:rsidP="007A71F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CA759B5" w14:textId="34F8DA30" w:rsidR="005A7A8B" w:rsidRDefault="005A7A8B" w:rsidP="005A7A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</w:t>
      </w:r>
      <w:r w:rsidR="006F0C63">
        <w:rPr>
          <w:rFonts w:ascii="Tahoma" w:hAnsi="Tahoma" w:cs="Tahoma"/>
          <w:sz w:val="20"/>
          <w:szCs w:val="20"/>
          <w:lang w:eastAsia="ja-JP" w:bidi="th-TH"/>
        </w:rPr>
        <w:t>g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4B493121" w14:textId="1A90DA48" w:rsidR="005A7A8B" w:rsidRPr="007A71F3" w:rsidRDefault="006F0C63" w:rsidP="005A7A8B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have approve websites waiting for publish, p</w:t>
      </w:r>
      <w:r w:rsidR="005A7A8B">
        <w:rPr>
          <w:rFonts w:ascii="Tahoma" w:hAnsi="Tahoma" w:cs="Tahoma"/>
          <w:sz w:val="20"/>
          <w:szCs w:val="20"/>
          <w:lang w:eastAsia="ja-JP" w:bidi="th-TH"/>
        </w:rPr>
        <w:t>roceed the following step</w:t>
      </w:r>
      <w:r w:rsidR="00D15382">
        <w:rPr>
          <w:rFonts w:ascii="Tahoma" w:hAnsi="Tahoma" w:cs="Tahoma"/>
          <w:sz w:val="20"/>
          <w:szCs w:val="20"/>
          <w:lang w:eastAsia="ja-JP" w:bidi="th-TH"/>
        </w:rPr>
        <w:t xml:space="preserve"> 2</w:t>
      </w:r>
      <w:r w:rsidR="005A7A8B">
        <w:rPr>
          <w:rFonts w:ascii="Tahoma" w:hAnsi="Tahoma" w:cs="Tahoma"/>
          <w:sz w:val="20"/>
          <w:szCs w:val="20"/>
          <w:lang w:eastAsia="ja-JP" w:bidi="th-TH"/>
        </w:rPr>
        <w:t xml:space="preserve"> for each approve website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received</w:t>
      </w:r>
      <w:r w:rsidR="005A7A8B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2F26DCC" w14:textId="23582B2B" w:rsidR="005A7A8B" w:rsidRPr="003364F6" w:rsidRDefault="005A7A8B" w:rsidP="007A71F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DD5DC41" w14:textId="780FD3D6" w:rsidR="007F6C39" w:rsidRDefault="00C20B7F" w:rsidP="00361583">
      <w:pPr>
        <w:pStyle w:val="ab"/>
        <w:numPr>
          <w:ilvl w:val="0"/>
          <w:numId w:val="73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Publish</w:t>
      </w:r>
      <w:r w:rsidR="007F6C39">
        <w:rPr>
          <w:rStyle w:val="af0"/>
          <w:rFonts w:ascii="Tahoma" w:hAnsi="Tahoma" w:cs="Tahom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Specified Approve </w:t>
      </w:r>
      <w:r w:rsidR="007F6C39">
        <w:rPr>
          <w:rStyle w:val="af0"/>
          <w:rFonts w:ascii="Tahoma" w:hAnsi="Tahoma" w:cs="Tahoma"/>
          <w:color w:val="auto"/>
          <w:lang w:eastAsia="ja-JP"/>
        </w:rPr>
        <w:t>Website</w:t>
      </w:r>
    </w:p>
    <w:p w14:paraId="5544FD17" w14:textId="59209F84" w:rsidR="00081553" w:rsidRPr="007A71F3" w:rsidRDefault="00081553" w:rsidP="00081553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Call [Update Approve Websites Batching Processing Status] to update status to processing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52AE4A53" w14:textId="77777777" w:rsidR="00081553" w:rsidRPr="007A71F3" w:rsidRDefault="00081553" w:rsidP="00081553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3828"/>
        <w:gridCol w:w="2551"/>
      </w:tblGrid>
      <w:tr w:rsidR="00081553" w:rsidRPr="0031791A" w14:paraId="7255B6E9" w14:textId="77777777" w:rsidTr="00C07894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03662C5F" w14:textId="77777777" w:rsidR="00081553" w:rsidRPr="0031791A" w:rsidRDefault="0008155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1C0E04E" w14:textId="77777777" w:rsidR="00081553" w:rsidRPr="0031791A" w:rsidRDefault="0008155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F69AEC1" w14:textId="77777777" w:rsidR="00081553" w:rsidRPr="0031791A" w:rsidRDefault="0008155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4621893" w14:textId="77777777" w:rsidR="00081553" w:rsidRPr="001E796D" w:rsidRDefault="0008155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000D5" w:rsidRPr="00D7306D" w14:paraId="506CC66D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15DE4F0E" w14:textId="098A3682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559" w:type="dxa"/>
            <w:vAlign w:val="center"/>
          </w:tcPr>
          <w:p w14:paraId="0C8B9033" w14:textId="77777777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127AC46" w14:textId="45DFCACA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“Approve”</w:t>
            </w:r>
          </w:p>
        </w:tc>
        <w:tc>
          <w:tcPr>
            <w:tcW w:w="2551" w:type="dxa"/>
            <w:vAlign w:val="center"/>
          </w:tcPr>
          <w:p w14:paraId="4A08D8AA" w14:textId="77777777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645A5" w:rsidRPr="00D7306D" w14:paraId="6F81C54A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57A29348" w14:textId="77777777" w:rsidR="008645A5" w:rsidRPr="00BC6553" w:rsidRDefault="008645A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559" w:type="dxa"/>
            <w:vAlign w:val="center"/>
          </w:tcPr>
          <w:p w14:paraId="12F90322" w14:textId="77777777" w:rsidR="008645A5" w:rsidRPr="00BC6553" w:rsidRDefault="008645A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5F9D7E3" w14:textId="1AF5B86F" w:rsidR="008645A5" w:rsidRPr="00BC6553" w:rsidRDefault="008645A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Null</w:t>
            </w:r>
          </w:p>
        </w:tc>
        <w:tc>
          <w:tcPr>
            <w:tcW w:w="2551" w:type="dxa"/>
            <w:vAlign w:val="center"/>
          </w:tcPr>
          <w:p w14:paraId="0CDC0393" w14:textId="77777777" w:rsidR="008645A5" w:rsidRPr="00BC6553" w:rsidRDefault="008645A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1553" w:rsidRPr="00D7306D" w14:paraId="016AC1AC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5D56FE0E" w14:textId="77777777" w:rsidR="00081553" w:rsidRPr="00BC6553" w:rsidRDefault="0008155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559" w:type="dxa"/>
            <w:vAlign w:val="center"/>
          </w:tcPr>
          <w:p w14:paraId="6D5D5133" w14:textId="77777777" w:rsidR="00081553" w:rsidRPr="00BC6553" w:rsidRDefault="0008155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00103DF" w14:textId="78943399" w:rsidR="00081553" w:rsidRPr="00BC6553" w:rsidRDefault="0008155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31FE3CAF" w14:textId="77777777" w:rsidR="00081553" w:rsidRPr="00BC6553" w:rsidRDefault="0008155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7948A85" w14:textId="77777777" w:rsidR="00081553" w:rsidRDefault="00081553" w:rsidP="0008155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8930283" w14:textId="46558A8C" w:rsidR="00081553" w:rsidRDefault="00081553" w:rsidP="0008155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</w:t>
      </w:r>
      <w:r w:rsidR="00C12DA3">
        <w:rPr>
          <w:rFonts w:ascii="Tahoma" w:hAnsi="Tahoma" w:cs="Tahoma"/>
          <w:sz w:val="20"/>
          <w:szCs w:val="20"/>
          <w:lang w:eastAsia="ja-JP" w:bidi="th-TH"/>
        </w:rPr>
        <w:t xml:space="preserve"> this approved website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AB0F0A1" w14:textId="77777777" w:rsidR="00C12DA3" w:rsidRDefault="00C12DA3" w:rsidP="0008155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06F621C" w14:textId="412EF78D" w:rsidR="007F6C39" w:rsidRDefault="007F6C39" w:rsidP="00C20B7F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</w:t>
      </w:r>
      <w:r w:rsidR="00661E41">
        <w:rPr>
          <w:rFonts w:ascii="Tahoma" w:hAnsi="Tahoma" w:cs="Tahoma"/>
          <w:sz w:val="20"/>
          <w:szCs w:val="20"/>
          <w:lang w:bidi="th-TH"/>
        </w:rPr>
        <w:t>specified approve_websites</w:t>
      </w:r>
      <w:r>
        <w:rPr>
          <w:rFonts w:ascii="Tahoma" w:hAnsi="Tahoma" w:cs="Tahoma"/>
          <w:sz w:val="20"/>
          <w:szCs w:val="20"/>
          <w:lang w:bidi="th-TH"/>
        </w:rPr>
        <w:t xml:space="preserve">.websiteId and </w:t>
      </w:r>
      <w:r w:rsidR="00661E41">
        <w:rPr>
          <w:rFonts w:ascii="Tahoma" w:hAnsi="Tahoma" w:cs="Tahoma"/>
          <w:sz w:val="20"/>
          <w:szCs w:val="20"/>
          <w:lang w:bidi="th-TH"/>
        </w:rPr>
        <w:t>approve_websites</w:t>
      </w:r>
      <w:r>
        <w:rPr>
          <w:rFonts w:ascii="Tahoma" w:hAnsi="Tahoma" w:cs="Tahoma"/>
          <w:sz w:val="20"/>
          <w:szCs w:val="20"/>
          <w:lang w:bidi="th-TH"/>
        </w:rPr>
        <w:t xml:space="preserve">.version is not null, </w:t>
      </w:r>
    </w:p>
    <w:p w14:paraId="3C13A45D" w14:textId="77777777" w:rsidR="007F6C39" w:rsidRPr="00F75C84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Version up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version up website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895559B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395"/>
        <w:gridCol w:w="2551"/>
      </w:tblGrid>
      <w:tr w:rsidR="007F6C39" w:rsidRPr="0031791A" w14:paraId="6CF3FEEB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40202A2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0C2BED34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395" w:type="dxa"/>
            <w:shd w:val="clear" w:color="auto" w:fill="B4C6E7" w:themeFill="accent5" w:themeFillTint="66"/>
            <w:vAlign w:val="center"/>
          </w:tcPr>
          <w:p w14:paraId="0C378A2F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49BCD995" w14:textId="77777777" w:rsidR="007F6C39" w:rsidRPr="001E796D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F6C39" w:rsidRPr="00D7306D" w14:paraId="246EB7BA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67877CBF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53C9A37F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79921F7E" w14:textId="61C4B0B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08" w:author="Tong Quoc Truong" w:date="2020-11-25T11:37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.websiteId</w:t>
            </w:r>
          </w:p>
        </w:tc>
        <w:tc>
          <w:tcPr>
            <w:tcW w:w="2551" w:type="dxa"/>
            <w:vAlign w:val="center"/>
          </w:tcPr>
          <w:p w14:paraId="75CF153D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7F6C39" w:rsidRPr="00D7306D" w14:paraId="40FC3E80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468B2A12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63D9C3A9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34342368" w14:textId="2181325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09" w:author="Tong Quoc Truong" w:date="2020-11-25T11:38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.projectName</w:t>
            </w:r>
          </w:p>
        </w:tc>
        <w:tc>
          <w:tcPr>
            <w:tcW w:w="2551" w:type="dxa"/>
            <w:vAlign w:val="center"/>
          </w:tcPr>
          <w:p w14:paraId="4F3F0DAB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62FC0A56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27F68520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astUpdated</w:t>
            </w:r>
          </w:p>
        </w:tc>
        <w:tc>
          <w:tcPr>
            <w:tcW w:w="1275" w:type="dxa"/>
            <w:vAlign w:val="center"/>
          </w:tcPr>
          <w:p w14:paraId="375DE12F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794A9A2" w14:textId="552E23DE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0" w:author="Tong Quoc Truong" w:date="2020-11-25T11:38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.lastUpdated</w:t>
            </w:r>
          </w:p>
        </w:tc>
        <w:tc>
          <w:tcPr>
            <w:tcW w:w="2551" w:type="dxa"/>
            <w:vAlign w:val="center"/>
          </w:tcPr>
          <w:p w14:paraId="0D3C725D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75F41276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7A257A0D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275" w:type="dxa"/>
            <w:vAlign w:val="center"/>
          </w:tcPr>
          <w:p w14:paraId="0AC84BBF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10E9E27" w14:textId="0B44840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1" w:author="Tong Quoc Truong" w:date="2020-11-25T11:38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.domain</w:t>
            </w:r>
          </w:p>
        </w:tc>
        <w:tc>
          <w:tcPr>
            <w:tcW w:w="2551" w:type="dxa"/>
            <w:vAlign w:val="center"/>
          </w:tcPr>
          <w:p w14:paraId="68D607BF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1037A" w:rsidRPr="00D7306D" w14:paraId="22064C19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748D51C9" w14:textId="6AC24085" w:rsidR="0051037A" w:rsidRDefault="0051037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amespace</w:t>
            </w:r>
          </w:p>
        </w:tc>
        <w:tc>
          <w:tcPr>
            <w:tcW w:w="1275" w:type="dxa"/>
            <w:vAlign w:val="center"/>
          </w:tcPr>
          <w:p w14:paraId="6C878CD2" w14:textId="5C277EA2" w:rsidR="0051037A" w:rsidRDefault="0051037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732376C" w14:textId="718E6690" w:rsidR="0051037A" w:rsidRDefault="0051037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2" w:author="Tong Quoc Truong" w:date="2020-11-25T11:38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.namespace</w:t>
            </w:r>
          </w:p>
        </w:tc>
        <w:tc>
          <w:tcPr>
            <w:tcW w:w="2551" w:type="dxa"/>
            <w:vAlign w:val="center"/>
          </w:tcPr>
          <w:p w14:paraId="4C84E9B3" w14:textId="77777777" w:rsidR="0051037A" w:rsidRPr="00BC6553" w:rsidRDefault="0051037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18B01F00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2F751E2C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275" w:type="dxa"/>
            <w:vAlign w:val="center"/>
          </w:tcPr>
          <w:p w14:paraId="3B1347A4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6DB02742" w14:textId="0A7A70F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3" w:author="Tong Quoc Truong" w:date="2020-11-25T11:39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.contextRoot</w:t>
            </w:r>
          </w:p>
        </w:tc>
        <w:tc>
          <w:tcPr>
            <w:tcW w:w="2551" w:type="dxa"/>
            <w:vAlign w:val="center"/>
          </w:tcPr>
          <w:p w14:paraId="19DEF029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36AE66B3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37A20F2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5F2B2D7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67B3AB2" w14:textId="2036D95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4" w:author="Tong Quoc Truong" w:date="2020-11-25T11:39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.websiteDataId</w:t>
            </w:r>
          </w:p>
        </w:tc>
        <w:tc>
          <w:tcPr>
            <w:tcW w:w="2551" w:type="dxa"/>
            <w:vAlign w:val="center"/>
          </w:tcPr>
          <w:p w14:paraId="10876EB2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34C3E6A8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5BA6B82B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5" w:type="dxa"/>
            <w:vAlign w:val="center"/>
          </w:tcPr>
          <w:p w14:paraId="25F42CFA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236E471E" w14:textId="5187D05A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5" w:author="Tong Quoc Truong" w:date="2020-11-25T11:39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.thumbnail</w:t>
            </w:r>
          </w:p>
        </w:tc>
        <w:tc>
          <w:tcPr>
            <w:tcW w:w="2551" w:type="dxa"/>
            <w:vAlign w:val="center"/>
          </w:tcPr>
          <w:p w14:paraId="58AB0AA3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7E9CA1F5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5A7493E5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ersion</w:t>
            </w:r>
          </w:p>
        </w:tc>
        <w:tc>
          <w:tcPr>
            <w:tcW w:w="1275" w:type="dxa"/>
            <w:vAlign w:val="center"/>
          </w:tcPr>
          <w:p w14:paraId="455AA25D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4113B263" w14:textId="48CAE38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6" w:author="Tong Quoc Truong" w:date="2020-11-25T11:39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.version</w:t>
            </w:r>
          </w:p>
        </w:tc>
        <w:tc>
          <w:tcPr>
            <w:tcW w:w="2551" w:type="dxa"/>
            <w:vAlign w:val="center"/>
          </w:tcPr>
          <w:p w14:paraId="2BAF4952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76675B95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59FE25AB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launchDateTime</w:t>
            </w:r>
          </w:p>
        </w:tc>
        <w:tc>
          <w:tcPr>
            <w:tcW w:w="1275" w:type="dxa"/>
            <w:vAlign w:val="center"/>
          </w:tcPr>
          <w:p w14:paraId="05F80018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395" w:type="dxa"/>
            <w:vAlign w:val="center"/>
          </w:tcPr>
          <w:p w14:paraId="16284C92" w14:textId="05DAF535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7" w:author="Tong Quoc Truong" w:date="2020-11-25T11:39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</w:t>
              </w:r>
            </w:ins>
            <w:ins w:id="918" w:author="Tong Quoc Truong" w:date="2020-11-25T11:40:00Z">
              <w:r w:rsidR="0000341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.launchDateTime</w:t>
            </w:r>
          </w:p>
        </w:tc>
        <w:tc>
          <w:tcPr>
            <w:tcW w:w="2551" w:type="dxa"/>
            <w:vAlign w:val="center"/>
          </w:tcPr>
          <w:p w14:paraId="230E4B3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6315996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E46D670" w14:textId="07929FA2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microservice, </w:t>
      </w:r>
      <w:r w:rsidR="00A73A05">
        <w:rPr>
          <w:rFonts w:ascii="Tahoma" w:hAnsi="Tahoma" w:cs="Tahoma"/>
          <w:sz w:val="20"/>
          <w:szCs w:val="20"/>
          <w:lang w:eastAsia="ja-JP" w:bidi="th-TH"/>
        </w:rPr>
        <w:t>go to Update Batching Processing Status</w:t>
      </w:r>
      <w:r w:rsidR="00282030">
        <w:rPr>
          <w:rFonts w:ascii="Tahoma" w:hAnsi="Tahoma" w:cs="Tahoma"/>
          <w:sz w:val="20"/>
          <w:szCs w:val="20"/>
          <w:lang w:eastAsia="ja-JP" w:bidi="th-TH"/>
        </w:rPr>
        <w:t xml:space="preserve"> to update status to failed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E9D65C5" w14:textId="77777777" w:rsidR="007F6C39" w:rsidRPr="00A73A05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75623A9" w14:textId="51B58B04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specified </w:t>
      </w:r>
      <w:r w:rsidR="003A5304">
        <w:rPr>
          <w:rFonts w:ascii="Tahoma" w:hAnsi="Tahoma" w:cs="Tahoma"/>
          <w:sz w:val="20"/>
          <w:szCs w:val="20"/>
          <w:lang w:bidi="th-TH"/>
        </w:rPr>
        <w:t>approve_websites</w:t>
      </w:r>
      <w:r>
        <w:rPr>
          <w:rFonts w:ascii="Tahoma" w:hAnsi="Tahoma" w:cs="Tahoma"/>
          <w:sz w:val="20"/>
          <w:szCs w:val="20"/>
          <w:lang w:bidi="th-TH"/>
        </w:rPr>
        <w:t xml:space="preserve">.websiteId and </w:t>
      </w:r>
      <w:r w:rsidR="003A5304">
        <w:rPr>
          <w:rFonts w:ascii="Tahoma" w:hAnsi="Tahoma" w:cs="Tahoma"/>
          <w:sz w:val="20"/>
          <w:szCs w:val="20"/>
          <w:lang w:bidi="th-TH"/>
        </w:rPr>
        <w:t>approve_websites</w:t>
      </w:r>
      <w:r>
        <w:rPr>
          <w:rFonts w:ascii="Tahoma" w:hAnsi="Tahoma" w:cs="Tahoma"/>
          <w:sz w:val="20"/>
          <w:szCs w:val="20"/>
          <w:lang w:bidi="th-TH"/>
        </w:rPr>
        <w:t xml:space="preserve">.version is null, </w:t>
      </w:r>
    </w:p>
    <w:p w14:paraId="1EA2F638" w14:textId="77777777" w:rsidR="007F6C39" w:rsidRPr="00F75C84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Create Website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create website information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CCC846E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7F6C39" w:rsidRPr="0031791A" w14:paraId="3B5EF145" w14:textId="77777777" w:rsidTr="00EF638A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7D0151BD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6A9C183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29719030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04B553DD" w14:textId="77777777" w:rsidR="007F6C39" w:rsidRPr="001E796D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F6C39" w:rsidRPr="00D7306D" w14:paraId="628F52E3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445AAF72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projectName</w:t>
            </w:r>
          </w:p>
        </w:tc>
        <w:tc>
          <w:tcPr>
            <w:tcW w:w="1275" w:type="dxa"/>
            <w:vAlign w:val="center"/>
          </w:tcPr>
          <w:p w14:paraId="660977E9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144A1B23" w14:textId="7383E52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19" w:author="Tong Quoc Truong" w:date="2020-11-25T11:41:00Z">
              <w:r w:rsidR="00A65EC1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.projectName</w:t>
            </w:r>
          </w:p>
        </w:tc>
        <w:tc>
          <w:tcPr>
            <w:tcW w:w="2126" w:type="dxa"/>
            <w:vAlign w:val="center"/>
          </w:tcPr>
          <w:p w14:paraId="79FFB9FF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32B355F1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2F6BB3FE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astUpdated</w:t>
            </w:r>
          </w:p>
        </w:tc>
        <w:tc>
          <w:tcPr>
            <w:tcW w:w="1275" w:type="dxa"/>
            <w:vAlign w:val="center"/>
          </w:tcPr>
          <w:p w14:paraId="51E4F5D5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57B7CF0F" w14:textId="59F1A124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0" w:author="Tong Quoc Truong" w:date="2020-11-25T11:41:00Z">
              <w:r w:rsidR="00A65EC1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.lastUpdated</w:t>
            </w:r>
          </w:p>
        </w:tc>
        <w:tc>
          <w:tcPr>
            <w:tcW w:w="2126" w:type="dxa"/>
            <w:vAlign w:val="center"/>
          </w:tcPr>
          <w:p w14:paraId="418F54C1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6F686CEC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24F4D29F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275" w:type="dxa"/>
            <w:vAlign w:val="center"/>
          </w:tcPr>
          <w:p w14:paraId="5F40EFF5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59426DCF" w14:textId="10F3F8C0" w:rsidR="007F6C39" w:rsidRDefault="009873F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</w:t>
            </w:r>
            <w:r w:rsidR="007F6C3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</w:t>
            </w:r>
            <w:ins w:id="921" w:author="Tong Quoc Truong" w:date="2020-11-25T11:41:00Z">
              <w:r w:rsidR="00A65EC1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 w:rsidR="007F6C3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2126" w:type="dxa"/>
            <w:vAlign w:val="center"/>
          </w:tcPr>
          <w:p w14:paraId="647B75F0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6356B" w:rsidRPr="00D7306D" w14:paraId="7064ABC3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6DBCA414" w14:textId="2022919D" w:rsidR="0016356B" w:rsidRDefault="0016356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sername</w:t>
            </w:r>
          </w:p>
        </w:tc>
        <w:tc>
          <w:tcPr>
            <w:tcW w:w="1275" w:type="dxa"/>
            <w:vAlign w:val="center"/>
          </w:tcPr>
          <w:p w14:paraId="78EF8740" w14:textId="30241D98" w:rsidR="0016356B" w:rsidRDefault="009873F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1824A959" w14:textId="3C7E1EFF" w:rsidR="0016356B" w:rsidRDefault="009873F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pecified </w:t>
            </w:r>
            <w:ins w:id="922" w:author="Tong Quoc Truong" w:date="2020-11-25T11:43:00Z">
              <w:r w:rsidR="005C28CF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</w:t>
            </w:r>
            <w:r w:rsidR="00FE218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ownerUsername</w:t>
            </w:r>
          </w:p>
        </w:tc>
        <w:tc>
          <w:tcPr>
            <w:tcW w:w="2126" w:type="dxa"/>
            <w:vAlign w:val="center"/>
          </w:tcPr>
          <w:p w14:paraId="518181FD" w14:textId="77777777" w:rsidR="0016356B" w:rsidRDefault="0016356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2FA32D1A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142799CA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domain</w:t>
            </w:r>
          </w:p>
        </w:tc>
        <w:tc>
          <w:tcPr>
            <w:tcW w:w="1275" w:type="dxa"/>
            <w:vAlign w:val="center"/>
          </w:tcPr>
          <w:p w14:paraId="4E439E3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1318A667" w14:textId="59D9CED0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3" w:author="Tong Quoc Truong" w:date="2020-11-25T11:42:00Z">
              <w:r w:rsidR="00EF638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.domain</w:t>
            </w:r>
          </w:p>
        </w:tc>
        <w:tc>
          <w:tcPr>
            <w:tcW w:w="2126" w:type="dxa"/>
            <w:vAlign w:val="center"/>
          </w:tcPr>
          <w:p w14:paraId="33B486C6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5AD04BB6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220609C0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contextRoot</w:t>
            </w:r>
          </w:p>
        </w:tc>
        <w:tc>
          <w:tcPr>
            <w:tcW w:w="1275" w:type="dxa"/>
            <w:vAlign w:val="center"/>
          </w:tcPr>
          <w:p w14:paraId="5CB0D347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06A64468" w14:textId="4CF635CD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4" w:author="Tong Quoc Truong" w:date="2020-11-25T11:42:00Z">
              <w:r w:rsidR="00EF638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.contextRoot</w:t>
            </w:r>
          </w:p>
        </w:tc>
        <w:tc>
          <w:tcPr>
            <w:tcW w:w="2126" w:type="dxa"/>
            <w:vAlign w:val="center"/>
          </w:tcPr>
          <w:p w14:paraId="339AF5B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3FDB53E8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03F558BE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destinationAdminId</w:t>
            </w:r>
          </w:p>
        </w:tc>
        <w:tc>
          <w:tcPr>
            <w:tcW w:w="1275" w:type="dxa"/>
            <w:vAlign w:val="center"/>
          </w:tcPr>
          <w:p w14:paraId="765A1968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798DA74F" w14:textId="24A4EBCB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5" w:author="Tong Quoc Truong" w:date="2020-11-25T11:42:00Z">
              <w:r w:rsidR="00EF638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.destinationAdminId</w:t>
            </w:r>
          </w:p>
        </w:tc>
        <w:tc>
          <w:tcPr>
            <w:tcW w:w="2126" w:type="dxa"/>
            <w:vAlign w:val="center"/>
          </w:tcPr>
          <w:p w14:paraId="4A587DB5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44E2A210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5C2ECC3D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websiteDataId</w:t>
            </w:r>
          </w:p>
        </w:tc>
        <w:tc>
          <w:tcPr>
            <w:tcW w:w="1275" w:type="dxa"/>
            <w:vAlign w:val="center"/>
          </w:tcPr>
          <w:p w14:paraId="0A5E1BA7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575780D3" w14:textId="0A193BC2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6" w:author="Tong Quoc Truong" w:date="2020-11-25T11:42:00Z">
              <w:r w:rsidR="00EF638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.websiteDataId</w:t>
            </w:r>
          </w:p>
        </w:tc>
        <w:tc>
          <w:tcPr>
            <w:tcW w:w="2126" w:type="dxa"/>
            <w:vAlign w:val="center"/>
          </w:tcPr>
          <w:p w14:paraId="52F61078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7B27BDD8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45700AD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thumbnail</w:t>
            </w:r>
          </w:p>
        </w:tc>
        <w:tc>
          <w:tcPr>
            <w:tcW w:w="1275" w:type="dxa"/>
            <w:vAlign w:val="center"/>
          </w:tcPr>
          <w:p w14:paraId="765BC6F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39EC15A5" w14:textId="1C30BCA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7" w:author="Tong Quoc Truong" w:date="2020-11-25T11:42:00Z">
              <w:r w:rsidR="00EF638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.thumbnail</w:t>
            </w:r>
          </w:p>
        </w:tc>
        <w:tc>
          <w:tcPr>
            <w:tcW w:w="2126" w:type="dxa"/>
            <w:vAlign w:val="center"/>
          </w:tcPr>
          <w:p w14:paraId="31072BCA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6DE3ED71" w14:textId="77777777" w:rsidTr="00EF638A">
        <w:trPr>
          <w:trHeight w:val="356"/>
        </w:trPr>
        <w:tc>
          <w:tcPr>
            <w:tcW w:w="1985" w:type="dxa"/>
            <w:vAlign w:val="center"/>
          </w:tcPr>
          <w:p w14:paraId="3EAB0307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launchDateTime</w:t>
            </w:r>
          </w:p>
        </w:tc>
        <w:tc>
          <w:tcPr>
            <w:tcW w:w="1275" w:type="dxa"/>
            <w:vAlign w:val="center"/>
          </w:tcPr>
          <w:p w14:paraId="419FEB40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2F10C992" w14:textId="3D7D833D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Specified </w:t>
            </w:r>
            <w:ins w:id="928" w:author="Tong Quoc Truong" w:date="2020-11-25T11:43:00Z">
              <w:r w:rsidR="00EF638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.launchDateTime</w:t>
            </w:r>
          </w:p>
        </w:tc>
        <w:tc>
          <w:tcPr>
            <w:tcW w:w="2126" w:type="dxa"/>
            <w:vAlign w:val="center"/>
          </w:tcPr>
          <w:p w14:paraId="3211BF48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C190268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A5E33B9" w14:textId="76B7DC06" w:rsidR="00C43BEF" w:rsidRDefault="007F6C39" w:rsidP="005B0AE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microservice, </w:t>
      </w:r>
      <w:r w:rsidR="00A73A05">
        <w:rPr>
          <w:rFonts w:ascii="Tahoma" w:hAnsi="Tahoma" w:cs="Tahoma"/>
          <w:sz w:val="20"/>
          <w:szCs w:val="20"/>
          <w:lang w:eastAsia="ja-JP" w:bidi="th-TH"/>
        </w:rPr>
        <w:t>go to Update Batching Processing Status</w:t>
      </w:r>
      <w:r w:rsidR="00282030">
        <w:rPr>
          <w:rFonts w:ascii="Tahoma" w:hAnsi="Tahoma" w:cs="Tahoma"/>
          <w:sz w:val="20"/>
          <w:szCs w:val="20"/>
          <w:lang w:eastAsia="ja-JP" w:bidi="th-TH"/>
        </w:rPr>
        <w:t xml:space="preserve"> to update status to failed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680CA25" w14:textId="1D4FDB1A" w:rsidR="005B0AE2" w:rsidRDefault="005B0AE2" w:rsidP="005B0AE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A090E4B" w14:textId="6505FEA8" w:rsidR="006437AA" w:rsidRPr="00F75C84" w:rsidRDefault="006437AA" w:rsidP="006437A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Switch Website URL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switch website URL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6876066C" w14:textId="77777777" w:rsidR="006437AA" w:rsidRDefault="006437AA" w:rsidP="006437A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6437AA" w:rsidRPr="0031791A" w14:paraId="28B4FEA6" w14:textId="77777777" w:rsidTr="005F5397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2E13966" w14:textId="77777777" w:rsidR="006437AA" w:rsidRPr="0031791A" w:rsidRDefault="006437A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563C190" w14:textId="77777777" w:rsidR="006437AA" w:rsidRPr="0031791A" w:rsidRDefault="006437A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3F05A467" w14:textId="77777777" w:rsidR="006437AA" w:rsidRPr="0031791A" w:rsidRDefault="006437A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5680DD42" w14:textId="77777777" w:rsidR="006437AA" w:rsidRPr="001E796D" w:rsidRDefault="006437A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6437AA" w:rsidRPr="00D7306D" w14:paraId="5D7843B0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4299FFB2" w14:textId="77777777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28F31DE4" w14:textId="77777777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11CE7F95" w14:textId="77777777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977" w:type="dxa"/>
            <w:vAlign w:val="center"/>
          </w:tcPr>
          <w:p w14:paraId="3A01431B" w14:textId="77777777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6437AA" w:rsidRPr="00D7306D" w14:paraId="269C53A2" w14:textId="77777777" w:rsidTr="005F5397">
        <w:trPr>
          <w:trHeight w:val="356"/>
        </w:trPr>
        <w:tc>
          <w:tcPr>
            <w:tcW w:w="1985" w:type="dxa"/>
            <w:vAlign w:val="center"/>
          </w:tcPr>
          <w:p w14:paraId="69C9B1D1" w14:textId="05B3A31A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275" w:type="dxa"/>
            <w:vAlign w:val="center"/>
          </w:tcPr>
          <w:p w14:paraId="79B79AEE" w14:textId="77777777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13BF8DE8" w14:textId="59AEBE1B" w:rsidR="006437AA" w:rsidRPr="00BC6553" w:rsidRDefault="00C2467B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 of publish website</w:t>
            </w:r>
          </w:p>
        </w:tc>
        <w:tc>
          <w:tcPr>
            <w:tcW w:w="2977" w:type="dxa"/>
            <w:vAlign w:val="center"/>
          </w:tcPr>
          <w:p w14:paraId="36B3B10F" w14:textId="77777777" w:rsidR="006437AA" w:rsidRPr="00BC6553" w:rsidRDefault="006437A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B2B75B8" w14:textId="48D75F4E" w:rsidR="005B0AE2" w:rsidRPr="00C2467B" w:rsidRDefault="005B0AE2" w:rsidP="00C2467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7B626F1" w14:textId="77777777" w:rsidR="007F6C39" w:rsidRPr="00F75C84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change project status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200E443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7F6C39" w:rsidRPr="0031791A" w14:paraId="0234A769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741A9CC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D1BA736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38EAB3FC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F079D92" w14:textId="77777777" w:rsidR="007F6C39" w:rsidRPr="001E796D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F6C39" w:rsidRPr="00D7306D" w14:paraId="32A2344B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3907118E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275" w:type="dxa"/>
            <w:vAlign w:val="center"/>
          </w:tcPr>
          <w:p w14:paraId="5F394715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3368E0F3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Input parameter projectId</w:t>
            </w:r>
          </w:p>
        </w:tc>
        <w:tc>
          <w:tcPr>
            <w:tcW w:w="2977" w:type="dxa"/>
            <w:vAlign w:val="center"/>
          </w:tcPr>
          <w:p w14:paraId="598A8877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7F6C39" w:rsidRPr="00D7306D" w14:paraId="5262762E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13BCECC7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51D4455D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5775EE08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“Delete”</w:t>
            </w:r>
          </w:p>
        </w:tc>
        <w:tc>
          <w:tcPr>
            <w:tcW w:w="2977" w:type="dxa"/>
            <w:vAlign w:val="center"/>
          </w:tcPr>
          <w:p w14:paraId="62397C4D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C39" w:rsidRPr="00D7306D" w14:paraId="45EE6F9D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265CA53E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statusEvent</w:t>
            </w:r>
          </w:p>
        </w:tc>
        <w:tc>
          <w:tcPr>
            <w:tcW w:w="1275" w:type="dxa"/>
            <w:vAlign w:val="center"/>
          </w:tcPr>
          <w:p w14:paraId="4B3C0FE4" w14:textId="77777777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5A3A8BE6" w14:textId="5DA49EEE" w:rsidR="007F6C39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9D38CC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</w:t>
            </w:r>
            <w:r w:rsidR="00B17E2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xecute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_Publish_Website”</w:t>
            </w:r>
          </w:p>
        </w:tc>
        <w:tc>
          <w:tcPr>
            <w:tcW w:w="2977" w:type="dxa"/>
            <w:vAlign w:val="center"/>
          </w:tcPr>
          <w:p w14:paraId="1315C9E1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73CC0AF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0B8F3EF" w14:textId="34908915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microservice, </w:t>
      </w:r>
      <w:r w:rsidR="00A73A05">
        <w:rPr>
          <w:rFonts w:ascii="Tahoma" w:hAnsi="Tahoma" w:cs="Tahoma"/>
          <w:sz w:val="20"/>
          <w:szCs w:val="20"/>
          <w:lang w:eastAsia="ja-JP" w:bidi="th-TH"/>
        </w:rPr>
        <w:t>go to Update Batching Pr</w:t>
      </w:r>
      <w:r w:rsidR="006053F2">
        <w:rPr>
          <w:rFonts w:ascii="Tahoma" w:hAnsi="Tahoma" w:cs="Tahoma"/>
          <w:sz w:val="20"/>
          <w:szCs w:val="20"/>
          <w:lang w:eastAsia="ja-JP" w:bidi="th-TH"/>
        </w:rPr>
        <w:t>ocessing Status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272E30D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C7D51A6" w14:textId="77777777" w:rsidR="007F6C39" w:rsidRPr="000D5960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Launch Approve Website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 launch flag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EB224BF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7F6C39" w:rsidRPr="0031791A" w14:paraId="63D9798C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3388C41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2B695D6D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431E0D7" w14:textId="77777777" w:rsidR="007F6C39" w:rsidRPr="0031791A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088B521B" w14:textId="77777777" w:rsidR="007F6C39" w:rsidRPr="001E796D" w:rsidRDefault="007F6C39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F6C39" w:rsidRPr="00D7306D" w14:paraId="034CC73D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2918E25A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</w:t>
            </w:r>
          </w:p>
        </w:tc>
        <w:tc>
          <w:tcPr>
            <w:tcW w:w="1275" w:type="dxa"/>
            <w:vAlign w:val="center"/>
          </w:tcPr>
          <w:p w14:paraId="3AB05F27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B3F2773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approveWebsiteId received above</w:t>
            </w:r>
          </w:p>
        </w:tc>
        <w:tc>
          <w:tcPr>
            <w:tcW w:w="3118" w:type="dxa"/>
            <w:vAlign w:val="center"/>
          </w:tcPr>
          <w:p w14:paraId="60D916CE" w14:textId="77777777" w:rsidR="007F6C39" w:rsidRPr="00BC6553" w:rsidRDefault="007F6C3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33841FF1" w14:textId="77777777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ECA1D8B" w14:textId="32B2E483" w:rsidR="007F6C39" w:rsidRDefault="007F6C39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microservice, </w:t>
      </w:r>
      <w:r w:rsidR="006053F2">
        <w:rPr>
          <w:rFonts w:ascii="Tahoma" w:hAnsi="Tahoma" w:cs="Tahoma"/>
          <w:sz w:val="20"/>
          <w:szCs w:val="20"/>
          <w:lang w:eastAsia="ja-JP" w:bidi="th-TH"/>
        </w:rPr>
        <w:t>go to Update Batching Processing Status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ADC48CB" w14:textId="0587B7D0" w:rsidR="007F6C39" w:rsidRDefault="007F6C39" w:rsidP="007F6C39">
      <w:pPr>
        <w:pStyle w:val="ab"/>
        <w:ind w:left="360"/>
        <w:rPr>
          <w:ins w:id="929" w:author="Tong Quoc Truong" w:date="2020-11-25T11:33:00Z"/>
          <w:rFonts w:ascii="Tahoma" w:hAnsi="Tahoma" w:cs="Tahoma"/>
          <w:sz w:val="20"/>
          <w:szCs w:val="20"/>
          <w:lang w:eastAsia="ja-JP" w:bidi="th-TH"/>
        </w:rPr>
      </w:pPr>
    </w:p>
    <w:p w14:paraId="4459AFD6" w14:textId="11E08D6D" w:rsidR="00FC18A6" w:rsidRPr="00FC18A6" w:rsidRDefault="00FC18A6" w:rsidP="00FC18A6">
      <w:pPr>
        <w:pStyle w:val="ab"/>
        <w:ind w:left="360"/>
        <w:rPr>
          <w:ins w:id="930" w:author="Tong Quoc Truong" w:date="2020-11-25T11:33:00Z"/>
          <w:rFonts w:ascii="Tahoma" w:hAnsi="Tahoma" w:cs="Tahoma"/>
          <w:sz w:val="20"/>
          <w:szCs w:val="20"/>
          <w:lang w:eastAsia="ja-JP" w:bidi="th-TH"/>
        </w:rPr>
      </w:pPr>
      <w:ins w:id="931" w:author="Tong Quoc Truong" w:date="2020-11-25T11:34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Create the </w:t>
        </w:r>
      </w:ins>
      <w:ins w:id="932" w:author="Tong Quoc Truong" w:date="2020-11-25T17:10:00Z">
        <w:r w:rsidR="00E37D82">
          <w:rPr>
            <w:rFonts w:ascii="Tahoma" w:hAnsi="Tahoma" w:cs="Tahoma"/>
            <w:sz w:val="20"/>
            <w:szCs w:val="20"/>
            <w:lang w:eastAsia="ja-JP" w:bidi="th-TH"/>
          </w:rPr>
          <w:t>following</w:t>
        </w:r>
      </w:ins>
      <w:ins w:id="933" w:author="Tong Quoc Truong" w:date="2020-11-25T11:34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parameter</w:t>
        </w:r>
      </w:ins>
      <w:ins w:id="934" w:author="Tong Quoc Truong" w:date="2020-11-25T11:35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s </w:t>
        </w:r>
      </w:ins>
      <w:ins w:id="935" w:author="Tong Quoc Truong" w:date="2020-11-25T17:10:00Z">
        <w:r w:rsidR="00E37D82">
          <w:rPr>
            <w:rFonts w:ascii="Tahoma" w:hAnsi="Tahoma" w:cs="Tahoma"/>
            <w:sz w:val="20"/>
            <w:szCs w:val="20"/>
            <w:lang w:eastAsia="ja-JP" w:bidi="th-TH"/>
          </w:rPr>
          <w:t xml:space="preserve">used to </w:t>
        </w:r>
      </w:ins>
      <w:ins w:id="936" w:author="Tong Quoc Truong" w:date="2020-11-25T11:34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deploy </w:t>
        </w:r>
      </w:ins>
      <w:ins w:id="937" w:author="Tong Quoc Truong" w:date="2020-11-25T17:30:00Z">
        <w:r w:rsidR="009D7B69">
          <w:rPr>
            <w:rFonts w:ascii="Tahoma" w:hAnsi="Tahoma" w:cs="Tahoma"/>
            <w:sz w:val="20"/>
            <w:szCs w:val="20"/>
            <w:lang w:eastAsia="ja-JP" w:bidi="th-TH"/>
          </w:rPr>
          <w:t xml:space="preserve">destination </w:t>
        </w:r>
      </w:ins>
      <w:ins w:id="938" w:author="Tong Quoc Truong" w:date="2020-11-25T11:34:00Z">
        <w:r>
          <w:rPr>
            <w:rFonts w:ascii="Tahoma" w:hAnsi="Tahoma" w:cs="Tahoma"/>
            <w:sz w:val="20"/>
            <w:szCs w:val="20"/>
            <w:lang w:eastAsia="ja-JP" w:bidi="th-TH"/>
          </w:rPr>
          <w:t>container</w:t>
        </w:r>
      </w:ins>
      <w:ins w:id="939" w:author="Tong Quoc Truong" w:date="2020-11-25T17:30:00Z">
        <w:r w:rsidR="009D7B69">
          <w:rPr>
            <w:rFonts w:ascii="Tahoma" w:hAnsi="Tahoma" w:cs="Tahoma"/>
            <w:sz w:val="20"/>
            <w:szCs w:val="20"/>
            <w:lang w:eastAsia="ja-JP" w:bidi="th-TH"/>
          </w:rPr>
          <w:t>s</w:t>
        </w:r>
      </w:ins>
      <w:ins w:id="940" w:author="Tong Quoc Truong" w:date="2020-11-25T11:34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on cauldron</w:t>
        </w:r>
      </w:ins>
      <w:ins w:id="941" w:author="Tong Quoc Truong" w:date="2020-11-25T11:33:00Z">
        <w:r w:rsidRPr="000D5960"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134"/>
        <w:gridCol w:w="4111"/>
        <w:gridCol w:w="2551"/>
      </w:tblGrid>
      <w:tr w:rsidR="00FC18A6" w:rsidRPr="0031791A" w14:paraId="51FB3462" w14:textId="77777777" w:rsidTr="00901035">
        <w:trPr>
          <w:trHeight w:val="395"/>
          <w:tblHeader/>
          <w:ins w:id="942" w:author="Tong Quoc Truong" w:date="2020-11-25T11:33:00Z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3FBB8A92" w14:textId="77777777" w:rsidR="00FC18A6" w:rsidRPr="0031791A" w:rsidRDefault="00FC18A6" w:rsidP="00926409">
            <w:pPr>
              <w:jc w:val="center"/>
              <w:rPr>
                <w:ins w:id="943" w:author="Tong Quoc Truong" w:date="2020-11-25T11:33:00Z"/>
                <w:rFonts w:ascii="Tahoma" w:hAnsi="Tahoma" w:cs="Tahoma"/>
                <w:b/>
                <w:bCs/>
                <w:sz w:val="20"/>
                <w:szCs w:val="20"/>
              </w:rPr>
            </w:pPr>
            <w:ins w:id="944" w:author="Tong Quoc Truong" w:date="2020-11-25T11:33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18BFD71D" w14:textId="77777777" w:rsidR="00FC18A6" w:rsidRPr="0031791A" w:rsidRDefault="00FC18A6" w:rsidP="00926409">
            <w:pPr>
              <w:jc w:val="center"/>
              <w:rPr>
                <w:ins w:id="945" w:author="Tong Quoc Truong" w:date="2020-11-25T11:33:00Z"/>
                <w:rFonts w:ascii="Tahoma" w:hAnsi="Tahoma" w:cs="Tahoma"/>
                <w:b/>
                <w:bCs/>
                <w:sz w:val="20"/>
                <w:szCs w:val="20"/>
              </w:rPr>
            </w:pPr>
            <w:ins w:id="946" w:author="Tong Quoc Truong" w:date="2020-11-25T11:33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111" w:type="dxa"/>
            <w:shd w:val="clear" w:color="auto" w:fill="B4C6E7" w:themeFill="accent5" w:themeFillTint="66"/>
            <w:vAlign w:val="center"/>
          </w:tcPr>
          <w:p w14:paraId="12AC1F5F" w14:textId="77777777" w:rsidR="00FC18A6" w:rsidRPr="0031791A" w:rsidRDefault="00FC18A6" w:rsidP="00926409">
            <w:pPr>
              <w:jc w:val="center"/>
              <w:rPr>
                <w:ins w:id="947" w:author="Tong Quoc Truong" w:date="2020-11-25T11:33:00Z"/>
                <w:rFonts w:ascii="Tahoma" w:hAnsi="Tahoma" w:cs="Tahoma"/>
                <w:b/>
                <w:bCs/>
                <w:sz w:val="20"/>
                <w:szCs w:val="20"/>
              </w:rPr>
            </w:pPr>
            <w:ins w:id="948" w:author="Tong Quoc Truong" w:date="2020-11-25T11:33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03C3CF3" w14:textId="77777777" w:rsidR="00FC18A6" w:rsidRPr="001E796D" w:rsidRDefault="00FC18A6" w:rsidP="00926409">
            <w:pPr>
              <w:jc w:val="center"/>
              <w:rPr>
                <w:ins w:id="949" w:author="Tong Quoc Truong" w:date="2020-11-25T11:33:00Z"/>
                <w:rFonts w:ascii="Tahoma" w:hAnsi="Tahoma" w:cs="Tahoma"/>
                <w:b/>
                <w:bCs/>
                <w:sz w:val="20"/>
                <w:szCs w:val="20"/>
              </w:rPr>
            </w:pPr>
            <w:ins w:id="950" w:author="Tong Quoc Truong" w:date="2020-11-25T11:33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C18A6" w:rsidRPr="00D7306D" w14:paraId="1CFB3EDE" w14:textId="77777777" w:rsidTr="00901035">
        <w:trPr>
          <w:trHeight w:val="356"/>
          <w:ins w:id="951" w:author="Tong Quoc Truong" w:date="2020-11-25T11:33:00Z"/>
        </w:trPr>
        <w:tc>
          <w:tcPr>
            <w:tcW w:w="2410" w:type="dxa"/>
            <w:vAlign w:val="center"/>
          </w:tcPr>
          <w:p w14:paraId="2D15620E" w14:textId="50B6826D" w:rsidR="00FC18A6" w:rsidRPr="00BC6553" w:rsidRDefault="00FC18A6" w:rsidP="00926409">
            <w:pPr>
              <w:rPr>
                <w:ins w:id="952" w:author="Tong Quoc Truong" w:date="2020-11-25T11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53" w:author="Tong Quoc Truong" w:date="2020-11-25T11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desNamespace</w:t>
              </w:r>
            </w:ins>
          </w:p>
        </w:tc>
        <w:tc>
          <w:tcPr>
            <w:tcW w:w="1134" w:type="dxa"/>
            <w:vAlign w:val="center"/>
          </w:tcPr>
          <w:p w14:paraId="285F6D62" w14:textId="77777777" w:rsidR="00FC18A6" w:rsidRPr="00BC6553" w:rsidRDefault="00FC18A6" w:rsidP="00926409">
            <w:pPr>
              <w:rPr>
                <w:ins w:id="954" w:author="Tong Quoc Truong" w:date="2020-11-25T11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55" w:author="Tong Quoc Truong" w:date="2020-11-25T11:3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111" w:type="dxa"/>
            <w:vAlign w:val="center"/>
          </w:tcPr>
          <w:p w14:paraId="6FF40837" w14:textId="7539D57B" w:rsidR="00FC18A6" w:rsidRPr="00BC6553" w:rsidRDefault="00ED3693" w:rsidP="00926409">
            <w:pPr>
              <w:rPr>
                <w:ins w:id="956" w:author="Tong Quoc Truong" w:date="2020-11-25T11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57" w:author="Tong Quoc Truong" w:date="2020-11-30T17:4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websites.websiteId</w:t>
              </w:r>
            </w:ins>
          </w:p>
        </w:tc>
        <w:tc>
          <w:tcPr>
            <w:tcW w:w="2551" w:type="dxa"/>
            <w:vAlign w:val="center"/>
          </w:tcPr>
          <w:p w14:paraId="7FEC07FC" w14:textId="75BF212B" w:rsidR="00FC18A6" w:rsidRPr="00BC6553" w:rsidRDefault="00FC18A6" w:rsidP="00926409">
            <w:pPr>
              <w:rPr>
                <w:ins w:id="958" w:author="Tong Quoc Truong" w:date="2020-11-25T11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47DDE" w:rsidRPr="00D7306D" w14:paraId="2E87E404" w14:textId="77777777" w:rsidTr="00901035">
        <w:trPr>
          <w:trHeight w:val="356"/>
          <w:ins w:id="959" w:author="Tong Quoc Truong" w:date="2020-11-25T11:35:00Z"/>
        </w:trPr>
        <w:tc>
          <w:tcPr>
            <w:tcW w:w="2410" w:type="dxa"/>
            <w:vAlign w:val="center"/>
          </w:tcPr>
          <w:p w14:paraId="51042E00" w14:textId="394967AA" w:rsidR="00D47DDE" w:rsidRDefault="00D47DDE" w:rsidP="00926409">
            <w:pPr>
              <w:rPr>
                <w:ins w:id="960" w:author="Tong Quoc Truong" w:date="2020-11-25T11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61" w:author="Tong Quoc Truong" w:date="2020-11-25T11:3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</w:ins>
            <w:ins w:id="962" w:author="Tong Quoc Truong" w:date="2020-11-25T11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ppNamePrefix</w:t>
              </w:r>
            </w:ins>
          </w:p>
        </w:tc>
        <w:tc>
          <w:tcPr>
            <w:tcW w:w="1134" w:type="dxa"/>
            <w:vAlign w:val="center"/>
          </w:tcPr>
          <w:p w14:paraId="2865904A" w14:textId="22B5706C" w:rsidR="00D47DDE" w:rsidRDefault="00D47DDE" w:rsidP="00926409">
            <w:pPr>
              <w:rPr>
                <w:ins w:id="963" w:author="Tong Quoc Truong" w:date="2020-11-25T11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64" w:author="Tong Quoc Truong" w:date="2020-11-25T11:3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111" w:type="dxa"/>
            <w:vAlign w:val="center"/>
          </w:tcPr>
          <w:p w14:paraId="5B5D3C00" w14:textId="2088BC3F" w:rsidR="00D47DDE" w:rsidRPr="00BC6553" w:rsidRDefault="00ED3693" w:rsidP="00926409">
            <w:pPr>
              <w:rPr>
                <w:ins w:id="965" w:author="Tong Quoc Truong" w:date="2020-11-25T11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66" w:author="Tong Quoc Truong" w:date="2020-11-30T17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“”</w:t>
              </w:r>
            </w:ins>
          </w:p>
        </w:tc>
        <w:tc>
          <w:tcPr>
            <w:tcW w:w="2551" w:type="dxa"/>
            <w:vAlign w:val="center"/>
          </w:tcPr>
          <w:p w14:paraId="22D3B307" w14:textId="1715E716" w:rsidR="00D47DDE" w:rsidRDefault="00D47DDE" w:rsidP="00926409">
            <w:pPr>
              <w:rPr>
                <w:ins w:id="967" w:author="Tong Quoc Truong" w:date="2020-11-25T11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451E" w:rsidRPr="00D7306D" w14:paraId="1EE43008" w14:textId="77777777" w:rsidTr="00901035">
        <w:trPr>
          <w:trHeight w:val="356"/>
          <w:ins w:id="968" w:author="Tong Quoc Truong" w:date="2020-11-25T17:10:00Z"/>
        </w:trPr>
        <w:tc>
          <w:tcPr>
            <w:tcW w:w="2410" w:type="dxa"/>
            <w:vAlign w:val="center"/>
          </w:tcPr>
          <w:p w14:paraId="64E12E13" w14:textId="1F4B0099" w:rsidR="00F6451E" w:rsidRDefault="00F45256" w:rsidP="00926409">
            <w:pPr>
              <w:rPr>
                <w:ins w:id="969" w:author="Tong Quoc Truong" w:date="2020-11-25T17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70" w:author="Tong Quoc Truong" w:date="2020-11-25T17:1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desBizFlowClientId</w:t>
              </w:r>
            </w:ins>
          </w:p>
        </w:tc>
        <w:tc>
          <w:tcPr>
            <w:tcW w:w="1134" w:type="dxa"/>
            <w:vAlign w:val="center"/>
          </w:tcPr>
          <w:p w14:paraId="2DB16BF7" w14:textId="5EB793D9" w:rsidR="00F6451E" w:rsidRDefault="00F45256" w:rsidP="00926409">
            <w:pPr>
              <w:rPr>
                <w:ins w:id="971" w:author="Tong Quoc Truong" w:date="2020-11-25T17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72" w:author="Tong Quoc Truong" w:date="2020-11-25T17:1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111" w:type="dxa"/>
            <w:vAlign w:val="center"/>
          </w:tcPr>
          <w:p w14:paraId="61D82450" w14:textId="77777777" w:rsidR="00F6451E" w:rsidRDefault="00767B01" w:rsidP="00926409">
            <w:pPr>
              <w:rPr>
                <w:ins w:id="973" w:author="Tong Quoc Truong" w:date="2020-11-25T17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74" w:author="Tong Quoc Truong" w:date="2020-11-25T17:2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Create H</w:t>
              </w:r>
            </w:ins>
            <w:ins w:id="975" w:author="Tong Quoc Truong" w:date="2020-11-25T17:29:00Z">
              <w:r w:rsidR="00C1183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mac SHA2 with </w:t>
              </w:r>
            </w:ins>
          </w:p>
          <w:p w14:paraId="18B6A05D" w14:textId="77777777" w:rsidR="00C1183E" w:rsidRDefault="00C1183E" w:rsidP="00926409">
            <w:pPr>
              <w:rPr>
                <w:ins w:id="976" w:author="Tong Quoc Truong" w:date="2020-11-25T17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77" w:author="Tong Quoc Truong" w:date="2020-11-25T17:2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k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ey: websiteId</w:t>
              </w:r>
            </w:ins>
          </w:p>
          <w:p w14:paraId="0A87AD23" w14:textId="66E733BC" w:rsidR="00FF1E55" w:rsidRPr="00BC6553" w:rsidRDefault="00FF1E55" w:rsidP="00926409">
            <w:pPr>
              <w:rPr>
                <w:ins w:id="978" w:author="Tong Quoc Truong" w:date="2020-11-25T17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79" w:author="Tong Quoc Truong" w:date="2020-11-25T17:3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t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ext: “desBizFlowClientId”</w:t>
              </w:r>
            </w:ins>
          </w:p>
        </w:tc>
        <w:tc>
          <w:tcPr>
            <w:tcW w:w="2551" w:type="dxa"/>
            <w:vAlign w:val="center"/>
          </w:tcPr>
          <w:p w14:paraId="1209D95B" w14:textId="77777777" w:rsidR="00F6451E" w:rsidRDefault="00F6451E" w:rsidP="00926409">
            <w:pPr>
              <w:rPr>
                <w:ins w:id="980" w:author="Tong Quoc Truong" w:date="2020-11-25T17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F1E55" w:rsidRPr="00D7306D" w14:paraId="063231E7" w14:textId="77777777" w:rsidTr="00901035">
        <w:trPr>
          <w:trHeight w:val="356"/>
          <w:ins w:id="981" w:author="Tong Quoc Truong" w:date="2020-11-25T17:30:00Z"/>
        </w:trPr>
        <w:tc>
          <w:tcPr>
            <w:tcW w:w="2410" w:type="dxa"/>
            <w:vAlign w:val="center"/>
          </w:tcPr>
          <w:p w14:paraId="3680AB4A" w14:textId="1F5B5948" w:rsidR="00FF1E55" w:rsidRDefault="00FF1E55" w:rsidP="00926409">
            <w:pPr>
              <w:rPr>
                <w:ins w:id="982" w:author="Tong Quoc Truong" w:date="2020-11-25T17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83" w:author="Tong Quoc Truong" w:date="2020-11-25T17:3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esBizFlowClient</w:t>
              </w:r>
            </w:ins>
            <w:ins w:id="984" w:author="Tong Quoc Truong" w:date="2020-11-25T17:3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Secret</w:t>
              </w:r>
            </w:ins>
          </w:p>
        </w:tc>
        <w:tc>
          <w:tcPr>
            <w:tcW w:w="1134" w:type="dxa"/>
            <w:vAlign w:val="center"/>
          </w:tcPr>
          <w:p w14:paraId="01380576" w14:textId="32F2E9E5" w:rsidR="00FF1E55" w:rsidRDefault="00FF1E55" w:rsidP="00926409">
            <w:pPr>
              <w:rPr>
                <w:ins w:id="985" w:author="Tong Quoc Truong" w:date="2020-11-25T17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86" w:author="Tong Quoc Truong" w:date="2020-11-25T17:3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111" w:type="dxa"/>
            <w:vAlign w:val="center"/>
          </w:tcPr>
          <w:p w14:paraId="2826A861" w14:textId="77777777" w:rsidR="00FF1E55" w:rsidRDefault="00FF1E55" w:rsidP="00926409">
            <w:pPr>
              <w:rPr>
                <w:ins w:id="987" w:author="Tong Quoc Truong" w:date="2020-11-25T17:3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88" w:author="Tong Quoc Truong" w:date="2020-11-25T17:3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C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reate Hmac SHA with</w:t>
              </w:r>
            </w:ins>
          </w:p>
          <w:p w14:paraId="4E5AF312" w14:textId="77777777" w:rsidR="00FF1E55" w:rsidRDefault="00FF1E55" w:rsidP="00926409">
            <w:pPr>
              <w:rPr>
                <w:ins w:id="989" w:author="Tong Quoc Truong" w:date="2020-11-25T17:3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90" w:author="Tong Quoc Truong" w:date="2020-11-25T17:3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k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ey: websiteId</w:t>
              </w:r>
            </w:ins>
          </w:p>
          <w:p w14:paraId="5D362F98" w14:textId="067AD669" w:rsidR="00FF1E55" w:rsidRDefault="00FF1E55" w:rsidP="00926409">
            <w:pPr>
              <w:rPr>
                <w:ins w:id="991" w:author="Tong Quoc Truong" w:date="2020-11-25T17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992" w:author="Tong Quoc Truong" w:date="2020-11-25T17:3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t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ext: “desBizFlowClientSecret”</w:t>
              </w:r>
            </w:ins>
          </w:p>
        </w:tc>
        <w:tc>
          <w:tcPr>
            <w:tcW w:w="2551" w:type="dxa"/>
            <w:vAlign w:val="center"/>
          </w:tcPr>
          <w:p w14:paraId="02CCCF1D" w14:textId="77777777" w:rsidR="00FF1E55" w:rsidRDefault="00FF1E55" w:rsidP="00926409">
            <w:pPr>
              <w:rPr>
                <w:ins w:id="993" w:author="Tong Quoc Truong" w:date="2020-11-25T17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7927" w:rsidRPr="00D7306D" w14:paraId="74BD6BB9" w14:textId="77777777" w:rsidTr="00901035">
        <w:trPr>
          <w:trHeight w:val="356"/>
          <w:ins w:id="994" w:author="Tong Quoc Truong" w:date="2020-12-01T12:03:00Z"/>
        </w:trPr>
        <w:tc>
          <w:tcPr>
            <w:tcW w:w="2410" w:type="dxa"/>
            <w:vAlign w:val="center"/>
          </w:tcPr>
          <w:p w14:paraId="6BA1C475" w14:textId="17291583" w:rsidR="00CA7927" w:rsidRDefault="00CA7927" w:rsidP="00926409">
            <w:pPr>
              <w:rPr>
                <w:ins w:id="995" w:author="Tong Quoc Truong" w:date="2020-12-01T12:0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996" w:author="Tong Quoc Truong" w:date="2020-12-01T12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</w:t>
              </w:r>
              <w:r w:rsidR="002507D7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DbName</w:t>
              </w:r>
            </w:ins>
          </w:p>
        </w:tc>
        <w:tc>
          <w:tcPr>
            <w:tcW w:w="1134" w:type="dxa"/>
            <w:vAlign w:val="center"/>
          </w:tcPr>
          <w:p w14:paraId="37FAACBF" w14:textId="33411BF6" w:rsidR="00CA7927" w:rsidRDefault="002507D7" w:rsidP="00926409">
            <w:pPr>
              <w:rPr>
                <w:ins w:id="997" w:author="Tong Quoc Truong" w:date="2020-12-01T12:0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998" w:author="Tong Quoc Truong" w:date="2020-12-01T12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111" w:type="dxa"/>
            <w:vAlign w:val="center"/>
          </w:tcPr>
          <w:p w14:paraId="26C1F920" w14:textId="1ABD986D" w:rsidR="00CA7927" w:rsidRDefault="002507D7" w:rsidP="00926409">
            <w:pPr>
              <w:rPr>
                <w:ins w:id="999" w:author="Tong Quoc Truong" w:date="2020-12-01T12:0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1000" w:author="Tong Quoc Truong" w:date="2020-12-01T12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w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ebsites.websiteId</w:t>
              </w:r>
            </w:ins>
          </w:p>
        </w:tc>
        <w:tc>
          <w:tcPr>
            <w:tcW w:w="2551" w:type="dxa"/>
            <w:vAlign w:val="center"/>
          </w:tcPr>
          <w:p w14:paraId="7A7EFD04" w14:textId="77777777" w:rsidR="00CA7927" w:rsidRDefault="00CA7927" w:rsidP="00926409">
            <w:pPr>
              <w:rPr>
                <w:ins w:id="1001" w:author="Tong Quoc Truong" w:date="2020-12-01T12:0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DA788E9" w14:textId="77777777" w:rsidR="00FC18A6" w:rsidRDefault="00FC18A6" w:rsidP="00FC18A6">
      <w:pPr>
        <w:pStyle w:val="ab"/>
        <w:ind w:left="360"/>
        <w:rPr>
          <w:ins w:id="1002" w:author="Tong Quoc Truong" w:date="2020-11-25T11:33:00Z"/>
          <w:rFonts w:ascii="Tahoma" w:hAnsi="Tahoma" w:cs="Tahoma"/>
          <w:sz w:val="20"/>
          <w:szCs w:val="20"/>
          <w:lang w:eastAsia="ja-JP" w:bidi="th-TH"/>
        </w:rPr>
      </w:pPr>
    </w:p>
    <w:p w14:paraId="42A35EC2" w14:textId="77777777" w:rsidR="00FC18A6" w:rsidRDefault="00FC18A6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BE78B6E" w14:textId="77777777" w:rsidR="003D1D0A" w:rsidRDefault="00D956FB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ODO: </w:t>
      </w:r>
      <w:r w:rsidR="00A436EB">
        <w:rPr>
          <w:rFonts w:ascii="Tahoma" w:hAnsi="Tahoma" w:cs="Tahoma"/>
          <w:sz w:val="20"/>
          <w:szCs w:val="20"/>
          <w:lang w:eastAsia="ja-JP" w:bidi="th-TH"/>
        </w:rPr>
        <w:t xml:space="preserve">if version up, </w:t>
      </w:r>
      <w:r w:rsidR="003D1D0A">
        <w:rPr>
          <w:rFonts w:ascii="Tahoma" w:hAnsi="Tahoma" w:cs="Tahoma"/>
          <w:sz w:val="20"/>
          <w:szCs w:val="20"/>
          <w:lang w:eastAsia="ja-JP" w:bidi="th-TH"/>
        </w:rPr>
        <w:t>stop destination web and backup current DB data</w:t>
      </w:r>
    </w:p>
    <w:p w14:paraId="089BC79D" w14:textId="77777777" w:rsidR="00B105CA" w:rsidRDefault="00B105CA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73CDAE9" w14:textId="4EAF9924" w:rsidR="00D956FB" w:rsidRDefault="00170D0A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TODO: </w:t>
      </w:r>
      <w:ins w:id="1003" w:author="Tong Quoc Truong" w:date="2020-11-25T17:39:00Z">
        <w:r w:rsidR="00E006EE"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r w:rsidR="00D956FB">
        <w:rPr>
          <w:rFonts w:ascii="Tahoma" w:hAnsi="Tahoma" w:cs="Tahoma"/>
          <w:sz w:val="20"/>
          <w:szCs w:val="20"/>
          <w:lang w:eastAsia="ja-JP" w:bidi="th-TH"/>
        </w:rPr>
        <w:t xml:space="preserve">Call Cauldron API to </w:t>
      </w:r>
      <w:r>
        <w:rPr>
          <w:rFonts w:ascii="Tahoma" w:hAnsi="Tahoma" w:cs="Tahoma"/>
          <w:sz w:val="20"/>
          <w:szCs w:val="20"/>
          <w:lang w:eastAsia="ja-JP" w:bidi="th-TH"/>
        </w:rPr>
        <w:t>create DB storage</w:t>
      </w:r>
    </w:p>
    <w:p w14:paraId="183EE050" w14:textId="12D54296" w:rsidR="00B105CA" w:rsidDel="002D3B7B" w:rsidRDefault="00B105CA" w:rsidP="00C0476E">
      <w:pPr>
        <w:pStyle w:val="ab"/>
        <w:ind w:left="360"/>
        <w:rPr>
          <w:del w:id="1004" w:author="Tong Quoc Truong" w:date="2020-11-26T12:03:00Z"/>
          <w:rFonts w:ascii="Tahoma" w:hAnsi="Tahoma" w:cs="Tahoma"/>
          <w:sz w:val="20"/>
          <w:szCs w:val="20"/>
          <w:lang w:eastAsia="ja-JP" w:bidi="th-TH"/>
        </w:rPr>
      </w:pPr>
    </w:p>
    <w:p w14:paraId="0F9BFFAB" w14:textId="59E6CD78" w:rsidR="00FA512B" w:rsidRPr="00AC3831" w:rsidRDefault="00FA512B" w:rsidP="00FA512B">
      <w:pPr>
        <w:pStyle w:val="ab"/>
        <w:ind w:left="360"/>
        <w:rPr>
          <w:ins w:id="1005" w:author="Tong Quoc Truong" w:date="2020-11-25T18:00:00Z"/>
          <w:rFonts w:ascii="Tahoma" w:hAnsi="Tahoma" w:cs="Tahoma"/>
          <w:sz w:val="20"/>
          <w:szCs w:val="20"/>
          <w:lang w:eastAsia="ja-JP" w:bidi="th-TH"/>
        </w:rPr>
      </w:pPr>
      <w:ins w:id="1006" w:author="Tong Quoc Truong" w:date="2020-11-25T18:00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ins w:id="1007" w:author="Tong Quoc Truong" w:date="2020-11-25T18:08:00Z">
        <w:r w:rsidR="00042D42">
          <w:rPr>
            <w:rFonts w:ascii="Tahoma" w:hAnsi="Tahoma" w:cs="Tahoma"/>
            <w:sz w:val="20"/>
            <w:szCs w:val="20"/>
            <w:lang w:bidi="th-TH"/>
          </w:rPr>
          <w:t>for each publishCfgObj.</w:t>
        </w:r>
      </w:ins>
      <w:ins w:id="1008" w:author="Tong Quoc Truong" w:date="2020-11-25T18:18:00Z">
        <w:r w:rsidR="00A214FB">
          <w:rPr>
            <w:rFonts w:ascii="Tahoma" w:hAnsi="Tahoma" w:cs="Tahoma"/>
            <w:sz w:val="20"/>
            <w:szCs w:val="20"/>
            <w:lang w:bidi="th-TH"/>
          </w:rPr>
          <w:t>desM</w:t>
        </w:r>
      </w:ins>
      <w:ins w:id="1009" w:author="Tong Quoc Truong" w:date="2020-11-25T18:09:00Z">
        <w:r w:rsidR="00AD110E">
          <w:rPr>
            <w:rFonts w:ascii="Tahoma" w:hAnsi="Tahoma" w:cs="Tahoma"/>
            <w:sz w:val="20"/>
            <w:szCs w:val="20"/>
            <w:lang w:bidi="th-TH"/>
          </w:rPr>
          <w:t xml:space="preserve">icroservices, </w:t>
        </w:r>
      </w:ins>
      <w:ins w:id="1010" w:author="Tong Quoc Truong" w:date="2020-11-25T18:00:00Z">
        <w:r>
          <w:rPr>
            <w:rFonts w:ascii="Tahoma" w:hAnsi="Tahoma" w:cs="Tahoma"/>
            <w:sz w:val="20"/>
            <w:szCs w:val="20"/>
            <w:lang w:eastAsia="ja-JP" w:bidi="th-TH"/>
          </w:rPr>
          <w:t>Call [Create Cauldron Application] API to deploy microservices</w:t>
        </w:r>
      </w:ins>
    </w:p>
    <w:p w14:paraId="6EABEF1A" w14:textId="27B83B6F" w:rsidR="00FA512B" w:rsidRDefault="00FA512B" w:rsidP="00FA512B">
      <w:pPr>
        <w:pStyle w:val="ab"/>
        <w:ind w:left="360"/>
        <w:rPr>
          <w:ins w:id="1011" w:author="Tong Quoc Truong" w:date="2020-11-25T18:00:00Z"/>
          <w:rFonts w:ascii="Tahoma" w:hAnsi="Tahoma" w:cs="Tahoma"/>
          <w:sz w:val="20"/>
          <w:szCs w:val="20"/>
          <w:lang w:eastAsia="ja-JP" w:bidi="th-TH"/>
        </w:rPr>
      </w:pPr>
      <w:ins w:id="1012" w:author="Tong Quoc Truong" w:date="2020-11-25T18:00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R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equest URI: </w:t>
        </w:r>
      </w:ins>
      <w:ins w:id="1013" w:author="Tong Quoc Truong" w:date="2020-11-26T12:39:00Z">
        <w:r w:rsidR="00074D35">
          <w:rPr>
            <w:rFonts w:ascii="Tahoma" w:hAnsi="Tahoma" w:cs="Tahoma"/>
            <w:sz w:val="20"/>
            <w:szCs w:val="20"/>
            <w:lang w:eastAsia="ja-JP" w:bidi="th-TH"/>
          </w:rPr>
          <w:t>{</w:t>
        </w:r>
      </w:ins>
      <w:ins w:id="1014" w:author="Tong Quoc Truong" w:date="2020-11-26T12:41:00Z">
        <w:r w:rsidR="008056A8">
          <w:rPr>
            <w:rFonts w:ascii="Tahoma" w:hAnsi="Tahoma" w:cs="Tahoma"/>
            <w:sz w:val="20"/>
            <w:szCs w:val="20"/>
            <w:lang w:eastAsia="ja-JP" w:bidi="th-TH"/>
          </w:rPr>
          <w:t>cauldronLocalEndpoint</w:t>
        </w:r>
      </w:ins>
      <w:ins w:id="1015" w:author="Tong Quoc Truong" w:date="2020-11-25T18:00:00Z">
        <w:r>
          <w:rPr>
            <w:rFonts w:ascii="Tahoma" w:hAnsi="Tahoma" w:cs="Tahoma"/>
            <w:sz w:val="20"/>
            <w:szCs w:val="20"/>
            <w:lang w:eastAsia="ja-JP" w:bidi="th-TH"/>
          </w:rPr>
          <w:t>}/{publishCfgObj.cauldronApiServerUri}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1843"/>
        <w:gridCol w:w="4678"/>
        <w:gridCol w:w="1984"/>
      </w:tblGrid>
      <w:tr w:rsidR="00FA512B" w:rsidRPr="0031791A" w14:paraId="4F4C1A7C" w14:textId="77777777" w:rsidTr="00EA39E8">
        <w:trPr>
          <w:trHeight w:val="395"/>
          <w:tblHeader/>
          <w:ins w:id="1016" w:author="Tong Quoc Truong" w:date="2020-11-25T18:00:00Z"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5500AA2F" w14:textId="77777777" w:rsidR="00FA512B" w:rsidRPr="0031791A" w:rsidRDefault="00FA512B" w:rsidP="00926409">
            <w:pPr>
              <w:jc w:val="center"/>
              <w:rPr>
                <w:ins w:id="1017" w:author="Tong Quoc Truong" w:date="2020-11-25T18:00:00Z"/>
                <w:rFonts w:ascii="Tahoma" w:hAnsi="Tahoma" w:cs="Tahoma"/>
                <w:b/>
                <w:bCs/>
                <w:sz w:val="20"/>
                <w:szCs w:val="20"/>
              </w:rPr>
            </w:pPr>
            <w:ins w:id="1018" w:author="Tong Quoc Truong" w:date="2020-11-25T18:00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158DC317" w14:textId="77777777" w:rsidR="00FA512B" w:rsidRPr="0031791A" w:rsidRDefault="00FA512B" w:rsidP="00926409">
            <w:pPr>
              <w:jc w:val="center"/>
              <w:rPr>
                <w:ins w:id="1019" w:author="Tong Quoc Truong" w:date="2020-11-25T18:00:00Z"/>
                <w:rFonts w:ascii="Tahoma" w:hAnsi="Tahoma" w:cs="Tahoma"/>
                <w:b/>
                <w:bCs/>
                <w:sz w:val="20"/>
                <w:szCs w:val="20"/>
              </w:rPr>
            </w:pPr>
            <w:ins w:id="1020" w:author="Tong Quoc Truong" w:date="2020-11-25T18:00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7A82000D" w14:textId="77777777" w:rsidR="00FA512B" w:rsidRPr="0031791A" w:rsidRDefault="00FA512B" w:rsidP="00926409">
            <w:pPr>
              <w:jc w:val="center"/>
              <w:rPr>
                <w:ins w:id="1021" w:author="Tong Quoc Truong" w:date="2020-11-25T18:00:00Z"/>
                <w:rFonts w:ascii="Tahoma" w:hAnsi="Tahoma" w:cs="Tahoma"/>
                <w:b/>
                <w:bCs/>
                <w:sz w:val="20"/>
                <w:szCs w:val="20"/>
              </w:rPr>
            </w:pPr>
            <w:ins w:id="1022" w:author="Tong Quoc Truong" w:date="2020-11-25T18:00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6848E37D" w14:textId="77777777" w:rsidR="00FA512B" w:rsidRPr="001E796D" w:rsidRDefault="00FA512B" w:rsidP="00926409">
            <w:pPr>
              <w:jc w:val="center"/>
              <w:rPr>
                <w:ins w:id="1023" w:author="Tong Quoc Truong" w:date="2020-11-25T18:00:00Z"/>
                <w:rFonts w:ascii="Tahoma" w:hAnsi="Tahoma" w:cs="Tahoma"/>
                <w:b/>
                <w:bCs/>
                <w:sz w:val="20"/>
                <w:szCs w:val="20"/>
              </w:rPr>
            </w:pPr>
            <w:ins w:id="1024" w:author="Tong Quoc Truong" w:date="2020-11-25T18:00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A512B" w:rsidRPr="00D7306D" w14:paraId="6F2DB438" w14:textId="77777777" w:rsidTr="00EA39E8">
        <w:trPr>
          <w:trHeight w:val="356"/>
          <w:ins w:id="1025" w:author="Tong Quoc Truong" w:date="2020-11-25T18:00:00Z"/>
        </w:trPr>
        <w:tc>
          <w:tcPr>
            <w:tcW w:w="1701" w:type="dxa"/>
            <w:gridSpan w:val="2"/>
            <w:vAlign w:val="center"/>
          </w:tcPr>
          <w:p w14:paraId="35A0EC5A" w14:textId="77777777" w:rsidR="00FA512B" w:rsidRPr="00BC6553" w:rsidRDefault="00FA512B" w:rsidP="00926409">
            <w:pPr>
              <w:rPr>
                <w:ins w:id="1026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27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namespace</w:t>
              </w:r>
            </w:ins>
          </w:p>
        </w:tc>
        <w:tc>
          <w:tcPr>
            <w:tcW w:w="1843" w:type="dxa"/>
            <w:vAlign w:val="center"/>
          </w:tcPr>
          <w:p w14:paraId="79980259" w14:textId="77777777" w:rsidR="00FA512B" w:rsidRPr="00BC6553" w:rsidRDefault="00FA512B" w:rsidP="00926409">
            <w:pPr>
              <w:rPr>
                <w:ins w:id="1028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29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579EFF60" w14:textId="77777777" w:rsidR="00FA512B" w:rsidRPr="00BC6553" w:rsidRDefault="00FA512B" w:rsidP="00926409">
            <w:pPr>
              <w:rPr>
                <w:ins w:id="1030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31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desNamespace generated above</w:t>
              </w:r>
            </w:ins>
          </w:p>
        </w:tc>
        <w:tc>
          <w:tcPr>
            <w:tcW w:w="1984" w:type="dxa"/>
            <w:vAlign w:val="center"/>
          </w:tcPr>
          <w:p w14:paraId="09B7E736" w14:textId="77777777" w:rsidR="00FA512B" w:rsidRPr="00BC6553" w:rsidRDefault="00FA512B" w:rsidP="00926409">
            <w:pPr>
              <w:rPr>
                <w:ins w:id="1032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A512B" w:rsidRPr="00D7306D" w14:paraId="2A06F0C4" w14:textId="77777777" w:rsidTr="00EA39E8">
        <w:trPr>
          <w:trHeight w:val="356"/>
          <w:ins w:id="1033" w:author="Tong Quoc Truong" w:date="2020-11-25T18:00:00Z"/>
        </w:trPr>
        <w:tc>
          <w:tcPr>
            <w:tcW w:w="1701" w:type="dxa"/>
            <w:gridSpan w:val="2"/>
            <w:vAlign w:val="center"/>
          </w:tcPr>
          <w:p w14:paraId="4767ABA0" w14:textId="77777777" w:rsidR="00FA512B" w:rsidRPr="00BC6553" w:rsidRDefault="00FA512B" w:rsidP="00926409">
            <w:pPr>
              <w:rPr>
                <w:ins w:id="1034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35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</w:t>
              </w:r>
            </w:ins>
          </w:p>
        </w:tc>
        <w:tc>
          <w:tcPr>
            <w:tcW w:w="1843" w:type="dxa"/>
            <w:vAlign w:val="center"/>
          </w:tcPr>
          <w:p w14:paraId="6F2FE686" w14:textId="77777777" w:rsidR="00FA512B" w:rsidRPr="00BC6553" w:rsidRDefault="00FA512B" w:rsidP="00926409">
            <w:pPr>
              <w:rPr>
                <w:ins w:id="1036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37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1BAB94DF" w14:textId="3A687AB0" w:rsidR="00FA512B" w:rsidRPr="00BC6553" w:rsidRDefault="00FA512B" w:rsidP="00926409">
            <w:pPr>
              <w:rPr>
                <w:ins w:id="1038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39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ppNamePrefix + </w:t>
              </w:r>
            </w:ins>
            <w:ins w:id="1040" w:author="Tong Quoc Truong" w:date="2020-11-25T18:09:00Z">
              <w:r w:rsidR="00AD110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</w:t>
              </w:r>
            </w:ins>
            <w:ins w:id="1041" w:author="Tong Quoc Truong" w:date="2020-11-25T18:04:00Z">
              <w:r w:rsidR="0024228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042" w:author="Tong Quoc Truong" w:date="2020-11-25T18:10:00Z">
              <w:r w:rsidR="005D750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</w:t>
              </w:r>
            </w:ins>
            <w:ins w:id="1043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</w:t>
              </w:r>
            </w:ins>
          </w:p>
        </w:tc>
        <w:tc>
          <w:tcPr>
            <w:tcW w:w="1984" w:type="dxa"/>
            <w:vAlign w:val="center"/>
          </w:tcPr>
          <w:p w14:paraId="207B01F6" w14:textId="7858B0E4" w:rsidR="00FA512B" w:rsidRPr="00BC6553" w:rsidRDefault="00FA512B" w:rsidP="00926409">
            <w:pPr>
              <w:rPr>
                <w:ins w:id="1044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A512B" w:rsidRPr="00D7306D" w14:paraId="64D7D731" w14:textId="77777777" w:rsidTr="00EA39E8">
        <w:trPr>
          <w:trHeight w:val="356"/>
          <w:ins w:id="1045" w:author="Tong Quoc Truong" w:date="2020-11-25T18:00:00Z"/>
        </w:trPr>
        <w:tc>
          <w:tcPr>
            <w:tcW w:w="1701" w:type="dxa"/>
            <w:gridSpan w:val="2"/>
            <w:vAlign w:val="center"/>
          </w:tcPr>
          <w:p w14:paraId="674F6418" w14:textId="77777777" w:rsidR="00FA512B" w:rsidRPr="00BC6553" w:rsidRDefault="00FA512B" w:rsidP="00926409">
            <w:pPr>
              <w:rPr>
                <w:ins w:id="1046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47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apport</w:t>
              </w:r>
            </w:ins>
          </w:p>
        </w:tc>
        <w:tc>
          <w:tcPr>
            <w:tcW w:w="1843" w:type="dxa"/>
            <w:vAlign w:val="center"/>
          </w:tcPr>
          <w:p w14:paraId="6BBFE533" w14:textId="77777777" w:rsidR="00FA512B" w:rsidRPr="00BC6553" w:rsidRDefault="00FA512B" w:rsidP="00926409">
            <w:pPr>
              <w:rPr>
                <w:ins w:id="1048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49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Integer</w:t>
              </w:r>
            </w:ins>
          </w:p>
        </w:tc>
        <w:tc>
          <w:tcPr>
            <w:tcW w:w="4678" w:type="dxa"/>
            <w:vAlign w:val="center"/>
          </w:tcPr>
          <w:p w14:paraId="3BC8D8BA" w14:textId="06D4C168" w:rsidR="00FA512B" w:rsidRPr="00BC6553" w:rsidRDefault="005D7509" w:rsidP="00926409">
            <w:pPr>
              <w:rPr>
                <w:ins w:id="1050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51" w:author="Tong Quoc Truong" w:date="2020-11-25T18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microservices</w:t>
              </w:r>
            </w:ins>
            <w:ins w:id="1052" w:author="Tong Quoc Truong" w:date="2020-11-25T18:04:00Z">
              <w:r w:rsidR="0024228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053" w:author="Tong Quoc Truong" w:date="2020-11-25T18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</w:t>
              </w:r>
            </w:ins>
            <w:ins w:id="1054" w:author="Tong Quoc Truong" w:date="2020-11-25T18:00:00Z">
              <w:r w:rsidR="00FA512B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ppPort</w:t>
              </w:r>
            </w:ins>
          </w:p>
        </w:tc>
        <w:tc>
          <w:tcPr>
            <w:tcW w:w="1984" w:type="dxa"/>
            <w:vAlign w:val="center"/>
          </w:tcPr>
          <w:p w14:paraId="232F3382" w14:textId="77777777" w:rsidR="00FA512B" w:rsidRPr="00BC6553" w:rsidRDefault="00FA512B" w:rsidP="00926409">
            <w:pPr>
              <w:rPr>
                <w:ins w:id="1055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A512B" w:rsidRPr="00D7306D" w14:paraId="41662FD3" w14:textId="77777777" w:rsidTr="00EA39E8">
        <w:trPr>
          <w:trHeight w:val="356"/>
          <w:ins w:id="1056" w:author="Tong Quoc Truong" w:date="2020-11-25T18:00:00Z"/>
        </w:trPr>
        <w:tc>
          <w:tcPr>
            <w:tcW w:w="1701" w:type="dxa"/>
            <w:gridSpan w:val="2"/>
            <w:vAlign w:val="center"/>
          </w:tcPr>
          <w:p w14:paraId="47677241" w14:textId="77777777" w:rsidR="00FA512B" w:rsidRDefault="00FA512B" w:rsidP="00926409">
            <w:pPr>
              <w:rPr>
                <w:ins w:id="1057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58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i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mageName</w:t>
              </w:r>
            </w:ins>
          </w:p>
        </w:tc>
        <w:tc>
          <w:tcPr>
            <w:tcW w:w="1843" w:type="dxa"/>
            <w:vAlign w:val="center"/>
          </w:tcPr>
          <w:p w14:paraId="66970054" w14:textId="77777777" w:rsidR="00FA512B" w:rsidRDefault="00FA512B" w:rsidP="00926409">
            <w:pPr>
              <w:rPr>
                <w:ins w:id="1059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60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49F472C1" w14:textId="15B8E3C8" w:rsidR="00FA512B" w:rsidRDefault="005D7509" w:rsidP="00926409">
            <w:pPr>
              <w:rPr>
                <w:ins w:id="1061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62" w:author="Tong Quoc Truong" w:date="2020-11-25T18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microservices</w:t>
              </w:r>
            </w:ins>
            <w:ins w:id="1063" w:author="Tong Quoc Truong" w:date="2020-11-25T18:04:00Z">
              <w:r w:rsidR="0024228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064" w:author="Tong Quoc Truong" w:date="2020-11-25T18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</w:t>
              </w:r>
            </w:ins>
            <w:ins w:id="1065" w:author="Tong Quoc Truong" w:date="2020-11-25T18:00:00Z">
              <w:r w:rsidR="00FA512B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</w:t>
              </w:r>
            </w:ins>
          </w:p>
        </w:tc>
        <w:tc>
          <w:tcPr>
            <w:tcW w:w="1984" w:type="dxa"/>
            <w:vAlign w:val="center"/>
          </w:tcPr>
          <w:p w14:paraId="41E32098" w14:textId="77777777" w:rsidR="00FA512B" w:rsidRPr="00BC6553" w:rsidRDefault="00FA512B" w:rsidP="00926409">
            <w:pPr>
              <w:rPr>
                <w:ins w:id="1066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67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ocker image name</w:t>
              </w:r>
            </w:ins>
          </w:p>
        </w:tc>
      </w:tr>
      <w:tr w:rsidR="00FA512B" w:rsidRPr="00D7306D" w14:paraId="7C24D726" w14:textId="77777777" w:rsidTr="00EA39E8">
        <w:trPr>
          <w:trHeight w:val="356"/>
          <w:ins w:id="1068" w:author="Tong Quoc Truong" w:date="2020-11-25T18:00:00Z"/>
        </w:trPr>
        <w:tc>
          <w:tcPr>
            <w:tcW w:w="1701" w:type="dxa"/>
            <w:gridSpan w:val="2"/>
            <w:vAlign w:val="center"/>
          </w:tcPr>
          <w:p w14:paraId="08458BDF" w14:textId="77777777" w:rsidR="00FA512B" w:rsidRDefault="00FA512B" w:rsidP="00926409">
            <w:pPr>
              <w:rPr>
                <w:ins w:id="1069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70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i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1843" w:type="dxa"/>
            <w:vAlign w:val="center"/>
          </w:tcPr>
          <w:p w14:paraId="6F1391CC" w14:textId="77777777" w:rsidR="00FA512B" w:rsidRDefault="00FA512B" w:rsidP="00926409">
            <w:pPr>
              <w:rPr>
                <w:ins w:id="1071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72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5CCD2A41" w14:textId="6FD0D472" w:rsidR="00FA512B" w:rsidRDefault="005D7509" w:rsidP="00926409">
            <w:pPr>
              <w:rPr>
                <w:ins w:id="1073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74" w:author="Tong Quoc Truong" w:date="2020-11-25T18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microservices</w:t>
              </w:r>
            </w:ins>
            <w:ins w:id="1075" w:author="Tong Quoc Truong" w:date="2020-11-25T18:04:00Z">
              <w:r w:rsidR="0024228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076" w:author="Tong Quoc Truong" w:date="2020-11-25T18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</w:t>
              </w:r>
            </w:ins>
            <w:ins w:id="1077" w:author="Tong Quoc Truong" w:date="2020-11-25T18:00:00Z">
              <w:r w:rsidR="00FA512B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1984" w:type="dxa"/>
            <w:vAlign w:val="center"/>
          </w:tcPr>
          <w:p w14:paraId="45DAF63A" w14:textId="77777777" w:rsidR="00FA512B" w:rsidRDefault="00FA512B" w:rsidP="00926409">
            <w:pPr>
              <w:rPr>
                <w:ins w:id="1078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79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ocker image tag</w:t>
              </w:r>
            </w:ins>
          </w:p>
        </w:tc>
      </w:tr>
      <w:tr w:rsidR="00FA512B" w:rsidRPr="00D7306D" w14:paraId="5A911029" w14:textId="77777777" w:rsidTr="00EA39E8">
        <w:trPr>
          <w:trHeight w:val="356"/>
          <w:ins w:id="1080" w:author="Tong Quoc Truong" w:date="2020-11-25T18:00:00Z"/>
        </w:trPr>
        <w:tc>
          <w:tcPr>
            <w:tcW w:w="1701" w:type="dxa"/>
            <w:gridSpan w:val="2"/>
            <w:vAlign w:val="center"/>
          </w:tcPr>
          <w:p w14:paraId="2C5EC2F8" w14:textId="77777777" w:rsidR="00FA512B" w:rsidRDefault="00FA512B" w:rsidP="00926409">
            <w:pPr>
              <w:rPr>
                <w:ins w:id="1081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82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ppEnvParam</w:t>
              </w:r>
            </w:ins>
          </w:p>
        </w:tc>
        <w:tc>
          <w:tcPr>
            <w:tcW w:w="1843" w:type="dxa"/>
            <w:vAlign w:val="center"/>
          </w:tcPr>
          <w:p w14:paraId="4A6A68CD" w14:textId="77777777" w:rsidR="00FA512B" w:rsidRDefault="00FA512B" w:rsidP="00926409">
            <w:pPr>
              <w:rPr>
                <w:ins w:id="1083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84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ArrayList</w:t>
              </w:r>
            </w:ins>
          </w:p>
        </w:tc>
        <w:tc>
          <w:tcPr>
            <w:tcW w:w="4678" w:type="dxa"/>
            <w:vAlign w:val="center"/>
          </w:tcPr>
          <w:p w14:paraId="6F436FF7" w14:textId="77777777" w:rsidR="00FA512B" w:rsidRDefault="00FA512B" w:rsidP="00926409">
            <w:pPr>
              <w:rPr>
                <w:ins w:id="1085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92B3B5D" w14:textId="77777777" w:rsidR="00FA512B" w:rsidRDefault="00FA512B" w:rsidP="00926409">
            <w:pPr>
              <w:rPr>
                <w:ins w:id="1086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A512B" w:rsidRPr="00D7306D" w14:paraId="4D5E3C77" w14:textId="77777777" w:rsidTr="00EA39E8">
        <w:trPr>
          <w:trHeight w:val="356"/>
          <w:ins w:id="1087" w:author="Tong Quoc Truong" w:date="2020-11-25T18:00:00Z"/>
        </w:trPr>
        <w:tc>
          <w:tcPr>
            <w:tcW w:w="284" w:type="dxa"/>
            <w:vAlign w:val="center"/>
          </w:tcPr>
          <w:p w14:paraId="0A25E9A3" w14:textId="77777777" w:rsidR="00FA512B" w:rsidRDefault="00FA512B" w:rsidP="00926409">
            <w:pPr>
              <w:rPr>
                <w:ins w:id="1088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6B80C58A" w14:textId="77777777" w:rsidR="00FA512B" w:rsidRDefault="00FA512B" w:rsidP="00926409">
            <w:pPr>
              <w:rPr>
                <w:ins w:id="1089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90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1843" w:type="dxa"/>
            <w:vAlign w:val="center"/>
          </w:tcPr>
          <w:p w14:paraId="4627293B" w14:textId="77777777" w:rsidR="00FA512B" w:rsidRDefault="00FA512B" w:rsidP="00926409">
            <w:pPr>
              <w:rPr>
                <w:ins w:id="1091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92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67659E10" w14:textId="77777777" w:rsidR="00FA512B" w:rsidRDefault="00FA512B" w:rsidP="00926409">
            <w:pPr>
              <w:rPr>
                <w:ins w:id="1093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94" w:author="Tong Quoc Truong" w:date="2020-11-25T18:0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“MONGO_URI”</w:t>
              </w:r>
            </w:ins>
          </w:p>
        </w:tc>
        <w:tc>
          <w:tcPr>
            <w:tcW w:w="1984" w:type="dxa"/>
            <w:vAlign w:val="center"/>
          </w:tcPr>
          <w:p w14:paraId="406DBFA7" w14:textId="77777777" w:rsidR="00FA512B" w:rsidRDefault="00FA512B" w:rsidP="00926409">
            <w:pPr>
              <w:rPr>
                <w:ins w:id="1095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A512B" w:rsidRPr="00D7306D" w14:paraId="49CCB16C" w14:textId="77777777" w:rsidTr="00EA39E8">
        <w:trPr>
          <w:trHeight w:val="356"/>
          <w:ins w:id="1096" w:author="Tong Quoc Truong" w:date="2020-11-25T18:00:00Z"/>
        </w:trPr>
        <w:tc>
          <w:tcPr>
            <w:tcW w:w="284" w:type="dxa"/>
            <w:vAlign w:val="center"/>
          </w:tcPr>
          <w:p w14:paraId="3342700E" w14:textId="77777777" w:rsidR="00FA512B" w:rsidRDefault="00FA512B" w:rsidP="00926409">
            <w:pPr>
              <w:rPr>
                <w:ins w:id="1097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6D1A63A" w14:textId="77777777" w:rsidR="00FA512B" w:rsidRDefault="00FA512B" w:rsidP="00926409">
            <w:pPr>
              <w:rPr>
                <w:ins w:id="1098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099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v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alue</w:t>
              </w:r>
            </w:ins>
          </w:p>
        </w:tc>
        <w:tc>
          <w:tcPr>
            <w:tcW w:w="1843" w:type="dxa"/>
            <w:vAlign w:val="center"/>
          </w:tcPr>
          <w:p w14:paraId="03E2AA15" w14:textId="77777777" w:rsidR="00FA512B" w:rsidRDefault="00FA512B" w:rsidP="00926409">
            <w:pPr>
              <w:rPr>
                <w:ins w:id="1100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01" w:author="Tong Quoc Truong" w:date="2020-11-25T18:0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29A3A526" w14:textId="6CD2129E" w:rsidR="00FA512B" w:rsidRDefault="00686806" w:rsidP="00926409">
            <w:pPr>
              <w:rPr>
                <w:ins w:id="1102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03" w:author="Tong Quoc Truong" w:date="2020-11-30T17:5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publishCfgObj.mongoUri +</w:t>
              </w:r>
              <w:r w:rsidR="00EA39E8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“</w:t>
              </w:r>
            </w:ins>
            <w:ins w:id="1104" w:author="Tong Quoc Truong" w:date="2020-11-30T17:53:00Z">
              <w:r w:rsidR="00EA39E8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/</w:t>
              </w:r>
            </w:ins>
            <w:ins w:id="1105" w:author="Tong Quoc Truong" w:date="2020-11-30T17:52:00Z">
              <w:r w:rsidR="00EA39E8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”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</w:t>
              </w:r>
            </w:ins>
            <w:ins w:id="1106" w:author="Tong Quoc Truong" w:date="2020-12-01T12:05:00Z">
              <w:r w:rsidR="002507D7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+ desDbName</w:t>
              </w:r>
            </w:ins>
          </w:p>
        </w:tc>
        <w:tc>
          <w:tcPr>
            <w:tcW w:w="1984" w:type="dxa"/>
            <w:vAlign w:val="center"/>
          </w:tcPr>
          <w:p w14:paraId="06035B28" w14:textId="77777777" w:rsidR="00FA512B" w:rsidRDefault="00FA512B" w:rsidP="00926409">
            <w:pPr>
              <w:rPr>
                <w:ins w:id="1107" w:author="Tong Quoc Truong" w:date="2020-11-25T18:0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CBF564C" w14:textId="77777777" w:rsidR="00FA512B" w:rsidRPr="00D07AAC" w:rsidRDefault="00FA512B" w:rsidP="00FA512B">
      <w:pPr>
        <w:pStyle w:val="ab"/>
        <w:ind w:left="360"/>
        <w:rPr>
          <w:ins w:id="1108" w:author="Tong Quoc Truong" w:date="2020-11-25T18:00:00Z"/>
          <w:rFonts w:ascii="Tahoma" w:hAnsi="Tahoma" w:cs="Tahoma"/>
          <w:sz w:val="20"/>
          <w:szCs w:val="20"/>
          <w:lang w:eastAsia="ja-JP" w:bidi="th-TH"/>
        </w:rPr>
      </w:pPr>
    </w:p>
    <w:p w14:paraId="411CF359" w14:textId="77777777" w:rsidR="00510385" w:rsidRDefault="00510385" w:rsidP="00510385">
      <w:pPr>
        <w:pStyle w:val="ab"/>
        <w:ind w:left="360"/>
        <w:rPr>
          <w:ins w:id="1109" w:author="Tong Quoc Truong" w:date="2020-11-30T19:04:00Z"/>
          <w:rFonts w:ascii="Tahoma" w:hAnsi="Tahoma" w:cs="Tahoma"/>
          <w:sz w:val="20"/>
          <w:szCs w:val="20"/>
          <w:lang w:eastAsia="ja-JP" w:bidi="th-TH"/>
        </w:rPr>
      </w:pPr>
      <w:ins w:id="1110" w:author="Tong Quoc Truong" w:date="2020-11-30T19:04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41C4B33A" w14:textId="77777777" w:rsidR="000624AE" w:rsidRPr="00510385" w:rsidRDefault="000624AE" w:rsidP="000624AE">
      <w:pPr>
        <w:pStyle w:val="ab"/>
        <w:ind w:left="360"/>
        <w:rPr>
          <w:ins w:id="1111" w:author="Tong Quoc Truong" w:date="2020-11-26T13:15:00Z"/>
          <w:rFonts w:ascii="Tahoma" w:hAnsi="Tahoma" w:cs="Tahoma"/>
          <w:sz w:val="20"/>
          <w:szCs w:val="20"/>
          <w:lang w:eastAsia="ja-JP" w:bidi="th-TH"/>
        </w:rPr>
      </w:pPr>
    </w:p>
    <w:p w14:paraId="321C7CB5" w14:textId="462BFF5B" w:rsidR="000624AE" w:rsidRPr="004B798B" w:rsidRDefault="00325585" w:rsidP="000624AE">
      <w:pPr>
        <w:pStyle w:val="ab"/>
        <w:ind w:left="360"/>
        <w:rPr>
          <w:ins w:id="1112" w:author="Tong Quoc Truong" w:date="2020-11-26T13:15:00Z"/>
          <w:rFonts w:ascii="Tahoma" w:hAnsi="Tahoma" w:cs="Tahoma"/>
          <w:sz w:val="20"/>
          <w:szCs w:val="20"/>
          <w:lang w:eastAsia="ja-JP" w:bidi="th-TH"/>
        </w:rPr>
      </w:pPr>
      <w:ins w:id="1113" w:author="Tong Quoc Truong" w:date="2020-11-30T18:01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ins w:id="1114" w:author="Tong Quoc Truong" w:date="2020-11-26T13:15:00Z">
        <w:r w:rsidR="000624AE">
          <w:rPr>
            <w:rFonts w:ascii="Tahoma" w:hAnsi="Tahoma" w:cs="Tahoma"/>
            <w:sz w:val="20"/>
            <w:szCs w:val="20"/>
            <w:lang w:eastAsia="ja-JP" w:bidi="th-TH"/>
          </w:rPr>
          <w:t xml:space="preserve">Call [Create Cauldron Application] API to deploy destination </w:t>
        </w:r>
      </w:ins>
      <w:ins w:id="1115" w:author="Tong Quoc Truong" w:date="2020-11-26T13:16:00Z">
        <w:r w:rsidR="000624AE">
          <w:rPr>
            <w:rFonts w:ascii="Tahoma" w:hAnsi="Tahoma" w:cs="Tahoma"/>
            <w:sz w:val="20"/>
            <w:szCs w:val="20"/>
            <w:lang w:eastAsia="ja-JP" w:bidi="th-TH"/>
          </w:rPr>
          <w:t xml:space="preserve">OAuth Authorization </w:t>
        </w:r>
      </w:ins>
      <w:ins w:id="1116" w:author="Tong Quoc Truong" w:date="2020-11-26T13:15:00Z">
        <w:r w:rsidR="000624AE">
          <w:rPr>
            <w:rFonts w:ascii="Tahoma" w:hAnsi="Tahoma" w:cs="Tahoma"/>
            <w:sz w:val="20"/>
            <w:szCs w:val="20"/>
            <w:lang w:eastAsia="ja-JP" w:bidi="th-TH"/>
          </w:rPr>
          <w:t>API</w:t>
        </w:r>
      </w:ins>
    </w:p>
    <w:p w14:paraId="09E8EDEB" w14:textId="4ED3C287" w:rsidR="000624AE" w:rsidRDefault="000624AE" w:rsidP="000624AE">
      <w:pPr>
        <w:pStyle w:val="ab"/>
        <w:ind w:left="360"/>
        <w:rPr>
          <w:ins w:id="1117" w:author="Tong Quoc Truong" w:date="2020-11-26T13:15:00Z"/>
          <w:rFonts w:ascii="Tahoma" w:hAnsi="Tahoma" w:cs="Tahoma"/>
          <w:sz w:val="20"/>
          <w:szCs w:val="20"/>
          <w:lang w:eastAsia="ja-JP" w:bidi="th-TH"/>
        </w:rPr>
      </w:pPr>
      <w:ins w:id="1118" w:author="Tong Quoc Truong" w:date="2020-11-26T13:15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R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equest URI: {</w:t>
        </w:r>
      </w:ins>
      <w:ins w:id="1119" w:author="Tong Quoc Truong" w:date="2020-11-26T13:17:00Z">
        <w:r w:rsidR="00296CEC">
          <w:rPr>
            <w:rFonts w:ascii="Tahoma" w:hAnsi="Tahoma" w:cs="Tahoma"/>
            <w:sz w:val="20"/>
            <w:szCs w:val="20"/>
            <w:lang w:eastAsia="ja-JP" w:bidi="th-TH"/>
          </w:rPr>
          <w:t>cauldronLocalEndpoint</w:t>
        </w:r>
      </w:ins>
      <w:ins w:id="1120" w:author="Tong Quoc Truong" w:date="2020-11-26T13:15:00Z">
        <w:r>
          <w:rPr>
            <w:rFonts w:ascii="Tahoma" w:hAnsi="Tahoma" w:cs="Tahoma"/>
            <w:sz w:val="20"/>
            <w:szCs w:val="20"/>
            <w:lang w:eastAsia="ja-JP" w:bidi="th-TH"/>
          </w:rPr>
          <w:t>}/{publishCfgObj.cauldronApiServerUri}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417"/>
        <w:gridCol w:w="1418"/>
        <w:gridCol w:w="5103"/>
        <w:gridCol w:w="1984"/>
      </w:tblGrid>
      <w:tr w:rsidR="000624AE" w:rsidRPr="0031791A" w14:paraId="31472C4A" w14:textId="77777777" w:rsidTr="00285991">
        <w:trPr>
          <w:trHeight w:val="395"/>
          <w:tblHeader/>
          <w:ins w:id="1121" w:author="Tong Quoc Truong" w:date="2020-11-26T13:15:00Z"/>
        </w:trPr>
        <w:tc>
          <w:tcPr>
            <w:tcW w:w="1701" w:type="dxa"/>
            <w:gridSpan w:val="2"/>
            <w:shd w:val="clear" w:color="auto" w:fill="B4C6E7" w:themeFill="accent5" w:themeFillTint="66"/>
            <w:vAlign w:val="center"/>
          </w:tcPr>
          <w:p w14:paraId="47FC12C2" w14:textId="77777777" w:rsidR="000624AE" w:rsidRPr="0031791A" w:rsidRDefault="000624AE" w:rsidP="00DC6574">
            <w:pPr>
              <w:jc w:val="center"/>
              <w:rPr>
                <w:ins w:id="1122" w:author="Tong Quoc Truong" w:date="2020-11-26T13:15:00Z"/>
                <w:rFonts w:ascii="Tahoma" w:hAnsi="Tahoma" w:cs="Tahoma"/>
                <w:b/>
                <w:bCs/>
                <w:sz w:val="20"/>
                <w:szCs w:val="20"/>
              </w:rPr>
            </w:pPr>
            <w:ins w:id="1123" w:author="Tong Quoc Truong" w:date="2020-11-26T13:15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14:paraId="2C6873C5" w14:textId="77777777" w:rsidR="000624AE" w:rsidRPr="0031791A" w:rsidRDefault="000624AE" w:rsidP="00DC6574">
            <w:pPr>
              <w:jc w:val="center"/>
              <w:rPr>
                <w:ins w:id="1124" w:author="Tong Quoc Truong" w:date="2020-11-26T13:15:00Z"/>
                <w:rFonts w:ascii="Tahoma" w:hAnsi="Tahoma" w:cs="Tahoma"/>
                <w:b/>
                <w:bCs/>
                <w:sz w:val="20"/>
                <w:szCs w:val="20"/>
              </w:rPr>
            </w:pPr>
            <w:ins w:id="1125" w:author="Tong Quoc Truong" w:date="2020-11-26T13:1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5103" w:type="dxa"/>
            <w:shd w:val="clear" w:color="auto" w:fill="B4C6E7" w:themeFill="accent5" w:themeFillTint="66"/>
            <w:vAlign w:val="center"/>
          </w:tcPr>
          <w:p w14:paraId="3E2E177F" w14:textId="77777777" w:rsidR="000624AE" w:rsidRPr="0031791A" w:rsidRDefault="000624AE" w:rsidP="00DC6574">
            <w:pPr>
              <w:jc w:val="center"/>
              <w:rPr>
                <w:ins w:id="1126" w:author="Tong Quoc Truong" w:date="2020-11-26T13:15:00Z"/>
                <w:rFonts w:ascii="Tahoma" w:hAnsi="Tahoma" w:cs="Tahoma"/>
                <w:b/>
                <w:bCs/>
                <w:sz w:val="20"/>
                <w:szCs w:val="20"/>
              </w:rPr>
            </w:pPr>
            <w:ins w:id="1127" w:author="Tong Quoc Truong" w:date="2020-11-26T13:1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09482F31" w14:textId="77777777" w:rsidR="000624AE" w:rsidRPr="001E796D" w:rsidRDefault="000624AE" w:rsidP="00DC6574">
            <w:pPr>
              <w:jc w:val="center"/>
              <w:rPr>
                <w:ins w:id="1128" w:author="Tong Quoc Truong" w:date="2020-11-26T13:15:00Z"/>
                <w:rFonts w:ascii="Tahoma" w:hAnsi="Tahoma" w:cs="Tahoma"/>
                <w:b/>
                <w:bCs/>
                <w:sz w:val="20"/>
                <w:szCs w:val="20"/>
              </w:rPr>
            </w:pPr>
            <w:ins w:id="1129" w:author="Tong Quoc Truong" w:date="2020-11-26T13:15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0624AE" w:rsidRPr="00D7306D" w14:paraId="3464003E" w14:textId="77777777" w:rsidTr="00285991">
        <w:trPr>
          <w:trHeight w:val="356"/>
          <w:ins w:id="1130" w:author="Tong Quoc Truong" w:date="2020-11-26T13:15:00Z"/>
        </w:trPr>
        <w:tc>
          <w:tcPr>
            <w:tcW w:w="1701" w:type="dxa"/>
            <w:gridSpan w:val="2"/>
            <w:vAlign w:val="center"/>
          </w:tcPr>
          <w:p w14:paraId="127AE349" w14:textId="77777777" w:rsidR="000624AE" w:rsidRPr="00BC6553" w:rsidRDefault="000624AE" w:rsidP="00DC6574">
            <w:pPr>
              <w:rPr>
                <w:ins w:id="1131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32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namespace</w:t>
              </w:r>
            </w:ins>
          </w:p>
        </w:tc>
        <w:tc>
          <w:tcPr>
            <w:tcW w:w="1418" w:type="dxa"/>
            <w:vAlign w:val="center"/>
          </w:tcPr>
          <w:p w14:paraId="0F6E172D" w14:textId="77777777" w:rsidR="000624AE" w:rsidRPr="00BC6553" w:rsidRDefault="000624AE" w:rsidP="00DC6574">
            <w:pPr>
              <w:rPr>
                <w:ins w:id="1133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34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103" w:type="dxa"/>
            <w:vAlign w:val="center"/>
          </w:tcPr>
          <w:p w14:paraId="0D7BE0E8" w14:textId="77777777" w:rsidR="000624AE" w:rsidRPr="00BC6553" w:rsidRDefault="000624AE" w:rsidP="00DC6574">
            <w:pPr>
              <w:rPr>
                <w:ins w:id="1135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36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desNamespace generated above</w:t>
              </w:r>
            </w:ins>
          </w:p>
        </w:tc>
        <w:tc>
          <w:tcPr>
            <w:tcW w:w="1984" w:type="dxa"/>
            <w:vAlign w:val="center"/>
          </w:tcPr>
          <w:p w14:paraId="646FE9AA" w14:textId="77777777" w:rsidR="000624AE" w:rsidRPr="00BC6553" w:rsidRDefault="000624AE" w:rsidP="00DC6574">
            <w:pPr>
              <w:rPr>
                <w:ins w:id="1137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624AE" w:rsidRPr="00D7306D" w14:paraId="607C88FF" w14:textId="77777777" w:rsidTr="00285991">
        <w:trPr>
          <w:trHeight w:val="356"/>
          <w:ins w:id="1138" w:author="Tong Quoc Truong" w:date="2020-11-26T13:15:00Z"/>
        </w:trPr>
        <w:tc>
          <w:tcPr>
            <w:tcW w:w="1701" w:type="dxa"/>
            <w:gridSpan w:val="2"/>
            <w:vAlign w:val="center"/>
          </w:tcPr>
          <w:p w14:paraId="7B6A0A0F" w14:textId="77777777" w:rsidR="000624AE" w:rsidRPr="00BC6553" w:rsidRDefault="000624AE" w:rsidP="00DC6574">
            <w:pPr>
              <w:rPr>
                <w:ins w:id="1139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40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</w:t>
              </w:r>
            </w:ins>
          </w:p>
        </w:tc>
        <w:tc>
          <w:tcPr>
            <w:tcW w:w="1418" w:type="dxa"/>
            <w:vAlign w:val="center"/>
          </w:tcPr>
          <w:p w14:paraId="2E10E2DA" w14:textId="77777777" w:rsidR="000624AE" w:rsidRPr="00BC6553" w:rsidRDefault="000624AE" w:rsidP="00DC6574">
            <w:pPr>
              <w:rPr>
                <w:ins w:id="1141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42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103" w:type="dxa"/>
            <w:vAlign w:val="center"/>
          </w:tcPr>
          <w:p w14:paraId="58DB9358" w14:textId="6FFD12F9" w:rsidR="000624AE" w:rsidRPr="00BC6553" w:rsidRDefault="000624AE" w:rsidP="00DC6574">
            <w:pPr>
              <w:rPr>
                <w:ins w:id="1143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44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appNamePrefix + publishCfgObj.des</w:t>
              </w:r>
            </w:ins>
            <w:ins w:id="1145" w:author="Tong Quoc Truong" w:date="2020-11-26T13:1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OAuth</w:t>
              </w:r>
            </w:ins>
            <w:ins w:id="1146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.appName</w:t>
              </w:r>
            </w:ins>
          </w:p>
        </w:tc>
        <w:tc>
          <w:tcPr>
            <w:tcW w:w="1984" w:type="dxa"/>
            <w:vAlign w:val="center"/>
          </w:tcPr>
          <w:p w14:paraId="7AB0821D" w14:textId="77777777" w:rsidR="000624AE" w:rsidRPr="00BC6553" w:rsidRDefault="000624AE" w:rsidP="00DC6574">
            <w:pPr>
              <w:rPr>
                <w:ins w:id="1147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48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“dest-api-gw”</w:t>
              </w:r>
            </w:ins>
          </w:p>
        </w:tc>
      </w:tr>
      <w:tr w:rsidR="000624AE" w:rsidRPr="00D7306D" w14:paraId="289B7783" w14:textId="77777777" w:rsidTr="00285991">
        <w:trPr>
          <w:trHeight w:val="356"/>
          <w:ins w:id="1149" w:author="Tong Quoc Truong" w:date="2020-11-26T13:15:00Z"/>
        </w:trPr>
        <w:tc>
          <w:tcPr>
            <w:tcW w:w="1701" w:type="dxa"/>
            <w:gridSpan w:val="2"/>
            <w:vAlign w:val="center"/>
          </w:tcPr>
          <w:p w14:paraId="24A07F39" w14:textId="77777777" w:rsidR="000624AE" w:rsidRPr="00BC6553" w:rsidRDefault="000624AE" w:rsidP="00DC6574">
            <w:pPr>
              <w:rPr>
                <w:ins w:id="1150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51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apport</w:t>
              </w:r>
            </w:ins>
          </w:p>
        </w:tc>
        <w:tc>
          <w:tcPr>
            <w:tcW w:w="1418" w:type="dxa"/>
            <w:vAlign w:val="center"/>
          </w:tcPr>
          <w:p w14:paraId="3C3D665A" w14:textId="77777777" w:rsidR="000624AE" w:rsidRPr="00BC6553" w:rsidRDefault="000624AE" w:rsidP="00DC6574">
            <w:pPr>
              <w:rPr>
                <w:ins w:id="1152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53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Integer</w:t>
              </w:r>
            </w:ins>
          </w:p>
        </w:tc>
        <w:tc>
          <w:tcPr>
            <w:tcW w:w="5103" w:type="dxa"/>
            <w:vAlign w:val="center"/>
          </w:tcPr>
          <w:p w14:paraId="1A8C70D3" w14:textId="21A89B07" w:rsidR="000624AE" w:rsidRPr="00BC6553" w:rsidRDefault="000624AE" w:rsidP="00DC6574">
            <w:pPr>
              <w:rPr>
                <w:ins w:id="1154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55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ublishCfgObj.</w:t>
              </w:r>
            </w:ins>
            <w:ins w:id="1156" w:author="Tong Quoc Truong" w:date="2020-11-26T13:1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desOAuth</w:t>
              </w:r>
            </w:ins>
            <w:ins w:id="1157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.appPort</w:t>
              </w:r>
            </w:ins>
          </w:p>
        </w:tc>
        <w:tc>
          <w:tcPr>
            <w:tcW w:w="1984" w:type="dxa"/>
            <w:vAlign w:val="center"/>
          </w:tcPr>
          <w:p w14:paraId="18D1183C" w14:textId="77777777" w:rsidR="000624AE" w:rsidRPr="00BC6553" w:rsidRDefault="000624AE" w:rsidP="00DC6574">
            <w:pPr>
              <w:rPr>
                <w:ins w:id="1158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624AE" w:rsidRPr="00D7306D" w14:paraId="144BE4ED" w14:textId="77777777" w:rsidTr="00285991">
        <w:trPr>
          <w:trHeight w:val="356"/>
          <w:ins w:id="1159" w:author="Tong Quoc Truong" w:date="2020-11-26T13:15:00Z"/>
        </w:trPr>
        <w:tc>
          <w:tcPr>
            <w:tcW w:w="1701" w:type="dxa"/>
            <w:gridSpan w:val="2"/>
            <w:vAlign w:val="center"/>
          </w:tcPr>
          <w:p w14:paraId="6F449B87" w14:textId="77777777" w:rsidR="000624AE" w:rsidRDefault="000624AE" w:rsidP="00DC6574">
            <w:pPr>
              <w:rPr>
                <w:ins w:id="1160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61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i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mageName</w:t>
              </w:r>
            </w:ins>
          </w:p>
        </w:tc>
        <w:tc>
          <w:tcPr>
            <w:tcW w:w="1418" w:type="dxa"/>
            <w:vAlign w:val="center"/>
          </w:tcPr>
          <w:p w14:paraId="360F7A10" w14:textId="77777777" w:rsidR="000624AE" w:rsidRDefault="000624AE" w:rsidP="00DC6574">
            <w:pPr>
              <w:rPr>
                <w:ins w:id="1162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63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103" w:type="dxa"/>
            <w:vAlign w:val="center"/>
          </w:tcPr>
          <w:p w14:paraId="0ACA8092" w14:textId="62517073" w:rsidR="000624AE" w:rsidRDefault="000624AE" w:rsidP="00DC6574">
            <w:pPr>
              <w:rPr>
                <w:ins w:id="1164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65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</w:t>
              </w:r>
            </w:ins>
            <w:ins w:id="1166" w:author="Tong Quoc Truong" w:date="2020-11-26T13:1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desOAuth</w:t>
              </w:r>
            </w:ins>
            <w:ins w:id="1167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.image</w:t>
              </w:r>
            </w:ins>
          </w:p>
        </w:tc>
        <w:tc>
          <w:tcPr>
            <w:tcW w:w="1984" w:type="dxa"/>
            <w:vAlign w:val="center"/>
          </w:tcPr>
          <w:p w14:paraId="15B322D4" w14:textId="77777777" w:rsidR="000624AE" w:rsidRPr="00BC6553" w:rsidRDefault="000624AE" w:rsidP="00DC6574">
            <w:pPr>
              <w:rPr>
                <w:ins w:id="1168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69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ocker image name</w:t>
              </w:r>
            </w:ins>
          </w:p>
        </w:tc>
      </w:tr>
      <w:tr w:rsidR="000624AE" w:rsidRPr="00D7306D" w14:paraId="780AA6A2" w14:textId="77777777" w:rsidTr="00285991">
        <w:trPr>
          <w:trHeight w:val="356"/>
          <w:ins w:id="1170" w:author="Tong Quoc Truong" w:date="2020-11-26T13:15:00Z"/>
        </w:trPr>
        <w:tc>
          <w:tcPr>
            <w:tcW w:w="1701" w:type="dxa"/>
            <w:gridSpan w:val="2"/>
            <w:vAlign w:val="center"/>
          </w:tcPr>
          <w:p w14:paraId="3E9A1DA2" w14:textId="77777777" w:rsidR="000624AE" w:rsidRDefault="000624AE" w:rsidP="00DC6574">
            <w:pPr>
              <w:rPr>
                <w:ins w:id="1171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72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i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1418" w:type="dxa"/>
            <w:vAlign w:val="center"/>
          </w:tcPr>
          <w:p w14:paraId="396F98E8" w14:textId="77777777" w:rsidR="000624AE" w:rsidRDefault="000624AE" w:rsidP="00DC6574">
            <w:pPr>
              <w:rPr>
                <w:ins w:id="1173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74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103" w:type="dxa"/>
            <w:vAlign w:val="center"/>
          </w:tcPr>
          <w:p w14:paraId="0949D9F2" w14:textId="113BD908" w:rsidR="000624AE" w:rsidRDefault="000624AE" w:rsidP="00DC6574">
            <w:pPr>
              <w:rPr>
                <w:ins w:id="1175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76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</w:t>
              </w:r>
            </w:ins>
            <w:ins w:id="1177" w:author="Tong Quoc Truong" w:date="2020-11-26T13:1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OAuth</w:t>
              </w:r>
            </w:ins>
            <w:ins w:id="1178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.imageTag</w:t>
              </w:r>
            </w:ins>
          </w:p>
        </w:tc>
        <w:tc>
          <w:tcPr>
            <w:tcW w:w="1984" w:type="dxa"/>
            <w:vAlign w:val="center"/>
          </w:tcPr>
          <w:p w14:paraId="713ACE56" w14:textId="77777777" w:rsidR="000624AE" w:rsidRDefault="000624AE" w:rsidP="00DC6574">
            <w:pPr>
              <w:rPr>
                <w:ins w:id="1179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80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ocker image tag</w:t>
              </w:r>
            </w:ins>
          </w:p>
        </w:tc>
      </w:tr>
      <w:tr w:rsidR="000624AE" w:rsidRPr="00D7306D" w14:paraId="6403D1F8" w14:textId="77777777" w:rsidTr="00285991">
        <w:trPr>
          <w:trHeight w:val="356"/>
          <w:ins w:id="1181" w:author="Tong Quoc Truong" w:date="2020-11-26T13:15:00Z"/>
        </w:trPr>
        <w:tc>
          <w:tcPr>
            <w:tcW w:w="1701" w:type="dxa"/>
            <w:gridSpan w:val="2"/>
            <w:vAlign w:val="center"/>
          </w:tcPr>
          <w:p w14:paraId="4BA79C8C" w14:textId="77777777" w:rsidR="000624AE" w:rsidRDefault="000624AE" w:rsidP="00DC6574">
            <w:pPr>
              <w:rPr>
                <w:ins w:id="1182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83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ppEnvParam</w:t>
              </w:r>
            </w:ins>
          </w:p>
        </w:tc>
        <w:tc>
          <w:tcPr>
            <w:tcW w:w="1418" w:type="dxa"/>
            <w:vAlign w:val="center"/>
          </w:tcPr>
          <w:p w14:paraId="782D7EE6" w14:textId="77777777" w:rsidR="000624AE" w:rsidRDefault="000624AE" w:rsidP="00DC6574">
            <w:pPr>
              <w:rPr>
                <w:ins w:id="1184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85" w:author="Tong Quoc Truong" w:date="2020-11-26T13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ArrayList</w:t>
              </w:r>
            </w:ins>
          </w:p>
        </w:tc>
        <w:tc>
          <w:tcPr>
            <w:tcW w:w="5103" w:type="dxa"/>
            <w:vAlign w:val="center"/>
          </w:tcPr>
          <w:p w14:paraId="046A27CF" w14:textId="77777777" w:rsidR="000624AE" w:rsidRDefault="000624AE" w:rsidP="00DC6574">
            <w:pPr>
              <w:rPr>
                <w:ins w:id="1186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785D330" w14:textId="77777777" w:rsidR="000624AE" w:rsidRDefault="000624AE" w:rsidP="00DC6574">
            <w:pPr>
              <w:rPr>
                <w:ins w:id="1187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6CEC" w:rsidRPr="00D7306D" w14:paraId="3339369C" w14:textId="77777777" w:rsidTr="00285991">
        <w:trPr>
          <w:trHeight w:val="356"/>
          <w:ins w:id="1188" w:author="Tong Quoc Truong" w:date="2020-11-26T13:15:00Z"/>
        </w:trPr>
        <w:tc>
          <w:tcPr>
            <w:tcW w:w="284" w:type="dxa"/>
            <w:vAlign w:val="center"/>
          </w:tcPr>
          <w:p w14:paraId="019B08EA" w14:textId="77777777" w:rsidR="00296CEC" w:rsidRDefault="00296CEC" w:rsidP="00296CEC">
            <w:pPr>
              <w:rPr>
                <w:ins w:id="1189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33B1A91D" w14:textId="77777777" w:rsidR="00296CEC" w:rsidRDefault="00296CEC" w:rsidP="00296CEC">
            <w:pPr>
              <w:rPr>
                <w:ins w:id="1190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91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1418" w:type="dxa"/>
            <w:vAlign w:val="center"/>
          </w:tcPr>
          <w:p w14:paraId="41B1888A" w14:textId="77777777" w:rsidR="00296CEC" w:rsidRDefault="00296CEC" w:rsidP="00296CEC">
            <w:pPr>
              <w:rPr>
                <w:ins w:id="1192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93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103" w:type="dxa"/>
            <w:vAlign w:val="center"/>
          </w:tcPr>
          <w:p w14:paraId="52CFF4A7" w14:textId="24B0B72C" w:rsidR="00296CEC" w:rsidRDefault="00296CEC" w:rsidP="00296CEC">
            <w:pPr>
              <w:rPr>
                <w:ins w:id="1194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195" w:author="Tong Quoc Truong" w:date="2020-11-26T13:1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“MONGO_URI”</w:t>
              </w:r>
            </w:ins>
          </w:p>
        </w:tc>
        <w:tc>
          <w:tcPr>
            <w:tcW w:w="1984" w:type="dxa"/>
            <w:vAlign w:val="center"/>
          </w:tcPr>
          <w:p w14:paraId="0EE99D03" w14:textId="77777777" w:rsidR="00296CEC" w:rsidRDefault="00296CEC" w:rsidP="00296CEC">
            <w:pPr>
              <w:rPr>
                <w:ins w:id="1196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96CEC" w:rsidRPr="00D7306D" w14:paraId="17020BED" w14:textId="77777777" w:rsidTr="00285991">
        <w:trPr>
          <w:trHeight w:val="356"/>
          <w:ins w:id="1197" w:author="Tong Quoc Truong" w:date="2020-11-26T13:15:00Z"/>
        </w:trPr>
        <w:tc>
          <w:tcPr>
            <w:tcW w:w="284" w:type="dxa"/>
            <w:vAlign w:val="center"/>
          </w:tcPr>
          <w:p w14:paraId="34F0D331" w14:textId="77777777" w:rsidR="00296CEC" w:rsidRDefault="00296CEC" w:rsidP="00296CEC">
            <w:pPr>
              <w:rPr>
                <w:ins w:id="1198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17" w:type="dxa"/>
            <w:vAlign w:val="center"/>
          </w:tcPr>
          <w:p w14:paraId="15E2D472" w14:textId="77777777" w:rsidR="00296CEC" w:rsidRDefault="00296CEC" w:rsidP="00296CEC">
            <w:pPr>
              <w:rPr>
                <w:ins w:id="1199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00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v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alue</w:t>
              </w:r>
            </w:ins>
          </w:p>
        </w:tc>
        <w:tc>
          <w:tcPr>
            <w:tcW w:w="1418" w:type="dxa"/>
            <w:vAlign w:val="center"/>
          </w:tcPr>
          <w:p w14:paraId="39FCE47E" w14:textId="77777777" w:rsidR="00296CEC" w:rsidRDefault="00296CEC" w:rsidP="00296CEC">
            <w:pPr>
              <w:rPr>
                <w:ins w:id="1201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02" w:author="Tong Quoc Truong" w:date="2020-11-26T13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103" w:type="dxa"/>
            <w:vAlign w:val="center"/>
          </w:tcPr>
          <w:p w14:paraId="35D68FC3" w14:textId="6D3347E8" w:rsidR="00296CEC" w:rsidRDefault="00285991" w:rsidP="00296CEC">
            <w:pPr>
              <w:rPr>
                <w:ins w:id="1203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04" w:author="Tong Quoc Truong" w:date="2020-11-30T17:5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publishCfgObj.mongoUri + “/” </w:t>
              </w:r>
            </w:ins>
            <w:ins w:id="1205" w:author="Tong Quoc Truong" w:date="2020-12-01T12:04:00Z">
              <w:r w:rsidR="002507D7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+ desDbName</w:t>
              </w:r>
            </w:ins>
          </w:p>
        </w:tc>
        <w:tc>
          <w:tcPr>
            <w:tcW w:w="1984" w:type="dxa"/>
            <w:vAlign w:val="center"/>
          </w:tcPr>
          <w:p w14:paraId="03560B74" w14:textId="77777777" w:rsidR="00296CEC" w:rsidRDefault="00296CEC" w:rsidP="00296CEC">
            <w:pPr>
              <w:rPr>
                <w:ins w:id="1206" w:author="Tong Quoc Truong" w:date="2020-11-26T13:1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4905212" w14:textId="77777777" w:rsidR="000624AE" w:rsidRPr="00D07AAC" w:rsidRDefault="000624AE" w:rsidP="000624AE">
      <w:pPr>
        <w:pStyle w:val="ab"/>
        <w:ind w:left="360"/>
        <w:rPr>
          <w:ins w:id="1207" w:author="Tong Quoc Truong" w:date="2020-11-26T13:15:00Z"/>
          <w:rFonts w:ascii="Tahoma" w:hAnsi="Tahoma" w:cs="Tahoma"/>
          <w:sz w:val="20"/>
          <w:szCs w:val="20"/>
          <w:lang w:eastAsia="ja-JP" w:bidi="th-TH"/>
        </w:rPr>
      </w:pPr>
    </w:p>
    <w:p w14:paraId="5E8B1BEC" w14:textId="77777777" w:rsidR="00510385" w:rsidRDefault="00510385" w:rsidP="00510385">
      <w:pPr>
        <w:pStyle w:val="ab"/>
        <w:ind w:left="360"/>
        <w:rPr>
          <w:ins w:id="1208" w:author="Tong Quoc Truong" w:date="2020-11-30T19:04:00Z"/>
          <w:rFonts w:ascii="Tahoma" w:hAnsi="Tahoma" w:cs="Tahoma"/>
          <w:sz w:val="20"/>
          <w:szCs w:val="20"/>
          <w:lang w:eastAsia="ja-JP" w:bidi="th-TH"/>
        </w:rPr>
      </w:pPr>
      <w:ins w:id="1209" w:author="Tong Quoc Truong" w:date="2020-11-30T19:04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3BEBBE99" w14:textId="77777777" w:rsidR="00CE3B54" w:rsidRPr="00510385" w:rsidRDefault="00CE3B54" w:rsidP="002601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6E49605" w14:textId="20F02B37" w:rsidR="004B798B" w:rsidRPr="004B798B" w:rsidRDefault="00325585" w:rsidP="004B798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ins w:id="1210" w:author="Tong Quoc Truong" w:date="2020-11-30T18:01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r w:rsidR="0026018D">
        <w:rPr>
          <w:rFonts w:ascii="Tahoma" w:hAnsi="Tahoma" w:cs="Tahoma"/>
          <w:sz w:val="20"/>
          <w:szCs w:val="20"/>
          <w:lang w:eastAsia="ja-JP" w:bidi="th-TH"/>
        </w:rPr>
        <w:t xml:space="preserve">Call [Create Cauldron Application] API to deploy </w:t>
      </w:r>
      <w:r w:rsidR="009027A4">
        <w:rPr>
          <w:rFonts w:ascii="Tahoma" w:hAnsi="Tahoma" w:cs="Tahoma"/>
          <w:sz w:val="20"/>
          <w:szCs w:val="20"/>
          <w:lang w:eastAsia="ja-JP" w:bidi="th-TH"/>
        </w:rPr>
        <w:t>destination API GW</w:t>
      </w:r>
    </w:p>
    <w:p w14:paraId="68E4B486" w14:textId="6529A199" w:rsidR="0026018D" w:rsidRDefault="0026018D" w:rsidP="0026018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equest URI: </w:t>
      </w:r>
      <w:r w:rsidR="009E1861">
        <w:rPr>
          <w:rFonts w:ascii="Tahoma" w:hAnsi="Tahoma" w:cs="Tahoma"/>
          <w:sz w:val="20"/>
          <w:szCs w:val="20"/>
          <w:lang w:eastAsia="ja-JP" w:bidi="th-TH"/>
        </w:rPr>
        <w:t>{</w:t>
      </w:r>
      <w:ins w:id="1211" w:author="Tong Quoc Truong" w:date="2020-11-26T13:18:00Z">
        <w:r w:rsidR="00296CEC">
          <w:rPr>
            <w:rFonts w:ascii="Tahoma" w:hAnsi="Tahoma" w:cs="Tahoma"/>
            <w:sz w:val="20"/>
            <w:szCs w:val="20"/>
            <w:lang w:eastAsia="ja-JP" w:bidi="th-TH"/>
          </w:rPr>
          <w:t>cauldronLocalEndpoint</w:t>
        </w:r>
      </w:ins>
      <w:ins w:id="1212" w:author="Tong Quoc Truong" w:date="2020-11-25T11:26:00Z">
        <w:r w:rsidR="00AD7FB3">
          <w:rPr>
            <w:rFonts w:ascii="Tahoma" w:hAnsi="Tahoma" w:cs="Tahoma"/>
            <w:sz w:val="20"/>
            <w:szCs w:val="20"/>
            <w:lang w:eastAsia="ja-JP" w:bidi="th-TH"/>
          </w:rPr>
          <w:t>}</w:t>
        </w:r>
      </w:ins>
      <w:r>
        <w:rPr>
          <w:rFonts w:ascii="Tahoma" w:hAnsi="Tahoma" w:cs="Tahoma"/>
          <w:sz w:val="20"/>
          <w:szCs w:val="20"/>
          <w:lang w:eastAsia="ja-JP" w:bidi="th-TH"/>
        </w:rPr>
        <w:t>/</w:t>
      </w:r>
      <w:ins w:id="1213" w:author="Tong Quoc Truong" w:date="2020-11-25T11:28:00Z">
        <w:r w:rsidR="00841C49">
          <w:rPr>
            <w:rFonts w:ascii="Tahoma" w:hAnsi="Tahoma" w:cs="Tahoma"/>
            <w:sz w:val="20"/>
            <w:szCs w:val="20"/>
            <w:lang w:eastAsia="ja-JP" w:bidi="th-TH"/>
          </w:rPr>
          <w:t>{publishCfgObj.cauldronApiServerUri}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559"/>
        <w:gridCol w:w="3828"/>
        <w:gridCol w:w="2551"/>
      </w:tblGrid>
      <w:tr w:rsidR="001469F7" w:rsidRPr="0031791A" w14:paraId="7FF38811" w14:textId="77777777" w:rsidTr="004F2E5E">
        <w:trPr>
          <w:trHeight w:val="395"/>
          <w:tblHeader/>
        </w:trPr>
        <w:tc>
          <w:tcPr>
            <w:tcW w:w="2268" w:type="dxa"/>
            <w:gridSpan w:val="2"/>
            <w:shd w:val="clear" w:color="auto" w:fill="B4C6E7" w:themeFill="accent5" w:themeFillTint="66"/>
            <w:vAlign w:val="center"/>
          </w:tcPr>
          <w:p w14:paraId="445A0906" w14:textId="77777777" w:rsidR="001469F7" w:rsidRPr="0031791A" w:rsidRDefault="001469F7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D190F22" w14:textId="77777777" w:rsidR="001469F7" w:rsidRPr="0031791A" w:rsidRDefault="001469F7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5667107" w14:textId="77777777" w:rsidR="001469F7" w:rsidRPr="0031791A" w:rsidRDefault="001469F7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60B060A" w14:textId="77777777" w:rsidR="001469F7" w:rsidRPr="001E796D" w:rsidRDefault="001469F7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1469F7" w:rsidRPr="00D7306D" w14:paraId="405BB36C" w14:textId="77777777" w:rsidTr="004F2E5E">
        <w:trPr>
          <w:trHeight w:val="356"/>
        </w:trPr>
        <w:tc>
          <w:tcPr>
            <w:tcW w:w="2268" w:type="dxa"/>
            <w:gridSpan w:val="2"/>
            <w:vAlign w:val="center"/>
          </w:tcPr>
          <w:p w14:paraId="3CB7FD98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namespace</w:t>
            </w:r>
          </w:p>
        </w:tc>
        <w:tc>
          <w:tcPr>
            <w:tcW w:w="1559" w:type="dxa"/>
            <w:vAlign w:val="center"/>
          </w:tcPr>
          <w:p w14:paraId="79888F26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6E8AA55" w14:textId="5AB488A0" w:rsidR="001469F7" w:rsidRPr="00BC6553" w:rsidRDefault="0084703B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14" w:author="Tong Quoc Truong" w:date="2020-11-24T17:3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desNamespace </w:t>
              </w:r>
            </w:ins>
            <w:r w:rsidR="001469F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generated above</w:t>
            </w:r>
          </w:p>
        </w:tc>
        <w:tc>
          <w:tcPr>
            <w:tcW w:w="2551" w:type="dxa"/>
            <w:vAlign w:val="center"/>
          </w:tcPr>
          <w:p w14:paraId="26DB265E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469F7" w:rsidRPr="00D7306D" w14:paraId="5073CA6B" w14:textId="77777777" w:rsidTr="004F2E5E">
        <w:trPr>
          <w:trHeight w:val="356"/>
        </w:trPr>
        <w:tc>
          <w:tcPr>
            <w:tcW w:w="2268" w:type="dxa"/>
            <w:gridSpan w:val="2"/>
            <w:vAlign w:val="center"/>
          </w:tcPr>
          <w:p w14:paraId="18FF16D2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appName</w:t>
            </w:r>
          </w:p>
        </w:tc>
        <w:tc>
          <w:tcPr>
            <w:tcW w:w="1559" w:type="dxa"/>
            <w:vAlign w:val="center"/>
          </w:tcPr>
          <w:p w14:paraId="0D1B2EF0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6E46CF3" w14:textId="1675E74A" w:rsidR="001469F7" w:rsidRPr="00BC6553" w:rsidRDefault="0084703B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15" w:author="Tong Quoc Truong" w:date="2020-11-24T17:3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appNamePrefix + publishCfgObj.des</w:t>
              </w:r>
            </w:ins>
            <w:ins w:id="1216" w:author="Tong Quoc Truong" w:date="2020-11-24T17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ApiGw</w:t>
              </w:r>
            </w:ins>
            <w:ins w:id="1217" w:author="Tong Quoc Truong" w:date="2020-11-26T13:07:00Z">
              <w:r w:rsidR="007D7B9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218" w:author="Tong Quoc Truong" w:date="2020-11-24T17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</w:t>
              </w:r>
            </w:ins>
          </w:p>
        </w:tc>
        <w:tc>
          <w:tcPr>
            <w:tcW w:w="2551" w:type="dxa"/>
            <w:vAlign w:val="center"/>
          </w:tcPr>
          <w:p w14:paraId="64349638" w14:textId="6FF9B597" w:rsidR="001469F7" w:rsidRPr="00BC6553" w:rsidRDefault="00D2404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“dest-api-gw”</w:t>
            </w:r>
          </w:p>
        </w:tc>
      </w:tr>
      <w:tr w:rsidR="001469F7" w:rsidRPr="00D7306D" w14:paraId="698B58BD" w14:textId="77777777" w:rsidTr="004F2E5E">
        <w:trPr>
          <w:trHeight w:val="356"/>
        </w:trPr>
        <w:tc>
          <w:tcPr>
            <w:tcW w:w="2268" w:type="dxa"/>
            <w:gridSpan w:val="2"/>
            <w:vAlign w:val="center"/>
          </w:tcPr>
          <w:p w14:paraId="0529502E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apport</w:t>
            </w:r>
          </w:p>
        </w:tc>
        <w:tc>
          <w:tcPr>
            <w:tcW w:w="1559" w:type="dxa"/>
            <w:vAlign w:val="center"/>
          </w:tcPr>
          <w:p w14:paraId="1CF59801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Integer</w:t>
            </w:r>
          </w:p>
        </w:tc>
        <w:tc>
          <w:tcPr>
            <w:tcW w:w="3828" w:type="dxa"/>
            <w:vAlign w:val="center"/>
          </w:tcPr>
          <w:p w14:paraId="14D5270C" w14:textId="7533299E" w:rsidR="001469F7" w:rsidRPr="00BC6553" w:rsidRDefault="00600DA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19" w:author="Tong Quoc Truong" w:date="2020-11-25T11:3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ublishCfgObj.desApiGw</w:t>
              </w:r>
            </w:ins>
            <w:ins w:id="1220" w:author="Tong Quoc Truong" w:date="2020-11-26T13:07:00Z">
              <w:r w:rsidR="007D7B9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221" w:author="Tong Quoc Truong" w:date="2020-11-26T13:13:00Z">
              <w:r w:rsidR="00426FD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</w:t>
              </w:r>
            </w:ins>
            <w:ins w:id="1222" w:author="Tong Quoc Truong" w:date="2020-11-25T11:3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</w:t>
              </w:r>
            </w:ins>
            <w:ins w:id="1223" w:author="Tong Quoc Truong" w:date="2020-11-25T11:3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Port</w:t>
              </w:r>
            </w:ins>
          </w:p>
        </w:tc>
        <w:tc>
          <w:tcPr>
            <w:tcW w:w="2551" w:type="dxa"/>
            <w:vAlign w:val="center"/>
          </w:tcPr>
          <w:p w14:paraId="5047B22D" w14:textId="6A2176F0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469F7" w:rsidRPr="00D7306D" w14:paraId="24C30627" w14:textId="77777777" w:rsidTr="004F2E5E">
        <w:trPr>
          <w:trHeight w:val="356"/>
        </w:trPr>
        <w:tc>
          <w:tcPr>
            <w:tcW w:w="2268" w:type="dxa"/>
            <w:gridSpan w:val="2"/>
            <w:vAlign w:val="center"/>
          </w:tcPr>
          <w:p w14:paraId="21D8362F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mageName</w:t>
            </w:r>
          </w:p>
        </w:tc>
        <w:tc>
          <w:tcPr>
            <w:tcW w:w="1559" w:type="dxa"/>
            <w:vAlign w:val="center"/>
          </w:tcPr>
          <w:p w14:paraId="7EA375A6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FE55392" w14:textId="1EC2293C" w:rsidR="001469F7" w:rsidRDefault="00B430EF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24" w:author="Tong Quoc Truong" w:date="2020-11-24T17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publishCfgObj.desApiGW</w:t>
              </w:r>
            </w:ins>
            <w:ins w:id="1225" w:author="Tong Quoc Truong" w:date="2020-11-26T13:07:00Z">
              <w:r w:rsidR="007D7B9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</w:t>
              </w:r>
            </w:ins>
            <w:ins w:id="1226" w:author="Tong Quoc Truong" w:date="2020-11-24T17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</w:t>
              </w:r>
            </w:ins>
          </w:p>
        </w:tc>
        <w:tc>
          <w:tcPr>
            <w:tcW w:w="2551" w:type="dxa"/>
            <w:vAlign w:val="center"/>
          </w:tcPr>
          <w:p w14:paraId="7BC3E206" w14:textId="77777777" w:rsidR="001469F7" w:rsidRPr="00BC6553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ocker image name</w:t>
            </w:r>
          </w:p>
        </w:tc>
      </w:tr>
      <w:tr w:rsidR="001469F7" w:rsidRPr="00D7306D" w14:paraId="05896788" w14:textId="77777777" w:rsidTr="004F2E5E">
        <w:trPr>
          <w:trHeight w:val="356"/>
        </w:trPr>
        <w:tc>
          <w:tcPr>
            <w:tcW w:w="2268" w:type="dxa"/>
            <w:gridSpan w:val="2"/>
            <w:vAlign w:val="center"/>
          </w:tcPr>
          <w:p w14:paraId="68CFD750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mageTag</w:t>
            </w:r>
          </w:p>
        </w:tc>
        <w:tc>
          <w:tcPr>
            <w:tcW w:w="1559" w:type="dxa"/>
            <w:vAlign w:val="center"/>
          </w:tcPr>
          <w:p w14:paraId="08840D67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D02ED20" w14:textId="287D4126" w:rsidR="001469F7" w:rsidRDefault="00B430EF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27" w:author="Tong Quoc Truong" w:date="2020-11-24T17:3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publishCfgObj.desApiGw</w:t>
              </w:r>
            </w:ins>
            <w:ins w:id="1228" w:author="Tong Quoc Truong" w:date="2020-11-26T13:07:00Z">
              <w:r w:rsidR="007D7B9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</w:t>
              </w:r>
            </w:ins>
            <w:ins w:id="1229" w:author="Tong Quoc Truong" w:date="2020-11-24T17:3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2551" w:type="dxa"/>
            <w:vAlign w:val="center"/>
          </w:tcPr>
          <w:p w14:paraId="044FD41F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ocker image tag</w:t>
            </w:r>
          </w:p>
        </w:tc>
      </w:tr>
      <w:tr w:rsidR="001469F7" w:rsidRPr="00D7306D" w14:paraId="1C9D5583" w14:textId="77777777" w:rsidTr="004F2E5E">
        <w:trPr>
          <w:trHeight w:val="356"/>
        </w:trPr>
        <w:tc>
          <w:tcPr>
            <w:tcW w:w="2268" w:type="dxa"/>
            <w:gridSpan w:val="2"/>
            <w:vAlign w:val="center"/>
          </w:tcPr>
          <w:p w14:paraId="03557DB7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ppEnvParam</w:t>
            </w:r>
          </w:p>
        </w:tc>
        <w:tc>
          <w:tcPr>
            <w:tcW w:w="1559" w:type="dxa"/>
            <w:vAlign w:val="center"/>
          </w:tcPr>
          <w:p w14:paraId="01C47687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ArrayList</w:t>
            </w:r>
          </w:p>
        </w:tc>
        <w:tc>
          <w:tcPr>
            <w:tcW w:w="3828" w:type="dxa"/>
            <w:vAlign w:val="center"/>
          </w:tcPr>
          <w:p w14:paraId="6903D07D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52623523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469F7" w:rsidRPr="00D7306D" w14:paraId="08599EC7" w14:textId="77777777" w:rsidTr="004F2E5E">
        <w:trPr>
          <w:trHeight w:val="356"/>
        </w:trPr>
        <w:tc>
          <w:tcPr>
            <w:tcW w:w="284" w:type="dxa"/>
            <w:vAlign w:val="center"/>
          </w:tcPr>
          <w:p w14:paraId="5AE6353D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C955D45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</w:t>
            </w:r>
          </w:p>
        </w:tc>
        <w:tc>
          <w:tcPr>
            <w:tcW w:w="1559" w:type="dxa"/>
            <w:vAlign w:val="center"/>
          </w:tcPr>
          <w:p w14:paraId="1928006D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EA51FB4" w14:textId="52CF8DB2" w:rsidR="001469F7" w:rsidRDefault="00E05C95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</w:t>
            </w:r>
            <w:r w:rsidR="001E148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DESTINATION_</w:t>
            </w:r>
            <w:r w:rsidR="00B5757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OAUTH</w:t>
            </w:r>
            <w:r w:rsidR="001E148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 w:rsidR="00B5757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ENDPOINT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0FBE0885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469F7" w:rsidRPr="00D7306D" w14:paraId="38FBE885" w14:textId="77777777" w:rsidTr="004F2E5E">
        <w:trPr>
          <w:trHeight w:val="356"/>
        </w:trPr>
        <w:tc>
          <w:tcPr>
            <w:tcW w:w="284" w:type="dxa"/>
            <w:vAlign w:val="center"/>
          </w:tcPr>
          <w:p w14:paraId="712CDE34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61556DA5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559" w:type="dxa"/>
            <w:vAlign w:val="center"/>
          </w:tcPr>
          <w:p w14:paraId="255C3D6B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EACE99E" w14:textId="6A8DDD38" w:rsidR="001469F7" w:rsidRDefault="008056A8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30" w:author="Tong Quoc Truong" w:date="2020-11-26T12:42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{cauldronLocalEndpoint}</w:t>
              </w:r>
            </w:ins>
            <w:ins w:id="1231" w:author="Tong Quoc Truong" w:date="2020-11-24T17:50:00Z">
              <w:r w:rsidR="00FD4F96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/{desNamespace}</w:t>
              </w:r>
            </w:ins>
            <w:ins w:id="1232" w:author="Tong Quoc Truong" w:date="2020-11-24T17:52:00Z">
              <w:r w:rsidR="00E42CCD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/</w:t>
              </w:r>
            </w:ins>
            <w:ins w:id="1233" w:author="Tong Quoc Truong" w:date="2020-11-24T17:51:00Z">
              <w:r w:rsidR="00FD4F96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{</w:t>
              </w:r>
              <w:r w:rsidR="00FD4F96"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 w:rsidR="00FD4F96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ppNamePrefix + publishCfgObj.des</w:t>
              </w:r>
            </w:ins>
            <w:ins w:id="1234" w:author="Tong Quoc Truong" w:date="2020-11-25T18:12:00Z">
              <w:r w:rsidR="00CD3A08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</w:t>
              </w:r>
            </w:ins>
            <w:ins w:id="1235" w:author="Tong Quoc Truong" w:date="2020-11-26T13:15:00Z">
              <w:r w:rsidR="000624A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</w:t>
              </w:r>
            </w:ins>
            <w:ins w:id="1236" w:author="Tong Quoc Truong" w:date="2020-11-25T18:12:00Z">
              <w:r w:rsidR="00CD3A08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uth</w:t>
              </w:r>
            </w:ins>
            <w:ins w:id="1237" w:author="Tong Quoc Truong" w:date="2020-11-26T13:08:00Z">
              <w:r w:rsidR="007D7B9E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238" w:author="Tong Quoc Truong" w:date="2020-11-24T17:51:00Z">
              <w:r w:rsidR="00FD4F96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</w:t>
              </w:r>
              <w:r w:rsidR="00FD4F96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}</w:t>
              </w:r>
            </w:ins>
          </w:p>
        </w:tc>
        <w:tc>
          <w:tcPr>
            <w:tcW w:w="2551" w:type="dxa"/>
            <w:vAlign w:val="center"/>
          </w:tcPr>
          <w:p w14:paraId="2A8B31A2" w14:textId="77777777" w:rsidR="001469F7" w:rsidRDefault="001469F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0C0006B" w14:textId="77777777" w:rsidR="00233B15" w:rsidRPr="00D07AAC" w:rsidRDefault="00233B15" w:rsidP="00233B1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0F5A4E3" w14:textId="77777777" w:rsidR="00510385" w:rsidRDefault="00510385" w:rsidP="00510385">
      <w:pPr>
        <w:pStyle w:val="ab"/>
        <w:ind w:left="360"/>
        <w:rPr>
          <w:ins w:id="1239" w:author="Tong Quoc Truong" w:date="2020-11-30T19:04:00Z"/>
          <w:rFonts w:ascii="Tahoma" w:hAnsi="Tahoma" w:cs="Tahoma"/>
          <w:sz w:val="20"/>
          <w:szCs w:val="20"/>
          <w:lang w:eastAsia="ja-JP" w:bidi="th-TH"/>
        </w:rPr>
      </w:pPr>
      <w:ins w:id="1240" w:author="Tong Quoc Truong" w:date="2020-11-30T19:04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524330B2" w14:textId="77777777" w:rsidR="00233B15" w:rsidRPr="0026018D" w:rsidRDefault="00233B15" w:rsidP="00233B1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6B00FE7" w14:textId="768E5032" w:rsidR="00233B15" w:rsidRPr="004B798B" w:rsidRDefault="009336D0" w:rsidP="00233B1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ins w:id="1241" w:author="Tong Quoc Truong" w:date="2020-11-30T18:01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r w:rsidR="00233B15">
        <w:rPr>
          <w:rFonts w:ascii="Tahoma" w:hAnsi="Tahoma" w:cs="Tahoma"/>
          <w:sz w:val="20"/>
          <w:szCs w:val="20"/>
          <w:lang w:eastAsia="ja-JP" w:bidi="th-TH"/>
        </w:rPr>
        <w:t xml:space="preserve">Call [Create </w:t>
      </w:r>
      <w:r w:rsidR="002447A1">
        <w:rPr>
          <w:rFonts w:ascii="Tahoma" w:hAnsi="Tahoma" w:cs="Tahoma"/>
          <w:sz w:val="20"/>
          <w:szCs w:val="20"/>
          <w:lang w:eastAsia="ja-JP" w:bidi="th-TH"/>
        </w:rPr>
        <w:t>storage</w:t>
      </w:r>
      <w:r w:rsidR="00233B15">
        <w:rPr>
          <w:rFonts w:ascii="Tahoma" w:hAnsi="Tahoma" w:cs="Tahoma"/>
          <w:sz w:val="20"/>
          <w:szCs w:val="20"/>
          <w:lang w:eastAsia="ja-JP" w:bidi="th-TH"/>
        </w:rPr>
        <w:t xml:space="preserve">] API to </w:t>
      </w:r>
      <w:r w:rsidR="000B2D0E">
        <w:rPr>
          <w:rFonts w:ascii="Tahoma" w:hAnsi="Tahoma" w:cs="Tahoma"/>
          <w:sz w:val="20"/>
          <w:szCs w:val="20"/>
          <w:lang w:eastAsia="ja-JP" w:bidi="th-TH"/>
        </w:rPr>
        <w:t>create destination server storage</w:t>
      </w:r>
    </w:p>
    <w:p w14:paraId="5C674CE3" w14:textId="476AF7B4" w:rsidR="0026018D" w:rsidRPr="0074021D" w:rsidRDefault="00233B15" w:rsidP="0074021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>equest URI: {</w:t>
      </w:r>
      <w:ins w:id="1242" w:author="Tong Quoc Truong" w:date="2020-11-24T17:39:00Z">
        <w:r w:rsidR="0015563F">
          <w:rPr>
            <w:rFonts w:ascii="Tahoma" w:hAnsi="Tahoma" w:cs="Tahoma"/>
            <w:sz w:val="20"/>
            <w:szCs w:val="20"/>
            <w:lang w:eastAsia="ja-JP" w:bidi="th-TH"/>
          </w:rPr>
          <w:t>cauldron</w:t>
        </w:r>
      </w:ins>
      <w:ins w:id="1243" w:author="Tong Quoc Truong" w:date="2020-11-25T11:48:00Z">
        <w:r w:rsidR="00C939D1">
          <w:rPr>
            <w:rFonts w:ascii="Tahoma" w:hAnsi="Tahoma" w:cs="Tahoma"/>
            <w:sz w:val="20"/>
            <w:szCs w:val="20"/>
            <w:lang w:eastAsia="ja-JP" w:bidi="th-TH"/>
          </w:rPr>
          <w:t>Local</w:t>
        </w:r>
      </w:ins>
      <w:ins w:id="1244" w:author="Tong Quoc Truong" w:date="2020-11-26T12:47:00Z">
        <w:r w:rsidR="0074021D">
          <w:rPr>
            <w:rFonts w:ascii="Tahoma" w:hAnsi="Tahoma" w:cs="Tahoma"/>
            <w:sz w:val="20"/>
            <w:szCs w:val="20"/>
            <w:lang w:eastAsia="ja-JP" w:bidi="th-TH"/>
          </w:rPr>
          <w:t>Endpoint</w:t>
        </w:r>
      </w:ins>
      <w:r>
        <w:rPr>
          <w:rFonts w:ascii="Tahoma" w:hAnsi="Tahoma" w:cs="Tahoma"/>
          <w:sz w:val="20"/>
          <w:szCs w:val="20"/>
          <w:lang w:eastAsia="ja-JP" w:bidi="th-TH"/>
        </w:rPr>
        <w:t>}</w:t>
      </w:r>
      <w:ins w:id="1245" w:author="Tong Quoc Truong" w:date="2020-11-25T11:49:00Z">
        <w:r w:rsidR="00C939D1" w:rsidRPr="0074021D">
          <w:rPr>
            <w:rFonts w:ascii="Tahoma" w:hAnsi="Tahoma" w:cs="Tahoma"/>
            <w:sz w:val="20"/>
            <w:szCs w:val="20"/>
            <w:lang w:eastAsia="ja-JP" w:bidi="th-TH"/>
          </w:rPr>
          <w:t>/{publishCfgObj.cauldronApiServerUri}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559"/>
        <w:gridCol w:w="3969"/>
        <w:gridCol w:w="2410"/>
      </w:tblGrid>
      <w:tr w:rsidR="002447A1" w:rsidRPr="0031791A" w14:paraId="713E4DFF" w14:textId="77777777" w:rsidTr="003F2797">
        <w:trPr>
          <w:trHeight w:val="395"/>
          <w:tblHeader/>
        </w:trPr>
        <w:tc>
          <w:tcPr>
            <w:tcW w:w="2268" w:type="dxa"/>
            <w:gridSpan w:val="2"/>
            <w:shd w:val="clear" w:color="auto" w:fill="B4C6E7" w:themeFill="accent5" w:themeFillTint="66"/>
            <w:vAlign w:val="center"/>
          </w:tcPr>
          <w:p w14:paraId="3DC536D7" w14:textId="77777777" w:rsidR="002447A1" w:rsidRPr="0031791A" w:rsidRDefault="002447A1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1D5BCC2" w14:textId="77777777" w:rsidR="002447A1" w:rsidRPr="0031791A" w:rsidRDefault="002447A1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0FB73279" w14:textId="77777777" w:rsidR="002447A1" w:rsidRPr="0031791A" w:rsidRDefault="002447A1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02181730" w14:textId="77777777" w:rsidR="002447A1" w:rsidRPr="001E796D" w:rsidRDefault="002447A1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447A1" w:rsidRPr="00D7306D" w14:paraId="572BE343" w14:textId="77777777" w:rsidTr="003F2797">
        <w:trPr>
          <w:trHeight w:val="356"/>
        </w:trPr>
        <w:tc>
          <w:tcPr>
            <w:tcW w:w="2268" w:type="dxa"/>
            <w:gridSpan w:val="2"/>
            <w:vAlign w:val="center"/>
          </w:tcPr>
          <w:p w14:paraId="7E432D5E" w14:textId="77777777" w:rsidR="002447A1" w:rsidRPr="00BC6553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namespace</w:t>
            </w:r>
          </w:p>
        </w:tc>
        <w:tc>
          <w:tcPr>
            <w:tcW w:w="1559" w:type="dxa"/>
            <w:vAlign w:val="center"/>
          </w:tcPr>
          <w:p w14:paraId="7230581F" w14:textId="77777777" w:rsidR="002447A1" w:rsidRPr="00BC6553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43B18989" w14:textId="71EC7EF1" w:rsidR="002447A1" w:rsidRPr="00BC6553" w:rsidRDefault="0015563F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46" w:author="Tong Quoc Truong" w:date="2020-11-24T17:4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desNamespace</w:t>
              </w:r>
            </w:ins>
            <w:r w:rsidR="002447A1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generated above</w:t>
            </w:r>
          </w:p>
        </w:tc>
        <w:tc>
          <w:tcPr>
            <w:tcW w:w="2410" w:type="dxa"/>
            <w:vAlign w:val="center"/>
          </w:tcPr>
          <w:p w14:paraId="0CF61262" w14:textId="77777777" w:rsidR="002447A1" w:rsidRPr="00BC6553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447A1" w:rsidRPr="00D7306D" w14:paraId="7E64E3C6" w14:textId="77777777" w:rsidTr="003F2797">
        <w:trPr>
          <w:trHeight w:val="356"/>
        </w:trPr>
        <w:tc>
          <w:tcPr>
            <w:tcW w:w="2268" w:type="dxa"/>
            <w:gridSpan w:val="2"/>
            <w:vAlign w:val="center"/>
          </w:tcPr>
          <w:p w14:paraId="49BA5AE1" w14:textId="65F0B667" w:rsidR="002447A1" w:rsidRPr="00BC6553" w:rsidRDefault="009B219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1559" w:type="dxa"/>
            <w:vAlign w:val="center"/>
          </w:tcPr>
          <w:p w14:paraId="0D3D45E7" w14:textId="77777777" w:rsidR="002447A1" w:rsidRPr="00BC6553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02AF726F" w14:textId="460E3773" w:rsidR="002447A1" w:rsidRPr="00BC6553" w:rsidRDefault="003F279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47" w:author="Tong Quoc Truong" w:date="2020-11-24T17:4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appNamePrefix + publishCfgObj.de</w:t>
              </w:r>
            </w:ins>
            <w:ins w:id="1248" w:author="Tong Quoc Truong" w:date="2020-11-24T17:42:00Z">
              <w:r w:rsidR="0068159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sApp</w:t>
              </w:r>
            </w:ins>
            <w:ins w:id="1249" w:author="Tong Quoc Truong" w:date="2020-11-26T13:08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Storage.n</w:t>
              </w:r>
            </w:ins>
            <w:ins w:id="1250" w:author="Tong Quoc Truong" w:date="2020-11-24T17:4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2410" w:type="dxa"/>
            <w:vAlign w:val="center"/>
          </w:tcPr>
          <w:p w14:paraId="1FC5B2B1" w14:textId="678B615A" w:rsidR="002447A1" w:rsidRPr="00BC6553" w:rsidRDefault="00D2404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“dest-</w:t>
            </w:r>
            <w:ins w:id="1251" w:author="Tong Quoc Truong" w:date="2020-11-24T17:42:00Z">
              <w:r w:rsidR="0068159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</w:t>
              </w:r>
            </w:ins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-storage”</w:t>
            </w:r>
          </w:p>
        </w:tc>
      </w:tr>
      <w:tr w:rsidR="002447A1" w:rsidRPr="00D7306D" w14:paraId="798342F7" w14:textId="77777777" w:rsidTr="003F2797">
        <w:trPr>
          <w:trHeight w:val="356"/>
        </w:trPr>
        <w:tc>
          <w:tcPr>
            <w:tcW w:w="2268" w:type="dxa"/>
            <w:gridSpan w:val="2"/>
            <w:vAlign w:val="center"/>
          </w:tcPr>
          <w:p w14:paraId="76EEAF39" w14:textId="0FF98D3E" w:rsidR="002447A1" w:rsidRDefault="00031E4C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storage</w:t>
            </w:r>
          </w:p>
        </w:tc>
        <w:tc>
          <w:tcPr>
            <w:tcW w:w="1559" w:type="dxa"/>
            <w:vAlign w:val="center"/>
          </w:tcPr>
          <w:p w14:paraId="3DC5063C" w14:textId="16A901DC" w:rsidR="002447A1" w:rsidRDefault="00031E4C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3969" w:type="dxa"/>
            <w:vAlign w:val="center"/>
          </w:tcPr>
          <w:p w14:paraId="4A8CEE42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10" w:type="dxa"/>
            <w:vAlign w:val="center"/>
          </w:tcPr>
          <w:p w14:paraId="1B9D383D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447A1" w:rsidRPr="00D7306D" w14:paraId="2B7F7AAB" w14:textId="77777777" w:rsidTr="003F2797">
        <w:trPr>
          <w:trHeight w:val="356"/>
        </w:trPr>
        <w:tc>
          <w:tcPr>
            <w:tcW w:w="284" w:type="dxa"/>
            <w:vAlign w:val="center"/>
          </w:tcPr>
          <w:p w14:paraId="3BACF085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49402A4" w14:textId="3463D9B3" w:rsidR="002447A1" w:rsidRDefault="002105CE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size</w:t>
            </w:r>
          </w:p>
        </w:tc>
        <w:tc>
          <w:tcPr>
            <w:tcW w:w="1559" w:type="dxa"/>
            <w:vAlign w:val="center"/>
          </w:tcPr>
          <w:p w14:paraId="6D365618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5891D51F" w14:textId="0ADD7853" w:rsidR="002447A1" w:rsidRDefault="003F2797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52" w:author="Tong Quoc Truong" w:date="2020-11-24T17:4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</w:t>
              </w:r>
            </w:ins>
            <w:ins w:id="1253" w:author="Tong Quoc Truong" w:date="2020-11-24T17:43:00Z">
              <w:r w:rsidR="0068159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</w:t>
              </w:r>
            </w:ins>
            <w:ins w:id="1254" w:author="Tong Quoc Truong" w:date="2020-11-26T13:08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Storage.s</w:t>
              </w:r>
            </w:ins>
            <w:ins w:id="1255" w:author="Tong Quoc Truong" w:date="2020-11-24T17:43:00Z">
              <w:r w:rsidR="0068159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ize</w:t>
              </w:r>
            </w:ins>
          </w:p>
        </w:tc>
        <w:tc>
          <w:tcPr>
            <w:tcW w:w="2410" w:type="dxa"/>
            <w:vAlign w:val="center"/>
          </w:tcPr>
          <w:p w14:paraId="6DA9F095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447A1" w:rsidRPr="00D7306D" w14:paraId="7C932052" w14:textId="77777777" w:rsidTr="003F2797">
        <w:trPr>
          <w:trHeight w:val="356"/>
        </w:trPr>
        <w:tc>
          <w:tcPr>
            <w:tcW w:w="284" w:type="dxa"/>
            <w:vAlign w:val="center"/>
          </w:tcPr>
          <w:p w14:paraId="5491B362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49B9874" w14:textId="21A98784" w:rsidR="002447A1" w:rsidRDefault="002105CE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storageClass</w:t>
            </w:r>
          </w:p>
        </w:tc>
        <w:tc>
          <w:tcPr>
            <w:tcW w:w="1559" w:type="dxa"/>
            <w:vAlign w:val="center"/>
          </w:tcPr>
          <w:p w14:paraId="1034A2E3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4E59A4F9" w14:textId="4F6A2441" w:rsidR="002447A1" w:rsidRDefault="0068159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56" w:author="Tong Quoc Truong" w:date="2020-11-24T17:4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publishCfgObj.desApp</w:t>
              </w:r>
            </w:ins>
            <w:ins w:id="1257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Storage.c</w:t>
              </w:r>
            </w:ins>
            <w:ins w:id="1258" w:author="Tong Quoc Truong" w:date="2020-11-24T17:4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lass</w:t>
              </w:r>
            </w:ins>
          </w:p>
        </w:tc>
        <w:tc>
          <w:tcPr>
            <w:tcW w:w="2410" w:type="dxa"/>
            <w:vAlign w:val="center"/>
          </w:tcPr>
          <w:p w14:paraId="601ABB5F" w14:textId="77777777" w:rsidR="002447A1" w:rsidRDefault="002447A1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338" w:rsidRPr="00D7306D" w14:paraId="1D31FE0B" w14:textId="77777777" w:rsidTr="003F2797">
        <w:trPr>
          <w:trHeight w:val="356"/>
        </w:trPr>
        <w:tc>
          <w:tcPr>
            <w:tcW w:w="284" w:type="dxa"/>
            <w:vAlign w:val="center"/>
          </w:tcPr>
          <w:p w14:paraId="7511AE75" w14:textId="77777777" w:rsidR="000F5338" w:rsidRDefault="000F5338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25EAA7A" w14:textId="306C8426" w:rsidR="000F5338" w:rsidRDefault="000F5338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ccessMods</w:t>
            </w:r>
          </w:p>
        </w:tc>
        <w:tc>
          <w:tcPr>
            <w:tcW w:w="1559" w:type="dxa"/>
            <w:vAlign w:val="center"/>
          </w:tcPr>
          <w:p w14:paraId="44BEDA6B" w14:textId="5E7ADF07" w:rsidR="000F5338" w:rsidRDefault="000F5338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68CE1B60" w14:textId="6ACB7894" w:rsidR="000F5338" w:rsidRDefault="000F5338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“ReadWriteMany”</w:t>
            </w:r>
          </w:p>
        </w:tc>
        <w:tc>
          <w:tcPr>
            <w:tcW w:w="2410" w:type="dxa"/>
            <w:vAlign w:val="center"/>
          </w:tcPr>
          <w:p w14:paraId="45FD3047" w14:textId="77777777" w:rsidR="000F5338" w:rsidRDefault="000F5338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AFBD4B4" w14:textId="7BA52598" w:rsidR="004B798B" w:rsidRDefault="004B798B" w:rsidP="00345F0F">
      <w:pPr>
        <w:pStyle w:val="ab"/>
        <w:tabs>
          <w:tab w:val="left" w:pos="857"/>
          <w:tab w:val="left" w:pos="2898"/>
        </w:tabs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407B9D2" w14:textId="4CA77364" w:rsidR="007D30AD" w:rsidRPr="00AC3831" w:rsidRDefault="009336D0" w:rsidP="007D30A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ins w:id="1259" w:author="Tong Quoc Truong" w:date="2020-11-30T18:01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r w:rsidR="007D30AD">
        <w:rPr>
          <w:rFonts w:ascii="Tahoma" w:hAnsi="Tahoma" w:cs="Tahoma"/>
          <w:sz w:val="20"/>
          <w:szCs w:val="20"/>
          <w:lang w:eastAsia="ja-JP" w:bidi="th-TH"/>
        </w:rPr>
        <w:t>Call [Create Cauldron Application] API to deploy bizflow api</w:t>
      </w:r>
    </w:p>
    <w:p w14:paraId="20FD3E1E" w14:textId="77777777" w:rsidR="00223896" w:rsidRDefault="007D30AD" w:rsidP="00223896">
      <w:pPr>
        <w:pStyle w:val="ab"/>
        <w:ind w:left="360"/>
        <w:rPr>
          <w:ins w:id="1260" w:author="Tong Quoc Truong" w:date="2020-11-25T18:18:00Z"/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equest URI: </w:t>
      </w:r>
    </w:p>
    <w:p w14:paraId="477094C4" w14:textId="7B5BFEE8" w:rsidR="007D30AD" w:rsidRPr="00223896" w:rsidRDefault="008056A8" w:rsidP="0022389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ins w:id="1261" w:author="Tong Quoc Truong" w:date="2020-11-26T12:42:00Z">
        <w:r>
          <w:rPr>
            <w:rFonts w:ascii="Tahoma" w:hAnsi="Tahoma" w:cs="Tahoma"/>
            <w:sz w:val="20"/>
            <w:szCs w:val="20"/>
            <w:lang w:eastAsia="ja-JP" w:bidi="th-TH"/>
          </w:rPr>
          <w:t>{cauldronLocalEndpoint}</w:t>
        </w:r>
      </w:ins>
      <w:ins w:id="1262" w:author="Tong Quoc Truong" w:date="2020-11-25T18:18:00Z">
        <w:r w:rsidR="00223896">
          <w:rPr>
            <w:rFonts w:ascii="Tahoma" w:hAnsi="Tahoma" w:cs="Tahoma"/>
            <w:sz w:val="20"/>
            <w:szCs w:val="20"/>
            <w:lang w:eastAsia="ja-JP" w:bidi="th-TH"/>
          </w:rPr>
          <w:t>/{publishCfgObj.cauldronApiServerUri}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559"/>
        <w:gridCol w:w="3969"/>
        <w:gridCol w:w="2410"/>
      </w:tblGrid>
      <w:tr w:rsidR="007D30AD" w:rsidRPr="0031791A" w14:paraId="55E6DB87" w14:textId="77777777" w:rsidTr="00083EAC">
        <w:trPr>
          <w:trHeight w:val="395"/>
          <w:tblHeader/>
        </w:trPr>
        <w:tc>
          <w:tcPr>
            <w:tcW w:w="2268" w:type="dxa"/>
            <w:gridSpan w:val="2"/>
            <w:shd w:val="clear" w:color="auto" w:fill="B4C6E7" w:themeFill="accent5" w:themeFillTint="66"/>
            <w:vAlign w:val="center"/>
          </w:tcPr>
          <w:p w14:paraId="4507F71F" w14:textId="77777777" w:rsidR="007D30AD" w:rsidRPr="0031791A" w:rsidRDefault="007D30AD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DA04AE2" w14:textId="77777777" w:rsidR="007D30AD" w:rsidRPr="0031791A" w:rsidRDefault="007D30AD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6965AC25" w14:textId="77777777" w:rsidR="007D30AD" w:rsidRPr="0031791A" w:rsidRDefault="007D30AD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7C8A04CB" w14:textId="77777777" w:rsidR="007D30AD" w:rsidRPr="001E796D" w:rsidRDefault="007D30AD" w:rsidP="004F2E5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D30AD" w:rsidRPr="00D7306D" w14:paraId="2B28517E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1480A695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namespace</w:t>
            </w:r>
          </w:p>
        </w:tc>
        <w:tc>
          <w:tcPr>
            <w:tcW w:w="1559" w:type="dxa"/>
            <w:vAlign w:val="center"/>
          </w:tcPr>
          <w:p w14:paraId="2683621F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1957F763" w14:textId="2183A6AC" w:rsidR="007D30AD" w:rsidRPr="00BC6553" w:rsidRDefault="0068159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63" w:author="Tong Quoc Truong" w:date="2020-11-24T17:4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desNamespace </w:t>
              </w:r>
            </w:ins>
            <w:r w:rsidR="007D30A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generated above</w:t>
            </w:r>
          </w:p>
        </w:tc>
        <w:tc>
          <w:tcPr>
            <w:tcW w:w="2410" w:type="dxa"/>
            <w:vAlign w:val="center"/>
          </w:tcPr>
          <w:p w14:paraId="5EBA4650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D30AD" w:rsidRPr="00D7306D" w14:paraId="635B4B37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44CB0DDD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appName</w:t>
            </w:r>
          </w:p>
        </w:tc>
        <w:tc>
          <w:tcPr>
            <w:tcW w:w="1559" w:type="dxa"/>
            <w:vAlign w:val="center"/>
          </w:tcPr>
          <w:p w14:paraId="3CDFAEE0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6C44AE2D" w14:textId="52AD171B" w:rsidR="007D30AD" w:rsidRPr="00BC6553" w:rsidRDefault="0068159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64" w:author="Tong Quoc Truong" w:date="2020-11-24T17:4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appNamePrefix + publishCfgObj.des</w:t>
              </w:r>
              <w:r w:rsidR="00083EAC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BizFlow</w:t>
              </w:r>
            </w:ins>
            <w:ins w:id="1265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266" w:author="Tong Quoc Truong" w:date="2020-11-24T17:44:00Z">
              <w:r w:rsidR="00083EAC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</w:t>
              </w:r>
            </w:ins>
          </w:p>
        </w:tc>
        <w:tc>
          <w:tcPr>
            <w:tcW w:w="2410" w:type="dxa"/>
            <w:vAlign w:val="center"/>
          </w:tcPr>
          <w:p w14:paraId="21DAD648" w14:textId="61B50877" w:rsidR="007D30AD" w:rsidRPr="00BC6553" w:rsidRDefault="00432CC2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“dest-bizflow-api”</w:t>
            </w:r>
          </w:p>
        </w:tc>
      </w:tr>
      <w:tr w:rsidR="007D30AD" w:rsidRPr="00D7306D" w14:paraId="55CF7E98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40616CA0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apport</w:t>
            </w:r>
          </w:p>
        </w:tc>
        <w:tc>
          <w:tcPr>
            <w:tcW w:w="1559" w:type="dxa"/>
            <w:vAlign w:val="center"/>
          </w:tcPr>
          <w:p w14:paraId="74910253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Integer</w:t>
            </w:r>
          </w:p>
        </w:tc>
        <w:tc>
          <w:tcPr>
            <w:tcW w:w="3969" w:type="dxa"/>
            <w:vAlign w:val="center"/>
          </w:tcPr>
          <w:p w14:paraId="7A131FF0" w14:textId="60C6F0F3" w:rsidR="007D30AD" w:rsidRPr="00BC6553" w:rsidRDefault="00083EAC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67" w:author="Tong Quoc Truong" w:date="2020-11-24T17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publishCfgObj.desBizFlow</w:t>
              </w:r>
            </w:ins>
            <w:ins w:id="1268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269" w:author="Tong Quoc Truong" w:date="2020-11-24T17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ppPort</w:t>
              </w:r>
            </w:ins>
          </w:p>
        </w:tc>
        <w:tc>
          <w:tcPr>
            <w:tcW w:w="2410" w:type="dxa"/>
            <w:vAlign w:val="center"/>
          </w:tcPr>
          <w:p w14:paraId="4ABD28B5" w14:textId="423E6482" w:rsidR="007D30AD" w:rsidRPr="00BC6553" w:rsidRDefault="00987F6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70" w:author="Tong Quoc Truong" w:date="2020-11-24T17:4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3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000?</w:t>
              </w:r>
            </w:ins>
          </w:p>
        </w:tc>
      </w:tr>
      <w:tr w:rsidR="007D30AD" w:rsidRPr="00D7306D" w14:paraId="0EF81A78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14387B11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mageName</w:t>
            </w:r>
          </w:p>
        </w:tc>
        <w:tc>
          <w:tcPr>
            <w:tcW w:w="1559" w:type="dxa"/>
            <w:vAlign w:val="center"/>
          </w:tcPr>
          <w:p w14:paraId="55D5F997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0CD4FB76" w14:textId="74C75C0F" w:rsidR="007D30AD" w:rsidRDefault="00987F6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71" w:author="Tong Quoc Truong" w:date="2020-11-24T17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</w:t>
              </w:r>
            </w:ins>
            <w:ins w:id="1272" w:author="Tong Quoc Truong" w:date="2020-11-24T17:4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desBizFlow</w:t>
              </w:r>
            </w:ins>
            <w:ins w:id="1273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</w:t>
              </w:r>
            </w:ins>
            <w:ins w:id="1274" w:author="Tong Quoc Truong" w:date="2020-11-24T17:4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</w:t>
              </w:r>
            </w:ins>
          </w:p>
        </w:tc>
        <w:tc>
          <w:tcPr>
            <w:tcW w:w="2410" w:type="dxa"/>
            <w:vAlign w:val="center"/>
          </w:tcPr>
          <w:p w14:paraId="61BF9D08" w14:textId="77777777" w:rsidR="007D30AD" w:rsidRPr="00BC6553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ocker image name</w:t>
            </w:r>
          </w:p>
        </w:tc>
      </w:tr>
      <w:tr w:rsidR="007D30AD" w:rsidRPr="00D7306D" w14:paraId="00FCD1F0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5F1C29E9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mageTag</w:t>
            </w:r>
          </w:p>
        </w:tc>
        <w:tc>
          <w:tcPr>
            <w:tcW w:w="1559" w:type="dxa"/>
            <w:vAlign w:val="center"/>
          </w:tcPr>
          <w:p w14:paraId="5680B1F3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22379D1B" w14:textId="6BEB650F" w:rsidR="007D30AD" w:rsidRDefault="00987F6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75" w:author="Tong Quoc Truong" w:date="2020-11-24T17:4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publishCfgObj.desBizFlow</w:t>
              </w:r>
            </w:ins>
            <w:ins w:id="1276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</w:t>
              </w:r>
            </w:ins>
            <w:ins w:id="1277" w:author="Tong Quoc Truong" w:date="2020-11-24T17:4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2410" w:type="dxa"/>
            <w:vAlign w:val="center"/>
          </w:tcPr>
          <w:p w14:paraId="4A92E8E1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ocker image tag</w:t>
            </w:r>
          </w:p>
        </w:tc>
      </w:tr>
      <w:tr w:rsidR="007D30AD" w:rsidRPr="00D7306D" w14:paraId="59B5879D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7E0EA1A0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ppEnvParam</w:t>
            </w:r>
          </w:p>
        </w:tc>
        <w:tc>
          <w:tcPr>
            <w:tcW w:w="1559" w:type="dxa"/>
            <w:vAlign w:val="center"/>
          </w:tcPr>
          <w:p w14:paraId="125B753C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ArrayList</w:t>
            </w:r>
          </w:p>
        </w:tc>
        <w:tc>
          <w:tcPr>
            <w:tcW w:w="3969" w:type="dxa"/>
            <w:vAlign w:val="center"/>
          </w:tcPr>
          <w:p w14:paraId="59AD326C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10" w:type="dxa"/>
            <w:vAlign w:val="center"/>
          </w:tcPr>
          <w:p w14:paraId="647438D7" w14:textId="77777777" w:rsidR="007D30AD" w:rsidRDefault="007D30A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559FA" w:rsidRPr="00D7306D" w14:paraId="791A1A98" w14:textId="77777777" w:rsidTr="00083EAC">
        <w:trPr>
          <w:trHeight w:val="356"/>
        </w:trPr>
        <w:tc>
          <w:tcPr>
            <w:tcW w:w="284" w:type="dxa"/>
            <w:vAlign w:val="center"/>
          </w:tcPr>
          <w:p w14:paraId="2B31D363" w14:textId="77777777" w:rsidR="00A559FA" w:rsidRDefault="00A559F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1874DD0" w14:textId="560827E4" w:rsidR="00A559FA" w:rsidRDefault="00A559F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</w:t>
            </w:r>
          </w:p>
        </w:tc>
        <w:tc>
          <w:tcPr>
            <w:tcW w:w="1559" w:type="dxa"/>
            <w:vAlign w:val="center"/>
          </w:tcPr>
          <w:p w14:paraId="2EC0FE07" w14:textId="4F298146" w:rsidR="00A559FA" w:rsidRDefault="00A559F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3CDE27BD" w14:textId="29AD6997" w:rsidR="00A559FA" w:rsidRDefault="00A559F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“API_GW</w:t>
            </w:r>
            <w:r w:rsidR="00E00F9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_ENDPOINT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410" w:type="dxa"/>
            <w:vAlign w:val="center"/>
          </w:tcPr>
          <w:p w14:paraId="31A7454B" w14:textId="77777777" w:rsidR="00A559FA" w:rsidRDefault="00A559F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42A35" w:rsidRPr="00D7306D" w14:paraId="09CE5CB5" w14:textId="77777777" w:rsidTr="00926409">
        <w:trPr>
          <w:trHeight w:val="356"/>
          <w:ins w:id="1278" w:author="Tong Quoc Truong" w:date="2020-11-25T17:34:00Z"/>
        </w:trPr>
        <w:tc>
          <w:tcPr>
            <w:tcW w:w="284" w:type="dxa"/>
            <w:vAlign w:val="center"/>
          </w:tcPr>
          <w:p w14:paraId="1F45C623" w14:textId="77777777" w:rsidR="00842A35" w:rsidRDefault="00842A35" w:rsidP="00926409">
            <w:pPr>
              <w:rPr>
                <w:ins w:id="1279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2CF0282" w14:textId="77777777" w:rsidR="00842A35" w:rsidRDefault="00842A35" w:rsidP="00926409">
            <w:pPr>
              <w:rPr>
                <w:ins w:id="1280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81" w:author="Tong Quoc Truong" w:date="2020-11-25T17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v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alue</w:t>
              </w:r>
            </w:ins>
          </w:p>
        </w:tc>
        <w:tc>
          <w:tcPr>
            <w:tcW w:w="1559" w:type="dxa"/>
            <w:vAlign w:val="center"/>
          </w:tcPr>
          <w:p w14:paraId="6AA00E3D" w14:textId="77777777" w:rsidR="00842A35" w:rsidRDefault="00842A35" w:rsidP="00926409">
            <w:pPr>
              <w:rPr>
                <w:ins w:id="1282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83" w:author="Tong Quoc Truong" w:date="2020-11-25T17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194F3246" w14:textId="4843ECAA" w:rsidR="00842A35" w:rsidRDefault="00842A35" w:rsidP="00926409">
            <w:pPr>
              <w:rPr>
                <w:ins w:id="1284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85" w:author="Tong Quoc Truong" w:date="2020-11-25T17:3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{</w:t>
              </w:r>
            </w:ins>
            <w:ins w:id="1286" w:author="Tong Quoc Truong" w:date="2020-11-26T13:21:00Z">
              <w:r w:rsidR="00B42CBA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cauldronLocalEnd</w:t>
              </w:r>
              <w:r w:rsidR="00472649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point</w:t>
              </w:r>
            </w:ins>
            <w:ins w:id="1287" w:author="Tong Quoc Truong" w:date="2020-11-25T17:3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}/{desNamespace}/{</w:t>
              </w:r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ppNamePrefix + publishCfgObj.</w:t>
              </w:r>
            </w:ins>
            <w:ins w:id="1288" w:author="Tong Quoc Truong" w:date="2020-11-25T18:22:00Z">
              <w:r w:rsidR="002161A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desApiGw</w:t>
              </w:r>
            </w:ins>
            <w:ins w:id="1289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290" w:author="Tong Quoc Truong" w:date="2020-11-25T18:22:00Z">
              <w:r w:rsidR="002161A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</w:t>
              </w:r>
            </w:ins>
            <w:ins w:id="1291" w:author="Tong Quoc Truong" w:date="2020-11-25T17:34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}</w:t>
              </w:r>
            </w:ins>
          </w:p>
        </w:tc>
        <w:tc>
          <w:tcPr>
            <w:tcW w:w="2410" w:type="dxa"/>
            <w:vAlign w:val="center"/>
          </w:tcPr>
          <w:p w14:paraId="0E48616D" w14:textId="77777777" w:rsidR="00842A35" w:rsidRDefault="00842A35" w:rsidP="00926409">
            <w:pPr>
              <w:rPr>
                <w:ins w:id="1292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00F9D" w:rsidRPr="00D7306D" w14:paraId="2659B6E2" w14:textId="77777777" w:rsidTr="00083EAC">
        <w:trPr>
          <w:trHeight w:val="356"/>
        </w:trPr>
        <w:tc>
          <w:tcPr>
            <w:tcW w:w="284" w:type="dxa"/>
            <w:vAlign w:val="center"/>
          </w:tcPr>
          <w:p w14:paraId="08B1E9A3" w14:textId="77777777" w:rsidR="00E00F9D" w:rsidRPr="00842A35" w:rsidRDefault="00E00F9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2C5CC817" w14:textId="07DBBB84" w:rsidR="00E00F9D" w:rsidRDefault="0050367B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93" w:author="Tong Quoc Truong" w:date="2020-11-25T17:3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name</w:t>
              </w:r>
            </w:ins>
          </w:p>
        </w:tc>
        <w:tc>
          <w:tcPr>
            <w:tcW w:w="1559" w:type="dxa"/>
            <w:vAlign w:val="center"/>
          </w:tcPr>
          <w:p w14:paraId="7E74E4D5" w14:textId="0A32FBA0" w:rsidR="00E00F9D" w:rsidRDefault="00E00F9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657BAE59" w14:textId="62C18DBF" w:rsidR="00E00F9D" w:rsidRDefault="0050367B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94" w:author="Tong Quoc Truong" w:date="2020-11-25T17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“API_GW_CLIENT_ID”</w:t>
              </w:r>
            </w:ins>
          </w:p>
        </w:tc>
        <w:tc>
          <w:tcPr>
            <w:tcW w:w="2410" w:type="dxa"/>
            <w:vAlign w:val="center"/>
          </w:tcPr>
          <w:p w14:paraId="54DC669F" w14:textId="77777777" w:rsidR="00E00F9D" w:rsidRDefault="00E00F9D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0367B" w:rsidRPr="00D7306D" w14:paraId="3EB9FD76" w14:textId="77777777" w:rsidTr="00083EAC">
        <w:trPr>
          <w:trHeight w:val="356"/>
          <w:ins w:id="1295" w:author="Tong Quoc Truong" w:date="2020-11-25T17:34:00Z"/>
        </w:trPr>
        <w:tc>
          <w:tcPr>
            <w:tcW w:w="284" w:type="dxa"/>
            <w:vAlign w:val="center"/>
          </w:tcPr>
          <w:p w14:paraId="0E5E1627" w14:textId="77777777" w:rsidR="0050367B" w:rsidRPr="00842A35" w:rsidRDefault="0050367B" w:rsidP="004F2E5E">
            <w:pPr>
              <w:rPr>
                <w:ins w:id="1296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A8490C3" w14:textId="33EBDAD4" w:rsidR="0050367B" w:rsidRPr="0050367B" w:rsidRDefault="0050367B" w:rsidP="004F2E5E">
            <w:pPr>
              <w:rPr>
                <w:ins w:id="1297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298" w:author="Tong Quoc Truong" w:date="2020-11-25T17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value</w:t>
              </w:r>
            </w:ins>
          </w:p>
        </w:tc>
        <w:tc>
          <w:tcPr>
            <w:tcW w:w="1559" w:type="dxa"/>
            <w:vAlign w:val="center"/>
          </w:tcPr>
          <w:p w14:paraId="5AB26453" w14:textId="74D7D50C" w:rsidR="0050367B" w:rsidRDefault="0050367B" w:rsidP="004F2E5E">
            <w:pPr>
              <w:rPr>
                <w:ins w:id="1299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00" w:author="Tong Quoc Truong" w:date="2020-11-25T17:3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08BFBC0B" w14:textId="6218A556" w:rsidR="0050367B" w:rsidRDefault="00955F30" w:rsidP="004F2E5E">
            <w:pPr>
              <w:rPr>
                <w:ins w:id="1301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02" w:author="Tong Quoc Truong" w:date="2020-11-25T17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desBizFlowClientId</w:t>
              </w:r>
            </w:ins>
            <w:ins w:id="1303" w:author="Tong Quoc Truong" w:date="2020-11-25T17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generated above</w:t>
              </w:r>
            </w:ins>
          </w:p>
        </w:tc>
        <w:tc>
          <w:tcPr>
            <w:tcW w:w="2410" w:type="dxa"/>
            <w:vAlign w:val="center"/>
          </w:tcPr>
          <w:p w14:paraId="3E9D9716" w14:textId="77777777" w:rsidR="0050367B" w:rsidRDefault="0050367B" w:rsidP="004F2E5E">
            <w:pPr>
              <w:rPr>
                <w:ins w:id="1304" w:author="Tong Quoc Truong" w:date="2020-11-25T17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55F30" w:rsidRPr="00D7306D" w14:paraId="5750ED61" w14:textId="77777777" w:rsidTr="00083EAC">
        <w:trPr>
          <w:trHeight w:val="356"/>
          <w:ins w:id="1305" w:author="Tong Quoc Truong" w:date="2020-11-25T17:36:00Z"/>
        </w:trPr>
        <w:tc>
          <w:tcPr>
            <w:tcW w:w="284" w:type="dxa"/>
            <w:vAlign w:val="center"/>
          </w:tcPr>
          <w:p w14:paraId="345A721B" w14:textId="77777777" w:rsidR="00955F30" w:rsidRPr="00842A35" w:rsidRDefault="00955F30" w:rsidP="004F2E5E">
            <w:pPr>
              <w:rPr>
                <w:ins w:id="1306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CD83AF9" w14:textId="0F237BD4" w:rsidR="00955F30" w:rsidRDefault="00955F30" w:rsidP="004F2E5E">
            <w:pPr>
              <w:rPr>
                <w:ins w:id="1307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08" w:author="Tong Quoc Truong" w:date="2020-11-25T17:3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1559" w:type="dxa"/>
            <w:vAlign w:val="center"/>
          </w:tcPr>
          <w:p w14:paraId="5E5B08AB" w14:textId="121847D0" w:rsidR="00955F30" w:rsidRDefault="00955F30" w:rsidP="004F2E5E">
            <w:pPr>
              <w:rPr>
                <w:ins w:id="1309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10" w:author="Tong Quoc Truong" w:date="2020-11-25T17:3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65687A63" w14:textId="2D846A90" w:rsidR="00955F30" w:rsidRDefault="00955F30" w:rsidP="004F2E5E">
            <w:pPr>
              <w:rPr>
                <w:ins w:id="1311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12" w:author="Tong Quoc Truong" w:date="2020-11-25T17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“API_GW_CLIENT_SECRET”</w:t>
              </w:r>
            </w:ins>
          </w:p>
        </w:tc>
        <w:tc>
          <w:tcPr>
            <w:tcW w:w="2410" w:type="dxa"/>
            <w:vAlign w:val="center"/>
          </w:tcPr>
          <w:p w14:paraId="742C01E0" w14:textId="77777777" w:rsidR="00955F30" w:rsidRDefault="00955F30" w:rsidP="004F2E5E">
            <w:pPr>
              <w:rPr>
                <w:ins w:id="1313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0197E" w:rsidRPr="00D7306D" w14:paraId="6CB3D991" w14:textId="77777777" w:rsidTr="00083EAC">
        <w:trPr>
          <w:trHeight w:val="356"/>
          <w:ins w:id="1314" w:author="Tong Quoc Truong" w:date="2020-11-25T17:36:00Z"/>
        </w:trPr>
        <w:tc>
          <w:tcPr>
            <w:tcW w:w="284" w:type="dxa"/>
            <w:vAlign w:val="center"/>
          </w:tcPr>
          <w:p w14:paraId="770E3366" w14:textId="77777777" w:rsidR="00B0197E" w:rsidRPr="00842A35" w:rsidRDefault="00B0197E" w:rsidP="004F2E5E">
            <w:pPr>
              <w:rPr>
                <w:ins w:id="1315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6D6BAC0" w14:textId="2EA4A562" w:rsidR="00B0197E" w:rsidRDefault="00B0197E" w:rsidP="004F2E5E">
            <w:pPr>
              <w:rPr>
                <w:ins w:id="1316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17" w:author="Tong Quoc Truong" w:date="2020-11-25T17:3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v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alue</w:t>
              </w:r>
            </w:ins>
          </w:p>
        </w:tc>
        <w:tc>
          <w:tcPr>
            <w:tcW w:w="1559" w:type="dxa"/>
            <w:vAlign w:val="center"/>
          </w:tcPr>
          <w:p w14:paraId="26C74AC4" w14:textId="3656B1E5" w:rsidR="00B0197E" w:rsidRDefault="00B0197E" w:rsidP="004F2E5E">
            <w:pPr>
              <w:rPr>
                <w:ins w:id="1318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19" w:author="Tong Quoc Truong" w:date="2020-11-25T17:3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468C1426" w14:textId="36F378EE" w:rsidR="00B0197E" w:rsidRDefault="00B0197E" w:rsidP="004F2E5E">
            <w:pPr>
              <w:rPr>
                <w:ins w:id="1320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21" w:author="Tong Quoc Truong" w:date="2020-11-25T17:36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esBizFlowClientSecret generated above</w:t>
              </w:r>
            </w:ins>
          </w:p>
        </w:tc>
        <w:tc>
          <w:tcPr>
            <w:tcW w:w="2410" w:type="dxa"/>
            <w:vAlign w:val="center"/>
          </w:tcPr>
          <w:p w14:paraId="06EDD292" w14:textId="77777777" w:rsidR="00B0197E" w:rsidRDefault="00B0197E" w:rsidP="004F2E5E">
            <w:pPr>
              <w:rPr>
                <w:ins w:id="1322" w:author="Tong Quoc Truong" w:date="2020-11-25T17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4303" w:rsidRPr="00D7306D" w14:paraId="59400B58" w14:textId="77777777" w:rsidTr="00083EAC">
        <w:trPr>
          <w:trHeight w:val="356"/>
        </w:trPr>
        <w:tc>
          <w:tcPr>
            <w:tcW w:w="2268" w:type="dxa"/>
            <w:gridSpan w:val="2"/>
            <w:vAlign w:val="center"/>
          </w:tcPr>
          <w:p w14:paraId="61DBF804" w14:textId="4EB60975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xistingStorage</w:t>
            </w:r>
          </w:p>
        </w:tc>
        <w:tc>
          <w:tcPr>
            <w:tcW w:w="1559" w:type="dxa"/>
            <w:vAlign w:val="center"/>
          </w:tcPr>
          <w:p w14:paraId="4EC6A897" w14:textId="60DD551E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3969" w:type="dxa"/>
            <w:vAlign w:val="center"/>
          </w:tcPr>
          <w:p w14:paraId="363E7B5A" w14:textId="60EB33C6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10" w:type="dxa"/>
            <w:vAlign w:val="center"/>
          </w:tcPr>
          <w:p w14:paraId="160F0503" w14:textId="77777777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4303" w:rsidRPr="00D7306D" w14:paraId="4DF7DDA7" w14:textId="77777777" w:rsidTr="00083EAC">
        <w:trPr>
          <w:trHeight w:val="356"/>
        </w:trPr>
        <w:tc>
          <w:tcPr>
            <w:tcW w:w="284" w:type="dxa"/>
            <w:vAlign w:val="center"/>
          </w:tcPr>
          <w:p w14:paraId="3CA37288" w14:textId="77777777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656DAB3D" w14:textId="1CBB180D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ountPath</w:t>
            </w:r>
          </w:p>
        </w:tc>
        <w:tc>
          <w:tcPr>
            <w:tcW w:w="1559" w:type="dxa"/>
            <w:vAlign w:val="center"/>
          </w:tcPr>
          <w:p w14:paraId="3B4F2937" w14:textId="3DA334BB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66ECE597" w14:textId="1EC68B95" w:rsidR="00DF4303" w:rsidRDefault="00987F6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23" w:author="Tong Quoc Truong" w:date="2020-11-24T17:4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</w:t>
              </w:r>
              <w:r w:rsidR="00502E9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</w:t>
              </w:r>
            </w:ins>
            <w:ins w:id="1324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</w:t>
              </w:r>
            </w:ins>
            <w:ins w:id="1325" w:author="Tong Quoc Truong" w:date="2020-11-24T17:46:00Z">
              <w:r w:rsidR="00502E9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torage</w:t>
              </w:r>
            </w:ins>
            <w:ins w:id="1326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327" w:author="Tong Quoc Truong" w:date="2020-11-26T13:22:00Z">
              <w:r w:rsidR="007B2CF1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</w:t>
              </w:r>
            </w:ins>
            <w:ins w:id="1328" w:author="Tong Quoc Truong" w:date="2020-11-24T17:46:00Z">
              <w:r w:rsidR="00502E9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ath</w:t>
              </w:r>
            </w:ins>
          </w:p>
        </w:tc>
        <w:tc>
          <w:tcPr>
            <w:tcW w:w="2410" w:type="dxa"/>
            <w:vAlign w:val="center"/>
          </w:tcPr>
          <w:p w14:paraId="2930BE0E" w14:textId="1C909FD7" w:rsidR="00DF4303" w:rsidRDefault="00DF4303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A7D3A" w:rsidRPr="00D7306D" w14:paraId="7CF15BB8" w14:textId="77777777" w:rsidTr="00083EAC">
        <w:trPr>
          <w:trHeight w:val="356"/>
        </w:trPr>
        <w:tc>
          <w:tcPr>
            <w:tcW w:w="284" w:type="dxa"/>
            <w:vAlign w:val="center"/>
          </w:tcPr>
          <w:p w14:paraId="2F2ADCA8" w14:textId="77777777" w:rsidR="007A7D3A" w:rsidRDefault="007A7D3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A5FEE9A" w14:textId="6BDDADD1" w:rsidR="007A7D3A" w:rsidRDefault="00C76B6C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claimName</w:t>
            </w:r>
          </w:p>
        </w:tc>
        <w:tc>
          <w:tcPr>
            <w:tcW w:w="1559" w:type="dxa"/>
            <w:vAlign w:val="center"/>
          </w:tcPr>
          <w:p w14:paraId="6D514E0D" w14:textId="71E43EE5" w:rsidR="007A7D3A" w:rsidRDefault="00C76B6C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969" w:type="dxa"/>
            <w:vAlign w:val="center"/>
          </w:tcPr>
          <w:p w14:paraId="632C4D32" w14:textId="2B17A32E" w:rsidR="007A7D3A" w:rsidRDefault="00502E99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29" w:author="Tong Quoc Truong" w:date="2020-11-24T17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appNamePrefix + publishCfgObj.desAppStorage</w:t>
              </w:r>
            </w:ins>
            <w:ins w:id="1330" w:author="Tong Quoc Truong" w:date="2020-11-26T13:09:00Z">
              <w:r w:rsidR="00F43AF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1331" w:author="Tong Quoc Truong" w:date="2020-11-26T13:22:00Z">
              <w:r w:rsidR="007B2CF1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</w:t>
              </w:r>
            </w:ins>
            <w:ins w:id="1332" w:author="Tong Quoc Truong" w:date="2020-11-24T17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2410" w:type="dxa"/>
            <w:vAlign w:val="center"/>
          </w:tcPr>
          <w:p w14:paraId="359A5666" w14:textId="77777777" w:rsidR="007A7D3A" w:rsidRDefault="007A7D3A" w:rsidP="004F2E5E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0F8B1C0" w14:textId="77777777" w:rsidR="007D30AD" w:rsidRPr="00D07AAC" w:rsidRDefault="007D30AD" w:rsidP="007D30A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E4ADFDD" w14:textId="77777777" w:rsidR="00510385" w:rsidRDefault="00510385" w:rsidP="00510385">
      <w:pPr>
        <w:pStyle w:val="ab"/>
        <w:ind w:left="360"/>
        <w:rPr>
          <w:ins w:id="1333" w:author="Tong Quoc Truong" w:date="2020-11-30T19:03:00Z"/>
          <w:rFonts w:ascii="Tahoma" w:hAnsi="Tahoma" w:cs="Tahoma"/>
          <w:sz w:val="20"/>
          <w:szCs w:val="20"/>
          <w:lang w:eastAsia="ja-JP" w:bidi="th-TH"/>
        </w:rPr>
      </w:pPr>
      <w:ins w:id="1334" w:author="Tong Quoc Truong" w:date="2020-11-30T19:0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25F7A566" w14:textId="152F486A" w:rsidR="00C939D1" w:rsidRPr="00AC3831" w:rsidRDefault="009336D0" w:rsidP="00C939D1">
      <w:pPr>
        <w:pStyle w:val="ab"/>
        <w:ind w:left="360"/>
        <w:rPr>
          <w:ins w:id="1335" w:author="Tong Quoc Truong" w:date="2020-11-25T11:48:00Z"/>
          <w:rFonts w:ascii="Tahoma" w:hAnsi="Tahoma" w:cs="Tahoma"/>
          <w:sz w:val="20"/>
          <w:szCs w:val="20"/>
          <w:lang w:eastAsia="ja-JP" w:bidi="th-TH"/>
        </w:rPr>
      </w:pPr>
      <w:ins w:id="1336" w:author="Tong Quoc Truong" w:date="2020-11-30T18:01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</w:ins>
      <w:ins w:id="1337" w:author="Tong Quoc Truong" w:date="2020-11-25T11:48:00Z">
        <w:r w:rsidR="00C939D1">
          <w:rPr>
            <w:rFonts w:ascii="Tahoma" w:hAnsi="Tahoma" w:cs="Tahoma"/>
            <w:sz w:val="20"/>
            <w:szCs w:val="20"/>
            <w:lang w:eastAsia="ja-JP" w:bidi="th-TH"/>
          </w:rPr>
          <w:t xml:space="preserve">Call [Create Cauldron Application] API to deploy destination web.  </w:t>
        </w:r>
      </w:ins>
    </w:p>
    <w:p w14:paraId="2890FB05" w14:textId="1E1B1A83" w:rsidR="00C939D1" w:rsidRPr="005B68B3" w:rsidRDefault="00C939D1" w:rsidP="005B68B3">
      <w:pPr>
        <w:pStyle w:val="ab"/>
        <w:ind w:left="360"/>
        <w:rPr>
          <w:ins w:id="1338" w:author="Tong Quoc Truong" w:date="2020-11-25T11:48:00Z"/>
          <w:rFonts w:ascii="Tahoma" w:hAnsi="Tahoma" w:cs="Tahoma"/>
          <w:sz w:val="20"/>
          <w:szCs w:val="20"/>
          <w:lang w:eastAsia="ja-JP" w:bidi="th-TH"/>
        </w:rPr>
      </w:pPr>
      <w:ins w:id="1339" w:author="Tong Quoc Truong" w:date="2020-11-25T11:48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R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equest URI: </w:t>
        </w:r>
      </w:ins>
      <w:ins w:id="1340" w:author="Tong Quoc Truong" w:date="2020-11-26T12:42:00Z">
        <w:r w:rsidR="008056A8">
          <w:rPr>
            <w:rFonts w:ascii="Tahoma" w:hAnsi="Tahoma" w:cs="Tahoma"/>
            <w:sz w:val="20"/>
            <w:szCs w:val="20"/>
            <w:lang w:eastAsia="ja-JP" w:bidi="th-TH"/>
          </w:rPr>
          <w:t>{cauldronLocalEndpoint}</w:t>
        </w:r>
      </w:ins>
      <w:ins w:id="1341" w:author="Tong Quoc Truong" w:date="2020-11-25T11:50:00Z">
        <w:r w:rsidR="00F56C31">
          <w:rPr>
            <w:rFonts w:ascii="Tahoma" w:hAnsi="Tahoma" w:cs="Tahoma"/>
            <w:sz w:val="20"/>
            <w:szCs w:val="20"/>
            <w:lang w:eastAsia="ja-JP" w:bidi="th-TH"/>
          </w:rPr>
          <w:t>/{publishCfgObj.cauldronApiServerUri}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984"/>
        <w:gridCol w:w="1559"/>
        <w:gridCol w:w="3969"/>
        <w:gridCol w:w="2410"/>
      </w:tblGrid>
      <w:tr w:rsidR="00C939D1" w:rsidRPr="0031791A" w14:paraId="3C4EC712" w14:textId="77777777" w:rsidTr="00926409">
        <w:trPr>
          <w:trHeight w:val="395"/>
          <w:tblHeader/>
          <w:ins w:id="1342" w:author="Tong Quoc Truong" w:date="2020-11-25T11:48:00Z"/>
        </w:trPr>
        <w:tc>
          <w:tcPr>
            <w:tcW w:w="2268" w:type="dxa"/>
            <w:gridSpan w:val="2"/>
            <w:shd w:val="clear" w:color="auto" w:fill="B4C6E7" w:themeFill="accent5" w:themeFillTint="66"/>
            <w:vAlign w:val="center"/>
          </w:tcPr>
          <w:p w14:paraId="5CFAB4CC" w14:textId="77777777" w:rsidR="00C939D1" w:rsidRPr="0031791A" w:rsidRDefault="00C939D1" w:rsidP="00926409">
            <w:pPr>
              <w:jc w:val="center"/>
              <w:rPr>
                <w:ins w:id="1343" w:author="Tong Quoc Truong" w:date="2020-11-25T11:48:00Z"/>
                <w:rFonts w:ascii="Tahoma" w:hAnsi="Tahoma" w:cs="Tahoma"/>
                <w:b/>
                <w:bCs/>
                <w:sz w:val="20"/>
                <w:szCs w:val="20"/>
              </w:rPr>
            </w:pPr>
            <w:ins w:id="1344" w:author="Tong Quoc Truong" w:date="2020-11-25T11:48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8F6E8FA" w14:textId="77777777" w:rsidR="00C939D1" w:rsidRPr="0031791A" w:rsidRDefault="00C939D1" w:rsidP="00926409">
            <w:pPr>
              <w:jc w:val="center"/>
              <w:rPr>
                <w:ins w:id="1345" w:author="Tong Quoc Truong" w:date="2020-11-25T11:48:00Z"/>
                <w:rFonts w:ascii="Tahoma" w:hAnsi="Tahoma" w:cs="Tahoma"/>
                <w:b/>
                <w:bCs/>
                <w:sz w:val="20"/>
                <w:szCs w:val="20"/>
              </w:rPr>
            </w:pPr>
            <w:ins w:id="1346" w:author="Tong Quoc Truong" w:date="2020-11-25T11:4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535483C1" w14:textId="77777777" w:rsidR="00C939D1" w:rsidRPr="0031791A" w:rsidRDefault="00C939D1" w:rsidP="00926409">
            <w:pPr>
              <w:jc w:val="center"/>
              <w:rPr>
                <w:ins w:id="1347" w:author="Tong Quoc Truong" w:date="2020-11-25T11:48:00Z"/>
                <w:rFonts w:ascii="Tahoma" w:hAnsi="Tahoma" w:cs="Tahoma"/>
                <w:b/>
                <w:bCs/>
                <w:sz w:val="20"/>
                <w:szCs w:val="20"/>
              </w:rPr>
            </w:pPr>
            <w:ins w:id="1348" w:author="Tong Quoc Truong" w:date="2020-11-25T11:4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410" w:type="dxa"/>
            <w:shd w:val="clear" w:color="auto" w:fill="B4C6E7" w:themeFill="accent5" w:themeFillTint="66"/>
            <w:vAlign w:val="center"/>
          </w:tcPr>
          <w:p w14:paraId="6C4F6125" w14:textId="77777777" w:rsidR="00C939D1" w:rsidRPr="001E796D" w:rsidRDefault="00C939D1" w:rsidP="00926409">
            <w:pPr>
              <w:jc w:val="center"/>
              <w:rPr>
                <w:ins w:id="1349" w:author="Tong Quoc Truong" w:date="2020-11-25T11:48:00Z"/>
                <w:rFonts w:ascii="Tahoma" w:hAnsi="Tahoma" w:cs="Tahoma"/>
                <w:b/>
                <w:bCs/>
                <w:sz w:val="20"/>
                <w:szCs w:val="20"/>
              </w:rPr>
            </w:pPr>
            <w:ins w:id="1350" w:author="Tong Quoc Truong" w:date="2020-11-25T11:48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C939D1" w:rsidRPr="00D7306D" w14:paraId="6FA91375" w14:textId="77777777" w:rsidTr="00926409">
        <w:trPr>
          <w:trHeight w:val="356"/>
          <w:ins w:id="1351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3537D67B" w14:textId="77777777" w:rsidR="00C939D1" w:rsidRPr="00BC6553" w:rsidRDefault="00C939D1" w:rsidP="00926409">
            <w:pPr>
              <w:rPr>
                <w:ins w:id="1352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53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namespace</w:t>
              </w:r>
            </w:ins>
          </w:p>
        </w:tc>
        <w:tc>
          <w:tcPr>
            <w:tcW w:w="1559" w:type="dxa"/>
            <w:vAlign w:val="center"/>
          </w:tcPr>
          <w:p w14:paraId="3A2BF776" w14:textId="77777777" w:rsidR="00C939D1" w:rsidRPr="00BC6553" w:rsidRDefault="00C939D1" w:rsidP="00926409">
            <w:pPr>
              <w:rPr>
                <w:ins w:id="1354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55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43C14E59" w14:textId="269534AF" w:rsidR="00C939D1" w:rsidRPr="00BC6553" w:rsidRDefault="0045045B" w:rsidP="00926409">
            <w:pPr>
              <w:rPr>
                <w:ins w:id="1356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57" w:author="Tong Quoc Truong" w:date="2020-11-30T18:0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approve_websites.</w:t>
              </w:r>
            </w:ins>
            <w:ins w:id="1358" w:author="Tong Quoc Truong" w:date="2020-11-30T18:03:00Z">
              <w:r w:rsidR="00272B7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namespace</w:t>
              </w:r>
            </w:ins>
          </w:p>
        </w:tc>
        <w:tc>
          <w:tcPr>
            <w:tcW w:w="2410" w:type="dxa"/>
            <w:vAlign w:val="center"/>
          </w:tcPr>
          <w:p w14:paraId="69E7760F" w14:textId="77777777" w:rsidR="00C939D1" w:rsidRPr="00BC6553" w:rsidRDefault="00C939D1" w:rsidP="00926409">
            <w:pPr>
              <w:rPr>
                <w:ins w:id="1359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0D7A21BE" w14:textId="77777777" w:rsidTr="00926409">
        <w:trPr>
          <w:trHeight w:val="356"/>
          <w:ins w:id="1360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445C72EE" w14:textId="77777777" w:rsidR="00C939D1" w:rsidRPr="00BC6553" w:rsidRDefault="00C939D1" w:rsidP="00926409">
            <w:pPr>
              <w:rPr>
                <w:ins w:id="1361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62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</w:t>
              </w:r>
            </w:ins>
          </w:p>
        </w:tc>
        <w:tc>
          <w:tcPr>
            <w:tcW w:w="1559" w:type="dxa"/>
            <w:vAlign w:val="center"/>
          </w:tcPr>
          <w:p w14:paraId="29B1DF04" w14:textId="77777777" w:rsidR="00C939D1" w:rsidRPr="00BC6553" w:rsidRDefault="00C939D1" w:rsidP="00926409">
            <w:pPr>
              <w:rPr>
                <w:ins w:id="136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64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27C56C07" w14:textId="2502EEAB" w:rsidR="00C939D1" w:rsidRPr="00BC6553" w:rsidRDefault="00272B73" w:rsidP="00926409">
            <w:pPr>
              <w:rPr>
                <w:ins w:id="136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66" w:author="Tong Quoc Truong" w:date="2020-11-30T18:0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approve_websites.contextRoot</w:t>
              </w:r>
            </w:ins>
          </w:p>
        </w:tc>
        <w:tc>
          <w:tcPr>
            <w:tcW w:w="2410" w:type="dxa"/>
            <w:vAlign w:val="center"/>
          </w:tcPr>
          <w:p w14:paraId="5BCE1EA2" w14:textId="6FFB04EF" w:rsidR="00C939D1" w:rsidRPr="00BC6553" w:rsidRDefault="00C939D1" w:rsidP="00926409">
            <w:pPr>
              <w:rPr>
                <w:ins w:id="136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09C35BF8" w14:textId="77777777" w:rsidTr="00926409">
        <w:trPr>
          <w:trHeight w:val="356"/>
          <w:ins w:id="1368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216D374A" w14:textId="77777777" w:rsidR="00C939D1" w:rsidRPr="00BC6553" w:rsidRDefault="00C939D1" w:rsidP="00926409">
            <w:pPr>
              <w:rPr>
                <w:ins w:id="1369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70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apport</w:t>
              </w:r>
            </w:ins>
          </w:p>
        </w:tc>
        <w:tc>
          <w:tcPr>
            <w:tcW w:w="1559" w:type="dxa"/>
            <w:vAlign w:val="center"/>
          </w:tcPr>
          <w:p w14:paraId="75EECD5F" w14:textId="77777777" w:rsidR="00C939D1" w:rsidRPr="00BC6553" w:rsidRDefault="00C939D1" w:rsidP="00926409">
            <w:pPr>
              <w:rPr>
                <w:ins w:id="1371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72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Integer</w:t>
              </w:r>
            </w:ins>
          </w:p>
        </w:tc>
        <w:tc>
          <w:tcPr>
            <w:tcW w:w="3969" w:type="dxa"/>
            <w:vAlign w:val="center"/>
          </w:tcPr>
          <w:p w14:paraId="6549BE41" w14:textId="37340E4C" w:rsidR="00C939D1" w:rsidRPr="00BC6553" w:rsidRDefault="00C939D1" w:rsidP="00926409">
            <w:pPr>
              <w:rPr>
                <w:ins w:id="137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74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</w:t>
              </w:r>
            </w:ins>
            <w:ins w:id="1375" w:author="Tong Quoc Truong" w:date="2020-11-25T11:51:00Z">
              <w:r w:rsidR="00742D0F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</w:t>
              </w:r>
            </w:ins>
            <w:ins w:id="1376" w:author="Tong Quoc Truong" w:date="2020-11-26T13:10:00Z">
              <w:r w:rsidR="00CC5AE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377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ppPort</w:t>
              </w:r>
            </w:ins>
          </w:p>
        </w:tc>
        <w:tc>
          <w:tcPr>
            <w:tcW w:w="2410" w:type="dxa"/>
            <w:vAlign w:val="center"/>
          </w:tcPr>
          <w:p w14:paraId="5914B07C" w14:textId="77777777" w:rsidR="00C939D1" w:rsidRPr="00BC6553" w:rsidRDefault="00C939D1" w:rsidP="00926409">
            <w:pPr>
              <w:rPr>
                <w:ins w:id="1378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79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3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000?</w:t>
              </w:r>
            </w:ins>
          </w:p>
        </w:tc>
      </w:tr>
      <w:tr w:rsidR="00C939D1" w:rsidRPr="00D7306D" w14:paraId="7A9F4FCE" w14:textId="77777777" w:rsidTr="00926409">
        <w:trPr>
          <w:trHeight w:val="356"/>
          <w:ins w:id="1380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26ABE12F" w14:textId="77777777" w:rsidR="00C939D1" w:rsidRDefault="00C939D1" w:rsidP="00926409">
            <w:pPr>
              <w:rPr>
                <w:ins w:id="1381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82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i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mageName</w:t>
              </w:r>
            </w:ins>
          </w:p>
        </w:tc>
        <w:tc>
          <w:tcPr>
            <w:tcW w:w="1559" w:type="dxa"/>
            <w:vAlign w:val="center"/>
          </w:tcPr>
          <w:p w14:paraId="2AEA825F" w14:textId="77777777" w:rsidR="00C939D1" w:rsidRDefault="00C939D1" w:rsidP="00926409">
            <w:pPr>
              <w:rPr>
                <w:ins w:id="138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84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01983621" w14:textId="0B8128E7" w:rsidR="00C939D1" w:rsidRDefault="00C939D1" w:rsidP="00926409">
            <w:pPr>
              <w:rPr>
                <w:ins w:id="138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86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</w:t>
              </w:r>
            </w:ins>
            <w:ins w:id="1387" w:author="Tong Quoc Truong" w:date="2020-11-25T11:51:00Z">
              <w:r w:rsidR="00742D0F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</w:t>
              </w:r>
            </w:ins>
            <w:ins w:id="1388" w:author="Tong Quoc Truong" w:date="2020-11-26T13:10:00Z">
              <w:r w:rsidR="00CC5AE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</w:t>
              </w:r>
            </w:ins>
            <w:ins w:id="1389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</w:t>
              </w:r>
            </w:ins>
          </w:p>
        </w:tc>
        <w:tc>
          <w:tcPr>
            <w:tcW w:w="2410" w:type="dxa"/>
            <w:vAlign w:val="center"/>
          </w:tcPr>
          <w:p w14:paraId="47614BA2" w14:textId="77777777" w:rsidR="00C939D1" w:rsidRPr="00BC6553" w:rsidRDefault="00C939D1" w:rsidP="00926409">
            <w:pPr>
              <w:rPr>
                <w:ins w:id="1390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91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ocker image name</w:t>
              </w:r>
            </w:ins>
          </w:p>
        </w:tc>
      </w:tr>
      <w:tr w:rsidR="00C939D1" w:rsidRPr="00D7306D" w14:paraId="6D39275C" w14:textId="77777777" w:rsidTr="00926409">
        <w:trPr>
          <w:trHeight w:val="356"/>
          <w:ins w:id="1392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4CC581DA" w14:textId="77777777" w:rsidR="00C939D1" w:rsidRDefault="00C939D1" w:rsidP="00926409">
            <w:pPr>
              <w:rPr>
                <w:ins w:id="139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94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i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1559" w:type="dxa"/>
            <w:vAlign w:val="center"/>
          </w:tcPr>
          <w:p w14:paraId="50137750" w14:textId="77777777" w:rsidR="00C939D1" w:rsidRDefault="00C939D1" w:rsidP="00926409">
            <w:pPr>
              <w:rPr>
                <w:ins w:id="139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96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15D52037" w14:textId="00FF67F3" w:rsidR="00C939D1" w:rsidRDefault="00C939D1" w:rsidP="00926409">
            <w:pPr>
              <w:rPr>
                <w:ins w:id="139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398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</w:t>
              </w:r>
            </w:ins>
            <w:ins w:id="1399" w:author="Tong Quoc Truong" w:date="2020-11-25T11:51:00Z">
              <w:r w:rsidR="00742D0F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</w:t>
              </w:r>
            </w:ins>
            <w:ins w:id="1400" w:author="Tong Quoc Truong" w:date="2020-11-26T13:10:00Z">
              <w:r w:rsidR="00CC5AE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.i</w:t>
              </w:r>
            </w:ins>
            <w:ins w:id="1401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mageTag</w:t>
              </w:r>
            </w:ins>
          </w:p>
        </w:tc>
        <w:tc>
          <w:tcPr>
            <w:tcW w:w="2410" w:type="dxa"/>
            <w:vAlign w:val="center"/>
          </w:tcPr>
          <w:p w14:paraId="2C41A3E4" w14:textId="77777777" w:rsidR="00C939D1" w:rsidRDefault="00C939D1" w:rsidP="00926409">
            <w:pPr>
              <w:rPr>
                <w:ins w:id="1402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03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ocker image tag</w:t>
              </w:r>
            </w:ins>
          </w:p>
        </w:tc>
      </w:tr>
      <w:tr w:rsidR="00C939D1" w:rsidRPr="00D7306D" w14:paraId="5B75029C" w14:textId="77777777" w:rsidTr="00926409">
        <w:trPr>
          <w:trHeight w:val="356"/>
          <w:ins w:id="1404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44A7E3D7" w14:textId="77777777" w:rsidR="00C939D1" w:rsidRDefault="00C939D1" w:rsidP="00926409">
            <w:pPr>
              <w:rPr>
                <w:ins w:id="140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06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ppEnvParam</w:t>
              </w:r>
            </w:ins>
          </w:p>
        </w:tc>
        <w:tc>
          <w:tcPr>
            <w:tcW w:w="1559" w:type="dxa"/>
            <w:vAlign w:val="center"/>
          </w:tcPr>
          <w:p w14:paraId="77DC8CD6" w14:textId="77777777" w:rsidR="00C939D1" w:rsidRDefault="00C939D1" w:rsidP="00926409">
            <w:pPr>
              <w:rPr>
                <w:ins w:id="140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08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ArrayList</w:t>
              </w:r>
            </w:ins>
          </w:p>
        </w:tc>
        <w:tc>
          <w:tcPr>
            <w:tcW w:w="3969" w:type="dxa"/>
            <w:vAlign w:val="center"/>
          </w:tcPr>
          <w:p w14:paraId="6313F6DC" w14:textId="77777777" w:rsidR="00C939D1" w:rsidRDefault="00C939D1" w:rsidP="00926409">
            <w:pPr>
              <w:rPr>
                <w:ins w:id="1409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10" w:type="dxa"/>
            <w:vAlign w:val="center"/>
          </w:tcPr>
          <w:p w14:paraId="0FF23F59" w14:textId="77777777" w:rsidR="00C939D1" w:rsidRDefault="00C939D1" w:rsidP="00926409">
            <w:pPr>
              <w:rPr>
                <w:ins w:id="1410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0C0D6891" w14:textId="77777777" w:rsidTr="00926409">
        <w:trPr>
          <w:trHeight w:val="356"/>
          <w:ins w:id="1411" w:author="Tong Quoc Truong" w:date="2020-11-25T11:48:00Z"/>
        </w:trPr>
        <w:tc>
          <w:tcPr>
            <w:tcW w:w="284" w:type="dxa"/>
            <w:vAlign w:val="center"/>
          </w:tcPr>
          <w:p w14:paraId="06CCA229" w14:textId="77777777" w:rsidR="00C939D1" w:rsidRDefault="00C939D1" w:rsidP="00926409">
            <w:pPr>
              <w:rPr>
                <w:ins w:id="1412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375B7EA" w14:textId="77777777" w:rsidR="00C939D1" w:rsidRDefault="00C939D1" w:rsidP="00926409">
            <w:pPr>
              <w:rPr>
                <w:ins w:id="141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14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1559" w:type="dxa"/>
            <w:vAlign w:val="center"/>
          </w:tcPr>
          <w:p w14:paraId="061D6E9E" w14:textId="77777777" w:rsidR="00C939D1" w:rsidRDefault="00C939D1" w:rsidP="00926409">
            <w:pPr>
              <w:rPr>
                <w:ins w:id="141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16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32295860" w14:textId="423A0EB5" w:rsidR="00C939D1" w:rsidRDefault="00C939D1" w:rsidP="00926409">
            <w:pPr>
              <w:rPr>
                <w:ins w:id="141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18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</w:t>
              </w:r>
            </w:ins>
            <w:ins w:id="1419" w:author="Tong Quoc Truong" w:date="2020-11-25T11:52:00Z">
              <w:r w:rsidR="006D56E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BIZFLOW_</w:t>
              </w:r>
            </w:ins>
            <w:ins w:id="1420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API</w:t>
              </w:r>
            </w:ins>
            <w:ins w:id="1421" w:author="Tong Quoc Truong" w:date="2020-11-25T11:53:00Z">
              <w:r w:rsidR="006D56E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_</w:t>
              </w:r>
            </w:ins>
            <w:ins w:id="1422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ENDPOINT”</w:t>
              </w:r>
            </w:ins>
          </w:p>
        </w:tc>
        <w:tc>
          <w:tcPr>
            <w:tcW w:w="2410" w:type="dxa"/>
            <w:vAlign w:val="center"/>
          </w:tcPr>
          <w:p w14:paraId="77301E75" w14:textId="77777777" w:rsidR="00C939D1" w:rsidRDefault="00C939D1" w:rsidP="00926409">
            <w:pPr>
              <w:rPr>
                <w:ins w:id="142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5EDF9E3C" w14:textId="77777777" w:rsidTr="00926409">
        <w:trPr>
          <w:trHeight w:val="356"/>
          <w:ins w:id="1424" w:author="Tong Quoc Truong" w:date="2020-11-25T11:48:00Z"/>
        </w:trPr>
        <w:tc>
          <w:tcPr>
            <w:tcW w:w="284" w:type="dxa"/>
            <w:vAlign w:val="center"/>
          </w:tcPr>
          <w:p w14:paraId="7971321A" w14:textId="77777777" w:rsidR="00C939D1" w:rsidRDefault="00C939D1" w:rsidP="00926409">
            <w:pPr>
              <w:rPr>
                <w:ins w:id="142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69C0ED4" w14:textId="77777777" w:rsidR="00C939D1" w:rsidRDefault="00C939D1" w:rsidP="00926409">
            <w:pPr>
              <w:rPr>
                <w:ins w:id="1426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27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v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alue</w:t>
              </w:r>
            </w:ins>
          </w:p>
        </w:tc>
        <w:tc>
          <w:tcPr>
            <w:tcW w:w="1559" w:type="dxa"/>
            <w:vAlign w:val="center"/>
          </w:tcPr>
          <w:p w14:paraId="2BF18667" w14:textId="77777777" w:rsidR="00C939D1" w:rsidRDefault="00C939D1" w:rsidP="00926409">
            <w:pPr>
              <w:rPr>
                <w:ins w:id="1428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29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6BBDD769" w14:textId="3B250F9D" w:rsidR="00C939D1" w:rsidRDefault="00C939D1" w:rsidP="00926409">
            <w:pPr>
              <w:rPr>
                <w:ins w:id="1430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31" w:author="Tong Quoc Truong" w:date="2020-11-25T11:48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{</w:t>
              </w:r>
            </w:ins>
            <w:ins w:id="1432" w:author="Tong Quoc Truong" w:date="2020-11-26T12:43:00Z">
              <w:r w:rsidR="00D568E9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cauldronPublicEndpoint</w:t>
              </w:r>
            </w:ins>
            <w:ins w:id="1433" w:author="Tong Quoc Truong" w:date="2020-11-25T11:48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}/{desNamespace}/{</w:t>
              </w:r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ppNamePrefix + publishCfgObj.des</w:t>
              </w:r>
            </w:ins>
            <w:ins w:id="1434" w:author="Tong Quoc Truong" w:date="2020-11-25T11:54:00Z">
              <w:r w:rsidR="004349C3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BizFlow</w:t>
              </w:r>
            </w:ins>
            <w:ins w:id="1435" w:author="Tong Quoc Truong" w:date="2020-11-26T13:10:00Z">
              <w:r w:rsidR="00CC5AE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.a</w:t>
              </w:r>
            </w:ins>
            <w:ins w:id="1436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ppName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}</w:t>
              </w:r>
            </w:ins>
          </w:p>
        </w:tc>
        <w:tc>
          <w:tcPr>
            <w:tcW w:w="2410" w:type="dxa"/>
            <w:vAlign w:val="center"/>
          </w:tcPr>
          <w:p w14:paraId="6CFDC79C" w14:textId="77777777" w:rsidR="00C939D1" w:rsidRDefault="00C939D1" w:rsidP="00926409">
            <w:pPr>
              <w:rPr>
                <w:ins w:id="143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34D3D9C7" w14:textId="77777777" w:rsidTr="00926409">
        <w:trPr>
          <w:trHeight w:val="356"/>
          <w:ins w:id="1438" w:author="Tong Quoc Truong" w:date="2020-11-25T11:48:00Z"/>
        </w:trPr>
        <w:tc>
          <w:tcPr>
            <w:tcW w:w="2268" w:type="dxa"/>
            <w:gridSpan w:val="2"/>
            <w:vAlign w:val="center"/>
          </w:tcPr>
          <w:p w14:paraId="43C659A9" w14:textId="77777777" w:rsidR="00C939D1" w:rsidRDefault="00C939D1" w:rsidP="00926409">
            <w:pPr>
              <w:rPr>
                <w:ins w:id="1439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40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e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xistingStorage</w:t>
              </w:r>
            </w:ins>
          </w:p>
        </w:tc>
        <w:tc>
          <w:tcPr>
            <w:tcW w:w="1559" w:type="dxa"/>
            <w:vAlign w:val="center"/>
          </w:tcPr>
          <w:p w14:paraId="2B6A7785" w14:textId="77777777" w:rsidR="00C939D1" w:rsidRDefault="00C939D1" w:rsidP="00926409">
            <w:pPr>
              <w:rPr>
                <w:ins w:id="1441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42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O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bject</w:t>
              </w:r>
            </w:ins>
          </w:p>
        </w:tc>
        <w:tc>
          <w:tcPr>
            <w:tcW w:w="3969" w:type="dxa"/>
            <w:vAlign w:val="center"/>
          </w:tcPr>
          <w:p w14:paraId="2E77FBF7" w14:textId="77777777" w:rsidR="00C939D1" w:rsidRDefault="00C939D1" w:rsidP="00926409">
            <w:pPr>
              <w:rPr>
                <w:ins w:id="1443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10" w:type="dxa"/>
            <w:vAlign w:val="center"/>
          </w:tcPr>
          <w:p w14:paraId="4C09F39E" w14:textId="77777777" w:rsidR="00C939D1" w:rsidRDefault="00C939D1" w:rsidP="00926409">
            <w:pPr>
              <w:rPr>
                <w:ins w:id="1444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384053FD" w14:textId="77777777" w:rsidTr="00926409">
        <w:trPr>
          <w:trHeight w:val="356"/>
          <w:ins w:id="1445" w:author="Tong Quoc Truong" w:date="2020-11-25T11:48:00Z"/>
        </w:trPr>
        <w:tc>
          <w:tcPr>
            <w:tcW w:w="284" w:type="dxa"/>
            <w:vAlign w:val="center"/>
          </w:tcPr>
          <w:p w14:paraId="3E5677EB" w14:textId="77777777" w:rsidR="00C939D1" w:rsidRDefault="00C939D1" w:rsidP="00926409">
            <w:pPr>
              <w:rPr>
                <w:ins w:id="1446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64336EF" w14:textId="77777777" w:rsidR="00C939D1" w:rsidRDefault="00C939D1" w:rsidP="00926409">
            <w:pPr>
              <w:rPr>
                <w:ins w:id="144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48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m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ountPath</w:t>
              </w:r>
            </w:ins>
          </w:p>
        </w:tc>
        <w:tc>
          <w:tcPr>
            <w:tcW w:w="1559" w:type="dxa"/>
            <w:vAlign w:val="center"/>
          </w:tcPr>
          <w:p w14:paraId="2B9F2A05" w14:textId="77777777" w:rsidR="00C939D1" w:rsidRDefault="00C939D1" w:rsidP="00926409">
            <w:pPr>
              <w:rPr>
                <w:ins w:id="1449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50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141BC854" w14:textId="7D848FF4" w:rsidR="00C939D1" w:rsidRDefault="00C939D1" w:rsidP="00926409">
            <w:pPr>
              <w:rPr>
                <w:ins w:id="1451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52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publishCfgObj.desAppStorage</w:t>
              </w:r>
            </w:ins>
            <w:ins w:id="1453" w:author="Tong Quoc Truong" w:date="2020-11-26T13:10:00Z">
              <w:r w:rsidR="00CC5AE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.p</w:t>
              </w:r>
            </w:ins>
            <w:ins w:id="1454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ath</w:t>
              </w:r>
            </w:ins>
          </w:p>
        </w:tc>
        <w:tc>
          <w:tcPr>
            <w:tcW w:w="2410" w:type="dxa"/>
            <w:vAlign w:val="center"/>
          </w:tcPr>
          <w:p w14:paraId="08E0EF13" w14:textId="77777777" w:rsidR="00C939D1" w:rsidRDefault="00C939D1" w:rsidP="00926409">
            <w:pPr>
              <w:rPr>
                <w:ins w:id="1455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39D1" w:rsidRPr="00D7306D" w14:paraId="3CB0F11D" w14:textId="77777777" w:rsidTr="00926409">
        <w:trPr>
          <w:trHeight w:val="356"/>
          <w:ins w:id="1456" w:author="Tong Quoc Truong" w:date="2020-11-25T11:48:00Z"/>
        </w:trPr>
        <w:tc>
          <w:tcPr>
            <w:tcW w:w="284" w:type="dxa"/>
            <w:vAlign w:val="center"/>
          </w:tcPr>
          <w:p w14:paraId="16E2F192" w14:textId="77777777" w:rsidR="00C939D1" w:rsidRDefault="00C939D1" w:rsidP="00926409">
            <w:pPr>
              <w:rPr>
                <w:ins w:id="1457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B5A2DA8" w14:textId="77777777" w:rsidR="00C939D1" w:rsidRDefault="00C939D1" w:rsidP="00926409">
            <w:pPr>
              <w:rPr>
                <w:ins w:id="1458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59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claimName</w:t>
              </w:r>
            </w:ins>
          </w:p>
        </w:tc>
        <w:tc>
          <w:tcPr>
            <w:tcW w:w="1559" w:type="dxa"/>
            <w:vAlign w:val="center"/>
          </w:tcPr>
          <w:p w14:paraId="6D9641AC" w14:textId="77777777" w:rsidR="00C939D1" w:rsidRDefault="00C939D1" w:rsidP="00926409">
            <w:pPr>
              <w:rPr>
                <w:ins w:id="1460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61" w:author="Tong Quoc Truong" w:date="2020-11-25T11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386253CD" w14:textId="2432ED43" w:rsidR="00C939D1" w:rsidRDefault="00C939D1" w:rsidP="00926409">
            <w:pPr>
              <w:rPr>
                <w:ins w:id="1462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63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appNamePrefix + publishCfgObj.desAppStorage</w:t>
              </w:r>
            </w:ins>
            <w:ins w:id="1464" w:author="Tong Quoc Truong" w:date="2020-11-26T13:10:00Z">
              <w:r w:rsidR="00CC5AE9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.n</w:t>
              </w:r>
            </w:ins>
            <w:ins w:id="1465" w:author="Tong Quoc Truong" w:date="2020-11-25T11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ame</w:t>
              </w:r>
            </w:ins>
          </w:p>
        </w:tc>
        <w:tc>
          <w:tcPr>
            <w:tcW w:w="2410" w:type="dxa"/>
            <w:vAlign w:val="center"/>
          </w:tcPr>
          <w:p w14:paraId="2F35C41A" w14:textId="77777777" w:rsidR="00C939D1" w:rsidRDefault="00C939D1" w:rsidP="00926409">
            <w:pPr>
              <w:rPr>
                <w:ins w:id="1466" w:author="Tong Quoc Truong" w:date="2020-11-25T11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B1EACF1" w14:textId="77777777" w:rsidR="00C939D1" w:rsidRPr="00D07AAC" w:rsidRDefault="00C939D1" w:rsidP="00C939D1">
      <w:pPr>
        <w:pStyle w:val="ab"/>
        <w:ind w:left="360"/>
        <w:rPr>
          <w:ins w:id="1467" w:author="Tong Quoc Truong" w:date="2020-11-25T11:48:00Z"/>
          <w:rFonts w:ascii="Tahoma" w:hAnsi="Tahoma" w:cs="Tahoma"/>
          <w:sz w:val="20"/>
          <w:szCs w:val="20"/>
          <w:lang w:eastAsia="ja-JP" w:bidi="th-TH"/>
        </w:rPr>
      </w:pPr>
    </w:p>
    <w:p w14:paraId="2BA0F625" w14:textId="77777777" w:rsidR="00510385" w:rsidRDefault="00510385" w:rsidP="00510385">
      <w:pPr>
        <w:pStyle w:val="ab"/>
        <w:ind w:left="360"/>
        <w:rPr>
          <w:ins w:id="1468" w:author="Tong Quoc Truong" w:date="2020-11-30T19:03:00Z"/>
          <w:rFonts w:ascii="Tahoma" w:hAnsi="Tahoma" w:cs="Tahoma"/>
          <w:sz w:val="20"/>
          <w:szCs w:val="20"/>
          <w:lang w:eastAsia="ja-JP" w:bidi="th-TH"/>
        </w:rPr>
      </w:pPr>
      <w:ins w:id="1469" w:author="Tong Quoc Truong" w:date="2020-11-30T19:0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31A7273B" w14:textId="0155FEAD" w:rsidR="007D30AD" w:rsidRPr="00510385" w:rsidRDefault="007D30AD" w:rsidP="007D30AD">
      <w:pPr>
        <w:pStyle w:val="ab"/>
        <w:ind w:left="360"/>
        <w:rPr>
          <w:ins w:id="1470" w:author="Tong Quoc Truong" w:date="2020-11-25T15:29:00Z"/>
          <w:rFonts w:ascii="Tahoma" w:hAnsi="Tahoma" w:cs="Tahoma"/>
          <w:sz w:val="20"/>
          <w:szCs w:val="20"/>
          <w:lang w:eastAsia="ja-JP" w:bidi="th-TH"/>
        </w:rPr>
      </w:pPr>
    </w:p>
    <w:p w14:paraId="77CEF0B7" w14:textId="6B1D38E1" w:rsidR="00A33526" w:rsidRPr="007A71F3" w:rsidRDefault="00996B3C" w:rsidP="00A33526">
      <w:pPr>
        <w:pStyle w:val="ab"/>
        <w:ind w:left="360"/>
        <w:rPr>
          <w:ins w:id="1471" w:author="Tong Quoc Truong" w:date="2020-11-25T15:29:00Z"/>
          <w:rFonts w:ascii="Tahoma" w:hAnsi="Tahoma" w:cs="Tahoma"/>
          <w:smallCaps/>
          <w:lang w:eastAsia="ja-JP"/>
        </w:rPr>
      </w:pPr>
      <w:ins w:id="1472" w:author="Tong Quoc Truong" w:date="2020-11-25T15:43:00Z">
        <w:r>
          <w:rPr>
            <w:rFonts w:ascii="Tahoma" w:hAnsi="Tahoma" w:cs="Tahoma"/>
            <w:sz w:val="20"/>
            <w:szCs w:val="20"/>
            <w:lang w:bidi="th-TH"/>
          </w:rPr>
          <w:t xml:space="preserve">If publish </w:t>
        </w:r>
      </w:ins>
      <w:ins w:id="1473" w:author="Tong Quoc Truong" w:date="2020-11-25T15:44:00Z">
        <w:r w:rsidR="00B565FF">
          <w:rPr>
            <w:rFonts w:ascii="Tahoma" w:hAnsi="Tahoma" w:cs="Tahoma"/>
            <w:sz w:val="20"/>
            <w:szCs w:val="20"/>
            <w:lang w:bidi="th-TH"/>
          </w:rPr>
          <w:t>a new website for first time</w:t>
        </w:r>
      </w:ins>
      <w:ins w:id="1474" w:author="Tong Quoc Truong" w:date="2020-11-25T15:43:00Z">
        <w:r>
          <w:rPr>
            <w:rFonts w:ascii="Tahoma" w:hAnsi="Tahoma" w:cs="Tahoma"/>
            <w:sz w:val="20"/>
            <w:szCs w:val="20"/>
            <w:lang w:bidi="th-TH"/>
          </w:rPr>
          <w:t>, c</w:t>
        </w:r>
      </w:ins>
      <w:ins w:id="1475" w:author="Tong Quoc Truong" w:date="2020-11-25T15:29:00Z">
        <w:r w:rsidR="00A33526">
          <w:rPr>
            <w:rFonts w:ascii="Tahoma" w:hAnsi="Tahoma" w:cs="Tahoma"/>
            <w:sz w:val="20"/>
            <w:szCs w:val="20"/>
            <w:lang w:bidi="th-TH"/>
          </w:rPr>
          <w:t xml:space="preserve">all [Get Config Object] microservice via API GW to get </w:t>
        </w:r>
      </w:ins>
      <w:ins w:id="1476" w:author="Tong Quoc Truong" w:date="2020-11-25T15:30:00Z">
        <w:r w:rsidR="00001F23">
          <w:rPr>
            <w:rFonts w:ascii="Tahoma" w:hAnsi="Tahoma" w:cs="Tahoma"/>
            <w:sz w:val="20"/>
            <w:szCs w:val="20"/>
            <w:lang w:bidi="th-TH"/>
          </w:rPr>
          <w:t>the</w:t>
        </w:r>
      </w:ins>
      <w:ins w:id="1477" w:author="Tong Quoc Truong" w:date="2020-11-25T16:02:00Z">
        <w:r w:rsidR="00BC01C9">
          <w:rPr>
            <w:rFonts w:ascii="Tahoma" w:hAnsi="Tahoma" w:cs="Tahoma"/>
            <w:sz w:val="20"/>
            <w:szCs w:val="20"/>
            <w:lang w:bidi="th-TH"/>
          </w:rPr>
          <w:t xml:space="preserve"> default</w:t>
        </w:r>
      </w:ins>
      <w:ins w:id="1478" w:author="Tong Quoc Truong" w:date="2020-11-25T16:03:00Z">
        <w:r w:rsidR="00B51342">
          <w:rPr>
            <w:rFonts w:ascii="Tahoma" w:hAnsi="Tahoma" w:cs="Tahoma"/>
            <w:sz w:val="20"/>
            <w:szCs w:val="20"/>
            <w:lang w:bidi="th-TH"/>
          </w:rPr>
          <w:t xml:space="preserve"> destination role permission config information: rolePermCfgObj</w:t>
        </w:r>
      </w:ins>
      <w:ins w:id="1479" w:author="Tong Quoc Truong" w:date="2020-11-25T15:29:00Z">
        <w:r w:rsidR="00A33526" w:rsidRPr="00F00294">
          <w:rPr>
            <w:rFonts w:ascii="Tahoma" w:hAnsi="Tahoma" w:cs="Tahoma"/>
            <w:sz w:val="20"/>
            <w:szCs w:val="20"/>
            <w:lang w:bidi="th-TH"/>
          </w:rPr>
          <w:t>.</w:t>
        </w:r>
      </w:ins>
    </w:p>
    <w:p w14:paraId="58F5A513" w14:textId="77777777" w:rsidR="00A33526" w:rsidRPr="007A71F3" w:rsidRDefault="00A33526" w:rsidP="00A33526">
      <w:pPr>
        <w:pStyle w:val="ab"/>
        <w:ind w:left="360"/>
        <w:rPr>
          <w:ins w:id="1480" w:author="Tong Quoc Truong" w:date="2020-11-25T15:29:00Z"/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ins w:id="1481" w:author="Tong Quoc Truong" w:date="2020-11-25T15:29:00Z">
        <w:r>
          <w:rPr>
            <w:rFonts w:ascii="Tahoma" w:hAnsi="Tahoma" w:cs="Tahoma"/>
            <w:sz w:val="20"/>
            <w:szCs w:val="20"/>
            <w:lang w:eastAsia="ja-JP" w:bidi="th-TH"/>
          </w:rPr>
          <w:t>Set the following Request Parameters when call microservices.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962"/>
        <w:gridCol w:w="1984"/>
      </w:tblGrid>
      <w:tr w:rsidR="00A33526" w:rsidRPr="0031791A" w14:paraId="391EA3E8" w14:textId="77777777" w:rsidTr="00E70C9C">
        <w:trPr>
          <w:trHeight w:val="395"/>
          <w:tblHeader/>
          <w:ins w:id="1482" w:author="Tong Quoc Truong" w:date="2020-11-25T15:29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2CAA8D6" w14:textId="77777777" w:rsidR="00A33526" w:rsidRPr="0031791A" w:rsidRDefault="00A33526" w:rsidP="00926409">
            <w:pPr>
              <w:jc w:val="center"/>
              <w:rPr>
                <w:ins w:id="1483" w:author="Tong Quoc Truong" w:date="2020-11-25T15:29:00Z"/>
                <w:rFonts w:ascii="Tahoma" w:hAnsi="Tahoma" w:cs="Tahoma"/>
                <w:b/>
                <w:bCs/>
                <w:sz w:val="20"/>
                <w:szCs w:val="20"/>
              </w:rPr>
            </w:pPr>
            <w:ins w:id="1484" w:author="Tong Quoc Truong" w:date="2020-11-25T15:29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3BBF8E7" w14:textId="77777777" w:rsidR="00A33526" w:rsidRPr="0031791A" w:rsidRDefault="00A33526" w:rsidP="00926409">
            <w:pPr>
              <w:jc w:val="center"/>
              <w:rPr>
                <w:ins w:id="1485" w:author="Tong Quoc Truong" w:date="2020-11-25T15:29:00Z"/>
                <w:rFonts w:ascii="Tahoma" w:hAnsi="Tahoma" w:cs="Tahoma"/>
                <w:b/>
                <w:bCs/>
                <w:sz w:val="20"/>
                <w:szCs w:val="20"/>
              </w:rPr>
            </w:pPr>
            <w:ins w:id="1486" w:author="Tong Quoc Truong" w:date="2020-11-25T15:29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14:paraId="2D48839F" w14:textId="77777777" w:rsidR="00A33526" w:rsidRPr="0031791A" w:rsidRDefault="00A33526" w:rsidP="00926409">
            <w:pPr>
              <w:jc w:val="center"/>
              <w:rPr>
                <w:ins w:id="1487" w:author="Tong Quoc Truong" w:date="2020-11-25T15:29:00Z"/>
                <w:rFonts w:ascii="Tahoma" w:hAnsi="Tahoma" w:cs="Tahoma"/>
                <w:b/>
                <w:bCs/>
                <w:sz w:val="20"/>
                <w:szCs w:val="20"/>
              </w:rPr>
            </w:pPr>
            <w:ins w:id="1488" w:author="Tong Quoc Truong" w:date="2020-11-25T15:29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51EE2C19" w14:textId="77777777" w:rsidR="00A33526" w:rsidRPr="001E796D" w:rsidRDefault="00A33526" w:rsidP="00926409">
            <w:pPr>
              <w:jc w:val="center"/>
              <w:rPr>
                <w:ins w:id="1489" w:author="Tong Quoc Truong" w:date="2020-11-25T15:29:00Z"/>
                <w:rFonts w:ascii="Tahoma" w:hAnsi="Tahoma" w:cs="Tahoma"/>
                <w:b/>
                <w:bCs/>
                <w:sz w:val="20"/>
                <w:szCs w:val="20"/>
              </w:rPr>
            </w:pPr>
            <w:ins w:id="1490" w:author="Tong Quoc Truong" w:date="2020-11-25T15:29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A33526" w:rsidRPr="00D7306D" w14:paraId="685568C6" w14:textId="77777777" w:rsidTr="00E70C9C">
        <w:trPr>
          <w:trHeight w:val="356"/>
          <w:ins w:id="1491" w:author="Tong Quoc Truong" w:date="2020-11-25T15:29:00Z"/>
        </w:trPr>
        <w:tc>
          <w:tcPr>
            <w:tcW w:w="1985" w:type="dxa"/>
            <w:vAlign w:val="center"/>
          </w:tcPr>
          <w:p w14:paraId="6782D98A" w14:textId="77777777" w:rsidR="00A33526" w:rsidRPr="00BC6553" w:rsidRDefault="00A33526" w:rsidP="00926409">
            <w:pPr>
              <w:rPr>
                <w:ins w:id="1492" w:author="Tong Quoc Truong" w:date="2020-11-25T15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93" w:author="Tong Quoc Truong" w:date="2020-11-25T15:2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configKey</w:t>
              </w:r>
            </w:ins>
          </w:p>
        </w:tc>
        <w:tc>
          <w:tcPr>
            <w:tcW w:w="1275" w:type="dxa"/>
            <w:vAlign w:val="center"/>
          </w:tcPr>
          <w:p w14:paraId="21E0704E" w14:textId="77777777" w:rsidR="00A33526" w:rsidRPr="00BC6553" w:rsidRDefault="00A33526" w:rsidP="00926409">
            <w:pPr>
              <w:rPr>
                <w:ins w:id="1494" w:author="Tong Quoc Truong" w:date="2020-11-25T15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95" w:author="Tong Quoc Truong" w:date="2020-11-25T15:2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3A412CC3" w14:textId="419B73D1" w:rsidR="00A33526" w:rsidRPr="00BC6553" w:rsidRDefault="00AA456B" w:rsidP="00926409">
            <w:pPr>
              <w:rPr>
                <w:ins w:id="1496" w:author="Tong Quoc Truong" w:date="2020-11-25T15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497" w:author="Tong Quoc Truong" w:date="2020-11-25T15:3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{DESTINATION_</w:t>
              </w:r>
              <w:r w:rsidR="00E70C9C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ROLE_PERMISSION_CONFIG_KEY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}</w:t>
              </w:r>
            </w:ins>
          </w:p>
        </w:tc>
        <w:tc>
          <w:tcPr>
            <w:tcW w:w="1984" w:type="dxa"/>
            <w:vAlign w:val="center"/>
          </w:tcPr>
          <w:p w14:paraId="715F192B" w14:textId="77777777" w:rsidR="00A33526" w:rsidRPr="00E70C9C" w:rsidRDefault="00A33526" w:rsidP="00926409">
            <w:pPr>
              <w:rPr>
                <w:ins w:id="1498" w:author="Tong Quoc Truong" w:date="2020-11-25T15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FA17256" w14:textId="77777777" w:rsidR="00A33526" w:rsidRDefault="00A33526" w:rsidP="00A33526">
      <w:pPr>
        <w:pStyle w:val="ab"/>
        <w:ind w:left="360"/>
        <w:rPr>
          <w:ins w:id="1499" w:author="Tong Quoc Truong" w:date="2020-11-25T15:29:00Z"/>
          <w:rStyle w:val="af0"/>
          <w:rFonts w:ascii="Tahoma" w:hAnsi="Tahoma" w:cs="Tahoma"/>
          <w:color w:val="auto"/>
          <w:lang w:eastAsia="ja-JP"/>
        </w:rPr>
      </w:pPr>
    </w:p>
    <w:p w14:paraId="645DB107" w14:textId="77777777" w:rsidR="00510385" w:rsidRDefault="00510385" w:rsidP="00510385">
      <w:pPr>
        <w:pStyle w:val="ab"/>
        <w:ind w:left="360"/>
        <w:rPr>
          <w:ins w:id="1500" w:author="Tong Quoc Truong" w:date="2020-11-30T19:03:00Z"/>
          <w:rFonts w:ascii="Tahoma" w:hAnsi="Tahoma" w:cs="Tahoma"/>
          <w:sz w:val="20"/>
          <w:szCs w:val="20"/>
          <w:lang w:eastAsia="ja-JP" w:bidi="th-TH"/>
        </w:rPr>
      </w:pPr>
      <w:ins w:id="1501" w:author="Tong Quoc Truong" w:date="2020-11-30T19:0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71666C4F" w14:textId="340C012A" w:rsidR="00A33526" w:rsidRDefault="00FF1763" w:rsidP="007D30AD">
      <w:pPr>
        <w:pStyle w:val="ab"/>
        <w:ind w:left="360"/>
        <w:rPr>
          <w:ins w:id="1502" w:author="Tong Quoc Truong" w:date="2020-11-26T13:30:00Z"/>
          <w:rFonts w:ascii="Tahoma" w:hAnsi="Tahoma" w:cs="Tahoma"/>
          <w:sz w:val="20"/>
          <w:szCs w:val="20"/>
          <w:lang w:eastAsia="ja-JP" w:bidi="th-TH"/>
        </w:rPr>
      </w:pPr>
      <w:ins w:id="1503" w:author="Tong Quoc Truong" w:date="2020-11-26T13:30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he structure of rolePermCfgObj is as follow.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4962"/>
        <w:gridCol w:w="1984"/>
      </w:tblGrid>
      <w:tr w:rsidR="00FF1763" w:rsidRPr="0031791A" w14:paraId="0BD71713" w14:textId="77777777" w:rsidTr="00DC6574">
        <w:trPr>
          <w:trHeight w:val="395"/>
          <w:tblHeader/>
          <w:ins w:id="1504" w:author="Tong Quoc Truong" w:date="2020-11-26T13:30:00Z"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528578E6" w14:textId="77777777" w:rsidR="00FF1763" w:rsidRPr="0031791A" w:rsidRDefault="00FF1763" w:rsidP="00DC6574">
            <w:pPr>
              <w:jc w:val="center"/>
              <w:rPr>
                <w:ins w:id="1505" w:author="Tong Quoc Truong" w:date="2020-11-26T13:30:00Z"/>
                <w:rFonts w:ascii="Tahoma" w:hAnsi="Tahoma" w:cs="Tahoma"/>
                <w:b/>
                <w:bCs/>
                <w:sz w:val="20"/>
                <w:szCs w:val="20"/>
              </w:rPr>
            </w:pPr>
            <w:ins w:id="1506" w:author="Tong Quoc Truong" w:date="2020-11-26T13:30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57BF6E1" w14:textId="77777777" w:rsidR="00FF1763" w:rsidRPr="0031791A" w:rsidRDefault="00FF1763" w:rsidP="00DC6574">
            <w:pPr>
              <w:jc w:val="center"/>
              <w:rPr>
                <w:ins w:id="1507" w:author="Tong Quoc Truong" w:date="2020-11-26T13:30:00Z"/>
                <w:rFonts w:ascii="Tahoma" w:hAnsi="Tahoma" w:cs="Tahoma"/>
                <w:b/>
                <w:bCs/>
                <w:sz w:val="20"/>
                <w:szCs w:val="20"/>
              </w:rPr>
            </w:pPr>
            <w:ins w:id="1508" w:author="Tong Quoc Truong" w:date="2020-11-26T13:30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14:paraId="5FBB0215" w14:textId="77777777" w:rsidR="00FF1763" w:rsidRPr="0031791A" w:rsidRDefault="00FF1763" w:rsidP="00DC6574">
            <w:pPr>
              <w:jc w:val="center"/>
              <w:rPr>
                <w:ins w:id="1509" w:author="Tong Quoc Truong" w:date="2020-11-26T13:30:00Z"/>
                <w:rFonts w:ascii="Tahoma" w:hAnsi="Tahoma" w:cs="Tahoma"/>
                <w:b/>
                <w:bCs/>
                <w:sz w:val="20"/>
                <w:szCs w:val="20"/>
              </w:rPr>
            </w:pPr>
            <w:ins w:id="1510" w:author="Tong Quoc Truong" w:date="2020-11-26T13:30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244BD27F" w14:textId="77777777" w:rsidR="00FF1763" w:rsidRPr="001E796D" w:rsidRDefault="00FF1763" w:rsidP="00DC6574">
            <w:pPr>
              <w:jc w:val="center"/>
              <w:rPr>
                <w:ins w:id="1511" w:author="Tong Quoc Truong" w:date="2020-11-26T13:30:00Z"/>
                <w:rFonts w:ascii="Tahoma" w:hAnsi="Tahoma" w:cs="Tahoma"/>
                <w:b/>
                <w:bCs/>
                <w:sz w:val="20"/>
                <w:szCs w:val="20"/>
              </w:rPr>
            </w:pPr>
            <w:ins w:id="1512" w:author="Tong Quoc Truong" w:date="2020-11-26T13:30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F1763" w:rsidRPr="00D7306D" w14:paraId="4E546635" w14:textId="77777777" w:rsidTr="00DC6574">
        <w:trPr>
          <w:trHeight w:val="356"/>
          <w:ins w:id="1513" w:author="Tong Quoc Truong" w:date="2020-11-26T13:30:00Z"/>
        </w:trPr>
        <w:tc>
          <w:tcPr>
            <w:tcW w:w="1985" w:type="dxa"/>
            <w:gridSpan w:val="2"/>
            <w:vAlign w:val="center"/>
          </w:tcPr>
          <w:p w14:paraId="559CEB93" w14:textId="6D7DCD4E" w:rsidR="00FF1763" w:rsidRPr="00BC6553" w:rsidRDefault="00DD4F87" w:rsidP="00DC6574">
            <w:pPr>
              <w:rPr>
                <w:ins w:id="1514" w:author="Tong Quoc Truong" w:date="2020-11-26T13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15" w:author="Tong Quoc Truong" w:date="2020-11-26T13:3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roles</w:t>
              </w:r>
            </w:ins>
          </w:p>
        </w:tc>
        <w:tc>
          <w:tcPr>
            <w:tcW w:w="1275" w:type="dxa"/>
            <w:vAlign w:val="center"/>
          </w:tcPr>
          <w:p w14:paraId="00063EAC" w14:textId="64B11A02" w:rsidR="00FF1763" w:rsidRPr="00BC6553" w:rsidRDefault="00DD4F87" w:rsidP="00DC6574">
            <w:pPr>
              <w:rPr>
                <w:ins w:id="1516" w:author="Tong Quoc Truong" w:date="2020-11-26T13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17" w:author="Tong Quoc Truong" w:date="2020-11-26T13:3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4962" w:type="dxa"/>
            <w:vAlign w:val="center"/>
          </w:tcPr>
          <w:p w14:paraId="0A9EFEEA" w14:textId="594AE5CC" w:rsidR="00FF1763" w:rsidRPr="00BC6553" w:rsidRDefault="00FF1763" w:rsidP="00DC6574">
            <w:pPr>
              <w:rPr>
                <w:ins w:id="1518" w:author="Tong Quoc Truong" w:date="2020-11-26T13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0A613DB" w14:textId="4EDE181C" w:rsidR="00FF1763" w:rsidRPr="00E70C9C" w:rsidRDefault="00DD4F87" w:rsidP="00DC6574">
            <w:pPr>
              <w:rPr>
                <w:ins w:id="1519" w:author="Tong Quoc Truong" w:date="2020-11-26T13:3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20" w:author="Tong Quoc Truong" w:date="2020-11-26T13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DD4F87" w:rsidRPr="00D7306D" w14:paraId="055A3DB0" w14:textId="77777777" w:rsidTr="00DD4F87">
        <w:trPr>
          <w:trHeight w:val="356"/>
          <w:ins w:id="1521" w:author="Tong Quoc Truong" w:date="2020-11-26T13:32:00Z"/>
        </w:trPr>
        <w:tc>
          <w:tcPr>
            <w:tcW w:w="284" w:type="dxa"/>
            <w:vAlign w:val="center"/>
          </w:tcPr>
          <w:p w14:paraId="4F7329FE" w14:textId="77777777" w:rsidR="00DD4F87" w:rsidRDefault="00DD4F87" w:rsidP="00DC6574">
            <w:pPr>
              <w:rPr>
                <w:ins w:id="1522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25B79F2" w14:textId="64E1130A" w:rsidR="00DD4F87" w:rsidRDefault="00DD4F87" w:rsidP="00DC6574">
            <w:pPr>
              <w:rPr>
                <w:ins w:id="1523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24" w:author="Tong Quoc Truong" w:date="2020-11-26T13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r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oleName</w:t>
              </w:r>
            </w:ins>
          </w:p>
        </w:tc>
        <w:tc>
          <w:tcPr>
            <w:tcW w:w="1275" w:type="dxa"/>
            <w:vAlign w:val="center"/>
          </w:tcPr>
          <w:p w14:paraId="2A620591" w14:textId="746D1A4E" w:rsidR="00DD4F87" w:rsidRDefault="00DD4F87" w:rsidP="00DC6574">
            <w:pPr>
              <w:rPr>
                <w:ins w:id="1525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26" w:author="Tong Quoc Truong" w:date="2020-11-26T13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0D7C5E8D" w14:textId="77777777" w:rsidR="00DD4F87" w:rsidRPr="00BC6553" w:rsidRDefault="00DD4F87" w:rsidP="00DC6574">
            <w:pPr>
              <w:rPr>
                <w:ins w:id="1527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743F6A6" w14:textId="77777777" w:rsidR="00DD4F87" w:rsidRDefault="00DD4F87" w:rsidP="00DC6574">
            <w:pPr>
              <w:rPr>
                <w:ins w:id="1528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D4F87" w:rsidRPr="00D7306D" w14:paraId="7A64DD74" w14:textId="77777777" w:rsidTr="00DD4F87">
        <w:trPr>
          <w:trHeight w:val="356"/>
          <w:ins w:id="1529" w:author="Tong Quoc Truong" w:date="2020-11-26T13:32:00Z"/>
        </w:trPr>
        <w:tc>
          <w:tcPr>
            <w:tcW w:w="284" w:type="dxa"/>
            <w:vAlign w:val="center"/>
          </w:tcPr>
          <w:p w14:paraId="510FD22C" w14:textId="77777777" w:rsidR="00DD4F87" w:rsidRDefault="00DD4F87" w:rsidP="00DC6574">
            <w:pPr>
              <w:rPr>
                <w:ins w:id="1530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66FED346" w14:textId="7350FC6C" w:rsidR="00DD4F87" w:rsidRDefault="0062534A" w:rsidP="00DC6574">
            <w:pPr>
              <w:rPr>
                <w:ins w:id="1531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32" w:author="Tong Quoc Truong" w:date="2020-11-26T13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escription</w:t>
              </w:r>
            </w:ins>
          </w:p>
        </w:tc>
        <w:tc>
          <w:tcPr>
            <w:tcW w:w="1275" w:type="dxa"/>
            <w:vAlign w:val="center"/>
          </w:tcPr>
          <w:p w14:paraId="58FC16D8" w14:textId="11A91046" w:rsidR="00DD4F87" w:rsidRDefault="0062534A" w:rsidP="00DC6574">
            <w:pPr>
              <w:rPr>
                <w:ins w:id="1533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34" w:author="Tong Quoc Truong" w:date="2020-11-26T13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5A054451" w14:textId="77777777" w:rsidR="00DD4F87" w:rsidRPr="00BC6553" w:rsidRDefault="00DD4F87" w:rsidP="00DC6574">
            <w:pPr>
              <w:rPr>
                <w:ins w:id="1535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71ACE31" w14:textId="77777777" w:rsidR="00DD4F87" w:rsidRDefault="00DD4F87" w:rsidP="00DC6574">
            <w:pPr>
              <w:rPr>
                <w:ins w:id="1536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2534A" w:rsidRPr="00D7306D" w14:paraId="33F17C1B" w14:textId="77777777" w:rsidTr="00DD4F87">
        <w:trPr>
          <w:trHeight w:val="356"/>
          <w:ins w:id="1537" w:author="Tong Quoc Truong" w:date="2020-11-26T13:32:00Z"/>
        </w:trPr>
        <w:tc>
          <w:tcPr>
            <w:tcW w:w="284" w:type="dxa"/>
            <w:vAlign w:val="center"/>
          </w:tcPr>
          <w:p w14:paraId="4F5B139A" w14:textId="77777777" w:rsidR="0062534A" w:rsidRDefault="0062534A" w:rsidP="00DC6574">
            <w:pPr>
              <w:rPr>
                <w:ins w:id="1538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40BD408" w14:textId="20C5B4B4" w:rsidR="0062534A" w:rsidRDefault="0062534A" w:rsidP="00DC6574">
            <w:pPr>
              <w:rPr>
                <w:ins w:id="1539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40" w:author="Tong Quoc Truong" w:date="2020-11-26T13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eletabl</w:t>
              </w:r>
            </w:ins>
            <w:ins w:id="1541" w:author="Tong Quoc Truong" w:date="2020-11-26T13:3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</w:t>
              </w:r>
            </w:ins>
          </w:p>
        </w:tc>
        <w:tc>
          <w:tcPr>
            <w:tcW w:w="1275" w:type="dxa"/>
            <w:vAlign w:val="center"/>
          </w:tcPr>
          <w:p w14:paraId="04D235FD" w14:textId="275A10CF" w:rsidR="0062534A" w:rsidRDefault="0062534A" w:rsidP="00DC6574">
            <w:pPr>
              <w:rPr>
                <w:ins w:id="1542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43" w:author="Tong Quoc Truong" w:date="2020-11-26T13:3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B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oolean</w:t>
              </w:r>
            </w:ins>
          </w:p>
        </w:tc>
        <w:tc>
          <w:tcPr>
            <w:tcW w:w="4962" w:type="dxa"/>
            <w:vAlign w:val="center"/>
          </w:tcPr>
          <w:p w14:paraId="0F6DE0C9" w14:textId="77777777" w:rsidR="0062534A" w:rsidRPr="00BC6553" w:rsidRDefault="0062534A" w:rsidP="00DC6574">
            <w:pPr>
              <w:rPr>
                <w:ins w:id="1544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5554981" w14:textId="77777777" w:rsidR="0062534A" w:rsidRDefault="0062534A" w:rsidP="00DC6574">
            <w:pPr>
              <w:rPr>
                <w:ins w:id="1545" w:author="Tong Quoc Truong" w:date="2020-11-26T13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62534A" w:rsidRPr="00D7306D" w14:paraId="17FB6FC1" w14:textId="77777777" w:rsidTr="00DD4F87">
        <w:trPr>
          <w:trHeight w:val="356"/>
          <w:ins w:id="1546" w:author="Tong Quoc Truong" w:date="2020-11-26T13:33:00Z"/>
        </w:trPr>
        <w:tc>
          <w:tcPr>
            <w:tcW w:w="284" w:type="dxa"/>
            <w:vAlign w:val="center"/>
          </w:tcPr>
          <w:p w14:paraId="709ABD5D" w14:textId="77777777" w:rsidR="0062534A" w:rsidRDefault="0062534A" w:rsidP="00DC6574">
            <w:pPr>
              <w:rPr>
                <w:ins w:id="1547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B5F91B7" w14:textId="45F12BFB" w:rsidR="0062534A" w:rsidRDefault="0062534A" w:rsidP="00DC6574">
            <w:pPr>
              <w:rPr>
                <w:ins w:id="1548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49" w:author="Tong Quoc Truong" w:date="2020-11-26T13:3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ermisionCds</w:t>
              </w:r>
            </w:ins>
          </w:p>
        </w:tc>
        <w:tc>
          <w:tcPr>
            <w:tcW w:w="1275" w:type="dxa"/>
            <w:vAlign w:val="center"/>
          </w:tcPr>
          <w:p w14:paraId="1C662047" w14:textId="15F81D09" w:rsidR="0062534A" w:rsidRDefault="00E72140" w:rsidP="00DC6574">
            <w:pPr>
              <w:rPr>
                <w:ins w:id="1550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51" w:author="Tong Quoc Truong" w:date="2020-11-26T13:3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</w:t>
              </w:r>
            </w:ins>
          </w:p>
        </w:tc>
        <w:tc>
          <w:tcPr>
            <w:tcW w:w="4962" w:type="dxa"/>
            <w:vAlign w:val="center"/>
          </w:tcPr>
          <w:p w14:paraId="14F114F1" w14:textId="77777777" w:rsidR="0062534A" w:rsidRPr="00BC6553" w:rsidRDefault="0062534A" w:rsidP="00DC6574">
            <w:pPr>
              <w:rPr>
                <w:ins w:id="1552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FBD3086" w14:textId="01AF981A" w:rsidR="0062534A" w:rsidRDefault="00E72140" w:rsidP="00DC6574">
            <w:pPr>
              <w:rPr>
                <w:ins w:id="1553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54" w:author="Tong Quoc Truong" w:date="2020-11-26T13:3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strings</w:t>
              </w:r>
            </w:ins>
          </w:p>
        </w:tc>
      </w:tr>
      <w:tr w:rsidR="00D179BC" w:rsidRPr="00D7306D" w14:paraId="1F40F716" w14:textId="77777777" w:rsidTr="00DC6574">
        <w:trPr>
          <w:trHeight w:val="356"/>
          <w:ins w:id="1555" w:author="Tong Quoc Truong" w:date="2020-11-26T13:39:00Z"/>
        </w:trPr>
        <w:tc>
          <w:tcPr>
            <w:tcW w:w="1985" w:type="dxa"/>
            <w:gridSpan w:val="2"/>
            <w:vAlign w:val="center"/>
          </w:tcPr>
          <w:p w14:paraId="6BEF86F3" w14:textId="77777777" w:rsidR="00D179BC" w:rsidRDefault="00D179BC" w:rsidP="00DC6574">
            <w:pPr>
              <w:rPr>
                <w:ins w:id="1556" w:author="Tong Quoc Truong" w:date="2020-11-26T13:3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57" w:author="Tong Quoc Truong" w:date="2020-11-26T13:3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adminRoleName</w:t>
              </w:r>
            </w:ins>
          </w:p>
        </w:tc>
        <w:tc>
          <w:tcPr>
            <w:tcW w:w="1275" w:type="dxa"/>
            <w:vAlign w:val="center"/>
          </w:tcPr>
          <w:p w14:paraId="5F19182E" w14:textId="77777777" w:rsidR="00D179BC" w:rsidRDefault="00D179BC" w:rsidP="00DC6574">
            <w:pPr>
              <w:rPr>
                <w:ins w:id="1558" w:author="Tong Quoc Truong" w:date="2020-11-26T13:3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59" w:author="Tong Quoc Truong" w:date="2020-11-26T13:3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60C178F2" w14:textId="77777777" w:rsidR="00D179BC" w:rsidRPr="00BC6553" w:rsidRDefault="00D179BC" w:rsidP="00DC6574">
            <w:pPr>
              <w:rPr>
                <w:ins w:id="1560" w:author="Tong Quoc Truong" w:date="2020-11-26T13:3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949CCC1" w14:textId="77777777" w:rsidR="00D179BC" w:rsidRDefault="00D179BC" w:rsidP="00DC6574">
            <w:pPr>
              <w:rPr>
                <w:ins w:id="1561" w:author="Tong Quoc Truong" w:date="2020-11-26T13:3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72140" w:rsidRPr="00D7306D" w14:paraId="7B1596A9" w14:textId="77777777" w:rsidTr="00DC6574">
        <w:trPr>
          <w:trHeight w:val="356"/>
          <w:ins w:id="1562" w:author="Tong Quoc Truong" w:date="2020-11-26T13:34:00Z"/>
        </w:trPr>
        <w:tc>
          <w:tcPr>
            <w:tcW w:w="1985" w:type="dxa"/>
            <w:gridSpan w:val="2"/>
            <w:vAlign w:val="center"/>
          </w:tcPr>
          <w:p w14:paraId="3CB538B4" w14:textId="2473E8B6" w:rsidR="00E72140" w:rsidRPr="00BC6553" w:rsidRDefault="00E72140" w:rsidP="00DC6574">
            <w:pPr>
              <w:rPr>
                <w:ins w:id="1563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64" w:author="Tong Quoc Truong" w:date="2020-11-26T13:3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permissions</w:t>
              </w:r>
            </w:ins>
          </w:p>
        </w:tc>
        <w:tc>
          <w:tcPr>
            <w:tcW w:w="1275" w:type="dxa"/>
            <w:vAlign w:val="center"/>
          </w:tcPr>
          <w:p w14:paraId="0F4D2371" w14:textId="77777777" w:rsidR="00E72140" w:rsidRPr="00BC6553" w:rsidRDefault="00E72140" w:rsidP="00DC6574">
            <w:pPr>
              <w:rPr>
                <w:ins w:id="1565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66" w:author="Tong Quoc Truong" w:date="2020-11-26T13:3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4962" w:type="dxa"/>
            <w:vAlign w:val="center"/>
          </w:tcPr>
          <w:p w14:paraId="1D55558F" w14:textId="77777777" w:rsidR="00E72140" w:rsidRPr="00BC6553" w:rsidRDefault="00E72140" w:rsidP="00DC6574">
            <w:pPr>
              <w:rPr>
                <w:ins w:id="1567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6DC00891" w14:textId="77777777" w:rsidR="00E72140" w:rsidRPr="00E70C9C" w:rsidRDefault="00E72140" w:rsidP="00DC6574">
            <w:pPr>
              <w:rPr>
                <w:ins w:id="1568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69" w:author="Tong Quoc Truong" w:date="2020-11-26T13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E72140" w:rsidRPr="00D7306D" w14:paraId="58963E69" w14:textId="77777777" w:rsidTr="00DC6574">
        <w:trPr>
          <w:trHeight w:val="356"/>
          <w:ins w:id="1570" w:author="Tong Quoc Truong" w:date="2020-11-26T13:34:00Z"/>
        </w:trPr>
        <w:tc>
          <w:tcPr>
            <w:tcW w:w="284" w:type="dxa"/>
            <w:vAlign w:val="center"/>
          </w:tcPr>
          <w:p w14:paraId="0641D87E" w14:textId="77777777" w:rsidR="00E72140" w:rsidRDefault="00E72140" w:rsidP="00DC6574">
            <w:pPr>
              <w:rPr>
                <w:ins w:id="1571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71B206F" w14:textId="4DEAEE1F" w:rsidR="00E72140" w:rsidRDefault="00E72140" w:rsidP="00DC6574">
            <w:pPr>
              <w:rPr>
                <w:ins w:id="1572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73" w:author="Tong Quoc Truong" w:date="2020-11-26T13:3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permissionCd</w:t>
              </w:r>
            </w:ins>
          </w:p>
        </w:tc>
        <w:tc>
          <w:tcPr>
            <w:tcW w:w="1275" w:type="dxa"/>
            <w:vAlign w:val="center"/>
          </w:tcPr>
          <w:p w14:paraId="56B800D0" w14:textId="77777777" w:rsidR="00E72140" w:rsidRDefault="00E72140" w:rsidP="00DC6574">
            <w:pPr>
              <w:rPr>
                <w:ins w:id="1574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75" w:author="Tong Quoc Truong" w:date="2020-11-26T13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6C041822" w14:textId="77777777" w:rsidR="00E72140" w:rsidRPr="00BC6553" w:rsidRDefault="00E72140" w:rsidP="00DC6574">
            <w:pPr>
              <w:rPr>
                <w:ins w:id="1576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41EB1C1" w14:textId="77777777" w:rsidR="00E72140" w:rsidRDefault="00E72140" w:rsidP="00DC6574">
            <w:pPr>
              <w:rPr>
                <w:ins w:id="1577" w:author="Tong Quoc Truong" w:date="2020-11-26T13:3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72140" w:rsidRPr="00D7306D" w14:paraId="6024EB00" w14:textId="77777777" w:rsidTr="00DD4F87">
        <w:trPr>
          <w:trHeight w:val="356"/>
          <w:ins w:id="1578" w:author="Tong Quoc Truong" w:date="2020-11-26T13:33:00Z"/>
        </w:trPr>
        <w:tc>
          <w:tcPr>
            <w:tcW w:w="284" w:type="dxa"/>
            <w:vAlign w:val="center"/>
          </w:tcPr>
          <w:p w14:paraId="1CBC3899" w14:textId="77777777" w:rsidR="00E72140" w:rsidRDefault="00E72140" w:rsidP="00DC6574">
            <w:pPr>
              <w:rPr>
                <w:ins w:id="1579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BD40E2F" w14:textId="72B51DCC" w:rsidR="00E72140" w:rsidRDefault="00E72140" w:rsidP="00DC6574">
            <w:pPr>
              <w:rPr>
                <w:ins w:id="1580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81" w:author="Tong Quoc Truong" w:date="2020-11-26T13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ermissionName</w:t>
              </w:r>
            </w:ins>
          </w:p>
        </w:tc>
        <w:tc>
          <w:tcPr>
            <w:tcW w:w="1275" w:type="dxa"/>
            <w:vAlign w:val="center"/>
          </w:tcPr>
          <w:p w14:paraId="113121A8" w14:textId="30A4811C" w:rsidR="00E72140" w:rsidRDefault="00E72140" w:rsidP="00DC6574">
            <w:pPr>
              <w:rPr>
                <w:ins w:id="1582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83" w:author="Tong Quoc Truong" w:date="2020-11-26T13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24E4D1D2" w14:textId="77777777" w:rsidR="00E72140" w:rsidRPr="00BC6553" w:rsidRDefault="00E72140" w:rsidP="00DC6574">
            <w:pPr>
              <w:rPr>
                <w:ins w:id="1584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79522A12" w14:textId="77777777" w:rsidR="00E72140" w:rsidRDefault="00E72140" w:rsidP="00DC6574">
            <w:pPr>
              <w:rPr>
                <w:ins w:id="1585" w:author="Tong Quoc Truong" w:date="2020-11-26T13:3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A71AF" w:rsidRPr="00D7306D" w14:paraId="46393712" w14:textId="77777777" w:rsidTr="00DC6574">
        <w:trPr>
          <w:trHeight w:val="356"/>
          <w:ins w:id="1586" w:author="Tong Quoc Truong" w:date="2020-11-26T13:35:00Z"/>
        </w:trPr>
        <w:tc>
          <w:tcPr>
            <w:tcW w:w="1985" w:type="dxa"/>
            <w:gridSpan w:val="2"/>
            <w:vAlign w:val="center"/>
          </w:tcPr>
          <w:p w14:paraId="3E78BD64" w14:textId="54EE866F" w:rsidR="003A71AF" w:rsidRPr="00BC6553" w:rsidRDefault="003A71AF" w:rsidP="00DC6574">
            <w:pPr>
              <w:rPr>
                <w:ins w:id="1587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88" w:author="Tong Quoc Truong" w:date="2020-11-26T13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categories</w:t>
              </w:r>
            </w:ins>
          </w:p>
        </w:tc>
        <w:tc>
          <w:tcPr>
            <w:tcW w:w="1275" w:type="dxa"/>
            <w:vAlign w:val="center"/>
          </w:tcPr>
          <w:p w14:paraId="39066A56" w14:textId="77777777" w:rsidR="003A71AF" w:rsidRPr="00BC6553" w:rsidRDefault="003A71AF" w:rsidP="00DC6574">
            <w:pPr>
              <w:rPr>
                <w:ins w:id="1589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90" w:author="Tong Quoc Truong" w:date="2020-11-26T13:3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4962" w:type="dxa"/>
            <w:vAlign w:val="center"/>
          </w:tcPr>
          <w:p w14:paraId="462A4A3F" w14:textId="77777777" w:rsidR="003A71AF" w:rsidRPr="00BC6553" w:rsidRDefault="003A71AF" w:rsidP="00DC6574">
            <w:pPr>
              <w:rPr>
                <w:ins w:id="1591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F6F2708" w14:textId="77777777" w:rsidR="003A71AF" w:rsidRPr="00E70C9C" w:rsidRDefault="003A71AF" w:rsidP="00DC6574">
            <w:pPr>
              <w:rPr>
                <w:ins w:id="1592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93" w:author="Tong Quoc Truong" w:date="2020-11-26T13:3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3A71AF" w:rsidRPr="00D7306D" w14:paraId="5B34E895" w14:textId="77777777" w:rsidTr="00DC6574">
        <w:trPr>
          <w:trHeight w:val="356"/>
          <w:ins w:id="1594" w:author="Tong Quoc Truong" w:date="2020-11-26T13:35:00Z"/>
        </w:trPr>
        <w:tc>
          <w:tcPr>
            <w:tcW w:w="284" w:type="dxa"/>
            <w:vAlign w:val="center"/>
          </w:tcPr>
          <w:p w14:paraId="1C028D3A" w14:textId="77777777" w:rsidR="003A71AF" w:rsidRDefault="003A71AF" w:rsidP="00DC6574">
            <w:pPr>
              <w:rPr>
                <w:ins w:id="1595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8F09BD3" w14:textId="009B704D" w:rsidR="003A71AF" w:rsidRDefault="003A71AF" w:rsidP="00DC6574">
            <w:pPr>
              <w:rPr>
                <w:ins w:id="1596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97" w:author="Tong Quoc Truong" w:date="2020-11-26T13:3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category</w:t>
              </w:r>
            </w:ins>
          </w:p>
        </w:tc>
        <w:tc>
          <w:tcPr>
            <w:tcW w:w="1275" w:type="dxa"/>
            <w:vAlign w:val="center"/>
          </w:tcPr>
          <w:p w14:paraId="3196B882" w14:textId="77777777" w:rsidR="003A71AF" w:rsidRDefault="003A71AF" w:rsidP="00DC6574">
            <w:pPr>
              <w:rPr>
                <w:ins w:id="1598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599" w:author="Tong Quoc Truong" w:date="2020-11-26T13:3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7E31184F" w14:textId="77777777" w:rsidR="003A71AF" w:rsidRPr="00BC6553" w:rsidRDefault="003A71AF" w:rsidP="00DC6574">
            <w:pPr>
              <w:rPr>
                <w:ins w:id="1600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C7E7AAC" w14:textId="77777777" w:rsidR="003A71AF" w:rsidRDefault="003A71AF" w:rsidP="00DC6574">
            <w:pPr>
              <w:rPr>
                <w:ins w:id="1601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A71AF" w:rsidRPr="00D7306D" w14:paraId="7E0741EC" w14:textId="77777777" w:rsidTr="00DC6574">
        <w:trPr>
          <w:trHeight w:val="356"/>
          <w:ins w:id="1602" w:author="Tong Quoc Truong" w:date="2020-11-26T13:35:00Z"/>
        </w:trPr>
        <w:tc>
          <w:tcPr>
            <w:tcW w:w="284" w:type="dxa"/>
            <w:vAlign w:val="center"/>
          </w:tcPr>
          <w:p w14:paraId="17CB7CA4" w14:textId="77777777" w:rsidR="003A71AF" w:rsidRDefault="003A71AF" w:rsidP="00DC6574">
            <w:pPr>
              <w:rPr>
                <w:ins w:id="1603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74795141" w14:textId="767E4192" w:rsidR="003A71AF" w:rsidRDefault="005946F8" w:rsidP="00DC6574">
            <w:pPr>
              <w:rPr>
                <w:ins w:id="1604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05" w:author="Tong Quoc Truong" w:date="2020-11-26T13:3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permissionCd</w:t>
              </w:r>
            </w:ins>
          </w:p>
        </w:tc>
        <w:tc>
          <w:tcPr>
            <w:tcW w:w="1275" w:type="dxa"/>
            <w:vAlign w:val="center"/>
          </w:tcPr>
          <w:p w14:paraId="6D2F14DC" w14:textId="77777777" w:rsidR="003A71AF" w:rsidRDefault="003A71AF" w:rsidP="00DC6574">
            <w:pPr>
              <w:rPr>
                <w:ins w:id="1606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07" w:author="Tong Quoc Truong" w:date="2020-11-26T13:3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42402BA4" w14:textId="77777777" w:rsidR="003A71AF" w:rsidRPr="00BC6553" w:rsidRDefault="003A71AF" w:rsidP="00DC6574">
            <w:pPr>
              <w:rPr>
                <w:ins w:id="1608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2D705D3" w14:textId="77777777" w:rsidR="003A71AF" w:rsidRDefault="003A71AF" w:rsidP="00DC6574">
            <w:pPr>
              <w:rPr>
                <w:ins w:id="1609" w:author="Tong Quoc Truong" w:date="2020-11-26T13:3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946F8" w:rsidRPr="00D7306D" w14:paraId="5ABC500A" w14:textId="77777777" w:rsidTr="00DC6574">
        <w:trPr>
          <w:trHeight w:val="356"/>
          <w:ins w:id="1610" w:author="Tong Quoc Truong" w:date="2020-11-26T13:36:00Z"/>
        </w:trPr>
        <w:tc>
          <w:tcPr>
            <w:tcW w:w="284" w:type="dxa"/>
            <w:vAlign w:val="center"/>
          </w:tcPr>
          <w:p w14:paraId="17BFFF61" w14:textId="77777777" w:rsidR="005946F8" w:rsidRDefault="005946F8" w:rsidP="00DC6574">
            <w:pPr>
              <w:rPr>
                <w:ins w:id="1611" w:author="Tong Quoc Truong" w:date="2020-11-26T13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BB4F332" w14:textId="2591E7F3" w:rsidR="005946F8" w:rsidRDefault="005946F8" w:rsidP="00DC6574">
            <w:pPr>
              <w:rPr>
                <w:ins w:id="1612" w:author="Tong Quoc Truong" w:date="2020-11-26T13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13" w:author="Tong Quoc Truong" w:date="2020-11-26T13:3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l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evel</w:t>
              </w:r>
            </w:ins>
          </w:p>
        </w:tc>
        <w:tc>
          <w:tcPr>
            <w:tcW w:w="1275" w:type="dxa"/>
            <w:vAlign w:val="center"/>
          </w:tcPr>
          <w:p w14:paraId="27E29F88" w14:textId="4AC93361" w:rsidR="005946F8" w:rsidRDefault="005946F8" w:rsidP="00DC6574">
            <w:pPr>
              <w:rPr>
                <w:ins w:id="1614" w:author="Tong Quoc Truong" w:date="2020-11-26T13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15" w:author="Tong Quoc Truong" w:date="2020-11-26T13:3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umber</w:t>
              </w:r>
            </w:ins>
          </w:p>
        </w:tc>
        <w:tc>
          <w:tcPr>
            <w:tcW w:w="4962" w:type="dxa"/>
            <w:vAlign w:val="center"/>
          </w:tcPr>
          <w:p w14:paraId="3C0EDA21" w14:textId="77777777" w:rsidR="005946F8" w:rsidRPr="00BC6553" w:rsidRDefault="005946F8" w:rsidP="00DC6574">
            <w:pPr>
              <w:rPr>
                <w:ins w:id="1616" w:author="Tong Quoc Truong" w:date="2020-11-26T13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20D306E5" w14:textId="77777777" w:rsidR="005946F8" w:rsidRDefault="005946F8" w:rsidP="00DC6574">
            <w:pPr>
              <w:rPr>
                <w:ins w:id="1617" w:author="Tong Quoc Truong" w:date="2020-11-26T13:3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946F8" w:rsidRPr="00D7306D" w14:paraId="63001358" w14:textId="77777777" w:rsidTr="00DC6574">
        <w:trPr>
          <w:trHeight w:val="356"/>
          <w:ins w:id="1618" w:author="Tong Quoc Truong" w:date="2020-11-26T13:37:00Z"/>
        </w:trPr>
        <w:tc>
          <w:tcPr>
            <w:tcW w:w="284" w:type="dxa"/>
            <w:vAlign w:val="center"/>
          </w:tcPr>
          <w:p w14:paraId="01DE6FA3" w14:textId="77777777" w:rsidR="005946F8" w:rsidRDefault="005946F8" w:rsidP="00DC6574">
            <w:pPr>
              <w:rPr>
                <w:ins w:id="1619" w:author="Tong Quoc Truong" w:date="2020-11-26T13:3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D6D7D6E" w14:textId="776C75D7" w:rsidR="005946F8" w:rsidRDefault="005946F8" w:rsidP="00DC6574">
            <w:pPr>
              <w:rPr>
                <w:ins w:id="1620" w:author="Tong Quoc Truong" w:date="2020-11-26T13:3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21" w:author="Tong Quoc Truong" w:date="2020-11-26T13:3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isplayOrder</w:t>
              </w:r>
            </w:ins>
          </w:p>
        </w:tc>
        <w:tc>
          <w:tcPr>
            <w:tcW w:w="1275" w:type="dxa"/>
            <w:vAlign w:val="center"/>
          </w:tcPr>
          <w:p w14:paraId="7C71CE29" w14:textId="4281EDDC" w:rsidR="005946F8" w:rsidRDefault="005946F8" w:rsidP="00DC6574">
            <w:pPr>
              <w:rPr>
                <w:ins w:id="1622" w:author="Tong Quoc Truong" w:date="2020-11-26T13:3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23" w:author="Tong Quoc Truong" w:date="2020-11-26T13:3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N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umber</w:t>
              </w:r>
            </w:ins>
          </w:p>
        </w:tc>
        <w:tc>
          <w:tcPr>
            <w:tcW w:w="4962" w:type="dxa"/>
            <w:vAlign w:val="center"/>
          </w:tcPr>
          <w:p w14:paraId="34FEECA3" w14:textId="77777777" w:rsidR="005946F8" w:rsidRPr="00BC6553" w:rsidRDefault="005946F8" w:rsidP="00DC6574">
            <w:pPr>
              <w:rPr>
                <w:ins w:id="1624" w:author="Tong Quoc Truong" w:date="2020-11-26T13:3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2C8F8DD" w14:textId="77777777" w:rsidR="005946F8" w:rsidRDefault="005946F8" w:rsidP="00DC6574">
            <w:pPr>
              <w:rPr>
                <w:ins w:id="1625" w:author="Tong Quoc Truong" w:date="2020-11-26T13:3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956CF7" w14:textId="77777777" w:rsidR="00FF1763" w:rsidRPr="008C5A16" w:rsidRDefault="00FF1763" w:rsidP="007D30AD">
      <w:pPr>
        <w:pStyle w:val="ab"/>
        <w:ind w:left="360"/>
        <w:rPr>
          <w:ins w:id="1626" w:author="Tong Quoc Truong" w:date="2020-11-25T15:32:00Z"/>
          <w:rFonts w:ascii="Tahoma" w:hAnsi="Tahoma" w:cs="Tahoma"/>
          <w:sz w:val="20"/>
          <w:szCs w:val="20"/>
          <w:lang w:eastAsia="ja-JP" w:bidi="th-TH"/>
        </w:rPr>
      </w:pPr>
    </w:p>
    <w:p w14:paraId="1D3C74D7" w14:textId="06675ADA" w:rsidR="007F6907" w:rsidRPr="007A71F3" w:rsidRDefault="00996B3C" w:rsidP="007F6907">
      <w:pPr>
        <w:pStyle w:val="ab"/>
        <w:ind w:left="360"/>
        <w:rPr>
          <w:ins w:id="1627" w:author="Tong Quoc Truong" w:date="2020-11-25T15:32:00Z"/>
          <w:rFonts w:ascii="Tahoma" w:hAnsi="Tahoma" w:cs="Tahoma"/>
          <w:smallCaps/>
          <w:lang w:eastAsia="ja-JP"/>
        </w:rPr>
      </w:pPr>
      <w:ins w:id="1628" w:author="Tong Quoc Truong" w:date="2020-11-25T15:43:00Z">
        <w:r>
          <w:rPr>
            <w:rFonts w:ascii="Tahoma" w:hAnsi="Tahoma" w:cs="Tahoma"/>
            <w:sz w:val="20"/>
            <w:szCs w:val="20"/>
            <w:lang w:bidi="th-TH"/>
          </w:rPr>
          <w:t>If publish a new website</w:t>
        </w:r>
      </w:ins>
      <w:ins w:id="1629" w:author="Tong Quoc Truong" w:date="2020-11-25T15:44:00Z">
        <w:r w:rsidR="00B565FF">
          <w:rPr>
            <w:rFonts w:ascii="Tahoma" w:hAnsi="Tahoma" w:cs="Tahoma"/>
            <w:sz w:val="20"/>
            <w:szCs w:val="20"/>
            <w:lang w:bidi="th-TH"/>
          </w:rPr>
          <w:t xml:space="preserve"> for first time</w:t>
        </w:r>
      </w:ins>
      <w:ins w:id="1630" w:author="Tong Quoc Truong" w:date="2020-11-25T15:43:00Z">
        <w:r w:rsidR="00B565FF">
          <w:rPr>
            <w:rFonts w:ascii="Tahoma" w:hAnsi="Tahoma" w:cs="Tahoma"/>
            <w:sz w:val="20"/>
            <w:szCs w:val="20"/>
            <w:lang w:bidi="th-TH"/>
          </w:rPr>
          <w:t>, c</w:t>
        </w:r>
      </w:ins>
      <w:ins w:id="1631" w:author="Tong Quoc Truong" w:date="2020-11-25T15:32:00Z">
        <w:r w:rsidR="007F6907">
          <w:rPr>
            <w:rFonts w:ascii="Tahoma" w:hAnsi="Tahoma" w:cs="Tahoma"/>
            <w:sz w:val="20"/>
            <w:szCs w:val="20"/>
            <w:lang w:bidi="th-TH"/>
          </w:rPr>
          <w:t xml:space="preserve">all [Get Config Object] microservice via API GW to get the default destination </w:t>
        </w:r>
      </w:ins>
      <w:ins w:id="1632" w:author="Tong Quoc Truong" w:date="2020-11-25T15:33:00Z">
        <w:r w:rsidR="00807715">
          <w:rPr>
            <w:rFonts w:ascii="Tahoma" w:hAnsi="Tahoma" w:cs="Tahoma"/>
            <w:sz w:val="20"/>
            <w:szCs w:val="20"/>
            <w:lang w:bidi="th-TH"/>
          </w:rPr>
          <w:t>path</w:t>
        </w:r>
      </w:ins>
      <w:ins w:id="1633" w:author="Tong Quoc Truong" w:date="2020-11-25T15:32:00Z">
        <w:r w:rsidR="007F6907">
          <w:rPr>
            <w:rFonts w:ascii="Tahoma" w:hAnsi="Tahoma" w:cs="Tahoma"/>
            <w:sz w:val="20"/>
            <w:szCs w:val="20"/>
            <w:lang w:bidi="th-TH"/>
          </w:rPr>
          <w:t xml:space="preserve"> permissions information</w:t>
        </w:r>
      </w:ins>
      <w:ins w:id="1634" w:author="Tong Quoc Truong" w:date="2020-11-25T16:03:00Z">
        <w:r w:rsidR="00B51342">
          <w:rPr>
            <w:rFonts w:ascii="Tahoma" w:hAnsi="Tahoma" w:cs="Tahoma"/>
            <w:sz w:val="20"/>
            <w:szCs w:val="20"/>
            <w:lang w:bidi="th-TH"/>
          </w:rPr>
          <w:t>: pathPermCfgObj</w:t>
        </w:r>
      </w:ins>
      <w:ins w:id="1635" w:author="Tong Quoc Truong" w:date="2020-11-25T15:32:00Z">
        <w:r w:rsidR="007F6907" w:rsidRPr="00F00294">
          <w:rPr>
            <w:rFonts w:ascii="Tahoma" w:hAnsi="Tahoma" w:cs="Tahoma"/>
            <w:sz w:val="20"/>
            <w:szCs w:val="20"/>
            <w:lang w:bidi="th-TH"/>
          </w:rPr>
          <w:t>.</w:t>
        </w:r>
      </w:ins>
    </w:p>
    <w:p w14:paraId="335B149A" w14:textId="77777777" w:rsidR="007F6907" w:rsidRPr="007A71F3" w:rsidRDefault="007F6907" w:rsidP="007F6907">
      <w:pPr>
        <w:pStyle w:val="ab"/>
        <w:ind w:left="360"/>
        <w:rPr>
          <w:ins w:id="1636" w:author="Tong Quoc Truong" w:date="2020-11-25T15:32:00Z"/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ins w:id="1637" w:author="Tong Quoc Truong" w:date="2020-11-25T15:32:00Z">
        <w:r>
          <w:rPr>
            <w:rFonts w:ascii="Tahoma" w:hAnsi="Tahoma" w:cs="Tahoma"/>
            <w:sz w:val="20"/>
            <w:szCs w:val="20"/>
            <w:lang w:eastAsia="ja-JP" w:bidi="th-TH"/>
          </w:rPr>
          <w:t>Set the following Request Parameters when call microservices.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962"/>
        <w:gridCol w:w="1984"/>
      </w:tblGrid>
      <w:tr w:rsidR="007F6907" w:rsidRPr="0031791A" w14:paraId="272450AE" w14:textId="77777777" w:rsidTr="00926409">
        <w:trPr>
          <w:trHeight w:val="395"/>
          <w:tblHeader/>
          <w:ins w:id="1638" w:author="Tong Quoc Truong" w:date="2020-11-25T15:32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8323023" w14:textId="77777777" w:rsidR="007F6907" w:rsidRPr="0031791A" w:rsidRDefault="007F6907" w:rsidP="00926409">
            <w:pPr>
              <w:jc w:val="center"/>
              <w:rPr>
                <w:ins w:id="1639" w:author="Tong Quoc Truong" w:date="2020-11-25T15:32:00Z"/>
                <w:rFonts w:ascii="Tahoma" w:hAnsi="Tahoma" w:cs="Tahoma"/>
                <w:b/>
                <w:bCs/>
                <w:sz w:val="20"/>
                <w:szCs w:val="20"/>
              </w:rPr>
            </w:pPr>
            <w:ins w:id="1640" w:author="Tong Quoc Truong" w:date="2020-11-25T15:32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86D8089" w14:textId="77777777" w:rsidR="007F6907" w:rsidRPr="0031791A" w:rsidRDefault="007F6907" w:rsidP="00926409">
            <w:pPr>
              <w:jc w:val="center"/>
              <w:rPr>
                <w:ins w:id="1641" w:author="Tong Quoc Truong" w:date="2020-11-25T15:32:00Z"/>
                <w:rFonts w:ascii="Tahoma" w:hAnsi="Tahoma" w:cs="Tahoma"/>
                <w:b/>
                <w:bCs/>
                <w:sz w:val="20"/>
                <w:szCs w:val="20"/>
              </w:rPr>
            </w:pPr>
            <w:ins w:id="1642" w:author="Tong Quoc Truong" w:date="2020-11-25T15:32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14:paraId="2BE8EF19" w14:textId="77777777" w:rsidR="007F6907" w:rsidRPr="0031791A" w:rsidRDefault="007F6907" w:rsidP="00926409">
            <w:pPr>
              <w:jc w:val="center"/>
              <w:rPr>
                <w:ins w:id="1643" w:author="Tong Quoc Truong" w:date="2020-11-25T15:32:00Z"/>
                <w:rFonts w:ascii="Tahoma" w:hAnsi="Tahoma" w:cs="Tahoma"/>
                <w:b/>
                <w:bCs/>
                <w:sz w:val="20"/>
                <w:szCs w:val="20"/>
              </w:rPr>
            </w:pPr>
            <w:ins w:id="1644" w:author="Tong Quoc Truong" w:date="2020-11-25T15:32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22295811" w14:textId="77777777" w:rsidR="007F6907" w:rsidRPr="001E796D" w:rsidRDefault="007F6907" w:rsidP="00926409">
            <w:pPr>
              <w:jc w:val="center"/>
              <w:rPr>
                <w:ins w:id="1645" w:author="Tong Quoc Truong" w:date="2020-11-25T15:32:00Z"/>
                <w:rFonts w:ascii="Tahoma" w:hAnsi="Tahoma" w:cs="Tahoma"/>
                <w:b/>
                <w:bCs/>
                <w:sz w:val="20"/>
                <w:szCs w:val="20"/>
              </w:rPr>
            </w:pPr>
            <w:ins w:id="1646" w:author="Tong Quoc Truong" w:date="2020-11-25T15:32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7F6907" w:rsidRPr="00D7306D" w14:paraId="62B5291A" w14:textId="77777777" w:rsidTr="00926409">
        <w:trPr>
          <w:trHeight w:val="356"/>
          <w:ins w:id="1647" w:author="Tong Quoc Truong" w:date="2020-11-25T15:32:00Z"/>
        </w:trPr>
        <w:tc>
          <w:tcPr>
            <w:tcW w:w="1985" w:type="dxa"/>
            <w:vAlign w:val="center"/>
          </w:tcPr>
          <w:p w14:paraId="3737E825" w14:textId="77777777" w:rsidR="007F6907" w:rsidRPr="00BC6553" w:rsidRDefault="007F6907" w:rsidP="00926409">
            <w:pPr>
              <w:rPr>
                <w:ins w:id="1648" w:author="Tong Quoc Truong" w:date="2020-11-25T15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49" w:author="Tong Quoc Truong" w:date="2020-11-25T15:3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configKey</w:t>
              </w:r>
            </w:ins>
          </w:p>
        </w:tc>
        <w:tc>
          <w:tcPr>
            <w:tcW w:w="1275" w:type="dxa"/>
            <w:vAlign w:val="center"/>
          </w:tcPr>
          <w:p w14:paraId="76D1B179" w14:textId="77777777" w:rsidR="007F6907" w:rsidRPr="00BC6553" w:rsidRDefault="007F6907" w:rsidP="00926409">
            <w:pPr>
              <w:rPr>
                <w:ins w:id="1650" w:author="Tong Quoc Truong" w:date="2020-11-25T15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51" w:author="Tong Quoc Truong" w:date="2020-11-25T15:3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65926D95" w14:textId="46759595" w:rsidR="007F6907" w:rsidRPr="00BC6553" w:rsidRDefault="007F6907" w:rsidP="00926409">
            <w:pPr>
              <w:rPr>
                <w:ins w:id="1652" w:author="Tong Quoc Truong" w:date="2020-11-25T15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53" w:author="Tong Quoc Truong" w:date="2020-11-25T15:3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{DESTINATION_</w:t>
              </w:r>
            </w:ins>
            <w:ins w:id="1654" w:author="Tong Quoc Truong" w:date="2020-11-25T15:33:00Z">
              <w:r w:rsidR="00807715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PATH</w:t>
              </w:r>
            </w:ins>
            <w:ins w:id="1655" w:author="Tong Quoc Truong" w:date="2020-11-25T15:3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_PERMISSION_CONFIG_KEY}</w:t>
              </w:r>
            </w:ins>
          </w:p>
        </w:tc>
        <w:tc>
          <w:tcPr>
            <w:tcW w:w="1984" w:type="dxa"/>
            <w:vAlign w:val="center"/>
          </w:tcPr>
          <w:p w14:paraId="3D82EC6F" w14:textId="77777777" w:rsidR="007F6907" w:rsidRPr="00E70C9C" w:rsidRDefault="007F6907" w:rsidP="00926409">
            <w:pPr>
              <w:rPr>
                <w:ins w:id="1656" w:author="Tong Quoc Truong" w:date="2020-11-25T15:3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AF6AEEC" w14:textId="77777777" w:rsidR="007F6907" w:rsidRDefault="007F6907" w:rsidP="007F6907">
      <w:pPr>
        <w:pStyle w:val="ab"/>
        <w:ind w:left="360"/>
        <w:rPr>
          <w:ins w:id="1657" w:author="Tong Quoc Truong" w:date="2020-11-25T15:32:00Z"/>
          <w:rStyle w:val="af0"/>
          <w:rFonts w:ascii="Tahoma" w:hAnsi="Tahoma" w:cs="Tahoma"/>
          <w:color w:val="auto"/>
          <w:lang w:eastAsia="ja-JP"/>
        </w:rPr>
      </w:pPr>
    </w:p>
    <w:p w14:paraId="22C6A5B6" w14:textId="77777777" w:rsidR="00510385" w:rsidRDefault="00510385" w:rsidP="00510385">
      <w:pPr>
        <w:pStyle w:val="ab"/>
        <w:ind w:left="360"/>
        <w:rPr>
          <w:ins w:id="1658" w:author="Tong Quoc Truong" w:date="2020-11-30T19:03:00Z"/>
          <w:rFonts w:ascii="Tahoma" w:hAnsi="Tahoma" w:cs="Tahoma"/>
          <w:sz w:val="20"/>
          <w:szCs w:val="20"/>
          <w:lang w:eastAsia="ja-JP" w:bidi="th-TH"/>
        </w:rPr>
      </w:pPr>
      <w:ins w:id="1659" w:author="Tong Quoc Truong" w:date="2020-11-30T19:0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46152401" w14:textId="0C08E671" w:rsidR="00083B28" w:rsidRDefault="00083B28" w:rsidP="00083B28">
      <w:pPr>
        <w:pStyle w:val="ab"/>
        <w:ind w:left="360"/>
        <w:rPr>
          <w:ins w:id="1660" w:author="Tong Quoc Truong" w:date="2020-11-26T13:42:00Z"/>
          <w:rFonts w:ascii="Tahoma" w:hAnsi="Tahoma" w:cs="Tahoma"/>
          <w:sz w:val="20"/>
          <w:szCs w:val="20"/>
          <w:lang w:eastAsia="ja-JP" w:bidi="th-TH"/>
        </w:rPr>
      </w:pPr>
      <w:ins w:id="1661" w:author="Tong Quoc Truong" w:date="2020-11-26T13:42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he structure of pathPermCfgObj is as follow.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1701"/>
        <w:gridCol w:w="1275"/>
        <w:gridCol w:w="4962"/>
        <w:gridCol w:w="1984"/>
      </w:tblGrid>
      <w:tr w:rsidR="00083B28" w:rsidRPr="0031791A" w14:paraId="2F12221A" w14:textId="77777777" w:rsidTr="00DC6574">
        <w:trPr>
          <w:trHeight w:val="395"/>
          <w:tblHeader/>
          <w:ins w:id="1662" w:author="Tong Quoc Truong" w:date="2020-11-26T13:42:00Z"/>
        </w:trPr>
        <w:tc>
          <w:tcPr>
            <w:tcW w:w="1985" w:type="dxa"/>
            <w:gridSpan w:val="2"/>
            <w:shd w:val="clear" w:color="auto" w:fill="B4C6E7" w:themeFill="accent5" w:themeFillTint="66"/>
            <w:vAlign w:val="center"/>
          </w:tcPr>
          <w:p w14:paraId="341306CB" w14:textId="77777777" w:rsidR="00083B28" w:rsidRPr="0031791A" w:rsidRDefault="00083B28" w:rsidP="00DC6574">
            <w:pPr>
              <w:jc w:val="center"/>
              <w:rPr>
                <w:ins w:id="1663" w:author="Tong Quoc Truong" w:date="2020-11-26T13:42:00Z"/>
                <w:rFonts w:ascii="Tahoma" w:hAnsi="Tahoma" w:cs="Tahoma"/>
                <w:b/>
                <w:bCs/>
                <w:sz w:val="20"/>
                <w:szCs w:val="20"/>
              </w:rPr>
            </w:pPr>
            <w:ins w:id="1664" w:author="Tong Quoc Truong" w:date="2020-11-26T13:42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8F857B6" w14:textId="77777777" w:rsidR="00083B28" w:rsidRPr="0031791A" w:rsidRDefault="00083B28" w:rsidP="00DC6574">
            <w:pPr>
              <w:jc w:val="center"/>
              <w:rPr>
                <w:ins w:id="1665" w:author="Tong Quoc Truong" w:date="2020-11-26T13:42:00Z"/>
                <w:rFonts w:ascii="Tahoma" w:hAnsi="Tahoma" w:cs="Tahoma"/>
                <w:b/>
                <w:bCs/>
                <w:sz w:val="20"/>
                <w:szCs w:val="20"/>
              </w:rPr>
            </w:pPr>
            <w:ins w:id="1666" w:author="Tong Quoc Truong" w:date="2020-11-26T13:42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14:paraId="4A49C346" w14:textId="77777777" w:rsidR="00083B28" w:rsidRPr="0031791A" w:rsidRDefault="00083B28" w:rsidP="00DC6574">
            <w:pPr>
              <w:jc w:val="center"/>
              <w:rPr>
                <w:ins w:id="1667" w:author="Tong Quoc Truong" w:date="2020-11-26T13:42:00Z"/>
                <w:rFonts w:ascii="Tahoma" w:hAnsi="Tahoma" w:cs="Tahoma"/>
                <w:b/>
                <w:bCs/>
                <w:sz w:val="20"/>
                <w:szCs w:val="20"/>
              </w:rPr>
            </w:pPr>
            <w:ins w:id="1668" w:author="Tong Quoc Truong" w:date="2020-11-26T13:42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0AD52C53" w14:textId="77777777" w:rsidR="00083B28" w:rsidRPr="001E796D" w:rsidRDefault="00083B28" w:rsidP="00DC6574">
            <w:pPr>
              <w:jc w:val="center"/>
              <w:rPr>
                <w:ins w:id="1669" w:author="Tong Quoc Truong" w:date="2020-11-26T13:42:00Z"/>
                <w:rFonts w:ascii="Tahoma" w:hAnsi="Tahoma" w:cs="Tahoma"/>
                <w:b/>
                <w:bCs/>
                <w:sz w:val="20"/>
                <w:szCs w:val="20"/>
              </w:rPr>
            </w:pPr>
            <w:ins w:id="1670" w:author="Tong Quoc Truong" w:date="2020-11-26T13:42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083B28" w:rsidRPr="00D7306D" w14:paraId="75FA18F7" w14:textId="77777777" w:rsidTr="00DC6574">
        <w:trPr>
          <w:trHeight w:val="356"/>
          <w:ins w:id="1671" w:author="Tong Quoc Truong" w:date="2020-11-26T13:42:00Z"/>
        </w:trPr>
        <w:tc>
          <w:tcPr>
            <w:tcW w:w="1985" w:type="dxa"/>
            <w:gridSpan w:val="2"/>
            <w:vAlign w:val="center"/>
          </w:tcPr>
          <w:p w14:paraId="65B310E4" w14:textId="62B0BF8A" w:rsidR="00083B28" w:rsidRPr="00BC6553" w:rsidRDefault="008A6126" w:rsidP="00DC6574">
            <w:pPr>
              <w:rPr>
                <w:ins w:id="1672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73" w:author="Tong Quoc Truong" w:date="2020-11-26T13:4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accessPaths</w:t>
              </w:r>
            </w:ins>
          </w:p>
        </w:tc>
        <w:tc>
          <w:tcPr>
            <w:tcW w:w="1275" w:type="dxa"/>
            <w:vAlign w:val="center"/>
          </w:tcPr>
          <w:p w14:paraId="219BE5AE" w14:textId="77777777" w:rsidR="00083B28" w:rsidRPr="00BC6553" w:rsidRDefault="00083B28" w:rsidP="00DC6574">
            <w:pPr>
              <w:rPr>
                <w:ins w:id="1674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75" w:author="Tong Quoc Truong" w:date="2020-11-26T13:4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4962" w:type="dxa"/>
            <w:vAlign w:val="center"/>
          </w:tcPr>
          <w:p w14:paraId="74C6F86F" w14:textId="77777777" w:rsidR="00083B28" w:rsidRPr="00BC6553" w:rsidRDefault="00083B28" w:rsidP="00DC6574">
            <w:pPr>
              <w:rPr>
                <w:ins w:id="1676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035AB52" w14:textId="77777777" w:rsidR="00083B28" w:rsidRPr="00E70C9C" w:rsidRDefault="00083B28" w:rsidP="00DC6574">
            <w:pPr>
              <w:rPr>
                <w:ins w:id="1677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78" w:author="Tong Quoc Truong" w:date="2020-11-26T13:4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083B28" w:rsidRPr="00D7306D" w14:paraId="2D3E92B3" w14:textId="77777777" w:rsidTr="00DC6574">
        <w:trPr>
          <w:trHeight w:val="356"/>
          <w:ins w:id="1679" w:author="Tong Quoc Truong" w:date="2020-11-26T13:42:00Z"/>
        </w:trPr>
        <w:tc>
          <w:tcPr>
            <w:tcW w:w="284" w:type="dxa"/>
            <w:vAlign w:val="center"/>
          </w:tcPr>
          <w:p w14:paraId="169CB411" w14:textId="77777777" w:rsidR="00083B28" w:rsidRDefault="00083B28" w:rsidP="00DC6574">
            <w:pPr>
              <w:rPr>
                <w:ins w:id="1680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4B4BF3A" w14:textId="6FA13273" w:rsidR="00083B28" w:rsidRDefault="008A6126" w:rsidP="00DC6574">
            <w:pPr>
              <w:rPr>
                <w:ins w:id="1681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82" w:author="Tong Quoc Truong" w:date="2020-11-26T13:4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accessPath</w:t>
              </w:r>
            </w:ins>
          </w:p>
        </w:tc>
        <w:tc>
          <w:tcPr>
            <w:tcW w:w="1275" w:type="dxa"/>
            <w:vAlign w:val="center"/>
          </w:tcPr>
          <w:p w14:paraId="7518DFBF" w14:textId="77777777" w:rsidR="00083B28" w:rsidRDefault="00083B28" w:rsidP="00DC6574">
            <w:pPr>
              <w:rPr>
                <w:ins w:id="1683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84" w:author="Tong Quoc Truong" w:date="2020-11-26T13:4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564C8DC2" w14:textId="77777777" w:rsidR="00083B28" w:rsidRPr="00BC6553" w:rsidRDefault="00083B28" w:rsidP="00DC6574">
            <w:pPr>
              <w:rPr>
                <w:ins w:id="1685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1E7308E" w14:textId="77777777" w:rsidR="00083B28" w:rsidRDefault="00083B28" w:rsidP="00DC6574">
            <w:pPr>
              <w:rPr>
                <w:ins w:id="1686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3B28" w:rsidRPr="00D7306D" w14:paraId="04D15ABC" w14:textId="77777777" w:rsidTr="00DC6574">
        <w:trPr>
          <w:trHeight w:val="356"/>
          <w:ins w:id="1687" w:author="Tong Quoc Truong" w:date="2020-11-26T13:42:00Z"/>
        </w:trPr>
        <w:tc>
          <w:tcPr>
            <w:tcW w:w="284" w:type="dxa"/>
            <w:vAlign w:val="center"/>
          </w:tcPr>
          <w:p w14:paraId="548EB212" w14:textId="77777777" w:rsidR="00083B28" w:rsidRDefault="00083B28" w:rsidP="00DC6574">
            <w:pPr>
              <w:rPr>
                <w:ins w:id="1688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1523C9A" w14:textId="2BE1805C" w:rsidR="00083B28" w:rsidRDefault="008A6126" w:rsidP="00DC6574">
            <w:pPr>
              <w:rPr>
                <w:ins w:id="1689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90" w:author="Tong Quoc Truong" w:date="2020-11-26T13:4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category</w:t>
              </w:r>
            </w:ins>
          </w:p>
        </w:tc>
        <w:tc>
          <w:tcPr>
            <w:tcW w:w="1275" w:type="dxa"/>
            <w:vAlign w:val="center"/>
          </w:tcPr>
          <w:p w14:paraId="4AEB8E2D" w14:textId="77777777" w:rsidR="00083B28" w:rsidRDefault="00083B28" w:rsidP="00DC6574">
            <w:pPr>
              <w:rPr>
                <w:ins w:id="1691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92" w:author="Tong Quoc Truong" w:date="2020-11-26T13:4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962" w:type="dxa"/>
            <w:vAlign w:val="center"/>
          </w:tcPr>
          <w:p w14:paraId="49BA30F6" w14:textId="77777777" w:rsidR="00083B28" w:rsidRPr="00BC6553" w:rsidRDefault="00083B28" w:rsidP="00DC6574">
            <w:pPr>
              <w:rPr>
                <w:ins w:id="1693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6F51FCB" w14:textId="77777777" w:rsidR="00083B28" w:rsidRDefault="00083B28" w:rsidP="00DC6574">
            <w:pPr>
              <w:rPr>
                <w:ins w:id="1694" w:author="Tong Quoc Truong" w:date="2020-11-26T13:4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72DC" w:rsidRPr="00D7306D" w14:paraId="17C3087F" w14:textId="77777777" w:rsidTr="00DC6574">
        <w:trPr>
          <w:trHeight w:val="356"/>
          <w:ins w:id="1695" w:author="Tong Quoc Truong" w:date="2020-11-26T13:43:00Z"/>
        </w:trPr>
        <w:tc>
          <w:tcPr>
            <w:tcW w:w="284" w:type="dxa"/>
            <w:vAlign w:val="center"/>
          </w:tcPr>
          <w:p w14:paraId="76679E6C" w14:textId="77777777" w:rsidR="00AA72DC" w:rsidRDefault="00AA72DC" w:rsidP="00DC6574">
            <w:pPr>
              <w:rPr>
                <w:ins w:id="1696" w:author="Tong Quoc Truong" w:date="2020-11-26T13:4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0358508" w14:textId="1CAA3FBA" w:rsidR="00AA72DC" w:rsidRDefault="00AA72DC" w:rsidP="00DC6574">
            <w:pPr>
              <w:rPr>
                <w:ins w:id="1697" w:author="Tong Quoc Truong" w:date="2020-11-26T13:4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698" w:author="Tong Quoc Truong" w:date="2020-11-26T13:4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ermissionCds</w:t>
              </w:r>
            </w:ins>
          </w:p>
        </w:tc>
        <w:tc>
          <w:tcPr>
            <w:tcW w:w="1275" w:type="dxa"/>
            <w:vAlign w:val="center"/>
          </w:tcPr>
          <w:p w14:paraId="203D37AF" w14:textId="63BA45AB" w:rsidR="00AA72DC" w:rsidRDefault="00AA72DC" w:rsidP="00DC6574">
            <w:pPr>
              <w:rPr>
                <w:ins w:id="1699" w:author="Tong Quoc Truong" w:date="2020-11-26T13:4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00" w:author="Tong Quoc Truong" w:date="2020-11-26T13:4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</w:t>
              </w:r>
            </w:ins>
          </w:p>
        </w:tc>
        <w:tc>
          <w:tcPr>
            <w:tcW w:w="4962" w:type="dxa"/>
            <w:vAlign w:val="center"/>
          </w:tcPr>
          <w:p w14:paraId="678DFBC1" w14:textId="77777777" w:rsidR="00AA72DC" w:rsidRPr="00BC6553" w:rsidRDefault="00AA72DC" w:rsidP="00DC6574">
            <w:pPr>
              <w:rPr>
                <w:ins w:id="1701" w:author="Tong Quoc Truong" w:date="2020-11-26T13:4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D0018C4" w14:textId="5C1E439D" w:rsidR="00AA72DC" w:rsidRDefault="00AA72DC" w:rsidP="00DC6574">
            <w:pPr>
              <w:rPr>
                <w:ins w:id="1702" w:author="Tong Quoc Truong" w:date="2020-11-26T13:4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03" w:author="Tong Quoc Truong" w:date="2020-11-26T13:4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strings</w:t>
              </w:r>
            </w:ins>
          </w:p>
        </w:tc>
      </w:tr>
    </w:tbl>
    <w:p w14:paraId="44521D57" w14:textId="5B5069AA" w:rsidR="007F6907" w:rsidRPr="009B66FC" w:rsidRDefault="007F6907" w:rsidP="009B66FC">
      <w:pPr>
        <w:pStyle w:val="ab"/>
        <w:ind w:left="360"/>
        <w:rPr>
          <w:ins w:id="1704" w:author="Tong Quoc Truong" w:date="2020-11-25T15:44:00Z"/>
          <w:rFonts w:ascii="Tahoma" w:hAnsi="Tahoma" w:cs="Tahoma"/>
          <w:sz w:val="20"/>
          <w:szCs w:val="20"/>
          <w:lang w:eastAsia="ja-JP" w:bidi="th-TH"/>
        </w:rPr>
      </w:pPr>
    </w:p>
    <w:p w14:paraId="00E71A13" w14:textId="3D4DD3FB" w:rsidR="0087560C" w:rsidRPr="007A71F3" w:rsidRDefault="0087560C" w:rsidP="0087560C">
      <w:pPr>
        <w:pStyle w:val="ab"/>
        <w:ind w:left="360"/>
        <w:rPr>
          <w:ins w:id="1705" w:author="Tong Quoc Truong" w:date="2020-11-25T15:44:00Z"/>
          <w:rFonts w:ascii="Tahoma" w:hAnsi="Tahoma" w:cs="Tahoma"/>
          <w:smallCaps/>
          <w:lang w:eastAsia="ja-JP"/>
        </w:rPr>
      </w:pPr>
      <w:ins w:id="1706" w:author="Tong Quoc Truong" w:date="2020-11-25T15:44:00Z">
        <w:r>
          <w:rPr>
            <w:rFonts w:ascii="Tahoma" w:hAnsi="Tahoma" w:cs="Tahoma"/>
            <w:sz w:val="20"/>
            <w:szCs w:val="20"/>
            <w:lang w:bidi="th-TH"/>
          </w:rPr>
          <w:t>If publish a new website for first time, call [Get Config Object] microservice via API GW to get the default</w:t>
        </w:r>
      </w:ins>
      <w:ins w:id="1707" w:author="Tong Quoc Truong" w:date="2020-11-25T15:47:00Z">
        <w:r w:rsidR="000719E0">
          <w:rPr>
            <w:rFonts w:ascii="Tahoma" w:hAnsi="Tahoma" w:cs="Tahoma"/>
            <w:sz w:val="20"/>
            <w:szCs w:val="20"/>
            <w:lang w:bidi="th-TH"/>
          </w:rPr>
          <w:t xml:space="preserve"> destination </w:t>
        </w:r>
        <w:r w:rsidR="000719E0" w:rsidRPr="000719E0">
          <w:rPr>
            <w:rFonts w:ascii="Tahoma" w:hAnsi="Tahoma" w:cs="Tahoma"/>
            <w:sz w:val="20"/>
            <w:szCs w:val="20"/>
            <w:lang w:bidi="th-TH"/>
          </w:rPr>
          <w:t>O</w:t>
        </w:r>
      </w:ins>
      <w:ins w:id="1708" w:author="Tong Quoc Truong" w:date="2020-11-26T12:26:00Z">
        <w:r w:rsidR="00191AA6">
          <w:rPr>
            <w:rFonts w:ascii="Tahoma" w:hAnsi="Tahoma" w:cs="Tahoma"/>
            <w:sz w:val="20"/>
            <w:szCs w:val="20"/>
            <w:lang w:bidi="th-TH"/>
          </w:rPr>
          <w:t>A</w:t>
        </w:r>
      </w:ins>
      <w:ins w:id="1709" w:author="Tong Quoc Truong" w:date="2020-11-25T15:47:00Z">
        <w:r w:rsidR="000719E0" w:rsidRPr="000719E0">
          <w:rPr>
            <w:rFonts w:ascii="Tahoma" w:hAnsi="Tahoma" w:cs="Tahoma"/>
            <w:sz w:val="20"/>
            <w:szCs w:val="20"/>
            <w:lang w:bidi="th-TH"/>
          </w:rPr>
          <w:t>uth Authorization</w:t>
        </w:r>
      </w:ins>
      <w:ins w:id="1710" w:author="Tong Quoc Truong" w:date="2020-11-25T15:44:00Z">
        <w:r>
          <w:rPr>
            <w:rFonts w:ascii="Tahoma" w:hAnsi="Tahoma" w:cs="Tahoma"/>
            <w:sz w:val="20"/>
            <w:szCs w:val="20"/>
            <w:lang w:bidi="th-TH"/>
          </w:rPr>
          <w:t xml:space="preserve"> information</w:t>
        </w:r>
      </w:ins>
      <w:ins w:id="1711" w:author="Tong Quoc Truong" w:date="2020-11-26T12:37:00Z">
        <w:r w:rsidR="009069FB">
          <w:rPr>
            <w:rFonts w:ascii="Tahoma" w:hAnsi="Tahoma" w:cs="Tahoma"/>
            <w:sz w:val="20"/>
            <w:szCs w:val="20"/>
            <w:lang w:bidi="th-TH"/>
          </w:rPr>
          <w:t>: oauthCf</w:t>
        </w:r>
      </w:ins>
      <w:ins w:id="1712" w:author="Tong Quoc Truong" w:date="2020-11-26T13:44:00Z">
        <w:r w:rsidR="00E01A89">
          <w:rPr>
            <w:rFonts w:ascii="Tahoma" w:hAnsi="Tahoma" w:cs="Tahoma"/>
            <w:sz w:val="20"/>
            <w:szCs w:val="20"/>
            <w:lang w:bidi="th-TH"/>
          </w:rPr>
          <w:t>g</w:t>
        </w:r>
      </w:ins>
      <w:ins w:id="1713" w:author="Tong Quoc Truong" w:date="2020-11-26T12:37:00Z">
        <w:r w:rsidR="009069FB">
          <w:rPr>
            <w:rFonts w:ascii="Tahoma" w:hAnsi="Tahoma" w:cs="Tahoma"/>
            <w:sz w:val="20"/>
            <w:szCs w:val="20"/>
            <w:lang w:bidi="th-TH"/>
          </w:rPr>
          <w:t>Obj</w:t>
        </w:r>
      </w:ins>
      <w:ins w:id="1714" w:author="Tong Quoc Truong" w:date="2020-11-25T15:44:00Z">
        <w:r w:rsidRPr="00F00294">
          <w:rPr>
            <w:rFonts w:ascii="Tahoma" w:hAnsi="Tahoma" w:cs="Tahoma"/>
            <w:sz w:val="20"/>
            <w:szCs w:val="20"/>
            <w:lang w:bidi="th-TH"/>
          </w:rPr>
          <w:t>.</w:t>
        </w:r>
      </w:ins>
    </w:p>
    <w:p w14:paraId="3CE006EC" w14:textId="77777777" w:rsidR="0087560C" w:rsidRPr="007A71F3" w:rsidRDefault="0087560C" w:rsidP="0087560C">
      <w:pPr>
        <w:pStyle w:val="ab"/>
        <w:ind w:left="360"/>
        <w:rPr>
          <w:ins w:id="1715" w:author="Tong Quoc Truong" w:date="2020-11-25T15:44:00Z"/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ins w:id="1716" w:author="Tong Quoc Truong" w:date="2020-11-25T15:44:00Z">
        <w:r>
          <w:rPr>
            <w:rFonts w:ascii="Tahoma" w:hAnsi="Tahoma" w:cs="Tahoma"/>
            <w:sz w:val="20"/>
            <w:szCs w:val="20"/>
            <w:lang w:eastAsia="ja-JP" w:bidi="th-TH"/>
          </w:rPr>
          <w:t>Set the following Request Parameters when call microservices.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670"/>
        <w:gridCol w:w="1701"/>
      </w:tblGrid>
      <w:tr w:rsidR="0087560C" w:rsidRPr="0031791A" w14:paraId="749D6B29" w14:textId="77777777" w:rsidTr="00955014">
        <w:trPr>
          <w:trHeight w:val="395"/>
          <w:tblHeader/>
          <w:ins w:id="1717" w:author="Tong Quoc Truong" w:date="2020-11-25T15:44:00Z"/>
        </w:trPr>
        <w:tc>
          <w:tcPr>
            <w:tcW w:w="1276" w:type="dxa"/>
            <w:shd w:val="clear" w:color="auto" w:fill="B4C6E7" w:themeFill="accent5" w:themeFillTint="66"/>
            <w:vAlign w:val="center"/>
          </w:tcPr>
          <w:p w14:paraId="7976522A" w14:textId="77777777" w:rsidR="0087560C" w:rsidRPr="0031791A" w:rsidRDefault="0087560C" w:rsidP="00926409">
            <w:pPr>
              <w:jc w:val="center"/>
              <w:rPr>
                <w:ins w:id="1718" w:author="Tong Quoc Truong" w:date="2020-11-25T15:44:00Z"/>
                <w:rFonts w:ascii="Tahoma" w:hAnsi="Tahoma" w:cs="Tahoma"/>
                <w:b/>
                <w:bCs/>
                <w:sz w:val="20"/>
                <w:szCs w:val="20"/>
              </w:rPr>
            </w:pPr>
            <w:ins w:id="1719" w:author="Tong Quoc Truong" w:date="2020-11-25T15:44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4B3B1709" w14:textId="77777777" w:rsidR="0087560C" w:rsidRPr="0031791A" w:rsidRDefault="0087560C" w:rsidP="00926409">
            <w:pPr>
              <w:jc w:val="center"/>
              <w:rPr>
                <w:ins w:id="1720" w:author="Tong Quoc Truong" w:date="2020-11-25T15:44:00Z"/>
                <w:rFonts w:ascii="Tahoma" w:hAnsi="Tahoma" w:cs="Tahoma"/>
                <w:b/>
                <w:bCs/>
                <w:sz w:val="20"/>
                <w:szCs w:val="20"/>
              </w:rPr>
            </w:pPr>
            <w:ins w:id="1721" w:author="Tong Quoc Truong" w:date="2020-11-25T15:44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5670" w:type="dxa"/>
            <w:shd w:val="clear" w:color="auto" w:fill="B4C6E7" w:themeFill="accent5" w:themeFillTint="66"/>
            <w:vAlign w:val="center"/>
          </w:tcPr>
          <w:p w14:paraId="34EF7ED3" w14:textId="77777777" w:rsidR="0087560C" w:rsidRPr="0031791A" w:rsidRDefault="0087560C" w:rsidP="00926409">
            <w:pPr>
              <w:jc w:val="center"/>
              <w:rPr>
                <w:ins w:id="1722" w:author="Tong Quoc Truong" w:date="2020-11-25T15:44:00Z"/>
                <w:rFonts w:ascii="Tahoma" w:hAnsi="Tahoma" w:cs="Tahoma"/>
                <w:b/>
                <w:bCs/>
                <w:sz w:val="20"/>
                <w:szCs w:val="20"/>
              </w:rPr>
            </w:pPr>
            <w:ins w:id="1723" w:author="Tong Quoc Truong" w:date="2020-11-25T15:44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14:paraId="62E13439" w14:textId="77777777" w:rsidR="0087560C" w:rsidRPr="001E796D" w:rsidRDefault="0087560C" w:rsidP="00926409">
            <w:pPr>
              <w:jc w:val="center"/>
              <w:rPr>
                <w:ins w:id="1724" w:author="Tong Quoc Truong" w:date="2020-11-25T15:44:00Z"/>
                <w:rFonts w:ascii="Tahoma" w:hAnsi="Tahoma" w:cs="Tahoma"/>
                <w:b/>
                <w:bCs/>
                <w:sz w:val="20"/>
                <w:szCs w:val="20"/>
              </w:rPr>
            </w:pPr>
            <w:ins w:id="1725" w:author="Tong Quoc Truong" w:date="2020-11-25T15:44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87560C" w:rsidRPr="00D7306D" w14:paraId="57F3AD63" w14:textId="77777777" w:rsidTr="00955014">
        <w:trPr>
          <w:trHeight w:val="356"/>
          <w:ins w:id="1726" w:author="Tong Quoc Truong" w:date="2020-11-25T15:44:00Z"/>
        </w:trPr>
        <w:tc>
          <w:tcPr>
            <w:tcW w:w="1276" w:type="dxa"/>
            <w:vAlign w:val="center"/>
          </w:tcPr>
          <w:p w14:paraId="5624F8C8" w14:textId="77777777" w:rsidR="0087560C" w:rsidRPr="00BC6553" w:rsidRDefault="0087560C" w:rsidP="00926409">
            <w:pPr>
              <w:rPr>
                <w:ins w:id="1727" w:author="Tong Quoc Truong" w:date="2020-11-25T15:4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28" w:author="Tong Quoc Truong" w:date="2020-11-25T15:4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configKey</w:t>
              </w:r>
            </w:ins>
          </w:p>
        </w:tc>
        <w:tc>
          <w:tcPr>
            <w:tcW w:w="1559" w:type="dxa"/>
            <w:vAlign w:val="center"/>
          </w:tcPr>
          <w:p w14:paraId="6368F848" w14:textId="77777777" w:rsidR="0087560C" w:rsidRPr="00BC6553" w:rsidRDefault="0087560C" w:rsidP="00926409">
            <w:pPr>
              <w:rPr>
                <w:ins w:id="1729" w:author="Tong Quoc Truong" w:date="2020-11-25T15:4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30" w:author="Tong Quoc Truong" w:date="2020-11-25T15:4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5670" w:type="dxa"/>
            <w:vAlign w:val="center"/>
          </w:tcPr>
          <w:p w14:paraId="4D09C403" w14:textId="2529B882" w:rsidR="0087560C" w:rsidRPr="00BC6553" w:rsidRDefault="0087560C" w:rsidP="00926409">
            <w:pPr>
              <w:rPr>
                <w:ins w:id="1731" w:author="Tong Quoc Truong" w:date="2020-11-25T15:4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32" w:author="Tong Quoc Truong" w:date="2020-11-25T15:4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{DESTINATION_</w:t>
              </w:r>
            </w:ins>
            <w:ins w:id="1733" w:author="Tong Quoc Truong" w:date="2020-11-26T12:22:00Z">
              <w:r w:rsidR="008A73A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OAUTH</w:t>
              </w:r>
            </w:ins>
            <w:ins w:id="1734" w:author="Tong Quoc Truong" w:date="2020-11-25T15:4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_</w:t>
              </w:r>
            </w:ins>
            <w:ins w:id="1735" w:author="Tong Quoc Truong" w:date="2020-11-26T12:22:00Z">
              <w:r w:rsidR="008A73A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</w:t>
              </w:r>
              <w:r w:rsidR="00955014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AUTHORIZATION</w:t>
              </w:r>
            </w:ins>
            <w:ins w:id="1736" w:author="Tong Quoc Truong" w:date="2020-11-25T15:4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_CONFIG_KEY}</w:t>
              </w:r>
            </w:ins>
          </w:p>
        </w:tc>
        <w:tc>
          <w:tcPr>
            <w:tcW w:w="1701" w:type="dxa"/>
            <w:vAlign w:val="center"/>
          </w:tcPr>
          <w:p w14:paraId="0AB18979" w14:textId="77777777" w:rsidR="0087560C" w:rsidRPr="00E70C9C" w:rsidRDefault="0087560C" w:rsidP="00926409">
            <w:pPr>
              <w:rPr>
                <w:ins w:id="1737" w:author="Tong Quoc Truong" w:date="2020-11-25T15:4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A4FA547" w14:textId="77777777" w:rsidR="0087560C" w:rsidRDefault="0087560C" w:rsidP="0087560C">
      <w:pPr>
        <w:pStyle w:val="ab"/>
        <w:ind w:left="360"/>
        <w:rPr>
          <w:ins w:id="1738" w:author="Tong Quoc Truong" w:date="2020-11-25T15:44:00Z"/>
          <w:rStyle w:val="af0"/>
          <w:rFonts w:ascii="Tahoma" w:hAnsi="Tahoma" w:cs="Tahoma"/>
          <w:color w:val="auto"/>
          <w:lang w:eastAsia="ja-JP"/>
        </w:rPr>
      </w:pPr>
    </w:p>
    <w:p w14:paraId="64459E53" w14:textId="77777777" w:rsidR="00510385" w:rsidRDefault="00510385" w:rsidP="00510385">
      <w:pPr>
        <w:pStyle w:val="ab"/>
        <w:ind w:left="360"/>
        <w:rPr>
          <w:ins w:id="1739" w:author="Tong Quoc Truong" w:date="2020-11-30T19:03:00Z"/>
          <w:rFonts w:ascii="Tahoma" w:hAnsi="Tahoma" w:cs="Tahoma"/>
          <w:sz w:val="20"/>
          <w:szCs w:val="20"/>
          <w:lang w:eastAsia="ja-JP" w:bidi="th-TH"/>
        </w:rPr>
      </w:pPr>
      <w:ins w:id="1740" w:author="Tong Quoc Truong" w:date="2020-11-30T19:0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7FBDAE23" w14:textId="51267D11" w:rsidR="00927BD5" w:rsidRDefault="00927BD5" w:rsidP="00927BD5">
      <w:pPr>
        <w:pStyle w:val="ab"/>
        <w:ind w:left="360"/>
        <w:rPr>
          <w:ins w:id="1741" w:author="Tong Quoc Truong" w:date="2020-11-26T13:46:00Z"/>
          <w:rFonts w:ascii="Tahoma" w:hAnsi="Tahoma" w:cs="Tahoma"/>
          <w:sz w:val="20"/>
          <w:szCs w:val="20"/>
          <w:lang w:eastAsia="ja-JP" w:bidi="th-TH"/>
        </w:rPr>
      </w:pPr>
      <w:ins w:id="1742" w:author="Tong Quoc Truong" w:date="2020-11-26T13:46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he structure of </w:t>
        </w:r>
      </w:ins>
      <w:ins w:id="1743" w:author="Tong Quoc Truong" w:date="2020-11-30T20:24:00Z">
        <w:r w:rsidR="001260AE">
          <w:rPr>
            <w:rFonts w:ascii="Tahoma" w:hAnsi="Tahoma" w:cs="Tahoma"/>
            <w:sz w:val="20"/>
            <w:szCs w:val="20"/>
            <w:lang w:eastAsia="ja-JP" w:bidi="th-TH"/>
          </w:rPr>
          <w:t>oauth</w:t>
        </w:r>
      </w:ins>
      <w:ins w:id="1744" w:author="Tong Quoc Truong" w:date="2020-11-26T13:46:00Z">
        <w:r>
          <w:rPr>
            <w:rFonts w:ascii="Tahoma" w:hAnsi="Tahoma" w:cs="Tahoma"/>
            <w:sz w:val="20"/>
            <w:szCs w:val="20"/>
            <w:lang w:eastAsia="ja-JP" w:bidi="th-TH"/>
          </w:rPr>
          <w:t>CfgObj is as follow.</w:t>
        </w:r>
      </w:ins>
      <w:ins w:id="1745" w:author="Tong Quoc Truong" w:date="2020-11-26T13:56:00Z">
        <w:r w:rsidR="006D36C2">
          <w:rPr>
            <w:rFonts w:ascii="Tahoma" w:hAnsi="Tahoma" w:cs="Tahoma"/>
            <w:sz w:val="20"/>
            <w:szCs w:val="20"/>
            <w:lang w:eastAsia="ja-JP" w:bidi="th-TH"/>
          </w:rPr>
          <w:t xml:space="preserve"> </w:t>
        </w:r>
        <w:r w:rsidR="008301AB">
          <w:rPr>
            <w:rFonts w:ascii="Tahoma" w:hAnsi="Tahoma" w:cs="Tahoma"/>
            <w:sz w:val="20"/>
            <w:szCs w:val="20"/>
            <w:lang w:eastAsia="ja-JP" w:bidi="th-TH"/>
          </w:rPr>
          <w:t>Change some value of the conf</w:t>
        </w:r>
      </w:ins>
      <w:ins w:id="1746" w:author="Tong Quoc Truong" w:date="2020-11-26T13:57:00Z">
        <w:r w:rsidR="008301AB">
          <w:rPr>
            <w:rFonts w:ascii="Tahoma" w:hAnsi="Tahoma" w:cs="Tahoma"/>
            <w:sz w:val="20"/>
            <w:szCs w:val="20"/>
            <w:lang w:eastAsia="ja-JP" w:bidi="th-TH"/>
          </w:rPr>
          <w:t>ig as follows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283"/>
        <w:gridCol w:w="1701"/>
        <w:gridCol w:w="1276"/>
        <w:gridCol w:w="4678"/>
        <w:gridCol w:w="1984"/>
      </w:tblGrid>
      <w:tr w:rsidR="00D078AC" w:rsidRPr="0031791A" w14:paraId="2E82F008" w14:textId="77777777" w:rsidTr="00FB6080">
        <w:trPr>
          <w:trHeight w:val="395"/>
          <w:tblHeader/>
          <w:ins w:id="1747" w:author="Tong Quoc Truong" w:date="2020-11-26T13:46:00Z"/>
        </w:trPr>
        <w:tc>
          <w:tcPr>
            <w:tcW w:w="2268" w:type="dxa"/>
            <w:gridSpan w:val="3"/>
            <w:shd w:val="clear" w:color="auto" w:fill="B4C6E7" w:themeFill="accent5" w:themeFillTint="66"/>
            <w:vAlign w:val="center"/>
          </w:tcPr>
          <w:p w14:paraId="2ACE61E3" w14:textId="77777777" w:rsidR="00927BD5" w:rsidRPr="0031791A" w:rsidRDefault="00927BD5" w:rsidP="00DC6574">
            <w:pPr>
              <w:jc w:val="center"/>
              <w:rPr>
                <w:ins w:id="1748" w:author="Tong Quoc Truong" w:date="2020-11-26T13:46:00Z"/>
                <w:rFonts w:ascii="Tahoma" w:hAnsi="Tahoma" w:cs="Tahoma"/>
                <w:b/>
                <w:bCs/>
                <w:sz w:val="20"/>
                <w:szCs w:val="20"/>
              </w:rPr>
            </w:pPr>
            <w:ins w:id="1749" w:author="Tong Quoc Truong" w:date="2020-11-26T13:46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4A8E0DF7" w14:textId="77777777" w:rsidR="00927BD5" w:rsidRPr="0031791A" w:rsidRDefault="00927BD5" w:rsidP="00DC6574">
            <w:pPr>
              <w:jc w:val="center"/>
              <w:rPr>
                <w:ins w:id="1750" w:author="Tong Quoc Truong" w:date="2020-11-26T13:46:00Z"/>
                <w:rFonts w:ascii="Tahoma" w:hAnsi="Tahoma" w:cs="Tahoma"/>
                <w:b/>
                <w:bCs/>
                <w:sz w:val="20"/>
                <w:szCs w:val="20"/>
              </w:rPr>
            </w:pPr>
            <w:ins w:id="1751" w:author="Tong Quoc Truong" w:date="2020-11-26T13:46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46BAA807" w14:textId="1F79C113" w:rsidR="00927BD5" w:rsidRPr="0031791A" w:rsidRDefault="005B493D" w:rsidP="00DC6574">
            <w:pPr>
              <w:jc w:val="center"/>
              <w:rPr>
                <w:ins w:id="1752" w:author="Tong Quoc Truong" w:date="2020-11-26T13:46:00Z"/>
                <w:rFonts w:ascii="Tahoma" w:hAnsi="Tahoma" w:cs="Tahoma"/>
                <w:b/>
                <w:bCs/>
                <w:sz w:val="20"/>
                <w:szCs w:val="20"/>
              </w:rPr>
            </w:pPr>
            <w:ins w:id="1753" w:author="Tong Quoc Truong" w:date="2020-11-26T13:5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Change </w:t>
              </w:r>
            </w:ins>
            <w:ins w:id="1754" w:author="Tong Quoc Truong" w:date="2020-11-26T13:46:00Z">
              <w:r w:rsidR="00927BD5"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="00927BD5"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01CCF295" w14:textId="77777777" w:rsidR="00927BD5" w:rsidRPr="001E796D" w:rsidRDefault="00927BD5" w:rsidP="00DC6574">
            <w:pPr>
              <w:jc w:val="center"/>
              <w:rPr>
                <w:ins w:id="1755" w:author="Tong Quoc Truong" w:date="2020-11-26T13:46:00Z"/>
                <w:rFonts w:ascii="Tahoma" w:hAnsi="Tahoma" w:cs="Tahoma"/>
                <w:b/>
                <w:bCs/>
                <w:sz w:val="20"/>
                <w:szCs w:val="20"/>
              </w:rPr>
            </w:pPr>
            <w:ins w:id="1756" w:author="Tong Quoc Truong" w:date="2020-11-26T13:46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B6080" w:rsidRPr="00D7306D" w14:paraId="1AC4909C" w14:textId="77777777" w:rsidTr="00FB6080">
        <w:trPr>
          <w:trHeight w:val="356"/>
          <w:ins w:id="1757" w:author="Tong Quoc Truong" w:date="2020-11-26T13:46:00Z"/>
        </w:trPr>
        <w:tc>
          <w:tcPr>
            <w:tcW w:w="2268" w:type="dxa"/>
            <w:gridSpan w:val="3"/>
            <w:vAlign w:val="center"/>
          </w:tcPr>
          <w:p w14:paraId="703F3BB2" w14:textId="0F3FF4A4" w:rsidR="00927BD5" w:rsidRPr="00BC6553" w:rsidRDefault="00ED5BDE" w:rsidP="00DC6574">
            <w:pPr>
              <w:rPr>
                <w:ins w:id="1758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59" w:author="Tong Quoc Truong" w:date="2020-11-26T13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client</w:t>
              </w:r>
            </w:ins>
            <w:ins w:id="1760" w:author="Tong Quoc Truong" w:date="2020-11-26T13:54:00Z">
              <w:r w:rsidR="001B7F3B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</w:t>
              </w:r>
            </w:ins>
          </w:p>
        </w:tc>
        <w:tc>
          <w:tcPr>
            <w:tcW w:w="1276" w:type="dxa"/>
            <w:vAlign w:val="center"/>
          </w:tcPr>
          <w:p w14:paraId="44E215DF" w14:textId="205D2709" w:rsidR="00927BD5" w:rsidRPr="00BC6553" w:rsidRDefault="001B7F3B" w:rsidP="00DC6574">
            <w:pPr>
              <w:rPr>
                <w:ins w:id="1761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62" w:author="Tong Quoc Truong" w:date="2020-11-26T13:5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4678" w:type="dxa"/>
            <w:vAlign w:val="center"/>
          </w:tcPr>
          <w:p w14:paraId="306DEFBE" w14:textId="77777777" w:rsidR="00927BD5" w:rsidRPr="00BC6553" w:rsidRDefault="00927BD5" w:rsidP="00DC6574">
            <w:pPr>
              <w:rPr>
                <w:ins w:id="1763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4931CCD" w14:textId="1836995E" w:rsidR="00927BD5" w:rsidRPr="00E70C9C" w:rsidRDefault="001B7F3B" w:rsidP="00DC6574">
            <w:pPr>
              <w:rPr>
                <w:ins w:id="1764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65" w:author="Tong Quoc Truong" w:date="2020-11-26T13:5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5B493D" w:rsidRPr="00D7306D" w14:paraId="0FC5B154" w14:textId="77777777" w:rsidTr="00FB6080">
        <w:trPr>
          <w:trHeight w:val="356"/>
          <w:ins w:id="1766" w:author="Tong Quoc Truong" w:date="2020-11-26T13:57:00Z"/>
        </w:trPr>
        <w:tc>
          <w:tcPr>
            <w:tcW w:w="284" w:type="dxa"/>
            <w:vAlign w:val="center"/>
          </w:tcPr>
          <w:p w14:paraId="123FC180" w14:textId="77777777" w:rsidR="007C3B6D" w:rsidRDefault="007C3B6D" w:rsidP="00DC6574">
            <w:pPr>
              <w:rPr>
                <w:ins w:id="1767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2EEFEAD" w14:textId="648AC07A" w:rsidR="007C3B6D" w:rsidRDefault="007C3B6D" w:rsidP="00DC6574">
            <w:pPr>
              <w:rPr>
                <w:ins w:id="1768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69" w:author="Tong Quoc Truong" w:date="2020-11-26T13:5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clientId</w:t>
              </w:r>
            </w:ins>
          </w:p>
        </w:tc>
        <w:tc>
          <w:tcPr>
            <w:tcW w:w="1276" w:type="dxa"/>
            <w:vAlign w:val="center"/>
          </w:tcPr>
          <w:p w14:paraId="15AD0F03" w14:textId="77777777" w:rsidR="007C3B6D" w:rsidRDefault="007C3B6D" w:rsidP="00DC6574">
            <w:pPr>
              <w:rPr>
                <w:ins w:id="1770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71" w:author="Tong Quoc Truong" w:date="2020-11-26T13:5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String</w:t>
              </w:r>
            </w:ins>
          </w:p>
        </w:tc>
        <w:tc>
          <w:tcPr>
            <w:tcW w:w="4678" w:type="dxa"/>
            <w:vAlign w:val="center"/>
          </w:tcPr>
          <w:p w14:paraId="2B25A99A" w14:textId="3A4BA85C" w:rsidR="007C3B6D" w:rsidRPr="00BC6553" w:rsidRDefault="007C3B6D" w:rsidP="00DC6574">
            <w:pPr>
              <w:rPr>
                <w:ins w:id="1772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73" w:author="Tong Quoc Truong" w:date="2020-11-26T13:5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desBizFlowClientId if</w:t>
              </w:r>
              <w:r w:rsidR="005B493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</w:t>
              </w:r>
            </w:ins>
            <w:ins w:id="1774" w:author="Tong Quoc Truong" w:date="2020-11-26T14:00:00Z">
              <w:r w:rsidR="005B493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clientName = </w:t>
              </w:r>
            </w:ins>
            <w:ins w:id="1775" w:author="Tong Quoc Truong" w:date="2020-11-26T14:02:00Z">
              <w:r w:rsidR="00B83C7F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desBizFlow.appName</w:t>
              </w:r>
            </w:ins>
          </w:p>
        </w:tc>
        <w:tc>
          <w:tcPr>
            <w:tcW w:w="1984" w:type="dxa"/>
            <w:vAlign w:val="center"/>
          </w:tcPr>
          <w:p w14:paraId="5EE845AC" w14:textId="13556F01" w:rsidR="007C3B6D" w:rsidRDefault="007C3B6D" w:rsidP="00DC6574">
            <w:pPr>
              <w:rPr>
                <w:ins w:id="1776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B493D" w:rsidRPr="00D7306D" w14:paraId="1A53C95B" w14:textId="77777777" w:rsidTr="00FB6080">
        <w:trPr>
          <w:trHeight w:val="356"/>
          <w:ins w:id="1777" w:author="Tong Quoc Truong" w:date="2020-11-26T13:57:00Z"/>
        </w:trPr>
        <w:tc>
          <w:tcPr>
            <w:tcW w:w="284" w:type="dxa"/>
            <w:vAlign w:val="center"/>
          </w:tcPr>
          <w:p w14:paraId="2E308ED3" w14:textId="77777777" w:rsidR="007C3B6D" w:rsidRDefault="007C3B6D" w:rsidP="00DC6574">
            <w:pPr>
              <w:rPr>
                <w:ins w:id="1778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17E40E0B" w14:textId="1CEF68D9" w:rsidR="007C3B6D" w:rsidRDefault="007C3B6D" w:rsidP="00DC6574">
            <w:pPr>
              <w:rPr>
                <w:ins w:id="1779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80" w:author="Tong Quoc Truong" w:date="2020-11-26T13:5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clientSecret</w:t>
              </w:r>
            </w:ins>
          </w:p>
        </w:tc>
        <w:tc>
          <w:tcPr>
            <w:tcW w:w="1276" w:type="dxa"/>
            <w:vAlign w:val="center"/>
          </w:tcPr>
          <w:p w14:paraId="22FB8A39" w14:textId="77777777" w:rsidR="007C3B6D" w:rsidRDefault="007C3B6D" w:rsidP="00DC6574">
            <w:pPr>
              <w:rPr>
                <w:ins w:id="1781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82" w:author="Tong Quoc Truong" w:date="2020-11-26T13:5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String</w:t>
              </w:r>
            </w:ins>
          </w:p>
        </w:tc>
        <w:tc>
          <w:tcPr>
            <w:tcW w:w="4678" w:type="dxa"/>
            <w:vAlign w:val="center"/>
          </w:tcPr>
          <w:p w14:paraId="26F27876" w14:textId="3844DB7C" w:rsidR="007C3B6D" w:rsidRPr="00BC6553" w:rsidRDefault="00B83C7F" w:rsidP="00DC6574">
            <w:pPr>
              <w:rPr>
                <w:ins w:id="1783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84" w:author="Tong Quoc Truong" w:date="2020-11-26T14:0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esBizFlowClientSecret if clientName = 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desBizFlow.appName</w:t>
              </w:r>
            </w:ins>
          </w:p>
        </w:tc>
        <w:tc>
          <w:tcPr>
            <w:tcW w:w="1984" w:type="dxa"/>
            <w:vAlign w:val="center"/>
          </w:tcPr>
          <w:p w14:paraId="3F0412D8" w14:textId="2A7F4259" w:rsidR="007C3B6D" w:rsidRDefault="007C3B6D" w:rsidP="00DC6574">
            <w:pPr>
              <w:rPr>
                <w:ins w:id="1785" w:author="Tong Quoc Truong" w:date="2020-11-26T13:57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78AC" w:rsidRPr="00D7306D" w14:paraId="18F139DA" w14:textId="77777777" w:rsidTr="00FB6080">
        <w:trPr>
          <w:trHeight w:val="356"/>
          <w:ins w:id="1786" w:author="Tong Quoc Truong" w:date="2020-11-26T13:54:00Z"/>
        </w:trPr>
        <w:tc>
          <w:tcPr>
            <w:tcW w:w="284" w:type="dxa"/>
            <w:vAlign w:val="center"/>
          </w:tcPr>
          <w:p w14:paraId="7F2C16A7" w14:textId="77777777" w:rsidR="001B7F3B" w:rsidRDefault="001B7F3B" w:rsidP="00DC6574">
            <w:pPr>
              <w:rPr>
                <w:ins w:id="1787" w:author="Tong Quoc Truong" w:date="2020-11-26T13:5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96DF5A9" w14:textId="11A646E2" w:rsidR="001B7F3B" w:rsidRDefault="001B7F3B" w:rsidP="00DC6574">
            <w:pPr>
              <w:rPr>
                <w:ins w:id="1788" w:author="Tong Quoc Truong" w:date="2020-11-26T13:5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89" w:author="Tong Quoc Truong" w:date="2020-11-26T13:5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clientName</w:t>
              </w:r>
            </w:ins>
          </w:p>
        </w:tc>
        <w:tc>
          <w:tcPr>
            <w:tcW w:w="1276" w:type="dxa"/>
            <w:vAlign w:val="center"/>
          </w:tcPr>
          <w:p w14:paraId="6A762AEF" w14:textId="572FDB0B" w:rsidR="001B7F3B" w:rsidRDefault="001B7F3B" w:rsidP="00DC6574">
            <w:pPr>
              <w:rPr>
                <w:ins w:id="1790" w:author="Tong Quoc Truong" w:date="2020-11-26T13:5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91" w:author="Tong Quoc Truong" w:date="2020-11-26T13:5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String</w:t>
              </w:r>
            </w:ins>
          </w:p>
        </w:tc>
        <w:tc>
          <w:tcPr>
            <w:tcW w:w="4678" w:type="dxa"/>
            <w:vAlign w:val="center"/>
          </w:tcPr>
          <w:p w14:paraId="525A0B29" w14:textId="77777777" w:rsidR="001B7F3B" w:rsidRPr="00BC6553" w:rsidRDefault="001B7F3B" w:rsidP="00DC6574">
            <w:pPr>
              <w:rPr>
                <w:ins w:id="1792" w:author="Tong Quoc Truong" w:date="2020-11-26T13:5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636AF2CB" w14:textId="77777777" w:rsidR="001B7F3B" w:rsidRDefault="001B7F3B" w:rsidP="00DC6574">
            <w:pPr>
              <w:rPr>
                <w:ins w:id="1793" w:author="Tong Quoc Truong" w:date="2020-11-26T13:5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6080" w:rsidRPr="00D7306D" w14:paraId="3A39BC46" w14:textId="77777777" w:rsidTr="00FB6080">
        <w:trPr>
          <w:trHeight w:val="356"/>
          <w:ins w:id="1794" w:author="Tong Quoc Truong" w:date="2020-11-26T13:46:00Z"/>
        </w:trPr>
        <w:tc>
          <w:tcPr>
            <w:tcW w:w="284" w:type="dxa"/>
            <w:vAlign w:val="center"/>
          </w:tcPr>
          <w:p w14:paraId="01EC63A1" w14:textId="77777777" w:rsidR="00927BD5" w:rsidRDefault="00927BD5" w:rsidP="00DC6574">
            <w:pPr>
              <w:rPr>
                <w:ins w:id="1795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64B6B861" w14:textId="699462A8" w:rsidR="00927BD5" w:rsidRDefault="00537C08" w:rsidP="00DC6574">
            <w:pPr>
              <w:rPr>
                <w:ins w:id="1796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97" w:author="Tong Quoc Truong" w:date="2020-11-26T13:47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e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xpiresIn</w:t>
              </w:r>
            </w:ins>
          </w:p>
        </w:tc>
        <w:tc>
          <w:tcPr>
            <w:tcW w:w="1276" w:type="dxa"/>
            <w:vAlign w:val="center"/>
          </w:tcPr>
          <w:p w14:paraId="50CC577A" w14:textId="1377ED6E" w:rsidR="00927BD5" w:rsidRDefault="00537C08" w:rsidP="00DC6574">
            <w:pPr>
              <w:rPr>
                <w:ins w:id="1798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799" w:author="Tong Quoc Truong" w:date="2020-11-26T13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Number</w:t>
              </w:r>
            </w:ins>
          </w:p>
        </w:tc>
        <w:tc>
          <w:tcPr>
            <w:tcW w:w="4678" w:type="dxa"/>
            <w:vAlign w:val="center"/>
          </w:tcPr>
          <w:p w14:paraId="4A44C5ED" w14:textId="77777777" w:rsidR="00927BD5" w:rsidRPr="00BC6553" w:rsidRDefault="00927BD5" w:rsidP="00DC6574">
            <w:pPr>
              <w:rPr>
                <w:ins w:id="1800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B69F06F" w14:textId="77777777" w:rsidR="00927BD5" w:rsidRDefault="00927BD5" w:rsidP="00DC6574">
            <w:pPr>
              <w:rPr>
                <w:ins w:id="1801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6080" w:rsidRPr="00D7306D" w14:paraId="7F9659A0" w14:textId="77777777" w:rsidTr="00FB6080">
        <w:trPr>
          <w:trHeight w:val="356"/>
          <w:ins w:id="1802" w:author="Tong Quoc Truong" w:date="2020-11-26T13:46:00Z"/>
        </w:trPr>
        <w:tc>
          <w:tcPr>
            <w:tcW w:w="284" w:type="dxa"/>
            <w:vAlign w:val="center"/>
          </w:tcPr>
          <w:p w14:paraId="53F89D20" w14:textId="77777777" w:rsidR="00927BD5" w:rsidRDefault="00927BD5" w:rsidP="00DC6574">
            <w:pPr>
              <w:rPr>
                <w:ins w:id="1803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03B0AA59" w14:textId="30ED804B" w:rsidR="00927BD5" w:rsidRDefault="00537C08" w:rsidP="00DC6574">
            <w:pPr>
              <w:rPr>
                <w:ins w:id="1804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05" w:author="Tong Quoc Truong" w:date="2020-11-26T13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refreshExpiresIn</w:t>
              </w:r>
            </w:ins>
          </w:p>
        </w:tc>
        <w:tc>
          <w:tcPr>
            <w:tcW w:w="1276" w:type="dxa"/>
            <w:vAlign w:val="center"/>
          </w:tcPr>
          <w:p w14:paraId="2B83C404" w14:textId="1761ACD3" w:rsidR="00927BD5" w:rsidRDefault="00537C08" w:rsidP="00DC6574">
            <w:pPr>
              <w:rPr>
                <w:ins w:id="1806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07" w:author="Tong Quoc Truong" w:date="2020-11-26T13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Number</w:t>
              </w:r>
            </w:ins>
          </w:p>
        </w:tc>
        <w:tc>
          <w:tcPr>
            <w:tcW w:w="4678" w:type="dxa"/>
            <w:vAlign w:val="center"/>
          </w:tcPr>
          <w:p w14:paraId="7903A351" w14:textId="77777777" w:rsidR="00927BD5" w:rsidRPr="00BC6553" w:rsidRDefault="00927BD5" w:rsidP="00DC6574">
            <w:pPr>
              <w:rPr>
                <w:ins w:id="1808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B9D60C6" w14:textId="77777777" w:rsidR="00927BD5" w:rsidRDefault="00927BD5" w:rsidP="00DC6574">
            <w:pPr>
              <w:rPr>
                <w:ins w:id="1809" w:author="Tong Quoc Truong" w:date="2020-11-26T13:46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6080" w:rsidRPr="00D7306D" w14:paraId="7FA409FD" w14:textId="77777777" w:rsidTr="00FB6080">
        <w:trPr>
          <w:trHeight w:val="356"/>
          <w:ins w:id="1810" w:author="Tong Quoc Truong" w:date="2020-11-26T13:48:00Z"/>
        </w:trPr>
        <w:tc>
          <w:tcPr>
            <w:tcW w:w="2268" w:type="dxa"/>
            <w:gridSpan w:val="3"/>
            <w:vAlign w:val="center"/>
          </w:tcPr>
          <w:p w14:paraId="60FE624E" w14:textId="1CE53682" w:rsidR="00901EB4" w:rsidRPr="00BC6553" w:rsidRDefault="00901EB4" w:rsidP="00DC6574">
            <w:pPr>
              <w:rPr>
                <w:ins w:id="1811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12" w:author="Tong Quoc Truong" w:date="2020-11-26T13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microservices</w:t>
              </w:r>
            </w:ins>
          </w:p>
        </w:tc>
        <w:tc>
          <w:tcPr>
            <w:tcW w:w="1276" w:type="dxa"/>
            <w:vAlign w:val="center"/>
          </w:tcPr>
          <w:p w14:paraId="1A0E424C" w14:textId="76D5A541" w:rsidR="00901EB4" w:rsidRPr="00BC6553" w:rsidRDefault="00901EB4" w:rsidP="00DC6574">
            <w:pPr>
              <w:rPr>
                <w:ins w:id="1813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14" w:author="Tong Quoc Truong" w:date="2020-11-26T13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4678" w:type="dxa"/>
            <w:vAlign w:val="center"/>
          </w:tcPr>
          <w:p w14:paraId="30123008" w14:textId="77777777" w:rsidR="00901EB4" w:rsidRPr="00BC6553" w:rsidRDefault="00901EB4" w:rsidP="00DC6574">
            <w:pPr>
              <w:rPr>
                <w:ins w:id="1815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44C97541" w14:textId="68BEC29C" w:rsidR="00901EB4" w:rsidRPr="00E70C9C" w:rsidRDefault="00901EB4" w:rsidP="00DC6574">
            <w:pPr>
              <w:rPr>
                <w:ins w:id="1816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17" w:author="Tong Quoc Truong" w:date="2020-11-26T13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D078AC" w:rsidRPr="00D7306D" w14:paraId="56F7A548" w14:textId="77777777" w:rsidTr="00FB6080">
        <w:trPr>
          <w:trHeight w:val="356"/>
          <w:ins w:id="1818" w:author="Tong Quoc Truong" w:date="2020-11-26T13:48:00Z"/>
        </w:trPr>
        <w:tc>
          <w:tcPr>
            <w:tcW w:w="284" w:type="dxa"/>
            <w:vAlign w:val="center"/>
          </w:tcPr>
          <w:p w14:paraId="532024C6" w14:textId="77777777" w:rsidR="00901EB4" w:rsidRDefault="00901EB4" w:rsidP="00DC6574">
            <w:pPr>
              <w:rPr>
                <w:ins w:id="1819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132F8F22" w14:textId="3AF7E4D8" w:rsidR="00901EB4" w:rsidRDefault="00901EB4" w:rsidP="00DC6574">
            <w:pPr>
              <w:rPr>
                <w:ins w:id="1820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21" w:author="Tong Quoc Truong" w:date="2020-11-26T13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</w:t>
              </w:r>
            </w:ins>
            <w:ins w:id="1822" w:author="Tong Quoc Truong" w:date="2020-11-26T13:4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Name</w:t>
              </w:r>
            </w:ins>
          </w:p>
        </w:tc>
        <w:tc>
          <w:tcPr>
            <w:tcW w:w="1276" w:type="dxa"/>
            <w:vAlign w:val="center"/>
          </w:tcPr>
          <w:p w14:paraId="2292BE9B" w14:textId="6EEB9945" w:rsidR="00901EB4" w:rsidRDefault="00901EB4" w:rsidP="00DC6574">
            <w:pPr>
              <w:rPr>
                <w:ins w:id="1823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24" w:author="Tong Quoc Truong" w:date="2020-11-26T13:4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String</w:t>
              </w:r>
            </w:ins>
          </w:p>
        </w:tc>
        <w:tc>
          <w:tcPr>
            <w:tcW w:w="4678" w:type="dxa"/>
            <w:vAlign w:val="center"/>
          </w:tcPr>
          <w:p w14:paraId="72A6FD13" w14:textId="77777777" w:rsidR="00901EB4" w:rsidRPr="00BC6553" w:rsidRDefault="00901EB4" w:rsidP="00DC6574">
            <w:pPr>
              <w:rPr>
                <w:ins w:id="1825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B47A7A9" w14:textId="5A427C7B" w:rsidR="00901EB4" w:rsidRDefault="00901EB4" w:rsidP="00DC6574">
            <w:pPr>
              <w:rPr>
                <w:ins w:id="1826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B6080" w:rsidRPr="00D7306D" w14:paraId="4511CD47" w14:textId="77777777" w:rsidTr="00FB6080">
        <w:trPr>
          <w:trHeight w:val="356"/>
          <w:ins w:id="1827" w:author="Tong Quoc Truong" w:date="2020-11-26T13:48:00Z"/>
        </w:trPr>
        <w:tc>
          <w:tcPr>
            <w:tcW w:w="284" w:type="dxa"/>
            <w:vAlign w:val="center"/>
          </w:tcPr>
          <w:p w14:paraId="758C9F68" w14:textId="77777777" w:rsidR="00901EB4" w:rsidRDefault="00901EB4" w:rsidP="00DC6574">
            <w:pPr>
              <w:rPr>
                <w:ins w:id="1828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ECC5A55" w14:textId="55468CE1" w:rsidR="00901EB4" w:rsidRDefault="00901EB4" w:rsidP="00DC6574">
            <w:pPr>
              <w:rPr>
                <w:ins w:id="1829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30" w:author="Tong Quoc Truong" w:date="2020-11-26T13:4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microservicePath</w:t>
              </w:r>
            </w:ins>
          </w:p>
        </w:tc>
        <w:tc>
          <w:tcPr>
            <w:tcW w:w="1276" w:type="dxa"/>
            <w:vAlign w:val="center"/>
          </w:tcPr>
          <w:p w14:paraId="70B24AF7" w14:textId="77777777" w:rsidR="00901EB4" w:rsidRDefault="00901EB4" w:rsidP="00DC6574">
            <w:pPr>
              <w:rPr>
                <w:ins w:id="1831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32" w:author="Tong Quoc Truong" w:date="2020-11-26T13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Number</w:t>
              </w:r>
            </w:ins>
          </w:p>
        </w:tc>
        <w:tc>
          <w:tcPr>
            <w:tcW w:w="4678" w:type="dxa"/>
            <w:vAlign w:val="center"/>
          </w:tcPr>
          <w:p w14:paraId="02F2C8A4" w14:textId="77777777" w:rsidR="00901EB4" w:rsidRPr="00BC6553" w:rsidRDefault="00901EB4" w:rsidP="00DC6574">
            <w:pPr>
              <w:rPr>
                <w:ins w:id="1833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3707E610" w14:textId="77777777" w:rsidR="00901EB4" w:rsidRDefault="00901EB4" w:rsidP="00DC6574">
            <w:pPr>
              <w:rPr>
                <w:ins w:id="1834" w:author="Tong Quoc Truong" w:date="2020-11-26T13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78AC" w:rsidRPr="00D7306D" w14:paraId="67DDF485" w14:textId="77777777" w:rsidTr="00FB6080">
        <w:trPr>
          <w:trHeight w:val="356"/>
          <w:ins w:id="1835" w:author="Tong Quoc Truong" w:date="2020-11-26T14:03:00Z"/>
        </w:trPr>
        <w:tc>
          <w:tcPr>
            <w:tcW w:w="284" w:type="dxa"/>
            <w:vAlign w:val="center"/>
          </w:tcPr>
          <w:p w14:paraId="62B43525" w14:textId="77777777" w:rsidR="00D078AC" w:rsidRDefault="00D078AC" w:rsidP="00DC6574">
            <w:pPr>
              <w:rPr>
                <w:ins w:id="1836" w:author="Tong Quoc Truong" w:date="2020-11-26T14:0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667C048" w14:textId="76298FDB" w:rsidR="00D078AC" w:rsidRDefault="00D078AC" w:rsidP="00DC6574">
            <w:pPr>
              <w:rPr>
                <w:ins w:id="1837" w:author="Tong Quoc Truong" w:date="2020-11-26T14:0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38" w:author="Tong Quoc Truong" w:date="2020-11-26T14:0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forwardProtocol</w:t>
              </w:r>
            </w:ins>
          </w:p>
        </w:tc>
        <w:tc>
          <w:tcPr>
            <w:tcW w:w="1276" w:type="dxa"/>
            <w:vAlign w:val="center"/>
          </w:tcPr>
          <w:p w14:paraId="45485CF4" w14:textId="6DBE513E" w:rsidR="00D078AC" w:rsidRDefault="00D078AC" w:rsidP="00DC6574">
            <w:pPr>
              <w:rPr>
                <w:ins w:id="1839" w:author="Tong Quoc Truong" w:date="2020-11-26T14:0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40" w:author="Tong Quoc Truong" w:date="2020-11-26T14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0422CB78" w14:textId="749870F3" w:rsidR="00D078AC" w:rsidRPr="00BC6553" w:rsidRDefault="00D078AC" w:rsidP="00DC6574">
            <w:pPr>
              <w:rPr>
                <w:ins w:id="1841" w:author="Tong Quoc Truong" w:date="2020-11-26T14:0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42" w:author="Tong Quoc Truong" w:date="2020-11-26T14:0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publishCfgObj.cauldronLocal.protocol</w:t>
              </w:r>
            </w:ins>
            <w:ins w:id="1843" w:author="Tong Quoc Truong" w:date="2020-11-26T14:10:00Z">
              <w:r w:rsidR="00FB6080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 xml:space="preserve"> if microservice name in desMicroservices.appName</w:t>
              </w:r>
            </w:ins>
          </w:p>
        </w:tc>
        <w:tc>
          <w:tcPr>
            <w:tcW w:w="1984" w:type="dxa"/>
            <w:vAlign w:val="center"/>
          </w:tcPr>
          <w:p w14:paraId="45E4715E" w14:textId="77777777" w:rsidR="00D078AC" w:rsidRDefault="00D078AC" w:rsidP="00DC6574">
            <w:pPr>
              <w:rPr>
                <w:ins w:id="1844" w:author="Tong Quoc Truong" w:date="2020-11-26T14:0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78AC" w:rsidRPr="00D7306D" w14:paraId="2B28F094" w14:textId="77777777" w:rsidTr="00FB6080">
        <w:trPr>
          <w:trHeight w:val="356"/>
          <w:ins w:id="1845" w:author="Tong Quoc Truong" w:date="2020-11-26T14:04:00Z"/>
        </w:trPr>
        <w:tc>
          <w:tcPr>
            <w:tcW w:w="284" w:type="dxa"/>
            <w:vAlign w:val="center"/>
          </w:tcPr>
          <w:p w14:paraId="0CB0F0C3" w14:textId="77777777" w:rsidR="00D078AC" w:rsidRDefault="00D078AC" w:rsidP="00DC6574">
            <w:pPr>
              <w:rPr>
                <w:ins w:id="1846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7B112C1F" w14:textId="106EC5AA" w:rsidR="00D078AC" w:rsidRDefault="00D078AC" w:rsidP="00DC6574">
            <w:pPr>
              <w:rPr>
                <w:ins w:id="1847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48" w:author="Tong Quoc Truong" w:date="2020-11-26T14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f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orwardHost</w:t>
              </w:r>
            </w:ins>
          </w:p>
        </w:tc>
        <w:tc>
          <w:tcPr>
            <w:tcW w:w="1276" w:type="dxa"/>
            <w:vAlign w:val="center"/>
          </w:tcPr>
          <w:p w14:paraId="5CD6A5CF" w14:textId="5DD80A99" w:rsidR="00D078AC" w:rsidRDefault="00D078AC" w:rsidP="00DC6574">
            <w:pPr>
              <w:rPr>
                <w:ins w:id="1849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50" w:author="Tong Quoc Truong" w:date="2020-11-26T14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31A3DC7A" w14:textId="09899314" w:rsidR="00D078AC" w:rsidRPr="00BC6553" w:rsidRDefault="00D078AC" w:rsidP="00DC6574">
            <w:pPr>
              <w:rPr>
                <w:ins w:id="1851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52" w:author="Tong Quoc Truong" w:date="2020-11-26T14:05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publishCfgObj.cauldronLocal.ip</w:t>
              </w:r>
            </w:ins>
            <w:ins w:id="1853" w:author="Tong Quoc Truong" w:date="2020-11-26T14:10:00Z">
              <w:r w:rsidR="00FB6080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 xml:space="preserve"> if microservice name in desMicroservices.appName</w:t>
              </w:r>
            </w:ins>
          </w:p>
        </w:tc>
        <w:tc>
          <w:tcPr>
            <w:tcW w:w="1984" w:type="dxa"/>
            <w:vAlign w:val="center"/>
          </w:tcPr>
          <w:p w14:paraId="764E0BD5" w14:textId="77777777" w:rsidR="00D078AC" w:rsidRDefault="00D078AC" w:rsidP="00DC6574">
            <w:pPr>
              <w:rPr>
                <w:ins w:id="1854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78AC" w:rsidRPr="00D7306D" w14:paraId="00566936" w14:textId="77777777" w:rsidTr="00FB6080">
        <w:trPr>
          <w:trHeight w:val="356"/>
          <w:ins w:id="1855" w:author="Tong Quoc Truong" w:date="2020-11-26T14:04:00Z"/>
        </w:trPr>
        <w:tc>
          <w:tcPr>
            <w:tcW w:w="284" w:type="dxa"/>
            <w:vAlign w:val="center"/>
          </w:tcPr>
          <w:p w14:paraId="09A5C123" w14:textId="77777777" w:rsidR="00D078AC" w:rsidRDefault="00D078AC" w:rsidP="00DC6574">
            <w:pPr>
              <w:rPr>
                <w:ins w:id="1856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6EF1A0E" w14:textId="3E4BBB7D" w:rsidR="00D078AC" w:rsidRDefault="00D078AC" w:rsidP="00DC6574">
            <w:pPr>
              <w:rPr>
                <w:ins w:id="1857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58" w:author="Tong Quoc Truong" w:date="2020-11-26T14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f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orwatPort</w:t>
              </w:r>
            </w:ins>
          </w:p>
        </w:tc>
        <w:tc>
          <w:tcPr>
            <w:tcW w:w="1276" w:type="dxa"/>
            <w:vAlign w:val="center"/>
          </w:tcPr>
          <w:p w14:paraId="0DC769B9" w14:textId="04600628" w:rsidR="00D078AC" w:rsidRDefault="00D078AC" w:rsidP="00DC6574">
            <w:pPr>
              <w:rPr>
                <w:ins w:id="1859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60" w:author="Tong Quoc Truong" w:date="2020-11-26T14:0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362FA17E" w14:textId="01866C2C" w:rsidR="00D078AC" w:rsidRPr="00BC6553" w:rsidRDefault="00D078AC" w:rsidP="00DC6574">
            <w:pPr>
              <w:rPr>
                <w:ins w:id="1861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62" w:author="Tong Quoc Truong" w:date="2020-11-26T14:06:00Z"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publishCfgObj.cauldronLocal.port</w:t>
              </w:r>
            </w:ins>
            <w:ins w:id="1863" w:author="Tong Quoc Truong" w:date="2020-11-26T14:11:00Z">
              <w:r w:rsidR="00FB6080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 xml:space="preserve"> if microservice name in desMicroservices.appName</w:t>
              </w:r>
            </w:ins>
          </w:p>
        </w:tc>
        <w:tc>
          <w:tcPr>
            <w:tcW w:w="1984" w:type="dxa"/>
            <w:vAlign w:val="center"/>
          </w:tcPr>
          <w:p w14:paraId="5C533CF5" w14:textId="77777777" w:rsidR="00D078AC" w:rsidRDefault="00D078AC" w:rsidP="00DC6574">
            <w:pPr>
              <w:rPr>
                <w:ins w:id="1864" w:author="Tong Quoc Truong" w:date="2020-11-26T14:0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69ED" w:rsidRPr="00D7306D" w14:paraId="68ADC30B" w14:textId="77777777" w:rsidTr="00FB6080">
        <w:trPr>
          <w:trHeight w:val="356"/>
          <w:ins w:id="1865" w:author="Tong Quoc Truong" w:date="2020-11-26T13:50:00Z"/>
        </w:trPr>
        <w:tc>
          <w:tcPr>
            <w:tcW w:w="284" w:type="dxa"/>
            <w:vAlign w:val="center"/>
          </w:tcPr>
          <w:p w14:paraId="585452DB" w14:textId="77777777" w:rsidR="007F69ED" w:rsidRDefault="007F69ED" w:rsidP="00DC6574">
            <w:pPr>
              <w:rPr>
                <w:ins w:id="1866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5FB715A" w14:textId="5D8ED0E6" w:rsidR="007F69ED" w:rsidRDefault="007F69ED" w:rsidP="00DC6574">
            <w:pPr>
              <w:rPr>
                <w:ins w:id="1867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68" w:author="Tong Quoc Truong" w:date="2020-11-26T13:5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f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orward</w:t>
              </w:r>
              <w:r w:rsidR="00EF2FE1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ContextRoot</w:t>
              </w:r>
            </w:ins>
          </w:p>
        </w:tc>
        <w:tc>
          <w:tcPr>
            <w:tcW w:w="1276" w:type="dxa"/>
            <w:vAlign w:val="center"/>
          </w:tcPr>
          <w:p w14:paraId="0A3862B7" w14:textId="74333F70" w:rsidR="007F69ED" w:rsidRDefault="00EF2FE1" w:rsidP="00DC6574">
            <w:pPr>
              <w:rPr>
                <w:ins w:id="1869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70" w:author="Tong Quoc Truong" w:date="2020-11-26T13:5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302FB1DE" w14:textId="51365ACD" w:rsidR="007F69ED" w:rsidRPr="00BC6553" w:rsidRDefault="00245724" w:rsidP="00DC6574">
            <w:pPr>
              <w:rPr>
                <w:ins w:id="1871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72" w:author="Tong Quoc Truong" w:date="2020-11-26T14:0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appNamePrefix + </w:t>
              </w:r>
            </w:ins>
            <w:ins w:id="1873" w:author="Tong Quoc Truong" w:date="2020-11-26T14:09:00Z">
              <w:r w:rsidR="00432AD4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 xml:space="preserve">microserviceName + </w:t>
              </w:r>
            </w:ins>
            <w:ins w:id="1874" w:author="Tong Quoc Truong" w:date="2020-11-26T14:06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current forwardContextRoot</w:t>
              </w:r>
            </w:ins>
            <w:ins w:id="1875" w:author="Tong Quoc Truong" w:date="2020-11-26T14:11:00Z">
              <w:r w:rsidR="00FB608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 </w:t>
              </w:r>
              <w:r w:rsidR="00FB6080"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if microservice name in desMicroservices.appName</w:t>
              </w:r>
            </w:ins>
          </w:p>
        </w:tc>
        <w:tc>
          <w:tcPr>
            <w:tcW w:w="1984" w:type="dxa"/>
            <w:vAlign w:val="center"/>
          </w:tcPr>
          <w:p w14:paraId="30C74BA5" w14:textId="77777777" w:rsidR="007F69ED" w:rsidRDefault="007F69ED" w:rsidP="00DC6574">
            <w:pPr>
              <w:rPr>
                <w:ins w:id="1876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F2FE1" w:rsidRPr="00D7306D" w14:paraId="07369F24" w14:textId="77777777" w:rsidTr="00FB6080">
        <w:trPr>
          <w:trHeight w:val="356"/>
          <w:ins w:id="1877" w:author="Tong Quoc Truong" w:date="2020-11-26T13:50:00Z"/>
        </w:trPr>
        <w:tc>
          <w:tcPr>
            <w:tcW w:w="284" w:type="dxa"/>
            <w:vAlign w:val="center"/>
          </w:tcPr>
          <w:p w14:paraId="69F2FC10" w14:textId="77777777" w:rsidR="00EF2FE1" w:rsidRDefault="00EF2FE1" w:rsidP="00DC6574">
            <w:pPr>
              <w:rPr>
                <w:ins w:id="1878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9BCD877" w14:textId="1E607723" w:rsidR="00EF2FE1" w:rsidRDefault="00EF2FE1" w:rsidP="00DC6574">
            <w:pPr>
              <w:rPr>
                <w:ins w:id="1879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80" w:author="Tong Quoc Truong" w:date="2020-11-26T13:5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apis</w:t>
              </w:r>
            </w:ins>
          </w:p>
        </w:tc>
        <w:tc>
          <w:tcPr>
            <w:tcW w:w="1276" w:type="dxa"/>
            <w:vAlign w:val="center"/>
          </w:tcPr>
          <w:p w14:paraId="4CC9213A" w14:textId="672A2D11" w:rsidR="00EF2FE1" w:rsidRDefault="00EF2FE1" w:rsidP="00DC6574">
            <w:pPr>
              <w:rPr>
                <w:ins w:id="1881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82" w:author="Tong Quoc Truong" w:date="2020-11-26T13:5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</w:t>
              </w:r>
            </w:ins>
          </w:p>
        </w:tc>
        <w:tc>
          <w:tcPr>
            <w:tcW w:w="4678" w:type="dxa"/>
            <w:vAlign w:val="center"/>
          </w:tcPr>
          <w:p w14:paraId="5B0C794C" w14:textId="77777777" w:rsidR="00EF2FE1" w:rsidRPr="00BC6553" w:rsidRDefault="00EF2FE1" w:rsidP="00DC6574">
            <w:pPr>
              <w:rPr>
                <w:ins w:id="1883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0896408A" w14:textId="4E8E04D7" w:rsidR="00EF2FE1" w:rsidRDefault="00EF2FE1" w:rsidP="00DC6574">
            <w:pPr>
              <w:rPr>
                <w:ins w:id="1884" w:author="Tong Quoc Truong" w:date="2020-11-26T13:5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85" w:author="Tong Quoc Truong" w:date="2020-11-26T13:5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rray of objects</w:t>
              </w:r>
            </w:ins>
          </w:p>
        </w:tc>
      </w:tr>
      <w:tr w:rsidR="00EF2FE1" w:rsidRPr="00D7306D" w14:paraId="0563FCF0" w14:textId="77777777" w:rsidTr="00FB6080">
        <w:trPr>
          <w:trHeight w:val="356"/>
          <w:ins w:id="1886" w:author="Tong Quoc Truong" w:date="2020-11-26T13:51:00Z"/>
        </w:trPr>
        <w:tc>
          <w:tcPr>
            <w:tcW w:w="284" w:type="dxa"/>
            <w:vAlign w:val="center"/>
          </w:tcPr>
          <w:p w14:paraId="764DD311" w14:textId="77777777" w:rsidR="00EF2FE1" w:rsidRDefault="00EF2FE1" w:rsidP="00DC6574">
            <w:pPr>
              <w:rPr>
                <w:ins w:id="1887" w:author="Tong Quoc Truong" w:date="2020-11-26T13:5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  <w:vAlign w:val="center"/>
          </w:tcPr>
          <w:p w14:paraId="325229F4" w14:textId="77777777" w:rsidR="00EF2FE1" w:rsidRDefault="00EF2FE1" w:rsidP="00DC6574">
            <w:pPr>
              <w:rPr>
                <w:ins w:id="1888" w:author="Tong Quoc Truong" w:date="2020-11-26T13:5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2A72B10" w14:textId="42709176" w:rsidR="00EF2FE1" w:rsidRDefault="00D16A85" w:rsidP="00DC6574">
            <w:pPr>
              <w:rPr>
                <w:ins w:id="1889" w:author="Tong Quoc Truong" w:date="2020-11-26T13:5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90" w:author="Tong Quoc Truong" w:date="2020-11-26T13:5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apiName</w:t>
              </w:r>
            </w:ins>
          </w:p>
        </w:tc>
        <w:tc>
          <w:tcPr>
            <w:tcW w:w="1276" w:type="dxa"/>
            <w:vAlign w:val="center"/>
          </w:tcPr>
          <w:p w14:paraId="022BD045" w14:textId="63EF4F25" w:rsidR="00EF2FE1" w:rsidRDefault="00D16A85" w:rsidP="00DC6574">
            <w:pPr>
              <w:rPr>
                <w:ins w:id="1891" w:author="Tong Quoc Truong" w:date="2020-11-26T13:5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92" w:author="Tong Quoc Truong" w:date="2020-11-26T13:5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65E1972B" w14:textId="77777777" w:rsidR="00EF2FE1" w:rsidRPr="00BC6553" w:rsidRDefault="00EF2FE1" w:rsidP="00DC6574">
            <w:pPr>
              <w:rPr>
                <w:ins w:id="1893" w:author="Tong Quoc Truong" w:date="2020-11-26T13:5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1A713DFE" w14:textId="77777777" w:rsidR="00EF2FE1" w:rsidRDefault="00EF2FE1" w:rsidP="00DC6574">
            <w:pPr>
              <w:rPr>
                <w:ins w:id="1894" w:author="Tong Quoc Truong" w:date="2020-11-26T13:5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16A85" w:rsidRPr="00D7306D" w14:paraId="3129FD81" w14:textId="77777777" w:rsidTr="00FB6080">
        <w:trPr>
          <w:trHeight w:val="356"/>
          <w:ins w:id="1895" w:author="Tong Quoc Truong" w:date="2020-11-26T13:52:00Z"/>
        </w:trPr>
        <w:tc>
          <w:tcPr>
            <w:tcW w:w="284" w:type="dxa"/>
            <w:vAlign w:val="center"/>
          </w:tcPr>
          <w:p w14:paraId="3C019784" w14:textId="77777777" w:rsidR="00D16A85" w:rsidRDefault="00D16A85" w:rsidP="00DC6574">
            <w:pPr>
              <w:rPr>
                <w:ins w:id="1896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  <w:vAlign w:val="center"/>
          </w:tcPr>
          <w:p w14:paraId="241E66D7" w14:textId="77777777" w:rsidR="00D16A85" w:rsidRDefault="00D16A85" w:rsidP="00DC6574">
            <w:pPr>
              <w:rPr>
                <w:ins w:id="1897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D5C0F50" w14:textId="503C4ED3" w:rsidR="00D16A85" w:rsidRDefault="00557FEF" w:rsidP="00DC6574">
            <w:pPr>
              <w:rPr>
                <w:ins w:id="1898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899" w:author="Tong Quoc Truong" w:date="2020-11-26T13:5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a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piPathPattern</w:t>
              </w:r>
            </w:ins>
          </w:p>
        </w:tc>
        <w:tc>
          <w:tcPr>
            <w:tcW w:w="1276" w:type="dxa"/>
            <w:vAlign w:val="center"/>
          </w:tcPr>
          <w:p w14:paraId="0FC4354D" w14:textId="02BFFB30" w:rsidR="00D16A85" w:rsidRDefault="00557FEF" w:rsidP="00DC6574">
            <w:pPr>
              <w:rPr>
                <w:ins w:id="1900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01" w:author="Tong Quoc Truong" w:date="2020-11-26T13:5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753D7827" w14:textId="77777777" w:rsidR="00D16A85" w:rsidRPr="00BC6553" w:rsidRDefault="00D16A85" w:rsidP="00DC6574">
            <w:pPr>
              <w:rPr>
                <w:ins w:id="1902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2375E50" w14:textId="77777777" w:rsidR="00D16A85" w:rsidRDefault="00D16A85" w:rsidP="00DC6574">
            <w:pPr>
              <w:rPr>
                <w:ins w:id="1903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57FEF" w:rsidRPr="00D7306D" w14:paraId="77FDDA75" w14:textId="77777777" w:rsidTr="00FB6080">
        <w:trPr>
          <w:trHeight w:val="356"/>
          <w:ins w:id="1904" w:author="Tong Quoc Truong" w:date="2020-11-26T13:52:00Z"/>
        </w:trPr>
        <w:tc>
          <w:tcPr>
            <w:tcW w:w="284" w:type="dxa"/>
            <w:vAlign w:val="center"/>
          </w:tcPr>
          <w:p w14:paraId="16113A0C" w14:textId="77777777" w:rsidR="00557FEF" w:rsidRDefault="00557FEF" w:rsidP="00DC6574">
            <w:pPr>
              <w:rPr>
                <w:ins w:id="1905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  <w:vAlign w:val="center"/>
          </w:tcPr>
          <w:p w14:paraId="2DECAE4F" w14:textId="77777777" w:rsidR="00557FEF" w:rsidRDefault="00557FEF" w:rsidP="00DC6574">
            <w:pPr>
              <w:rPr>
                <w:ins w:id="1906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6BE7DF45" w14:textId="674B52EF" w:rsidR="00557FEF" w:rsidRDefault="00557FEF" w:rsidP="00DC6574">
            <w:pPr>
              <w:rPr>
                <w:ins w:id="1907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08" w:author="Tong Quoc Truong" w:date="2020-11-26T13:5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m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ethodPattern</w:t>
              </w:r>
            </w:ins>
          </w:p>
        </w:tc>
        <w:tc>
          <w:tcPr>
            <w:tcW w:w="1276" w:type="dxa"/>
            <w:vAlign w:val="center"/>
          </w:tcPr>
          <w:p w14:paraId="396D3A5A" w14:textId="23CFC74B" w:rsidR="00557FEF" w:rsidRDefault="00557FEF" w:rsidP="00DC6574">
            <w:pPr>
              <w:rPr>
                <w:ins w:id="1909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10" w:author="Tong Quoc Truong" w:date="2020-11-26T13:5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4678" w:type="dxa"/>
            <w:vAlign w:val="center"/>
          </w:tcPr>
          <w:p w14:paraId="2E6451E8" w14:textId="77777777" w:rsidR="00557FEF" w:rsidRPr="00BC6553" w:rsidRDefault="00557FEF" w:rsidP="00DC6574">
            <w:pPr>
              <w:rPr>
                <w:ins w:id="1911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vAlign w:val="center"/>
          </w:tcPr>
          <w:p w14:paraId="59A7087F" w14:textId="77777777" w:rsidR="00557FEF" w:rsidRDefault="00557FEF" w:rsidP="00DC6574">
            <w:pPr>
              <w:rPr>
                <w:ins w:id="1912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F199B" w:rsidRPr="00D7306D" w14:paraId="110E522E" w14:textId="77777777" w:rsidTr="00FB6080">
        <w:trPr>
          <w:trHeight w:val="356"/>
          <w:ins w:id="1913" w:author="Tong Quoc Truong" w:date="2020-11-26T13:52:00Z"/>
        </w:trPr>
        <w:tc>
          <w:tcPr>
            <w:tcW w:w="284" w:type="dxa"/>
            <w:vAlign w:val="center"/>
          </w:tcPr>
          <w:p w14:paraId="052E3266" w14:textId="77777777" w:rsidR="001F199B" w:rsidRDefault="001F199B" w:rsidP="00DC6574">
            <w:pPr>
              <w:rPr>
                <w:ins w:id="1914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  <w:vAlign w:val="center"/>
          </w:tcPr>
          <w:p w14:paraId="58502BED" w14:textId="77777777" w:rsidR="001F199B" w:rsidRDefault="001F199B" w:rsidP="00DC6574">
            <w:pPr>
              <w:rPr>
                <w:ins w:id="1915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6B1F7C5" w14:textId="295C544D" w:rsidR="001F199B" w:rsidRDefault="001B7F3B" w:rsidP="00DC6574">
            <w:pPr>
              <w:rPr>
                <w:ins w:id="1916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17" w:author="Tong Quoc Truong" w:date="2020-11-26T13:5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c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lient</w:t>
              </w:r>
            </w:ins>
            <w:ins w:id="1918" w:author="Tong Quoc Truong" w:date="2020-11-26T13:59:00Z">
              <w:r w:rsidR="005B493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Id</w:t>
              </w:r>
            </w:ins>
          </w:p>
        </w:tc>
        <w:tc>
          <w:tcPr>
            <w:tcW w:w="1276" w:type="dxa"/>
            <w:vAlign w:val="center"/>
          </w:tcPr>
          <w:p w14:paraId="447AFDC8" w14:textId="59D9AFF3" w:rsidR="001F199B" w:rsidRDefault="001B7F3B" w:rsidP="00DC6574">
            <w:pPr>
              <w:rPr>
                <w:ins w:id="1919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20" w:author="Tong Quoc Truong" w:date="2020-11-26T13:5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</w:t>
              </w:r>
            </w:ins>
            <w:ins w:id="1921" w:author="Tong Quoc Truong" w:date="2020-11-26T13:5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ing</w:t>
              </w:r>
            </w:ins>
          </w:p>
        </w:tc>
        <w:tc>
          <w:tcPr>
            <w:tcW w:w="4678" w:type="dxa"/>
            <w:vAlign w:val="center"/>
          </w:tcPr>
          <w:p w14:paraId="3D66CADB" w14:textId="03BB507E" w:rsidR="001F199B" w:rsidRPr="00BC6553" w:rsidRDefault="006C57BA" w:rsidP="00DC6574">
            <w:pPr>
              <w:rPr>
                <w:ins w:id="1922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23" w:author="Tong Quoc Truong" w:date="2020-11-26T14:0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desBizFlowClientId if current clientId = </w:t>
              </w:r>
              <w:r>
                <w:rPr>
                  <w:rFonts w:ascii="Tahoma" w:hAnsi="Tahoma" w:cs="Tahoma"/>
                  <w:sz w:val="20"/>
                  <w:szCs w:val="20"/>
                  <w:lang w:eastAsia="ja-JP" w:bidi="th-TH"/>
                </w:rPr>
                <w:t>desBizFlow.appName</w:t>
              </w:r>
            </w:ins>
          </w:p>
        </w:tc>
        <w:tc>
          <w:tcPr>
            <w:tcW w:w="1984" w:type="dxa"/>
            <w:vAlign w:val="center"/>
          </w:tcPr>
          <w:p w14:paraId="2B810E4C" w14:textId="56CE980B" w:rsidR="001F199B" w:rsidRDefault="001F199B" w:rsidP="00DC6574">
            <w:pPr>
              <w:rPr>
                <w:ins w:id="1924" w:author="Tong Quoc Truong" w:date="2020-11-26T13:5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94A908C" w14:textId="09FEC304" w:rsidR="00191AA6" w:rsidRPr="001825F7" w:rsidRDefault="00191AA6" w:rsidP="001825F7">
      <w:pPr>
        <w:pStyle w:val="ab"/>
        <w:ind w:left="360"/>
        <w:rPr>
          <w:ins w:id="1925" w:author="Tong Quoc Truong" w:date="2020-11-24T17:54:00Z"/>
          <w:rFonts w:ascii="Tahoma" w:hAnsi="Tahoma" w:cs="Tahoma"/>
          <w:sz w:val="20"/>
          <w:szCs w:val="20"/>
          <w:lang w:eastAsia="ja-JP" w:bidi="th-TH"/>
        </w:rPr>
      </w:pPr>
    </w:p>
    <w:p w14:paraId="09B3FFFF" w14:textId="5D20EEA4" w:rsidR="00F41DD0" w:rsidRPr="00F75C84" w:rsidRDefault="00F41DD0" w:rsidP="00F41DD0">
      <w:pPr>
        <w:pStyle w:val="ab"/>
        <w:ind w:left="360"/>
        <w:rPr>
          <w:ins w:id="1926" w:author="Tong Quoc Truong" w:date="2020-11-25T12:45:00Z"/>
          <w:rFonts w:ascii="Tahoma" w:hAnsi="Tahoma" w:cs="Tahoma"/>
          <w:sz w:val="20"/>
          <w:szCs w:val="20"/>
          <w:lang w:eastAsia="ja-JP" w:bidi="th-TH"/>
        </w:rPr>
      </w:pPr>
      <w:ins w:id="1927" w:author="Tong Quoc Truong" w:date="2020-11-25T12:45:00Z">
        <w:r w:rsidRPr="00F75C84">
          <w:rPr>
            <w:rFonts w:ascii="Tahoma" w:hAnsi="Tahoma" w:cs="Tahoma" w:hint="eastAsia"/>
            <w:sz w:val="20"/>
            <w:szCs w:val="20"/>
            <w:lang w:eastAsia="ja-JP" w:bidi="th-TH"/>
          </w:rPr>
          <w:t>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>all [</w:t>
        </w:r>
      </w:ins>
      <w:ins w:id="1928" w:author="Tong Quoc Truong" w:date="2020-11-25T12:46:00Z">
        <w:r w:rsidR="00CB00E1">
          <w:rPr>
            <w:rFonts w:ascii="Tahoma" w:hAnsi="Tahoma" w:cs="Tahoma"/>
            <w:sz w:val="20"/>
            <w:szCs w:val="20"/>
            <w:lang w:eastAsia="ja-JP" w:bidi="th-TH"/>
          </w:rPr>
          <w:t>Export Website Data</w:t>
        </w:r>
      </w:ins>
      <w:ins w:id="1929" w:author="Tong Quoc Truong" w:date="2020-11-25T12:45:00Z"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>] microservice API via API GW to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</w:t>
        </w:r>
      </w:ins>
      <w:ins w:id="1930" w:author="Tong Quoc Truong" w:date="2020-11-25T12:46:00Z">
        <w:r w:rsidR="00CB00E1">
          <w:rPr>
            <w:rFonts w:ascii="Tahoma" w:hAnsi="Tahoma" w:cs="Tahoma"/>
            <w:sz w:val="20"/>
            <w:szCs w:val="20"/>
            <w:lang w:eastAsia="ja-JP" w:bidi="th-TH"/>
          </w:rPr>
          <w:t xml:space="preserve">export website data </w:t>
        </w:r>
        <w:r w:rsidR="007C72D9">
          <w:rPr>
            <w:rFonts w:ascii="Tahoma" w:hAnsi="Tahoma" w:cs="Tahoma"/>
            <w:sz w:val="20"/>
            <w:szCs w:val="20"/>
            <w:lang w:eastAsia="ja-JP" w:bidi="th-TH"/>
          </w:rPr>
          <w:t>for destination web</w:t>
        </w:r>
      </w:ins>
      <w:ins w:id="1931" w:author="Tong Quoc Truong" w:date="2020-11-25T12:45:00Z"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p w14:paraId="59707F53" w14:textId="77777777" w:rsidR="00F41DD0" w:rsidRDefault="00F41DD0" w:rsidP="00F41DD0">
      <w:pPr>
        <w:pStyle w:val="ab"/>
        <w:ind w:left="360"/>
        <w:rPr>
          <w:ins w:id="1932" w:author="Tong Quoc Truong" w:date="2020-11-25T12:45:00Z"/>
          <w:rFonts w:ascii="Tahoma" w:hAnsi="Tahoma" w:cs="Tahoma"/>
          <w:sz w:val="20"/>
          <w:szCs w:val="20"/>
          <w:lang w:eastAsia="ja-JP" w:bidi="th-TH"/>
        </w:rPr>
      </w:pPr>
      <w:ins w:id="1933" w:author="Tong Quoc Truong" w:date="2020-11-25T12:45:00Z">
        <w:r>
          <w:rPr>
            <w:rFonts w:ascii="Tahoma" w:hAnsi="Tahoma" w:cs="Tahoma"/>
            <w:sz w:val="20"/>
            <w:szCs w:val="20"/>
            <w:lang w:eastAsia="ja-JP" w:bidi="th-TH"/>
          </w:rPr>
          <w:t>Set the following Request Parameters when call microservices.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F41DD0" w:rsidRPr="0031791A" w14:paraId="0F65CE12" w14:textId="77777777" w:rsidTr="00926409">
        <w:trPr>
          <w:trHeight w:val="395"/>
          <w:tblHeader/>
          <w:ins w:id="1934" w:author="Tong Quoc Truong" w:date="2020-11-25T12:45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BD17B01" w14:textId="77777777" w:rsidR="00F41DD0" w:rsidRPr="0031791A" w:rsidRDefault="00F41DD0" w:rsidP="00926409">
            <w:pPr>
              <w:jc w:val="center"/>
              <w:rPr>
                <w:ins w:id="1935" w:author="Tong Quoc Truong" w:date="2020-11-25T12:45:00Z"/>
                <w:rFonts w:ascii="Tahoma" w:hAnsi="Tahoma" w:cs="Tahoma"/>
                <w:b/>
                <w:bCs/>
                <w:sz w:val="20"/>
                <w:szCs w:val="20"/>
              </w:rPr>
            </w:pPr>
            <w:ins w:id="1936" w:author="Tong Quoc Truong" w:date="2020-11-25T12:45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E68A5C3" w14:textId="77777777" w:rsidR="00F41DD0" w:rsidRPr="0031791A" w:rsidRDefault="00F41DD0" w:rsidP="00926409">
            <w:pPr>
              <w:jc w:val="center"/>
              <w:rPr>
                <w:ins w:id="1937" w:author="Tong Quoc Truong" w:date="2020-11-25T12:45:00Z"/>
                <w:rFonts w:ascii="Tahoma" w:hAnsi="Tahoma" w:cs="Tahoma"/>
                <w:b/>
                <w:bCs/>
                <w:sz w:val="20"/>
                <w:szCs w:val="20"/>
              </w:rPr>
            </w:pPr>
            <w:ins w:id="1938" w:author="Tong Quoc Truong" w:date="2020-11-25T12:4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4FABFFDB" w14:textId="77777777" w:rsidR="00F41DD0" w:rsidRPr="0031791A" w:rsidRDefault="00F41DD0" w:rsidP="00926409">
            <w:pPr>
              <w:jc w:val="center"/>
              <w:rPr>
                <w:ins w:id="1939" w:author="Tong Quoc Truong" w:date="2020-11-25T12:45:00Z"/>
                <w:rFonts w:ascii="Tahoma" w:hAnsi="Tahoma" w:cs="Tahoma"/>
                <w:b/>
                <w:bCs/>
                <w:sz w:val="20"/>
                <w:szCs w:val="20"/>
              </w:rPr>
            </w:pPr>
            <w:ins w:id="1940" w:author="Tong Quoc Truong" w:date="2020-11-25T12:4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483627B" w14:textId="77777777" w:rsidR="00F41DD0" w:rsidRPr="001E796D" w:rsidRDefault="00F41DD0" w:rsidP="00926409">
            <w:pPr>
              <w:jc w:val="center"/>
              <w:rPr>
                <w:ins w:id="1941" w:author="Tong Quoc Truong" w:date="2020-11-25T12:45:00Z"/>
                <w:rFonts w:ascii="Tahoma" w:hAnsi="Tahoma" w:cs="Tahoma"/>
                <w:b/>
                <w:bCs/>
                <w:sz w:val="20"/>
                <w:szCs w:val="20"/>
              </w:rPr>
            </w:pPr>
            <w:ins w:id="1942" w:author="Tong Quoc Truong" w:date="2020-11-25T12:45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41DD0" w:rsidRPr="00D7306D" w14:paraId="390FB99A" w14:textId="77777777" w:rsidTr="00926409">
        <w:trPr>
          <w:trHeight w:val="356"/>
          <w:ins w:id="1943" w:author="Tong Quoc Truong" w:date="2020-11-25T12:45:00Z"/>
        </w:trPr>
        <w:tc>
          <w:tcPr>
            <w:tcW w:w="1985" w:type="dxa"/>
            <w:vAlign w:val="center"/>
          </w:tcPr>
          <w:p w14:paraId="4F9F43A8" w14:textId="55670C5E" w:rsidR="00F41DD0" w:rsidRPr="00BC6553" w:rsidRDefault="00793652" w:rsidP="00926409">
            <w:pPr>
              <w:rPr>
                <w:ins w:id="1944" w:author="Tong Quoc Truong" w:date="2020-11-25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45" w:author="Tong Quoc Truong" w:date="2020-11-25T12:4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websiteData</w:t>
              </w:r>
            </w:ins>
            <w:ins w:id="1946" w:author="Tong Quoc Truong" w:date="2020-11-25T12:45:00Z">
              <w:r w:rsidR="00F41DD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Id</w:t>
              </w:r>
            </w:ins>
          </w:p>
        </w:tc>
        <w:tc>
          <w:tcPr>
            <w:tcW w:w="1275" w:type="dxa"/>
            <w:vAlign w:val="center"/>
          </w:tcPr>
          <w:p w14:paraId="2BF369EF" w14:textId="77777777" w:rsidR="00F41DD0" w:rsidRPr="00BC6553" w:rsidRDefault="00F41DD0" w:rsidP="00926409">
            <w:pPr>
              <w:rPr>
                <w:ins w:id="1947" w:author="Tong Quoc Truong" w:date="2020-11-25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48" w:author="Tong Quoc Truong" w:date="2020-11-25T12:4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3433D0DD" w14:textId="5C5DF884" w:rsidR="00F41DD0" w:rsidRPr="00BC6553" w:rsidRDefault="00F41DD0" w:rsidP="00926409">
            <w:pPr>
              <w:rPr>
                <w:ins w:id="1949" w:author="Tong Quoc Truong" w:date="2020-11-25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50" w:author="Tong Quoc Truong" w:date="2020-11-25T12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Input parameter </w:t>
              </w:r>
            </w:ins>
            <w:ins w:id="1951" w:author="Tong Quoc Truong" w:date="2020-11-25T12:47:00Z">
              <w:r w:rsidR="00793652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websiteData</w:t>
              </w:r>
            </w:ins>
            <w:ins w:id="1952" w:author="Tong Quoc Truong" w:date="2020-11-25T12:4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Id</w:t>
              </w:r>
            </w:ins>
          </w:p>
        </w:tc>
        <w:tc>
          <w:tcPr>
            <w:tcW w:w="2977" w:type="dxa"/>
            <w:vAlign w:val="center"/>
          </w:tcPr>
          <w:p w14:paraId="42E07C5C" w14:textId="77777777" w:rsidR="00F41DD0" w:rsidRPr="00BC6553" w:rsidRDefault="00F41DD0" w:rsidP="00926409">
            <w:pPr>
              <w:rPr>
                <w:ins w:id="1953" w:author="Tong Quoc Truong" w:date="2020-11-25T12:4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54" w:author="Tong Quoc Truong" w:date="2020-11-25T12:4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ath Parameter</w:t>
              </w:r>
            </w:ins>
          </w:p>
        </w:tc>
      </w:tr>
    </w:tbl>
    <w:p w14:paraId="0BD346D2" w14:textId="77777777" w:rsidR="00F41DD0" w:rsidRDefault="00F41DD0" w:rsidP="00F41DD0">
      <w:pPr>
        <w:pStyle w:val="ab"/>
        <w:ind w:left="360"/>
        <w:rPr>
          <w:ins w:id="1955" w:author="Tong Quoc Truong" w:date="2020-11-25T12:45:00Z"/>
          <w:rFonts w:ascii="Tahoma" w:hAnsi="Tahoma" w:cs="Tahoma"/>
          <w:sz w:val="20"/>
          <w:szCs w:val="20"/>
          <w:lang w:eastAsia="ja-JP" w:bidi="th-TH"/>
        </w:rPr>
      </w:pPr>
    </w:p>
    <w:p w14:paraId="2B72DE5E" w14:textId="24E790CC" w:rsidR="00BC7556" w:rsidRDefault="00F41DD0" w:rsidP="00F92790">
      <w:pPr>
        <w:pStyle w:val="ab"/>
        <w:ind w:left="360"/>
        <w:rPr>
          <w:ins w:id="1956" w:author="Tong Quoc Truong" w:date="2020-11-30T19:48:00Z"/>
          <w:rFonts w:ascii="Tahoma" w:hAnsi="Tahoma" w:cs="Tahoma"/>
          <w:sz w:val="20"/>
          <w:szCs w:val="20"/>
          <w:lang w:eastAsia="ja-JP" w:bidi="th-TH"/>
        </w:rPr>
      </w:pPr>
      <w:ins w:id="1957" w:author="Tong Quoc Truong" w:date="2020-11-25T12:45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62AA9C1A" w14:textId="51A5690C" w:rsidR="00F92790" w:rsidRDefault="00F92790" w:rsidP="00F92790">
      <w:pPr>
        <w:pStyle w:val="ab"/>
        <w:ind w:left="360"/>
        <w:rPr>
          <w:ins w:id="1958" w:author="Tong Quoc Truong" w:date="2020-11-30T19:55:00Z"/>
          <w:rFonts w:ascii="Tahoma" w:hAnsi="Tahoma" w:cs="Tahoma"/>
          <w:sz w:val="20"/>
          <w:szCs w:val="20"/>
          <w:lang w:eastAsia="ja-JP" w:bidi="th-TH"/>
        </w:rPr>
      </w:pPr>
    </w:p>
    <w:p w14:paraId="303DA95C" w14:textId="1E9A0ADF" w:rsidR="00B12718" w:rsidRPr="00F75C84" w:rsidRDefault="00B12718" w:rsidP="00B12718">
      <w:pPr>
        <w:pStyle w:val="ab"/>
        <w:ind w:left="360"/>
        <w:rPr>
          <w:ins w:id="1959" w:author="Tong Quoc Truong" w:date="2020-11-30T19:55:00Z"/>
          <w:rFonts w:ascii="Tahoma" w:hAnsi="Tahoma" w:cs="Tahoma"/>
          <w:sz w:val="20"/>
          <w:szCs w:val="20"/>
          <w:lang w:eastAsia="ja-JP" w:bidi="th-TH"/>
        </w:rPr>
      </w:pPr>
      <w:ins w:id="1960" w:author="Tong Quoc Truong" w:date="2020-11-30T19:55:00Z">
        <w:r w:rsidRPr="00F75C84">
          <w:rPr>
            <w:rFonts w:ascii="Tahoma" w:hAnsi="Tahoma" w:cs="Tahoma" w:hint="eastAsia"/>
            <w:sz w:val="20"/>
            <w:szCs w:val="20"/>
            <w:lang w:eastAsia="ja-JP" w:bidi="th-TH"/>
          </w:rPr>
          <w:t>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all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destination biz flow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 API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to</w:t>
        </w:r>
      </w:ins>
      <w:ins w:id="1961" w:author="Tong Quoc Truong" w:date="2020-11-30T20:00:00Z">
        <w:r w:rsidR="001B25BC">
          <w:rPr>
            <w:rFonts w:ascii="Tahoma" w:hAnsi="Tahoma" w:cs="Tahoma"/>
            <w:sz w:val="20"/>
            <w:szCs w:val="20"/>
            <w:lang w:eastAsia="ja-JP" w:bidi="th-TH"/>
          </w:rPr>
          <w:t xml:space="preserve"> change the status of website before publish</w:t>
        </w:r>
        <w:r w:rsidR="00FC66CA">
          <w:rPr>
            <w:rFonts w:ascii="Tahoma" w:hAnsi="Tahoma" w:cs="Tahoma"/>
            <w:sz w:val="20"/>
            <w:szCs w:val="20"/>
            <w:lang w:eastAsia="ja-JP" w:bidi="th-TH"/>
          </w:rPr>
          <w:t>ing</w:t>
        </w:r>
      </w:ins>
      <w:ins w:id="1962" w:author="Tong Quoc Truong" w:date="2020-11-30T19:55:00Z">
        <w:r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p w14:paraId="4896F7DA" w14:textId="4E394B31" w:rsidR="00B12718" w:rsidRDefault="00B12718" w:rsidP="00B12718">
      <w:pPr>
        <w:pStyle w:val="ab"/>
        <w:ind w:left="360"/>
        <w:rPr>
          <w:ins w:id="1963" w:author="Tong Quoc Truong" w:date="2020-11-30T19:55:00Z"/>
          <w:rFonts w:ascii="Tahoma" w:hAnsi="Tahoma" w:cs="Tahoma"/>
          <w:sz w:val="20"/>
          <w:szCs w:val="20"/>
          <w:lang w:eastAsia="ja-JP" w:bidi="th-TH"/>
        </w:rPr>
      </w:pPr>
      <w:ins w:id="1964" w:author="Tong Quoc Truong" w:date="2020-11-30T19:55:00Z">
        <w:r>
          <w:rPr>
            <w:rFonts w:ascii="Tahoma" w:hAnsi="Tahoma" w:cs="Tahoma"/>
            <w:sz w:val="20"/>
            <w:szCs w:val="20"/>
            <w:lang w:eastAsia="ja-JP" w:bidi="th-TH"/>
          </w:rPr>
          <w:t>URL: {cauldronLocalEndpoint}/{desNamespace}/{</w:t>
        </w:r>
        <w:r>
          <w:rPr>
            <w:rFonts w:ascii="Tahoma" w:hAnsi="Tahoma" w:cs="Tahoma" w:hint="eastAsia"/>
            <w:color w:val="002060"/>
            <w:sz w:val="20"/>
            <w:szCs w:val="20"/>
            <w:lang w:eastAsia="ja-JP"/>
          </w:rPr>
          <w:t>a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ppNamePrefix + publishCfgObj.desBizFlow.appName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}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/des/v1/publish/</w:t>
        </w:r>
      </w:ins>
      <w:ins w:id="1965" w:author="Tong Quoc Truong" w:date="2020-11-30T19:58:00Z">
        <w:r w:rsidR="00BD1F2B">
          <w:rPr>
            <w:rFonts w:ascii="Tahoma" w:hAnsi="Tahoma" w:cs="Tahoma"/>
            <w:color w:val="002060"/>
            <w:sz w:val="20"/>
            <w:szCs w:val="20"/>
            <w:lang w:eastAsia="ja-JP"/>
          </w:rPr>
          <w:t>website_status</w:t>
        </w:r>
      </w:ins>
    </w:p>
    <w:p w14:paraId="62AF4055" w14:textId="70F6BA74" w:rsidR="00B12718" w:rsidRPr="00B2098C" w:rsidRDefault="00B12718" w:rsidP="00B12718">
      <w:pPr>
        <w:pStyle w:val="ab"/>
        <w:ind w:left="360"/>
        <w:rPr>
          <w:ins w:id="1966" w:author="Tong Quoc Truong" w:date="2020-11-30T19:55:00Z"/>
          <w:rFonts w:ascii="Tahoma" w:hAnsi="Tahoma" w:cs="Tahoma"/>
          <w:sz w:val="20"/>
          <w:szCs w:val="20"/>
          <w:lang w:eastAsia="ja-JP" w:bidi="th-TH"/>
        </w:rPr>
      </w:pPr>
      <w:ins w:id="1967" w:author="Tong Quoc Truong" w:date="2020-11-30T19:55:00Z">
        <w:r>
          <w:rPr>
            <w:rFonts w:ascii="Tahoma" w:hAnsi="Tahoma" w:cs="Tahoma"/>
            <w:sz w:val="20"/>
            <w:szCs w:val="20"/>
            <w:lang w:eastAsia="ja-JP" w:bidi="th-TH"/>
          </w:rPr>
          <w:t>Method: P</w:t>
        </w:r>
      </w:ins>
      <w:ins w:id="1968" w:author="Tong Quoc Truong" w:date="2020-12-01T12:29:00Z">
        <w:r w:rsidR="00302EF5">
          <w:rPr>
            <w:rFonts w:ascii="Tahoma" w:hAnsi="Tahoma" w:cs="Tahoma"/>
            <w:sz w:val="20"/>
            <w:szCs w:val="20"/>
            <w:lang w:eastAsia="ja-JP" w:bidi="th-TH"/>
          </w:rPr>
          <w:t>UT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3686"/>
        <w:gridCol w:w="2551"/>
      </w:tblGrid>
      <w:tr w:rsidR="00B12718" w:rsidRPr="0031791A" w14:paraId="4B9E4EDA" w14:textId="77777777" w:rsidTr="007841FB">
        <w:trPr>
          <w:trHeight w:val="395"/>
          <w:tblHeader/>
          <w:ins w:id="1969" w:author="Tong Quoc Truong" w:date="2020-11-30T19:55:00Z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7843EA6C" w14:textId="77777777" w:rsidR="00B12718" w:rsidRPr="0031791A" w:rsidRDefault="00B12718" w:rsidP="007841FB">
            <w:pPr>
              <w:jc w:val="center"/>
              <w:rPr>
                <w:ins w:id="1970" w:author="Tong Quoc Truong" w:date="2020-11-30T19:55:00Z"/>
                <w:rFonts w:ascii="Tahoma" w:hAnsi="Tahoma" w:cs="Tahoma"/>
                <w:b/>
                <w:bCs/>
                <w:sz w:val="20"/>
                <w:szCs w:val="20"/>
              </w:rPr>
            </w:pPr>
            <w:ins w:id="1971" w:author="Tong Quoc Truong" w:date="2020-11-30T19:55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0852080" w14:textId="77777777" w:rsidR="00B12718" w:rsidRPr="0031791A" w:rsidRDefault="00B12718" w:rsidP="007841FB">
            <w:pPr>
              <w:jc w:val="center"/>
              <w:rPr>
                <w:ins w:id="1972" w:author="Tong Quoc Truong" w:date="2020-11-30T19:55:00Z"/>
                <w:rFonts w:ascii="Tahoma" w:hAnsi="Tahoma" w:cs="Tahoma"/>
                <w:b/>
                <w:bCs/>
                <w:sz w:val="20"/>
                <w:szCs w:val="20"/>
              </w:rPr>
            </w:pPr>
            <w:ins w:id="1973" w:author="Tong Quoc Truong" w:date="2020-11-30T19:5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6E3CC4A9" w14:textId="77777777" w:rsidR="00B12718" w:rsidRPr="0031791A" w:rsidRDefault="00B12718" w:rsidP="007841FB">
            <w:pPr>
              <w:jc w:val="center"/>
              <w:rPr>
                <w:ins w:id="1974" w:author="Tong Quoc Truong" w:date="2020-11-30T19:55:00Z"/>
                <w:rFonts w:ascii="Tahoma" w:hAnsi="Tahoma" w:cs="Tahoma"/>
                <w:b/>
                <w:bCs/>
                <w:sz w:val="20"/>
                <w:szCs w:val="20"/>
              </w:rPr>
            </w:pPr>
            <w:ins w:id="1975" w:author="Tong Quoc Truong" w:date="2020-11-30T19:55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C517265" w14:textId="77777777" w:rsidR="00B12718" w:rsidRPr="001E796D" w:rsidRDefault="00B12718" w:rsidP="007841FB">
            <w:pPr>
              <w:jc w:val="center"/>
              <w:rPr>
                <w:ins w:id="1976" w:author="Tong Quoc Truong" w:date="2020-11-30T19:55:00Z"/>
                <w:rFonts w:ascii="Tahoma" w:hAnsi="Tahoma" w:cs="Tahoma"/>
                <w:b/>
                <w:bCs/>
                <w:sz w:val="20"/>
                <w:szCs w:val="20"/>
              </w:rPr>
            </w:pPr>
            <w:ins w:id="1977" w:author="Tong Quoc Truong" w:date="2020-11-30T19:55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B12718" w:rsidRPr="00D7306D" w14:paraId="0C822A7B" w14:textId="77777777" w:rsidTr="007841FB">
        <w:trPr>
          <w:trHeight w:val="356"/>
          <w:ins w:id="1978" w:author="Tong Quoc Truong" w:date="2020-11-30T19:55:00Z"/>
        </w:trPr>
        <w:tc>
          <w:tcPr>
            <w:tcW w:w="2410" w:type="dxa"/>
            <w:vAlign w:val="center"/>
          </w:tcPr>
          <w:p w14:paraId="1343E9F3" w14:textId="3E70BEDC" w:rsidR="00B12718" w:rsidRPr="00BC6553" w:rsidRDefault="004A07DE" w:rsidP="007841FB">
            <w:pPr>
              <w:rPr>
                <w:ins w:id="1979" w:author="Tong Quoc Truong" w:date="2020-11-30T19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80" w:author="Tong Quoc Truong" w:date="2020-11-30T19:5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status</w:t>
              </w:r>
            </w:ins>
          </w:p>
        </w:tc>
        <w:tc>
          <w:tcPr>
            <w:tcW w:w="1559" w:type="dxa"/>
            <w:vAlign w:val="center"/>
          </w:tcPr>
          <w:p w14:paraId="2F72C035" w14:textId="77777777" w:rsidR="00B12718" w:rsidRPr="00BC6553" w:rsidRDefault="00B12718" w:rsidP="007841FB">
            <w:pPr>
              <w:rPr>
                <w:ins w:id="1981" w:author="Tong Quoc Truong" w:date="2020-11-30T19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82" w:author="Tong Quoc Truong" w:date="2020-11-30T19:5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686" w:type="dxa"/>
            <w:vAlign w:val="center"/>
          </w:tcPr>
          <w:p w14:paraId="60447C2E" w14:textId="106E4ABC" w:rsidR="00B12718" w:rsidRPr="00BC6553" w:rsidRDefault="00F14FC1" w:rsidP="007841FB">
            <w:pPr>
              <w:rPr>
                <w:ins w:id="1983" w:author="Tong Quoc Truong" w:date="2020-11-30T19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1984" w:author="Tong Quoc Truong" w:date="2020-11-30T19:5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“under construction”</w:t>
              </w:r>
            </w:ins>
          </w:p>
        </w:tc>
        <w:tc>
          <w:tcPr>
            <w:tcW w:w="2551" w:type="dxa"/>
            <w:vAlign w:val="center"/>
          </w:tcPr>
          <w:p w14:paraId="3E5CE320" w14:textId="77777777" w:rsidR="00B12718" w:rsidRPr="00BC6553" w:rsidRDefault="00B12718" w:rsidP="007841FB">
            <w:pPr>
              <w:rPr>
                <w:ins w:id="1985" w:author="Tong Quoc Truong" w:date="2020-11-30T19:55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1A3DCD4" w14:textId="77777777" w:rsidR="00B12718" w:rsidRDefault="00B12718" w:rsidP="00B12718">
      <w:pPr>
        <w:pStyle w:val="ab"/>
        <w:ind w:left="360"/>
        <w:rPr>
          <w:ins w:id="1986" w:author="Tong Quoc Truong" w:date="2020-11-30T19:55:00Z"/>
          <w:rFonts w:ascii="Tahoma" w:hAnsi="Tahoma" w:cs="Tahoma"/>
          <w:sz w:val="20"/>
          <w:szCs w:val="20"/>
          <w:lang w:eastAsia="ja-JP" w:bidi="th-TH"/>
        </w:rPr>
      </w:pPr>
    </w:p>
    <w:p w14:paraId="51BBE499" w14:textId="2F3126C3" w:rsidR="00B12718" w:rsidRDefault="00B12718" w:rsidP="00FC66CA">
      <w:pPr>
        <w:pStyle w:val="ab"/>
        <w:ind w:left="360"/>
        <w:rPr>
          <w:ins w:id="1987" w:author="Tong Quoc Truong" w:date="2020-11-30T20:01:00Z"/>
          <w:rFonts w:ascii="Tahoma" w:hAnsi="Tahoma" w:cs="Tahoma"/>
          <w:sz w:val="20"/>
          <w:szCs w:val="20"/>
          <w:lang w:eastAsia="ja-JP" w:bidi="th-TH"/>
        </w:rPr>
      </w:pPr>
      <w:ins w:id="1988" w:author="Tong Quoc Truong" w:date="2020-11-30T19:55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0BA8D3DF" w14:textId="42511434" w:rsidR="00FC66CA" w:rsidRDefault="00FC66CA" w:rsidP="00FC66CA">
      <w:pPr>
        <w:pStyle w:val="ab"/>
        <w:ind w:left="360"/>
        <w:rPr>
          <w:ins w:id="1989" w:author="Tong Quoc Truong" w:date="2020-11-30T20:04:00Z"/>
          <w:rFonts w:ascii="Tahoma" w:hAnsi="Tahoma" w:cs="Tahoma"/>
          <w:sz w:val="20"/>
          <w:szCs w:val="20"/>
          <w:lang w:eastAsia="ja-JP" w:bidi="th-TH"/>
        </w:rPr>
      </w:pPr>
    </w:p>
    <w:p w14:paraId="3B80DB78" w14:textId="094BA616" w:rsidR="00085E5A" w:rsidRPr="00A86F35" w:rsidRDefault="00A86F35" w:rsidP="00A86F35">
      <w:pPr>
        <w:pStyle w:val="ab"/>
        <w:ind w:left="360"/>
        <w:rPr>
          <w:ins w:id="1990" w:author="Tong Quoc Truong" w:date="2020-11-30T20:04:00Z"/>
          <w:rFonts w:ascii="Tahoma" w:hAnsi="Tahoma" w:cs="Tahoma"/>
          <w:sz w:val="20"/>
          <w:szCs w:val="20"/>
          <w:lang w:eastAsia="ja-JP" w:bidi="th-TH"/>
        </w:rPr>
      </w:pPr>
      <w:ins w:id="1991" w:author="Tong Quoc Truong" w:date="2020-11-30T20:07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ODO: if version up, call destination biz flow API to back up the current destination data.</w:t>
        </w:r>
      </w:ins>
    </w:p>
    <w:p w14:paraId="7381085F" w14:textId="77777777" w:rsidR="005C0D22" w:rsidRPr="005C0D22" w:rsidRDefault="005C0D22" w:rsidP="005C0D22">
      <w:pPr>
        <w:pStyle w:val="ab"/>
        <w:ind w:left="360"/>
        <w:rPr>
          <w:ins w:id="1992" w:author="Tong Quoc Truong" w:date="2020-11-30T18:22:00Z"/>
          <w:rFonts w:ascii="Tahoma" w:hAnsi="Tahoma" w:cs="Tahoma"/>
          <w:sz w:val="20"/>
          <w:szCs w:val="20"/>
          <w:lang w:eastAsia="ja-JP" w:bidi="th-TH"/>
        </w:rPr>
      </w:pPr>
    </w:p>
    <w:p w14:paraId="21F0226D" w14:textId="0B4548C2" w:rsidR="00923AF5" w:rsidRPr="00F75C84" w:rsidRDefault="00923AF5" w:rsidP="00923AF5">
      <w:pPr>
        <w:pStyle w:val="ab"/>
        <w:ind w:left="360"/>
        <w:rPr>
          <w:ins w:id="1993" w:author="Tong Quoc Truong" w:date="2020-11-30T18:22:00Z"/>
          <w:rFonts w:ascii="Tahoma" w:hAnsi="Tahoma" w:cs="Tahoma"/>
          <w:sz w:val="20"/>
          <w:szCs w:val="20"/>
          <w:lang w:eastAsia="ja-JP" w:bidi="th-TH"/>
        </w:rPr>
      </w:pPr>
      <w:ins w:id="1994" w:author="Tong Quoc Truong" w:date="2020-11-30T18:22:00Z">
        <w:r w:rsidRPr="00F75C84">
          <w:rPr>
            <w:rFonts w:ascii="Tahoma" w:hAnsi="Tahoma" w:cs="Tahoma" w:hint="eastAsia"/>
            <w:sz w:val="20"/>
            <w:szCs w:val="20"/>
            <w:lang w:eastAsia="ja-JP" w:bidi="th-TH"/>
          </w:rPr>
          <w:t>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all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destination biz flow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 API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to </w:t>
        </w:r>
      </w:ins>
      <w:ins w:id="1995" w:author="Tong Quoc Truong" w:date="2020-11-30T18:26:00Z">
        <w:r w:rsidR="00882F36">
          <w:rPr>
            <w:rFonts w:ascii="Tahoma" w:hAnsi="Tahoma" w:cs="Tahoma"/>
            <w:sz w:val="20"/>
            <w:szCs w:val="20"/>
            <w:lang w:eastAsia="ja-JP" w:bidi="th-TH"/>
          </w:rPr>
          <w:t>register</w:t>
        </w:r>
      </w:ins>
      <w:ins w:id="1996" w:author="Tong Quoc Truong" w:date="2020-11-30T18:22:00Z">
        <w:r w:rsidR="00053257">
          <w:rPr>
            <w:rFonts w:ascii="Tahoma" w:hAnsi="Tahoma" w:cs="Tahoma"/>
            <w:sz w:val="20"/>
            <w:szCs w:val="20"/>
            <w:lang w:eastAsia="ja-JP" w:bidi="th-TH"/>
          </w:rPr>
          <w:t xml:space="preserve"> the layout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information.</w:t>
        </w:r>
      </w:ins>
    </w:p>
    <w:p w14:paraId="146571FD" w14:textId="352C612E" w:rsidR="00923AF5" w:rsidRDefault="00923AF5" w:rsidP="00923AF5">
      <w:pPr>
        <w:pStyle w:val="ab"/>
        <w:ind w:left="360"/>
        <w:rPr>
          <w:ins w:id="1997" w:author="Tong Quoc Truong" w:date="2020-11-30T18:22:00Z"/>
          <w:rFonts w:ascii="Tahoma" w:hAnsi="Tahoma" w:cs="Tahoma"/>
          <w:sz w:val="20"/>
          <w:szCs w:val="20"/>
          <w:lang w:eastAsia="ja-JP" w:bidi="th-TH"/>
        </w:rPr>
      </w:pPr>
      <w:ins w:id="1998" w:author="Tong Quoc Truong" w:date="2020-11-30T18:22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URL: </w:t>
        </w:r>
      </w:ins>
      <w:ins w:id="1999" w:author="Tong Quoc Truong" w:date="2020-11-30T18:23:00Z">
        <w:r w:rsidR="00053257">
          <w:rPr>
            <w:rFonts w:ascii="Tahoma" w:hAnsi="Tahoma" w:cs="Tahoma"/>
            <w:sz w:val="20"/>
            <w:szCs w:val="20"/>
            <w:lang w:eastAsia="ja-JP" w:bidi="th-TH"/>
          </w:rPr>
          <w:t>{cauldron</w:t>
        </w:r>
        <w:r w:rsidR="00B90A08">
          <w:rPr>
            <w:rFonts w:ascii="Tahoma" w:hAnsi="Tahoma" w:cs="Tahoma"/>
            <w:sz w:val="20"/>
            <w:szCs w:val="20"/>
            <w:lang w:eastAsia="ja-JP" w:bidi="th-TH"/>
          </w:rPr>
          <w:t>Local</w:t>
        </w:r>
        <w:r w:rsidR="00053257">
          <w:rPr>
            <w:rFonts w:ascii="Tahoma" w:hAnsi="Tahoma" w:cs="Tahoma"/>
            <w:sz w:val="20"/>
            <w:szCs w:val="20"/>
            <w:lang w:eastAsia="ja-JP" w:bidi="th-TH"/>
          </w:rPr>
          <w:t>Endpoint}/{desNamespace}/{</w:t>
        </w:r>
        <w:r w:rsidR="00053257">
          <w:rPr>
            <w:rFonts w:ascii="Tahoma" w:hAnsi="Tahoma" w:cs="Tahoma" w:hint="eastAsia"/>
            <w:color w:val="002060"/>
            <w:sz w:val="20"/>
            <w:szCs w:val="20"/>
            <w:lang w:eastAsia="ja-JP"/>
          </w:rPr>
          <w:t>a</w:t>
        </w:r>
        <w:r w:rsidR="00053257">
          <w:rPr>
            <w:rFonts w:ascii="Tahoma" w:hAnsi="Tahoma" w:cs="Tahoma"/>
            <w:color w:val="002060"/>
            <w:sz w:val="20"/>
            <w:szCs w:val="20"/>
            <w:lang w:eastAsia="ja-JP"/>
          </w:rPr>
          <w:t>ppNamePrefix + publishCfgObj.desBizFlow.appName</w:t>
        </w:r>
        <w:r w:rsidR="00053257">
          <w:rPr>
            <w:rFonts w:ascii="Tahoma" w:hAnsi="Tahoma" w:cs="Tahoma"/>
            <w:sz w:val="20"/>
            <w:szCs w:val="20"/>
            <w:lang w:eastAsia="ja-JP" w:bidi="th-TH"/>
          </w:rPr>
          <w:t>}</w:t>
        </w:r>
      </w:ins>
      <w:ins w:id="2000" w:author="Tong Quoc Truong" w:date="2020-11-30T18:22:00Z"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/des/v1</w:t>
        </w:r>
      </w:ins>
      <w:ins w:id="2001" w:author="Tong Quoc Truong" w:date="2020-11-30T18:25:00Z">
        <w:r w:rsidR="00B65418">
          <w:rPr>
            <w:rFonts w:ascii="Tahoma" w:hAnsi="Tahoma" w:cs="Tahoma"/>
            <w:color w:val="002060"/>
            <w:sz w:val="20"/>
            <w:szCs w:val="20"/>
            <w:lang w:eastAsia="ja-JP"/>
          </w:rPr>
          <w:t>/</w:t>
        </w:r>
      </w:ins>
      <w:ins w:id="2002" w:author="Tong Quoc Truong" w:date="2020-11-30T19:45:00Z">
        <w:r w:rsidR="00591984">
          <w:rPr>
            <w:rFonts w:ascii="Tahoma" w:hAnsi="Tahoma" w:cs="Tahoma"/>
            <w:color w:val="002060"/>
            <w:sz w:val="20"/>
            <w:szCs w:val="20"/>
            <w:lang w:eastAsia="ja-JP"/>
          </w:rPr>
          <w:t>publish</w:t>
        </w:r>
      </w:ins>
      <w:ins w:id="2003" w:author="Tong Quoc Truong" w:date="2020-11-30T18:26:00Z">
        <w:r w:rsidR="00882F36">
          <w:rPr>
            <w:rFonts w:ascii="Tahoma" w:hAnsi="Tahoma" w:cs="Tahoma"/>
            <w:color w:val="002060"/>
            <w:sz w:val="20"/>
            <w:szCs w:val="20"/>
            <w:lang w:eastAsia="ja-JP"/>
          </w:rPr>
          <w:t>/</w:t>
        </w:r>
      </w:ins>
      <w:ins w:id="2004" w:author="Tong Quoc Truong" w:date="2020-12-01T12:37:00Z">
        <w:r w:rsidR="00CF28D1">
          <w:rPr>
            <w:rFonts w:ascii="Tahoma" w:hAnsi="Tahoma" w:cs="Tahoma"/>
            <w:color w:val="002060"/>
            <w:sz w:val="20"/>
            <w:szCs w:val="20"/>
            <w:lang w:eastAsia="ja-JP"/>
          </w:rPr>
          <w:t>template</w:t>
        </w:r>
      </w:ins>
    </w:p>
    <w:p w14:paraId="12D2A7D7" w14:textId="32B04CDD" w:rsidR="00923AF5" w:rsidRPr="00B2098C" w:rsidRDefault="00923AF5" w:rsidP="00923AF5">
      <w:pPr>
        <w:pStyle w:val="ab"/>
        <w:ind w:left="360"/>
        <w:rPr>
          <w:ins w:id="2005" w:author="Tong Quoc Truong" w:date="2020-11-30T18:22:00Z"/>
          <w:rFonts w:ascii="Tahoma" w:hAnsi="Tahoma" w:cs="Tahoma"/>
          <w:sz w:val="20"/>
          <w:szCs w:val="20"/>
          <w:lang w:eastAsia="ja-JP" w:bidi="th-TH"/>
        </w:rPr>
      </w:pPr>
      <w:ins w:id="2006" w:author="Tong Quoc Truong" w:date="2020-11-30T18:22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Method: </w:t>
        </w:r>
      </w:ins>
      <w:ins w:id="2007" w:author="Tong Quoc Truong" w:date="2020-11-30T19:01:00Z">
        <w:r w:rsidR="007861D3">
          <w:rPr>
            <w:rFonts w:ascii="Tahoma" w:hAnsi="Tahoma" w:cs="Tahoma"/>
            <w:sz w:val="20"/>
            <w:szCs w:val="20"/>
            <w:lang w:eastAsia="ja-JP" w:bidi="th-TH"/>
          </w:rPr>
          <w:t>P</w:t>
        </w:r>
      </w:ins>
      <w:ins w:id="2008" w:author="Tong Quoc Truong" w:date="2020-11-30T20:02:00Z">
        <w:r w:rsidR="009F6561">
          <w:rPr>
            <w:rFonts w:ascii="Tahoma" w:hAnsi="Tahoma" w:cs="Tahoma"/>
            <w:sz w:val="20"/>
            <w:szCs w:val="20"/>
            <w:lang w:eastAsia="ja-JP" w:bidi="th-TH"/>
          </w:rPr>
          <w:t>UT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3686"/>
        <w:gridCol w:w="2551"/>
      </w:tblGrid>
      <w:tr w:rsidR="00923AF5" w:rsidRPr="0031791A" w14:paraId="543983E9" w14:textId="77777777" w:rsidTr="007841FB">
        <w:trPr>
          <w:trHeight w:val="395"/>
          <w:tblHeader/>
          <w:ins w:id="2009" w:author="Tong Quoc Truong" w:date="2020-11-30T18:22:00Z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367DAE09" w14:textId="77777777" w:rsidR="00923AF5" w:rsidRPr="0031791A" w:rsidRDefault="00923AF5" w:rsidP="007841FB">
            <w:pPr>
              <w:jc w:val="center"/>
              <w:rPr>
                <w:ins w:id="2010" w:author="Tong Quoc Truong" w:date="2020-11-30T18:22:00Z"/>
                <w:rFonts w:ascii="Tahoma" w:hAnsi="Tahoma" w:cs="Tahoma"/>
                <w:b/>
                <w:bCs/>
                <w:sz w:val="20"/>
                <w:szCs w:val="20"/>
              </w:rPr>
            </w:pPr>
            <w:ins w:id="2011" w:author="Tong Quoc Truong" w:date="2020-11-30T18:22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E8A5B53" w14:textId="77777777" w:rsidR="00923AF5" w:rsidRPr="0031791A" w:rsidRDefault="00923AF5" w:rsidP="007841FB">
            <w:pPr>
              <w:jc w:val="center"/>
              <w:rPr>
                <w:ins w:id="2012" w:author="Tong Quoc Truong" w:date="2020-11-30T18:22:00Z"/>
                <w:rFonts w:ascii="Tahoma" w:hAnsi="Tahoma" w:cs="Tahoma"/>
                <w:b/>
                <w:bCs/>
                <w:sz w:val="20"/>
                <w:szCs w:val="20"/>
              </w:rPr>
            </w:pPr>
            <w:ins w:id="2013" w:author="Tong Quoc Truong" w:date="2020-11-30T18:22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6CDE40A3" w14:textId="77777777" w:rsidR="00923AF5" w:rsidRPr="0031791A" w:rsidRDefault="00923AF5" w:rsidP="007841FB">
            <w:pPr>
              <w:jc w:val="center"/>
              <w:rPr>
                <w:ins w:id="2014" w:author="Tong Quoc Truong" w:date="2020-11-30T18:22:00Z"/>
                <w:rFonts w:ascii="Tahoma" w:hAnsi="Tahoma" w:cs="Tahoma"/>
                <w:b/>
                <w:bCs/>
                <w:sz w:val="20"/>
                <w:szCs w:val="20"/>
              </w:rPr>
            </w:pPr>
            <w:ins w:id="2015" w:author="Tong Quoc Truong" w:date="2020-11-30T18:22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562A3FA" w14:textId="77777777" w:rsidR="00923AF5" w:rsidRPr="001E796D" w:rsidRDefault="00923AF5" w:rsidP="007841FB">
            <w:pPr>
              <w:jc w:val="center"/>
              <w:rPr>
                <w:ins w:id="2016" w:author="Tong Quoc Truong" w:date="2020-11-30T18:22:00Z"/>
                <w:rFonts w:ascii="Tahoma" w:hAnsi="Tahoma" w:cs="Tahoma"/>
                <w:b/>
                <w:bCs/>
                <w:sz w:val="20"/>
                <w:szCs w:val="20"/>
              </w:rPr>
            </w:pPr>
            <w:ins w:id="2017" w:author="Tong Quoc Truong" w:date="2020-11-30T18:22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923AF5" w:rsidRPr="00D7306D" w14:paraId="10239725" w14:textId="77777777" w:rsidTr="007841FB">
        <w:trPr>
          <w:trHeight w:val="356"/>
          <w:ins w:id="2018" w:author="Tong Quoc Truong" w:date="2020-11-30T18:22:00Z"/>
        </w:trPr>
        <w:tc>
          <w:tcPr>
            <w:tcW w:w="2410" w:type="dxa"/>
            <w:vAlign w:val="center"/>
          </w:tcPr>
          <w:p w14:paraId="3D867688" w14:textId="58F06167" w:rsidR="00923AF5" w:rsidRPr="00BC6553" w:rsidRDefault="00DB5475" w:rsidP="007841FB">
            <w:pPr>
              <w:rPr>
                <w:ins w:id="2019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20" w:author="Tong Quoc Truong" w:date="2020-11-30T18:3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version</w:t>
              </w:r>
            </w:ins>
          </w:p>
        </w:tc>
        <w:tc>
          <w:tcPr>
            <w:tcW w:w="1559" w:type="dxa"/>
            <w:vAlign w:val="center"/>
          </w:tcPr>
          <w:p w14:paraId="6A7E2708" w14:textId="77777777" w:rsidR="00923AF5" w:rsidRPr="00BC6553" w:rsidRDefault="00923AF5" w:rsidP="007841FB">
            <w:pPr>
              <w:rPr>
                <w:ins w:id="2021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22" w:author="Tong Quoc Truong" w:date="2020-11-30T18:22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686" w:type="dxa"/>
            <w:vAlign w:val="center"/>
          </w:tcPr>
          <w:p w14:paraId="04AC3FC4" w14:textId="2D383A8C" w:rsidR="00923AF5" w:rsidRPr="00BC6553" w:rsidRDefault="00DB5475" w:rsidP="007841FB">
            <w:pPr>
              <w:rPr>
                <w:ins w:id="2023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24" w:author="Tong Quoc Truong" w:date="2020-11-30T18:3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websites.version</w:t>
              </w:r>
            </w:ins>
          </w:p>
        </w:tc>
        <w:tc>
          <w:tcPr>
            <w:tcW w:w="2551" w:type="dxa"/>
            <w:vAlign w:val="center"/>
          </w:tcPr>
          <w:p w14:paraId="5F16FE38" w14:textId="77777777" w:rsidR="00923AF5" w:rsidRPr="00BC6553" w:rsidRDefault="00923AF5" w:rsidP="007841FB">
            <w:pPr>
              <w:rPr>
                <w:ins w:id="2025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23AF5" w:rsidRPr="00D7306D" w14:paraId="045415AC" w14:textId="77777777" w:rsidTr="007841FB">
        <w:trPr>
          <w:trHeight w:val="356"/>
          <w:ins w:id="2026" w:author="Tong Quoc Truong" w:date="2020-11-30T18:22:00Z"/>
        </w:trPr>
        <w:tc>
          <w:tcPr>
            <w:tcW w:w="2410" w:type="dxa"/>
            <w:vAlign w:val="center"/>
          </w:tcPr>
          <w:p w14:paraId="5E9E07E9" w14:textId="253AAFF2" w:rsidR="00923AF5" w:rsidRDefault="00D33365" w:rsidP="007841FB">
            <w:pPr>
              <w:rPr>
                <w:ins w:id="2027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28" w:author="Tong Quoc Truong" w:date="2020-12-01T12:3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template</w:t>
              </w:r>
            </w:ins>
          </w:p>
        </w:tc>
        <w:tc>
          <w:tcPr>
            <w:tcW w:w="1559" w:type="dxa"/>
            <w:vAlign w:val="center"/>
          </w:tcPr>
          <w:p w14:paraId="6FA26BCE" w14:textId="2F92129B" w:rsidR="00923AF5" w:rsidRDefault="00AF1351" w:rsidP="007841FB">
            <w:pPr>
              <w:rPr>
                <w:ins w:id="2029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30" w:author="Tong Quoc Truong" w:date="2020-11-30T18:3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3686" w:type="dxa"/>
            <w:vAlign w:val="center"/>
          </w:tcPr>
          <w:p w14:paraId="450EA8D5" w14:textId="111DB023" w:rsidR="00923AF5" w:rsidRDefault="00AF1351" w:rsidP="007841FB">
            <w:pPr>
              <w:rPr>
                <w:ins w:id="2031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32" w:author="Tong Quoc Truong" w:date="2020-11-30T18:3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 xml:space="preserve">Response of </w:t>
              </w:r>
            </w:ins>
            <w:ins w:id="2033" w:author="Tong Quoc Truong" w:date="2020-11-30T18:33:00Z">
              <w:r w:rsidR="00C6457A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[Export Website Data]</w:t>
              </w:r>
            </w:ins>
          </w:p>
        </w:tc>
        <w:tc>
          <w:tcPr>
            <w:tcW w:w="2551" w:type="dxa"/>
            <w:vAlign w:val="center"/>
          </w:tcPr>
          <w:p w14:paraId="5E6FDBE7" w14:textId="77777777" w:rsidR="00923AF5" w:rsidRPr="00C6457A" w:rsidRDefault="00923AF5" w:rsidP="007841FB">
            <w:pPr>
              <w:rPr>
                <w:ins w:id="2034" w:author="Tong Quoc Truong" w:date="2020-11-30T18:22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CF11918" w14:textId="3FAD4A43" w:rsidR="00C67847" w:rsidRDefault="00C67847" w:rsidP="00800130">
      <w:pPr>
        <w:pStyle w:val="ab"/>
        <w:ind w:left="360"/>
        <w:rPr>
          <w:ins w:id="2035" w:author="Tong Quoc Truong" w:date="2020-11-30T19:10:00Z"/>
          <w:rFonts w:ascii="Tahoma" w:hAnsi="Tahoma" w:cs="Tahoma"/>
          <w:sz w:val="20"/>
          <w:szCs w:val="20"/>
          <w:lang w:eastAsia="ja-JP" w:bidi="th-TH"/>
        </w:rPr>
      </w:pPr>
    </w:p>
    <w:p w14:paraId="7EB98FB0" w14:textId="77777777" w:rsidR="00620995" w:rsidRDefault="00620995" w:rsidP="00620995">
      <w:pPr>
        <w:pStyle w:val="ab"/>
        <w:ind w:left="360"/>
        <w:rPr>
          <w:ins w:id="2036" w:author="Tong Quoc Truong" w:date="2020-11-30T19:10:00Z"/>
          <w:rFonts w:ascii="Tahoma" w:hAnsi="Tahoma" w:cs="Tahoma"/>
          <w:sz w:val="20"/>
          <w:szCs w:val="20"/>
          <w:lang w:eastAsia="ja-JP" w:bidi="th-TH"/>
        </w:rPr>
      </w:pPr>
      <w:ins w:id="2037" w:author="Tong Quoc Truong" w:date="2020-11-30T19:10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10FAF9E8" w14:textId="18535318" w:rsidR="00AF126F" w:rsidRPr="008E5727" w:rsidRDefault="00AF126F" w:rsidP="008E5727">
      <w:pPr>
        <w:pStyle w:val="ab"/>
        <w:ind w:left="360"/>
        <w:rPr>
          <w:ins w:id="2038" w:author="Tong Quoc Truong" w:date="2020-11-30T19:10:00Z"/>
          <w:rFonts w:ascii="Tahoma" w:hAnsi="Tahoma" w:cs="Tahoma"/>
          <w:sz w:val="20"/>
          <w:szCs w:val="20"/>
          <w:lang w:eastAsia="ja-JP" w:bidi="th-TH"/>
        </w:rPr>
      </w:pPr>
    </w:p>
    <w:p w14:paraId="27E93375" w14:textId="67C717E6" w:rsidR="002C54E5" w:rsidRPr="00F75C84" w:rsidRDefault="002C54E5" w:rsidP="002C54E5">
      <w:pPr>
        <w:pStyle w:val="ab"/>
        <w:ind w:left="360"/>
        <w:rPr>
          <w:ins w:id="2039" w:author="Tong Quoc Truong" w:date="2020-11-30T19:43:00Z"/>
          <w:rFonts w:ascii="Tahoma" w:hAnsi="Tahoma" w:cs="Tahoma"/>
          <w:sz w:val="20"/>
          <w:szCs w:val="20"/>
          <w:lang w:eastAsia="ja-JP" w:bidi="th-TH"/>
        </w:rPr>
      </w:pPr>
      <w:ins w:id="2040" w:author="Tong Quoc Truong" w:date="2020-11-30T19:43:00Z">
        <w:r w:rsidRPr="00F75C84">
          <w:rPr>
            <w:rFonts w:ascii="Tahoma" w:hAnsi="Tahoma" w:cs="Tahoma" w:hint="eastAsia"/>
            <w:sz w:val="20"/>
            <w:szCs w:val="20"/>
            <w:lang w:eastAsia="ja-JP" w:bidi="th-TH"/>
          </w:rPr>
          <w:t>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all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destination biz flow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 API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to </w:t>
        </w:r>
      </w:ins>
      <w:ins w:id="2041" w:author="Tong Quoc Truong" w:date="2020-11-30T20:08:00Z">
        <w:r w:rsidR="0029656F">
          <w:rPr>
            <w:rFonts w:ascii="Tahoma" w:hAnsi="Tahoma" w:cs="Tahoma"/>
            <w:sz w:val="20"/>
            <w:szCs w:val="20"/>
            <w:lang w:eastAsia="ja-JP" w:bidi="th-TH"/>
          </w:rPr>
          <w:t>update</w:t>
        </w:r>
      </w:ins>
      <w:ins w:id="2042" w:author="Tong Quoc Truong" w:date="2020-11-30T19:43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the </w:t>
        </w:r>
      </w:ins>
      <w:ins w:id="2043" w:author="Tong Quoc Truong" w:date="2020-11-30T20:08:00Z">
        <w:r w:rsidR="0029656F">
          <w:rPr>
            <w:rFonts w:ascii="Tahoma" w:hAnsi="Tahoma" w:cs="Tahoma"/>
            <w:sz w:val="20"/>
            <w:szCs w:val="20"/>
            <w:lang w:eastAsia="ja-JP" w:bidi="th-TH"/>
          </w:rPr>
          <w:t>dashboard sensor</w:t>
        </w:r>
        <w:r w:rsidR="00AE2D16">
          <w:rPr>
            <w:rFonts w:ascii="Tahoma" w:hAnsi="Tahoma" w:cs="Tahoma"/>
            <w:sz w:val="20"/>
            <w:szCs w:val="20"/>
            <w:lang w:eastAsia="ja-JP" w:bidi="th-TH"/>
          </w:rPr>
          <w:t>s</w:t>
        </w:r>
      </w:ins>
      <w:ins w:id="2044" w:author="Tong Quoc Truong" w:date="2020-11-30T19:43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information.</w:t>
        </w:r>
      </w:ins>
    </w:p>
    <w:p w14:paraId="3867D7F6" w14:textId="5DB100D1" w:rsidR="002C54E5" w:rsidRDefault="002C54E5" w:rsidP="002C54E5">
      <w:pPr>
        <w:pStyle w:val="ab"/>
        <w:ind w:left="360"/>
        <w:rPr>
          <w:ins w:id="2045" w:author="Tong Quoc Truong" w:date="2020-11-30T19:43:00Z"/>
          <w:rFonts w:ascii="Tahoma" w:hAnsi="Tahoma" w:cs="Tahoma"/>
          <w:sz w:val="20"/>
          <w:szCs w:val="20"/>
          <w:lang w:eastAsia="ja-JP" w:bidi="th-TH"/>
        </w:rPr>
      </w:pPr>
      <w:ins w:id="2046" w:author="Tong Quoc Truong" w:date="2020-11-30T19:43:00Z">
        <w:r>
          <w:rPr>
            <w:rFonts w:ascii="Tahoma" w:hAnsi="Tahoma" w:cs="Tahoma"/>
            <w:sz w:val="20"/>
            <w:szCs w:val="20"/>
            <w:lang w:eastAsia="ja-JP" w:bidi="th-TH"/>
          </w:rPr>
          <w:t>URL: {cauldronLocalEndpoint}/{desNamespace}/{</w:t>
        </w:r>
        <w:r>
          <w:rPr>
            <w:rFonts w:ascii="Tahoma" w:hAnsi="Tahoma" w:cs="Tahoma" w:hint="eastAsia"/>
            <w:color w:val="002060"/>
            <w:sz w:val="20"/>
            <w:szCs w:val="20"/>
            <w:lang w:eastAsia="ja-JP"/>
          </w:rPr>
          <w:t>a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ppNamePrefix + publishCfgObj.desBizFlow.appName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}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/des/v1/</w:t>
        </w:r>
      </w:ins>
      <w:ins w:id="2047" w:author="Tong Quoc Truong" w:date="2020-11-30T19:44:00Z">
        <w:r w:rsidR="00981450">
          <w:rPr>
            <w:rFonts w:ascii="Tahoma" w:hAnsi="Tahoma" w:cs="Tahoma"/>
            <w:color w:val="002060"/>
            <w:sz w:val="20"/>
            <w:szCs w:val="20"/>
            <w:lang w:eastAsia="ja-JP"/>
          </w:rPr>
          <w:t>publish</w:t>
        </w:r>
      </w:ins>
      <w:ins w:id="2048" w:author="Tong Quoc Truong" w:date="2020-11-30T19:43:00Z"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/</w:t>
        </w:r>
      </w:ins>
      <w:ins w:id="2049" w:author="Tong Quoc Truong" w:date="2020-11-30T19:46:00Z">
        <w:r w:rsidR="00CB58F5">
          <w:rPr>
            <w:rFonts w:ascii="Tahoma" w:hAnsi="Tahoma" w:cs="Tahoma"/>
            <w:color w:val="002060"/>
            <w:sz w:val="20"/>
            <w:szCs w:val="20"/>
            <w:lang w:eastAsia="ja-JP"/>
          </w:rPr>
          <w:t>dashboard</w:t>
        </w:r>
      </w:ins>
      <w:ins w:id="2050" w:author="Tong Quoc Truong" w:date="2020-12-01T16:38:00Z">
        <w:r w:rsidR="002A6AFB">
          <w:rPr>
            <w:rFonts w:ascii="Tahoma" w:hAnsi="Tahoma" w:cs="Tahoma"/>
            <w:color w:val="002060"/>
            <w:sz w:val="20"/>
            <w:szCs w:val="20"/>
            <w:lang w:eastAsia="ja-JP"/>
          </w:rPr>
          <w:t>_</w:t>
        </w:r>
      </w:ins>
      <w:ins w:id="2051" w:author="Tong Quoc Truong" w:date="2020-11-30T19:46:00Z">
        <w:r w:rsidR="00CB58F5">
          <w:rPr>
            <w:rFonts w:ascii="Tahoma" w:hAnsi="Tahoma" w:cs="Tahoma"/>
            <w:color w:val="002060"/>
            <w:sz w:val="20"/>
            <w:szCs w:val="20"/>
            <w:lang w:eastAsia="ja-JP"/>
          </w:rPr>
          <w:t>senso</w:t>
        </w:r>
      </w:ins>
      <w:ins w:id="2052" w:author="Tong Quoc Truong" w:date="2020-12-01T17:34:00Z">
        <w:r w:rsidR="00B002D8">
          <w:rPr>
            <w:rFonts w:ascii="Tahoma" w:hAnsi="Tahoma" w:cs="Tahoma"/>
            <w:color w:val="002060"/>
            <w:sz w:val="20"/>
            <w:szCs w:val="20"/>
            <w:lang w:eastAsia="ja-JP"/>
          </w:rPr>
          <w:t>rs</w:t>
        </w:r>
      </w:ins>
    </w:p>
    <w:p w14:paraId="02D4C4A6" w14:textId="4C08D899" w:rsidR="002C54E5" w:rsidRPr="00B2098C" w:rsidRDefault="002C54E5" w:rsidP="002C54E5">
      <w:pPr>
        <w:pStyle w:val="ab"/>
        <w:ind w:left="360"/>
        <w:rPr>
          <w:ins w:id="2053" w:author="Tong Quoc Truong" w:date="2020-11-30T19:43:00Z"/>
          <w:rFonts w:ascii="Tahoma" w:hAnsi="Tahoma" w:cs="Tahoma"/>
          <w:sz w:val="20"/>
          <w:szCs w:val="20"/>
          <w:lang w:eastAsia="ja-JP" w:bidi="th-TH"/>
        </w:rPr>
      </w:pPr>
      <w:ins w:id="2054" w:author="Tong Quoc Truong" w:date="2020-11-30T19:43:00Z">
        <w:r>
          <w:rPr>
            <w:rFonts w:ascii="Tahoma" w:hAnsi="Tahoma" w:cs="Tahoma"/>
            <w:sz w:val="20"/>
            <w:szCs w:val="20"/>
            <w:lang w:eastAsia="ja-JP" w:bidi="th-TH"/>
          </w:rPr>
          <w:t>Method: P</w:t>
        </w:r>
      </w:ins>
      <w:ins w:id="2055" w:author="Tong Quoc Truong" w:date="2020-11-30T19:45:00Z">
        <w:r w:rsidR="00474939">
          <w:rPr>
            <w:rFonts w:ascii="Tahoma" w:hAnsi="Tahoma" w:cs="Tahoma"/>
            <w:sz w:val="20"/>
            <w:szCs w:val="20"/>
            <w:lang w:eastAsia="ja-JP" w:bidi="th-TH"/>
          </w:rPr>
          <w:t>UT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84"/>
        <w:gridCol w:w="283"/>
        <w:gridCol w:w="1843"/>
        <w:gridCol w:w="1417"/>
        <w:gridCol w:w="3828"/>
        <w:gridCol w:w="2551"/>
      </w:tblGrid>
      <w:tr w:rsidR="00F92790" w:rsidRPr="0031791A" w14:paraId="351517A9" w14:textId="77777777" w:rsidTr="007841FB">
        <w:trPr>
          <w:trHeight w:val="395"/>
          <w:tblHeader/>
          <w:ins w:id="2056" w:author="Tong Quoc Truong" w:date="2020-11-30T19:48:00Z"/>
        </w:trPr>
        <w:tc>
          <w:tcPr>
            <w:tcW w:w="2410" w:type="dxa"/>
            <w:gridSpan w:val="3"/>
            <w:shd w:val="clear" w:color="auto" w:fill="B4C6E7" w:themeFill="accent5" w:themeFillTint="66"/>
            <w:vAlign w:val="center"/>
          </w:tcPr>
          <w:p w14:paraId="2BC47880" w14:textId="77777777" w:rsidR="00F92790" w:rsidRPr="0031791A" w:rsidRDefault="00F92790" w:rsidP="007841FB">
            <w:pPr>
              <w:jc w:val="center"/>
              <w:rPr>
                <w:ins w:id="2057" w:author="Tong Quoc Truong" w:date="2020-11-30T19:48:00Z"/>
                <w:rFonts w:ascii="Tahoma" w:hAnsi="Tahoma" w:cs="Tahoma"/>
                <w:b/>
                <w:bCs/>
                <w:sz w:val="20"/>
                <w:szCs w:val="20"/>
              </w:rPr>
            </w:pPr>
            <w:ins w:id="2058" w:author="Tong Quoc Truong" w:date="2020-11-30T19:48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417" w:type="dxa"/>
            <w:shd w:val="clear" w:color="auto" w:fill="B4C6E7" w:themeFill="accent5" w:themeFillTint="66"/>
            <w:vAlign w:val="center"/>
          </w:tcPr>
          <w:p w14:paraId="2B4F8990" w14:textId="77777777" w:rsidR="00F92790" w:rsidRPr="0031791A" w:rsidRDefault="00F92790" w:rsidP="007841FB">
            <w:pPr>
              <w:jc w:val="center"/>
              <w:rPr>
                <w:ins w:id="2059" w:author="Tong Quoc Truong" w:date="2020-11-30T19:48:00Z"/>
                <w:rFonts w:ascii="Tahoma" w:hAnsi="Tahoma" w:cs="Tahoma"/>
                <w:b/>
                <w:bCs/>
                <w:sz w:val="20"/>
                <w:szCs w:val="20"/>
              </w:rPr>
            </w:pPr>
            <w:ins w:id="2060" w:author="Tong Quoc Truong" w:date="2020-11-30T19:4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55D2298" w14:textId="77777777" w:rsidR="00F92790" w:rsidRPr="0031791A" w:rsidRDefault="00F92790" w:rsidP="007841FB">
            <w:pPr>
              <w:jc w:val="center"/>
              <w:rPr>
                <w:ins w:id="2061" w:author="Tong Quoc Truong" w:date="2020-11-30T19:48:00Z"/>
                <w:rFonts w:ascii="Tahoma" w:hAnsi="Tahoma" w:cs="Tahoma"/>
                <w:b/>
                <w:bCs/>
                <w:sz w:val="20"/>
                <w:szCs w:val="20"/>
              </w:rPr>
            </w:pPr>
            <w:ins w:id="2062" w:author="Tong Quoc Truong" w:date="2020-11-30T19:4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104ED6D" w14:textId="77777777" w:rsidR="00F92790" w:rsidRPr="001E796D" w:rsidRDefault="00F92790" w:rsidP="007841FB">
            <w:pPr>
              <w:jc w:val="center"/>
              <w:rPr>
                <w:ins w:id="2063" w:author="Tong Quoc Truong" w:date="2020-11-30T19:48:00Z"/>
                <w:rFonts w:ascii="Tahoma" w:hAnsi="Tahoma" w:cs="Tahoma"/>
                <w:b/>
                <w:bCs/>
                <w:sz w:val="20"/>
                <w:szCs w:val="20"/>
              </w:rPr>
            </w:pPr>
            <w:ins w:id="2064" w:author="Tong Quoc Truong" w:date="2020-11-30T19:48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92790" w:rsidRPr="00D7306D" w14:paraId="6D9837B9" w14:textId="77777777" w:rsidTr="007841FB">
        <w:trPr>
          <w:trHeight w:val="356"/>
          <w:ins w:id="2065" w:author="Tong Quoc Truong" w:date="2020-11-30T19:48:00Z"/>
        </w:trPr>
        <w:tc>
          <w:tcPr>
            <w:tcW w:w="2410" w:type="dxa"/>
            <w:gridSpan w:val="3"/>
            <w:vAlign w:val="center"/>
          </w:tcPr>
          <w:p w14:paraId="0539768E" w14:textId="77777777" w:rsidR="00F92790" w:rsidRPr="00BC6553" w:rsidRDefault="00F92790" w:rsidP="007841FB">
            <w:pPr>
              <w:rPr>
                <w:ins w:id="2066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67" w:author="Tong Quoc Truong" w:date="2020-11-30T19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dashboards</w:t>
              </w:r>
            </w:ins>
          </w:p>
        </w:tc>
        <w:tc>
          <w:tcPr>
            <w:tcW w:w="1417" w:type="dxa"/>
            <w:vAlign w:val="center"/>
          </w:tcPr>
          <w:p w14:paraId="0885E17F" w14:textId="77777777" w:rsidR="00F92790" w:rsidRPr="00BC6553" w:rsidRDefault="00F92790" w:rsidP="007841FB">
            <w:pPr>
              <w:rPr>
                <w:ins w:id="2068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69" w:author="Tong Quoc Truong" w:date="2020-11-30T19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3828" w:type="dxa"/>
            <w:vAlign w:val="center"/>
          </w:tcPr>
          <w:p w14:paraId="13286DF0" w14:textId="77777777" w:rsidR="00F92790" w:rsidRPr="00BC6553" w:rsidRDefault="00F92790" w:rsidP="007841FB">
            <w:pPr>
              <w:rPr>
                <w:ins w:id="2070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110E5324" w14:textId="75D9748D" w:rsidR="00F92790" w:rsidRPr="00BC6553" w:rsidRDefault="000F0983" w:rsidP="007841FB">
            <w:pPr>
              <w:rPr>
                <w:ins w:id="2071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72" w:author="Tong Quoc Truong" w:date="2020-12-01T16:3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ashboard page type only</w:t>
              </w:r>
            </w:ins>
          </w:p>
        </w:tc>
      </w:tr>
      <w:tr w:rsidR="00F92790" w:rsidRPr="00D7306D" w14:paraId="057298A9" w14:textId="77777777" w:rsidTr="007841FB">
        <w:trPr>
          <w:trHeight w:val="356"/>
          <w:ins w:id="2073" w:author="Tong Quoc Truong" w:date="2020-11-30T19:48:00Z"/>
        </w:trPr>
        <w:tc>
          <w:tcPr>
            <w:tcW w:w="284" w:type="dxa"/>
            <w:vAlign w:val="center"/>
          </w:tcPr>
          <w:p w14:paraId="039E99C7" w14:textId="77777777" w:rsidR="00F92790" w:rsidRDefault="00F92790" w:rsidP="007841FB">
            <w:pPr>
              <w:rPr>
                <w:ins w:id="2074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767E0FD4" w14:textId="77777777" w:rsidR="00F92790" w:rsidRDefault="00F92790" w:rsidP="007841FB">
            <w:pPr>
              <w:rPr>
                <w:ins w:id="2075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76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ashboardId</w:t>
              </w:r>
            </w:ins>
          </w:p>
        </w:tc>
        <w:tc>
          <w:tcPr>
            <w:tcW w:w="1417" w:type="dxa"/>
            <w:vAlign w:val="center"/>
          </w:tcPr>
          <w:p w14:paraId="5D321C1E" w14:textId="77777777" w:rsidR="00F92790" w:rsidRDefault="00F92790" w:rsidP="007841FB">
            <w:pPr>
              <w:rPr>
                <w:ins w:id="2077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78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828" w:type="dxa"/>
            <w:vAlign w:val="center"/>
          </w:tcPr>
          <w:p w14:paraId="666D9E83" w14:textId="4A090FC7" w:rsidR="00F92790" w:rsidRPr="00BC6553" w:rsidRDefault="00EF1E30" w:rsidP="007841FB">
            <w:pPr>
              <w:rPr>
                <w:ins w:id="2079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80" w:author="Tong Quoc Truong" w:date="2020-11-30T19:5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[export website data]</w:t>
              </w:r>
            </w:ins>
            <w:ins w:id="2081" w:author="Tong Quoc Truong" w:date="2020-11-30T19:5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.</w:t>
              </w:r>
            </w:ins>
            <w:ins w:id="2082" w:author="Tong Quoc Truong" w:date="2020-11-30T19:48:00Z">
              <w:r w:rsidR="00F92790"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 w:rsidR="00F9279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ages._id</w:t>
              </w:r>
            </w:ins>
          </w:p>
        </w:tc>
        <w:tc>
          <w:tcPr>
            <w:tcW w:w="2551" w:type="dxa"/>
            <w:vAlign w:val="center"/>
          </w:tcPr>
          <w:p w14:paraId="1666EBD9" w14:textId="202B70CF" w:rsidR="00F92790" w:rsidRPr="00BC6553" w:rsidRDefault="00F92790" w:rsidP="007841FB">
            <w:pPr>
              <w:rPr>
                <w:ins w:id="2083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92790" w:rsidRPr="00D7306D" w14:paraId="067481BF" w14:textId="77777777" w:rsidTr="007841FB">
        <w:trPr>
          <w:trHeight w:val="356"/>
          <w:ins w:id="2084" w:author="Tong Quoc Truong" w:date="2020-11-30T19:48:00Z"/>
        </w:trPr>
        <w:tc>
          <w:tcPr>
            <w:tcW w:w="284" w:type="dxa"/>
            <w:vAlign w:val="center"/>
          </w:tcPr>
          <w:p w14:paraId="1857410C" w14:textId="77777777" w:rsidR="00F92790" w:rsidRDefault="00F92790" w:rsidP="007841FB">
            <w:pPr>
              <w:rPr>
                <w:ins w:id="2085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66671EEE" w14:textId="77777777" w:rsidR="00F92790" w:rsidRDefault="00F92790" w:rsidP="007841FB">
            <w:pPr>
              <w:rPr>
                <w:ins w:id="2086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87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w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idgets</w:t>
              </w:r>
            </w:ins>
          </w:p>
        </w:tc>
        <w:tc>
          <w:tcPr>
            <w:tcW w:w="1417" w:type="dxa"/>
            <w:vAlign w:val="center"/>
          </w:tcPr>
          <w:p w14:paraId="1D1A8BCC" w14:textId="77777777" w:rsidR="00F92790" w:rsidRDefault="00F92790" w:rsidP="007841FB">
            <w:pPr>
              <w:rPr>
                <w:ins w:id="2088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89" w:author="Tong Quoc Truong" w:date="2020-11-30T19:4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Array</w:t>
              </w:r>
            </w:ins>
          </w:p>
        </w:tc>
        <w:tc>
          <w:tcPr>
            <w:tcW w:w="3828" w:type="dxa"/>
            <w:vAlign w:val="center"/>
          </w:tcPr>
          <w:p w14:paraId="1E71C3D7" w14:textId="77777777" w:rsidR="00F92790" w:rsidRPr="00BC6553" w:rsidRDefault="00F92790" w:rsidP="007841FB">
            <w:pPr>
              <w:rPr>
                <w:ins w:id="2090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551" w:type="dxa"/>
            <w:vAlign w:val="center"/>
          </w:tcPr>
          <w:p w14:paraId="0D72C176" w14:textId="77777777" w:rsidR="00F92790" w:rsidRPr="00BC6553" w:rsidRDefault="00F92790" w:rsidP="007841FB">
            <w:pPr>
              <w:rPr>
                <w:ins w:id="2091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92790" w:rsidRPr="00D7306D" w14:paraId="6909AEEC" w14:textId="77777777" w:rsidTr="007841FB">
        <w:trPr>
          <w:trHeight w:val="356"/>
          <w:ins w:id="2092" w:author="Tong Quoc Truong" w:date="2020-11-30T19:48:00Z"/>
        </w:trPr>
        <w:tc>
          <w:tcPr>
            <w:tcW w:w="284" w:type="dxa"/>
            <w:vAlign w:val="center"/>
          </w:tcPr>
          <w:p w14:paraId="3EA22081" w14:textId="77777777" w:rsidR="00F92790" w:rsidRDefault="00F92790" w:rsidP="007841FB">
            <w:pPr>
              <w:rPr>
                <w:ins w:id="2093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  <w:vAlign w:val="center"/>
          </w:tcPr>
          <w:p w14:paraId="6CC5BD77" w14:textId="77777777" w:rsidR="00F92790" w:rsidRDefault="00F92790" w:rsidP="007841FB">
            <w:pPr>
              <w:rPr>
                <w:ins w:id="2094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vAlign w:val="center"/>
          </w:tcPr>
          <w:p w14:paraId="79027ECE" w14:textId="77777777" w:rsidR="00F92790" w:rsidRDefault="00F92790" w:rsidP="007841FB">
            <w:pPr>
              <w:rPr>
                <w:ins w:id="2095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96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w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idgetId</w:t>
              </w:r>
            </w:ins>
          </w:p>
        </w:tc>
        <w:tc>
          <w:tcPr>
            <w:tcW w:w="1417" w:type="dxa"/>
            <w:vAlign w:val="center"/>
          </w:tcPr>
          <w:p w14:paraId="6FC79959" w14:textId="77777777" w:rsidR="00F92790" w:rsidRDefault="00F92790" w:rsidP="007841FB">
            <w:pPr>
              <w:rPr>
                <w:ins w:id="2097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098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828" w:type="dxa"/>
            <w:vAlign w:val="center"/>
          </w:tcPr>
          <w:p w14:paraId="5752D68E" w14:textId="5233198D" w:rsidR="00F92790" w:rsidRPr="00BC6553" w:rsidRDefault="00EF1E30" w:rsidP="007841FB">
            <w:pPr>
              <w:rPr>
                <w:ins w:id="2099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00" w:author="Tong Quoc Truong" w:date="2020-11-30T19:5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[export website data].</w:t>
              </w:r>
            </w:ins>
            <w:ins w:id="2101" w:author="Tong Quoc Truong" w:date="2020-11-30T19:48:00Z">
              <w:r w:rsidR="00F92790"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 w:rsidR="00F9279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ages.widgets.id</w:t>
              </w:r>
            </w:ins>
          </w:p>
        </w:tc>
        <w:tc>
          <w:tcPr>
            <w:tcW w:w="2551" w:type="dxa"/>
            <w:vAlign w:val="center"/>
          </w:tcPr>
          <w:p w14:paraId="1FFDDCBB" w14:textId="77777777" w:rsidR="00F92790" w:rsidRPr="00BC6553" w:rsidRDefault="00F92790" w:rsidP="007841FB">
            <w:pPr>
              <w:rPr>
                <w:ins w:id="2102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92790" w:rsidRPr="00D7306D" w14:paraId="340CEF41" w14:textId="77777777" w:rsidTr="007841FB">
        <w:trPr>
          <w:trHeight w:val="356"/>
          <w:ins w:id="2103" w:author="Tong Quoc Truong" w:date="2020-11-30T19:48:00Z"/>
        </w:trPr>
        <w:tc>
          <w:tcPr>
            <w:tcW w:w="284" w:type="dxa"/>
            <w:vAlign w:val="center"/>
          </w:tcPr>
          <w:p w14:paraId="33888E65" w14:textId="77777777" w:rsidR="00F92790" w:rsidRDefault="00F92790" w:rsidP="007841FB">
            <w:pPr>
              <w:rPr>
                <w:ins w:id="2104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  <w:vAlign w:val="center"/>
          </w:tcPr>
          <w:p w14:paraId="18CB796F" w14:textId="77777777" w:rsidR="00F92790" w:rsidRDefault="00F92790" w:rsidP="007841FB">
            <w:pPr>
              <w:rPr>
                <w:ins w:id="2105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843" w:type="dxa"/>
            <w:vAlign w:val="center"/>
          </w:tcPr>
          <w:p w14:paraId="50FE4867" w14:textId="77777777" w:rsidR="00F92790" w:rsidRDefault="00F92790" w:rsidP="007841FB">
            <w:pPr>
              <w:rPr>
                <w:ins w:id="2106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07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ensorPlacement</w:t>
              </w:r>
            </w:ins>
          </w:p>
        </w:tc>
        <w:tc>
          <w:tcPr>
            <w:tcW w:w="1417" w:type="dxa"/>
            <w:vAlign w:val="center"/>
          </w:tcPr>
          <w:p w14:paraId="462C7048" w14:textId="77777777" w:rsidR="00F92790" w:rsidRDefault="00F92790" w:rsidP="007841FB">
            <w:pPr>
              <w:rPr>
                <w:ins w:id="2108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09" w:author="Tong Quoc Truong" w:date="2020-11-30T19:4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828" w:type="dxa"/>
            <w:vAlign w:val="center"/>
          </w:tcPr>
          <w:p w14:paraId="31DC6455" w14:textId="0D681203" w:rsidR="00F92790" w:rsidRPr="00BC6553" w:rsidRDefault="00EF1E30" w:rsidP="007841FB">
            <w:pPr>
              <w:rPr>
                <w:ins w:id="2110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11" w:author="Tong Quoc Truong" w:date="2020-11-30T19:5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[export website data].</w:t>
              </w:r>
            </w:ins>
            <w:ins w:id="2112" w:author="Tong Quoc Truong" w:date="2020-11-30T19:48:00Z">
              <w:r w:rsidR="00F92790"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 w:rsidR="00F92790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ages.widgets.sensorPlacement</w:t>
              </w:r>
            </w:ins>
          </w:p>
        </w:tc>
        <w:tc>
          <w:tcPr>
            <w:tcW w:w="2551" w:type="dxa"/>
            <w:vAlign w:val="center"/>
          </w:tcPr>
          <w:p w14:paraId="6F01D31D" w14:textId="77777777" w:rsidR="00F92790" w:rsidRPr="00BC6553" w:rsidRDefault="00F92790" w:rsidP="007841FB">
            <w:pPr>
              <w:rPr>
                <w:ins w:id="2113" w:author="Tong Quoc Truong" w:date="2020-11-30T19:4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6015C71" w14:textId="77777777" w:rsidR="002C54E5" w:rsidRDefault="002C54E5" w:rsidP="002C54E5">
      <w:pPr>
        <w:pStyle w:val="ab"/>
        <w:ind w:left="360"/>
        <w:rPr>
          <w:ins w:id="2114" w:author="Tong Quoc Truong" w:date="2020-11-30T19:43:00Z"/>
          <w:rFonts w:ascii="Tahoma" w:hAnsi="Tahoma" w:cs="Tahoma"/>
          <w:sz w:val="20"/>
          <w:szCs w:val="20"/>
          <w:lang w:eastAsia="ja-JP" w:bidi="th-TH"/>
        </w:rPr>
      </w:pPr>
    </w:p>
    <w:p w14:paraId="20F66764" w14:textId="218A4CA9" w:rsidR="002C54E5" w:rsidRPr="008C5636" w:rsidRDefault="002C54E5" w:rsidP="008C5636">
      <w:pPr>
        <w:pStyle w:val="ab"/>
        <w:ind w:left="360"/>
        <w:rPr>
          <w:ins w:id="2115" w:author="Tong Quoc Truong" w:date="2020-11-30T20:09:00Z"/>
          <w:rFonts w:ascii="Tahoma" w:hAnsi="Tahoma" w:cs="Tahoma"/>
          <w:sz w:val="20"/>
          <w:szCs w:val="20"/>
          <w:lang w:eastAsia="ja-JP" w:bidi="th-TH"/>
        </w:rPr>
      </w:pPr>
      <w:ins w:id="2116" w:author="Tong Quoc Truong" w:date="2020-11-30T19:4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7FC1A9F1" w14:textId="553C7221" w:rsidR="008C5636" w:rsidRDefault="008C5636" w:rsidP="00800130">
      <w:pPr>
        <w:pStyle w:val="ab"/>
        <w:ind w:left="360"/>
        <w:rPr>
          <w:ins w:id="2117" w:author="Tong Quoc Truong" w:date="2020-12-01T12:08:00Z"/>
          <w:rFonts w:ascii="Tahoma" w:hAnsi="Tahoma" w:cs="Tahoma"/>
          <w:sz w:val="20"/>
          <w:szCs w:val="20"/>
          <w:lang w:eastAsia="ja-JP" w:bidi="th-TH"/>
        </w:rPr>
      </w:pPr>
    </w:p>
    <w:p w14:paraId="3019EF8B" w14:textId="2F16CC79" w:rsidR="001877C8" w:rsidRPr="00F75C84" w:rsidRDefault="001877C8" w:rsidP="001877C8">
      <w:pPr>
        <w:pStyle w:val="ab"/>
        <w:ind w:left="360"/>
        <w:rPr>
          <w:ins w:id="2118" w:author="Tong Quoc Truong" w:date="2020-12-01T12:08:00Z"/>
          <w:rFonts w:ascii="Tahoma" w:hAnsi="Tahoma" w:cs="Tahoma"/>
          <w:sz w:val="20"/>
          <w:szCs w:val="20"/>
          <w:lang w:eastAsia="ja-JP" w:bidi="th-TH"/>
        </w:rPr>
      </w:pPr>
      <w:ins w:id="2119" w:author="Tong Quoc Truong" w:date="2020-12-01T12:08:00Z">
        <w:r>
          <w:rPr>
            <w:rFonts w:ascii="Tahoma" w:hAnsi="Tahoma" w:cs="Tahoma"/>
            <w:sz w:val="20"/>
            <w:szCs w:val="20"/>
            <w:lang w:eastAsia="ja-JP" w:bidi="th-TH"/>
          </w:rPr>
          <w:t>If publish a new website for first time, 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>all [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Ge</w:t>
        </w:r>
      </w:ins>
      <w:ins w:id="2120" w:author="Tong Quoc Truong" w:date="2020-12-01T12:09:00Z">
        <w:r>
          <w:rPr>
            <w:rFonts w:ascii="Tahoma" w:hAnsi="Tahoma" w:cs="Tahoma"/>
            <w:sz w:val="20"/>
            <w:szCs w:val="20"/>
            <w:lang w:eastAsia="ja-JP" w:bidi="th-TH"/>
          </w:rPr>
          <w:t>t</w:t>
        </w:r>
      </w:ins>
      <w:ins w:id="2121" w:author="Tong Quoc Truong" w:date="2020-12-01T12:08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</w:t>
        </w:r>
      </w:ins>
      <w:ins w:id="2122" w:author="Tong Quoc Truong" w:date="2020-12-01T12:09:00Z">
        <w:r>
          <w:rPr>
            <w:rFonts w:ascii="Tahoma" w:hAnsi="Tahoma" w:cs="Tahoma"/>
            <w:sz w:val="20"/>
            <w:szCs w:val="20"/>
            <w:lang w:eastAsia="ja-JP" w:bidi="th-TH"/>
          </w:rPr>
          <w:t>Destination Admin</w:t>
        </w:r>
      </w:ins>
      <w:ins w:id="2123" w:author="Tong Quoc Truong" w:date="2020-12-01T12:08:00Z"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>] microservice API via API GW to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</w:t>
        </w:r>
      </w:ins>
      <w:ins w:id="2124" w:author="Tong Quoc Truong" w:date="2020-12-01T12:09:00Z">
        <w:r>
          <w:rPr>
            <w:rFonts w:ascii="Tahoma" w:hAnsi="Tahoma" w:cs="Tahoma"/>
            <w:sz w:val="20"/>
            <w:szCs w:val="20"/>
            <w:lang w:eastAsia="ja-JP" w:bidi="th-TH"/>
          </w:rPr>
          <w:t>get</w:t>
        </w:r>
      </w:ins>
      <w:ins w:id="2125" w:author="Tong Quoc Truong" w:date="2020-12-01T12:08:00Z"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 </w:t>
        </w:r>
      </w:ins>
      <w:ins w:id="2126" w:author="Tong Quoc Truong" w:date="2020-12-01T12:09:00Z">
        <w:r>
          <w:rPr>
            <w:rFonts w:ascii="Tahoma" w:hAnsi="Tahoma" w:cs="Tahoma"/>
            <w:sz w:val="20"/>
            <w:szCs w:val="20"/>
            <w:lang w:eastAsia="ja-JP" w:bidi="th-TH"/>
          </w:rPr>
          <w:t>destination admin information</w:t>
        </w:r>
      </w:ins>
      <w:ins w:id="2127" w:author="Tong Quoc Truong" w:date="2020-12-01T12:08:00Z"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p w14:paraId="6E076370" w14:textId="77777777" w:rsidR="001877C8" w:rsidRDefault="001877C8" w:rsidP="001877C8">
      <w:pPr>
        <w:pStyle w:val="ab"/>
        <w:ind w:left="360"/>
        <w:rPr>
          <w:ins w:id="2128" w:author="Tong Quoc Truong" w:date="2020-12-01T12:08:00Z"/>
          <w:rFonts w:ascii="Tahoma" w:hAnsi="Tahoma" w:cs="Tahoma"/>
          <w:sz w:val="20"/>
          <w:szCs w:val="20"/>
          <w:lang w:eastAsia="ja-JP" w:bidi="th-TH"/>
        </w:rPr>
      </w:pPr>
      <w:ins w:id="2129" w:author="Tong Quoc Truong" w:date="2020-12-01T12:08:00Z">
        <w:r>
          <w:rPr>
            <w:rFonts w:ascii="Tahoma" w:hAnsi="Tahoma" w:cs="Tahoma"/>
            <w:sz w:val="20"/>
            <w:szCs w:val="20"/>
            <w:lang w:eastAsia="ja-JP" w:bidi="th-TH"/>
          </w:rPr>
          <w:t>Set the following Request Parameters when call microservices.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1877C8" w:rsidRPr="0031791A" w14:paraId="27A7E228" w14:textId="77777777" w:rsidTr="00F10C91">
        <w:trPr>
          <w:trHeight w:val="395"/>
          <w:tblHeader/>
          <w:ins w:id="2130" w:author="Tong Quoc Truong" w:date="2020-12-01T12:08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C7EA584" w14:textId="77777777" w:rsidR="001877C8" w:rsidRPr="0031791A" w:rsidRDefault="001877C8" w:rsidP="00F10C91">
            <w:pPr>
              <w:jc w:val="center"/>
              <w:rPr>
                <w:ins w:id="2131" w:author="Tong Quoc Truong" w:date="2020-12-01T12:08:00Z"/>
                <w:rFonts w:ascii="Tahoma" w:hAnsi="Tahoma" w:cs="Tahoma"/>
                <w:b/>
                <w:bCs/>
                <w:sz w:val="20"/>
                <w:szCs w:val="20"/>
              </w:rPr>
            </w:pPr>
            <w:ins w:id="2132" w:author="Tong Quoc Truong" w:date="2020-12-01T12:08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1A08D1A" w14:textId="77777777" w:rsidR="001877C8" w:rsidRPr="0031791A" w:rsidRDefault="001877C8" w:rsidP="00F10C91">
            <w:pPr>
              <w:jc w:val="center"/>
              <w:rPr>
                <w:ins w:id="2133" w:author="Tong Quoc Truong" w:date="2020-12-01T12:08:00Z"/>
                <w:rFonts w:ascii="Tahoma" w:hAnsi="Tahoma" w:cs="Tahoma"/>
                <w:b/>
                <w:bCs/>
                <w:sz w:val="20"/>
                <w:szCs w:val="20"/>
              </w:rPr>
            </w:pPr>
            <w:ins w:id="2134" w:author="Tong Quoc Truong" w:date="2020-12-01T12:0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5751D13F" w14:textId="77777777" w:rsidR="001877C8" w:rsidRPr="0031791A" w:rsidRDefault="001877C8" w:rsidP="00F10C91">
            <w:pPr>
              <w:jc w:val="center"/>
              <w:rPr>
                <w:ins w:id="2135" w:author="Tong Quoc Truong" w:date="2020-12-01T12:08:00Z"/>
                <w:rFonts w:ascii="Tahoma" w:hAnsi="Tahoma" w:cs="Tahoma"/>
                <w:b/>
                <w:bCs/>
                <w:sz w:val="20"/>
                <w:szCs w:val="20"/>
              </w:rPr>
            </w:pPr>
            <w:ins w:id="2136" w:author="Tong Quoc Truong" w:date="2020-12-01T12:08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78D53D91" w14:textId="77777777" w:rsidR="001877C8" w:rsidRPr="001E796D" w:rsidRDefault="001877C8" w:rsidP="00F10C91">
            <w:pPr>
              <w:jc w:val="center"/>
              <w:rPr>
                <w:ins w:id="2137" w:author="Tong Quoc Truong" w:date="2020-12-01T12:08:00Z"/>
                <w:rFonts w:ascii="Tahoma" w:hAnsi="Tahoma" w:cs="Tahoma"/>
                <w:b/>
                <w:bCs/>
                <w:sz w:val="20"/>
                <w:szCs w:val="20"/>
              </w:rPr>
            </w:pPr>
            <w:ins w:id="2138" w:author="Tong Quoc Truong" w:date="2020-12-01T12:08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1877C8" w:rsidRPr="00D7306D" w14:paraId="3E70D91C" w14:textId="77777777" w:rsidTr="00F10C91">
        <w:trPr>
          <w:trHeight w:val="356"/>
          <w:ins w:id="2139" w:author="Tong Quoc Truong" w:date="2020-12-01T12:08:00Z"/>
        </w:trPr>
        <w:tc>
          <w:tcPr>
            <w:tcW w:w="1985" w:type="dxa"/>
            <w:vAlign w:val="center"/>
          </w:tcPr>
          <w:p w14:paraId="6E9BE362" w14:textId="4BABEF79" w:rsidR="001877C8" w:rsidRPr="00BC6553" w:rsidRDefault="00DD1B52" w:rsidP="00F10C91">
            <w:pPr>
              <w:rPr>
                <w:ins w:id="2140" w:author="Tong Quoc Truong" w:date="2020-12-01T12:0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41" w:author="Tong Quoc Truong" w:date="2020-12-01T12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destinationAdminId</w:t>
              </w:r>
            </w:ins>
          </w:p>
        </w:tc>
        <w:tc>
          <w:tcPr>
            <w:tcW w:w="1275" w:type="dxa"/>
            <w:vAlign w:val="center"/>
          </w:tcPr>
          <w:p w14:paraId="6D6F120C" w14:textId="77777777" w:rsidR="001877C8" w:rsidRPr="00BC6553" w:rsidRDefault="001877C8" w:rsidP="00F10C91">
            <w:pPr>
              <w:rPr>
                <w:ins w:id="2142" w:author="Tong Quoc Truong" w:date="2020-12-01T12:0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43" w:author="Tong Quoc Truong" w:date="2020-12-01T12:0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5914427B" w14:textId="58DBCD07" w:rsidR="001877C8" w:rsidRPr="00BC6553" w:rsidRDefault="00FB2683" w:rsidP="00F10C91">
            <w:pPr>
              <w:rPr>
                <w:ins w:id="2144" w:author="Tong Quoc Truong" w:date="2020-12-01T12:0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45" w:author="Tong Quoc Truong" w:date="2020-12-01T12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approve_websites.destinationAdminId</w:t>
              </w:r>
            </w:ins>
          </w:p>
        </w:tc>
        <w:tc>
          <w:tcPr>
            <w:tcW w:w="2977" w:type="dxa"/>
            <w:vAlign w:val="center"/>
          </w:tcPr>
          <w:p w14:paraId="794746B7" w14:textId="77777777" w:rsidR="001877C8" w:rsidRPr="00BC6553" w:rsidRDefault="001877C8" w:rsidP="00F10C91">
            <w:pPr>
              <w:rPr>
                <w:ins w:id="2146" w:author="Tong Quoc Truong" w:date="2020-12-01T12:0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47" w:author="Tong Quoc Truong" w:date="2020-12-01T12:0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ath Parameter</w:t>
              </w:r>
            </w:ins>
          </w:p>
        </w:tc>
      </w:tr>
    </w:tbl>
    <w:p w14:paraId="0A45E01E" w14:textId="77777777" w:rsidR="001877C8" w:rsidRDefault="001877C8" w:rsidP="001877C8">
      <w:pPr>
        <w:pStyle w:val="ab"/>
        <w:ind w:left="360"/>
        <w:rPr>
          <w:ins w:id="2148" w:author="Tong Quoc Truong" w:date="2020-12-01T12:08:00Z"/>
          <w:rFonts w:ascii="Tahoma" w:hAnsi="Tahoma" w:cs="Tahoma"/>
          <w:sz w:val="20"/>
          <w:szCs w:val="20"/>
          <w:lang w:eastAsia="ja-JP" w:bidi="th-TH"/>
        </w:rPr>
      </w:pPr>
    </w:p>
    <w:p w14:paraId="0AF33A8D" w14:textId="6441CCA9" w:rsidR="001877C8" w:rsidRDefault="001877C8" w:rsidP="001877C8">
      <w:pPr>
        <w:pStyle w:val="ab"/>
        <w:ind w:left="360"/>
        <w:rPr>
          <w:ins w:id="2149" w:author="Tong Quoc Truong" w:date="2020-12-01T12:08:00Z"/>
          <w:rFonts w:ascii="Tahoma" w:hAnsi="Tahoma" w:cs="Tahoma"/>
          <w:sz w:val="20"/>
          <w:szCs w:val="20"/>
          <w:lang w:eastAsia="ja-JP" w:bidi="th-TH"/>
        </w:rPr>
      </w:pPr>
      <w:ins w:id="2150" w:author="Tong Quoc Truong" w:date="2020-12-01T12:08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4B5551A0" w14:textId="281D93B2" w:rsidR="001877C8" w:rsidRDefault="00FB2683" w:rsidP="001877C8">
      <w:pPr>
        <w:pStyle w:val="ab"/>
        <w:ind w:left="360"/>
        <w:rPr>
          <w:ins w:id="2151" w:author="Tong Quoc Truong" w:date="2020-12-01T12:11:00Z"/>
          <w:rFonts w:ascii="Tahoma" w:hAnsi="Tahoma" w:cs="Tahoma"/>
          <w:sz w:val="20"/>
          <w:szCs w:val="20"/>
          <w:lang w:eastAsia="ja-JP" w:bidi="th-TH"/>
        </w:rPr>
      </w:pPr>
      <w:ins w:id="2152" w:author="Tong Quoc Truong" w:date="2020-12-01T12:11:00Z">
        <w:r>
          <w:rPr>
            <w:rFonts w:ascii="Tahoma" w:hAnsi="Tahoma" w:cs="Tahoma"/>
            <w:sz w:val="20"/>
            <w:szCs w:val="20"/>
            <w:lang w:eastAsia="ja-JP" w:bidi="th-TH"/>
          </w:rPr>
          <w:t>Create admin user information as follow.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969"/>
        <w:gridCol w:w="2977"/>
      </w:tblGrid>
      <w:tr w:rsidR="00FB2683" w:rsidRPr="0031791A" w14:paraId="1E315855" w14:textId="77777777" w:rsidTr="00F10C91">
        <w:trPr>
          <w:trHeight w:val="395"/>
          <w:tblHeader/>
          <w:ins w:id="2153" w:author="Tong Quoc Truong" w:date="2020-12-01T12:11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E8FD581" w14:textId="77777777" w:rsidR="00FB2683" w:rsidRPr="0031791A" w:rsidRDefault="00FB2683" w:rsidP="00F10C91">
            <w:pPr>
              <w:jc w:val="center"/>
              <w:rPr>
                <w:ins w:id="2154" w:author="Tong Quoc Truong" w:date="2020-12-01T12:11:00Z"/>
                <w:rFonts w:ascii="Tahoma" w:hAnsi="Tahoma" w:cs="Tahoma"/>
                <w:b/>
                <w:bCs/>
                <w:sz w:val="20"/>
                <w:szCs w:val="20"/>
              </w:rPr>
            </w:pPr>
            <w:ins w:id="2155" w:author="Tong Quoc Truong" w:date="2020-12-01T12:11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EFE9ADE" w14:textId="77777777" w:rsidR="00FB2683" w:rsidRPr="0031791A" w:rsidRDefault="00FB2683" w:rsidP="00F10C91">
            <w:pPr>
              <w:jc w:val="center"/>
              <w:rPr>
                <w:ins w:id="2156" w:author="Tong Quoc Truong" w:date="2020-12-01T12:11:00Z"/>
                <w:rFonts w:ascii="Tahoma" w:hAnsi="Tahoma" w:cs="Tahoma"/>
                <w:b/>
                <w:bCs/>
                <w:sz w:val="20"/>
                <w:szCs w:val="20"/>
              </w:rPr>
            </w:pPr>
            <w:ins w:id="2157" w:author="Tong Quoc Truong" w:date="2020-12-01T12:11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969" w:type="dxa"/>
            <w:shd w:val="clear" w:color="auto" w:fill="B4C6E7" w:themeFill="accent5" w:themeFillTint="66"/>
            <w:vAlign w:val="center"/>
          </w:tcPr>
          <w:p w14:paraId="28880ACB" w14:textId="77777777" w:rsidR="00FB2683" w:rsidRPr="0031791A" w:rsidRDefault="00FB2683" w:rsidP="00F10C91">
            <w:pPr>
              <w:jc w:val="center"/>
              <w:rPr>
                <w:ins w:id="2158" w:author="Tong Quoc Truong" w:date="2020-12-01T12:11:00Z"/>
                <w:rFonts w:ascii="Tahoma" w:hAnsi="Tahoma" w:cs="Tahoma"/>
                <w:b/>
                <w:bCs/>
                <w:sz w:val="20"/>
                <w:szCs w:val="20"/>
              </w:rPr>
            </w:pPr>
            <w:ins w:id="2159" w:author="Tong Quoc Truong" w:date="2020-12-01T12:11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612E6EA" w14:textId="77777777" w:rsidR="00FB2683" w:rsidRPr="001E796D" w:rsidRDefault="00FB2683" w:rsidP="00F10C91">
            <w:pPr>
              <w:jc w:val="center"/>
              <w:rPr>
                <w:ins w:id="2160" w:author="Tong Quoc Truong" w:date="2020-12-01T12:11:00Z"/>
                <w:rFonts w:ascii="Tahoma" w:hAnsi="Tahoma" w:cs="Tahoma"/>
                <w:b/>
                <w:bCs/>
                <w:sz w:val="20"/>
                <w:szCs w:val="20"/>
              </w:rPr>
            </w:pPr>
            <w:ins w:id="2161" w:author="Tong Quoc Truong" w:date="2020-12-01T12:11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FB2683" w:rsidRPr="00D7306D" w14:paraId="2508C481" w14:textId="77777777" w:rsidTr="00F10C91">
        <w:trPr>
          <w:trHeight w:val="356"/>
          <w:ins w:id="2162" w:author="Tong Quoc Truong" w:date="2020-12-01T12:11:00Z"/>
        </w:trPr>
        <w:tc>
          <w:tcPr>
            <w:tcW w:w="1985" w:type="dxa"/>
            <w:vAlign w:val="center"/>
          </w:tcPr>
          <w:p w14:paraId="661666A1" w14:textId="7DCA1EC7" w:rsidR="00FB2683" w:rsidRPr="00BC6553" w:rsidRDefault="00A00100" w:rsidP="00F10C91">
            <w:pPr>
              <w:rPr>
                <w:ins w:id="2163" w:author="Tong Quoc Truong" w:date="2020-12-01T12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64" w:author="Tong Quoc Truong" w:date="2020-12-01T12:12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username</w:t>
              </w:r>
            </w:ins>
          </w:p>
        </w:tc>
        <w:tc>
          <w:tcPr>
            <w:tcW w:w="1275" w:type="dxa"/>
            <w:vAlign w:val="center"/>
          </w:tcPr>
          <w:p w14:paraId="046C1FB5" w14:textId="77777777" w:rsidR="00FB2683" w:rsidRPr="00BC6553" w:rsidRDefault="00FB2683" w:rsidP="00F10C91">
            <w:pPr>
              <w:rPr>
                <w:ins w:id="2165" w:author="Tong Quoc Truong" w:date="2020-12-01T12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66" w:author="Tong Quoc Truong" w:date="2020-12-01T12:11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430927D7" w14:textId="3EC43DFD" w:rsidR="00FB2683" w:rsidRPr="00BC6553" w:rsidRDefault="00CB4BDA" w:rsidP="00F10C91">
            <w:pPr>
              <w:rPr>
                <w:ins w:id="2167" w:author="Tong Quoc Truong" w:date="2020-12-01T12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68" w:author="Tong Quoc Truong" w:date="2020-12-01T12:13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destination_admins.username</w:t>
              </w:r>
            </w:ins>
          </w:p>
        </w:tc>
        <w:tc>
          <w:tcPr>
            <w:tcW w:w="2977" w:type="dxa"/>
            <w:vAlign w:val="center"/>
          </w:tcPr>
          <w:p w14:paraId="514A28B7" w14:textId="573329B2" w:rsidR="00FB2683" w:rsidRPr="00BC6553" w:rsidRDefault="00FB2683" w:rsidP="00F10C91">
            <w:pPr>
              <w:rPr>
                <w:ins w:id="2169" w:author="Tong Quoc Truong" w:date="2020-12-01T12:11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00100" w:rsidRPr="00D7306D" w14:paraId="0B5B7E66" w14:textId="77777777" w:rsidTr="00F10C91">
        <w:trPr>
          <w:trHeight w:val="356"/>
          <w:ins w:id="2170" w:author="Tong Quoc Truong" w:date="2020-12-01T12:13:00Z"/>
        </w:trPr>
        <w:tc>
          <w:tcPr>
            <w:tcW w:w="1985" w:type="dxa"/>
            <w:vAlign w:val="center"/>
          </w:tcPr>
          <w:p w14:paraId="5EE18664" w14:textId="5EB07446" w:rsidR="00A00100" w:rsidRDefault="00CB4BDA" w:rsidP="00F10C91">
            <w:pPr>
              <w:rPr>
                <w:ins w:id="2171" w:author="Tong Quoc Truong" w:date="2020-12-01T12:1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72" w:author="Tong Quoc Truong" w:date="2020-12-01T12:1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assword</w:t>
              </w:r>
            </w:ins>
          </w:p>
        </w:tc>
        <w:tc>
          <w:tcPr>
            <w:tcW w:w="1275" w:type="dxa"/>
            <w:vAlign w:val="center"/>
          </w:tcPr>
          <w:p w14:paraId="0CED9E05" w14:textId="27320D40" w:rsidR="00A00100" w:rsidRDefault="00CB4BDA" w:rsidP="00F10C91">
            <w:pPr>
              <w:rPr>
                <w:ins w:id="2173" w:author="Tong Quoc Truong" w:date="2020-12-01T12:1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74" w:author="Tong Quoc Truong" w:date="2020-12-01T12:1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12D3EAAE" w14:textId="7BBB8AA6" w:rsidR="00A00100" w:rsidRDefault="00CB4BDA" w:rsidP="00F10C91">
            <w:pPr>
              <w:rPr>
                <w:ins w:id="2175" w:author="Tong Quoc Truong" w:date="2020-12-01T12:13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76" w:author="Tong Quoc Truong" w:date="2020-12-01T12:1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estination_admins.password</w:t>
              </w:r>
            </w:ins>
          </w:p>
        </w:tc>
        <w:tc>
          <w:tcPr>
            <w:tcW w:w="2977" w:type="dxa"/>
            <w:vAlign w:val="center"/>
          </w:tcPr>
          <w:p w14:paraId="66DEC5EA" w14:textId="77777777" w:rsidR="00A00100" w:rsidRDefault="00A00100" w:rsidP="00F10C91">
            <w:pPr>
              <w:rPr>
                <w:ins w:id="2177" w:author="Tong Quoc Truong" w:date="2020-12-01T12:1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</w:p>
        </w:tc>
      </w:tr>
      <w:tr w:rsidR="00CB4BDA" w:rsidRPr="00D7306D" w14:paraId="73CE2493" w14:textId="77777777" w:rsidTr="00F10C91">
        <w:trPr>
          <w:trHeight w:val="356"/>
          <w:ins w:id="2178" w:author="Tong Quoc Truong" w:date="2020-12-01T12:13:00Z"/>
        </w:trPr>
        <w:tc>
          <w:tcPr>
            <w:tcW w:w="1985" w:type="dxa"/>
            <w:vAlign w:val="center"/>
          </w:tcPr>
          <w:p w14:paraId="03731FCC" w14:textId="5238028A" w:rsidR="00CB4BDA" w:rsidRDefault="00861DF4" w:rsidP="00F10C91">
            <w:pPr>
              <w:rPr>
                <w:ins w:id="2179" w:author="Tong Quoc Truong" w:date="2020-12-01T12:1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80" w:author="Tong Quoc Truong" w:date="2020-12-01T12:1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firstname</w:t>
              </w:r>
            </w:ins>
          </w:p>
        </w:tc>
        <w:tc>
          <w:tcPr>
            <w:tcW w:w="1275" w:type="dxa"/>
            <w:vAlign w:val="center"/>
          </w:tcPr>
          <w:p w14:paraId="729787E8" w14:textId="68AE8F52" w:rsidR="00CB4BDA" w:rsidRDefault="00CB4BDA" w:rsidP="00F10C91">
            <w:pPr>
              <w:rPr>
                <w:ins w:id="2181" w:author="Tong Quoc Truong" w:date="2020-12-01T12:1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82" w:author="Tong Quoc Truong" w:date="2020-12-01T12:13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3A45D554" w14:textId="6F744D7F" w:rsidR="00CB4BDA" w:rsidRDefault="00861DF4" w:rsidP="00F10C91">
            <w:pPr>
              <w:rPr>
                <w:ins w:id="2183" w:author="Tong Quoc Truong" w:date="2020-12-01T12:1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84" w:author="Tong Quoc Truong" w:date="2020-12-01T12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estination_admins.firstname</w:t>
              </w:r>
            </w:ins>
          </w:p>
        </w:tc>
        <w:tc>
          <w:tcPr>
            <w:tcW w:w="2977" w:type="dxa"/>
            <w:vAlign w:val="center"/>
          </w:tcPr>
          <w:p w14:paraId="2415CFB5" w14:textId="77777777" w:rsidR="00CB4BDA" w:rsidRDefault="00CB4BDA" w:rsidP="00F10C91">
            <w:pPr>
              <w:rPr>
                <w:ins w:id="2185" w:author="Tong Quoc Truong" w:date="2020-12-01T12:13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</w:p>
        </w:tc>
      </w:tr>
      <w:tr w:rsidR="00861DF4" w:rsidRPr="00D7306D" w14:paraId="291DCB4B" w14:textId="77777777" w:rsidTr="00F10C91">
        <w:trPr>
          <w:trHeight w:val="356"/>
          <w:ins w:id="2186" w:author="Tong Quoc Truong" w:date="2020-12-01T12:14:00Z"/>
        </w:trPr>
        <w:tc>
          <w:tcPr>
            <w:tcW w:w="1985" w:type="dxa"/>
            <w:vAlign w:val="center"/>
          </w:tcPr>
          <w:p w14:paraId="22DB3A13" w14:textId="15D28BF6" w:rsidR="00861DF4" w:rsidRDefault="00861DF4" w:rsidP="00F10C91">
            <w:pPr>
              <w:rPr>
                <w:ins w:id="2187" w:author="Tong Quoc Truong" w:date="2020-12-01T12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188" w:author="Tong Quoc Truong" w:date="2020-12-01T12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l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astname</w:t>
              </w:r>
            </w:ins>
          </w:p>
        </w:tc>
        <w:tc>
          <w:tcPr>
            <w:tcW w:w="1275" w:type="dxa"/>
            <w:vAlign w:val="center"/>
          </w:tcPr>
          <w:p w14:paraId="4F4F9E4D" w14:textId="3FF5BF3B" w:rsidR="00861DF4" w:rsidRDefault="00861DF4" w:rsidP="00F10C91">
            <w:pPr>
              <w:rPr>
                <w:ins w:id="2189" w:author="Tong Quoc Truong" w:date="2020-12-01T12:14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90" w:author="Tong Quoc Truong" w:date="2020-12-01T12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3C78E10A" w14:textId="7D5C3FAC" w:rsidR="00861DF4" w:rsidRDefault="00861DF4" w:rsidP="00F10C91">
            <w:pPr>
              <w:rPr>
                <w:ins w:id="2191" w:author="Tong Quoc Truong" w:date="2020-12-01T12:14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92" w:author="Tong Quoc Truong" w:date="2020-12-01T12:14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destination_admins.lastname</w:t>
              </w:r>
            </w:ins>
          </w:p>
        </w:tc>
        <w:tc>
          <w:tcPr>
            <w:tcW w:w="2977" w:type="dxa"/>
            <w:vAlign w:val="center"/>
          </w:tcPr>
          <w:p w14:paraId="045E1A26" w14:textId="77777777" w:rsidR="00861DF4" w:rsidRDefault="00861DF4" w:rsidP="00F10C91">
            <w:pPr>
              <w:rPr>
                <w:ins w:id="2193" w:author="Tong Quoc Truong" w:date="2020-12-01T12:14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</w:p>
        </w:tc>
      </w:tr>
      <w:tr w:rsidR="00B82A0B" w:rsidRPr="00D7306D" w14:paraId="7920EF8D" w14:textId="77777777" w:rsidTr="00F10C91">
        <w:trPr>
          <w:trHeight w:val="356"/>
          <w:ins w:id="2194" w:author="Tong Quoc Truong" w:date="2020-12-01T12:14:00Z"/>
        </w:trPr>
        <w:tc>
          <w:tcPr>
            <w:tcW w:w="1985" w:type="dxa"/>
            <w:vAlign w:val="center"/>
          </w:tcPr>
          <w:p w14:paraId="0A205A4A" w14:textId="261ED56C" w:rsidR="00B82A0B" w:rsidRDefault="00B82A0B" w:rsidP="00F10C91">
            <w:pPr>
              <w:rPr>
                <w:ins w:id="2195" w:author="Tong Quoc Truong" w:date="2020-12-01T12:14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96" w:author="Tong Quoc Truong" w:date="2020-12-01T12:14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e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mail</w:t>
              </w:r>
            </w:ins>
          </w:p>
        </w:tc>
        <w:tc>
          <w:tcPr>
            <w:tcW w:w="1275" w:type="dxa"/>
            <w:vAlign w:val="center"/>
          </w:tcPr>
          <w:p w14:paraId="16347E9C" w14:textId="21578B64" w:rsidR="00B82A0B" w:rsidRDefault="00B82A0B" w:rsidP="00F10C91">
            <w:pPr>
              <w:rPr>
                <w:ins w:id="2197" w:author="Tong Quoc Truong" w:date="2020-12-01T12:14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  <w:ins w:id="2198" w:author="Tong Quoc Truong" w:date="2020-12-01T12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969" w:type="dxa"/>
            <w:vAlign w:val="center"/>
          </w:tcPr>
          <w:p w14:paraId="76E9E336" w14:textId="429982BD" w:rsidR="00B82A0B" w:rsidRDefault="00B82A0B" w:rsidP="00F10C91">
            <w:pPr>
              <w:rPr>
                <w:ins w:id="2199" w:author="Tong Quoc Truong" w:date="2020-12-01T12:14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00" w:author="Tong Quoc Truong" w:date="2020-12-01T12:15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d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estination_admins.email</w:t>
              </w:r>
            </w:ins>
          </w:p>
        </w:tc>
        <w:tc>
          <w:tcPr>
            <w:tcW w:w="2977" w:type="dxa"/>
            <w:vAlign w:val="center"/>
          </w:tcPr>
          <w:p w14:paraId="05BE85D5" w14:textId="77777777" w:rsidR="00B82A0B" w:rsidRDefault="00B82A0B" w:rsidP="00F10C91">
            <w:pPr>
              <w:rPr>
                <w:ins w:id="2201" w:author="Tong Quoc Truong" w:date="2020-12-01T12:14:00Z"/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0DC5A60" w14:textId="15798834" w:rsidR="00FB2683" w:rsidRPr="00B82A0B" w:rsidRDefault="00FB2683" w:rsidP="00B82A0B">
      <w:pPr>
        <w:pStyle w:val="ab"/>
        <w:ind w:left="360"/>
        <w:rPr>
          <w:ins w:id="2202" w:author="Tong Quoc Truong" w:date="2020-11-30T20:18:00Z"/>
          <w:rFonts w:ascii="Tahoma" w:hAnsi="Tahoma" w:cs="Tahoma" w:hint="eastAsia"/>
          <w:sz w:val="20"/>
          <w:szCs w:val="20"/>
          <w:lang w:eastAsia="ja-JP" w:bidi="th-TH"/>
        </w:rPr>
      </w:pPr>
    </w:p>
    <w:p w14:paraId="0A431180" w14:textId="3CF4AF71" w:rsidR="00C51FE3" w:rsidRPr="00F75C84" w:rsidRDefault="00C51FE3" w:rsidP="00C51FE3">
      <w:pPr>
        <w:pStyle w:val="ab"/>
        <w:ind w:left="360"/>
        <w:rPr>
          <w:ins w:id="2203" w:author="Tong Quoc Truong" w:date="2020-11-30T20:18:00Z"/>
          <w:rFonts w:ascii="Tahoma" w:hAnsi="Tahoma" w:cs="Tahoma"/>
          <w:sz w:val="20"/>
          <w:szCs w:val="20"/>
          <w:lang w:eastAsia="ja-JP" w:bidi="th-TH"/>
        </w:rPr>
      </w:pPr>
      <w:ins w:id="2204" w:author="Tong Quoc Truong" w:date="2020-11-30T20:18:00Z">
        <w:r>
          <w:rPr>
            <w:rFonts w:ascii="Tahoma" w:hAnsi="Tahoma" w:cs="Tahoma"/>
            <w:sz w:val="20"/>
            <w:szCs w:val="20"/>
            <w:lang w:bidi="th-TH"/>
          </w:rPr>
          <w:t xml:space="preserve">If publish a new website for first time, </w:t>
        </w:r>
        <w:r w:rsidRPr="00F75C84">
          <w:rPr>
            <w:rFonts w:ascii="Tahoma" w:hAnsi="Tahoma" w:cs="Tahoma" w:hint="eastAsia"/>
            <w:sz w:val="20"/>
            <w:szCs w:val="20"/>
            <w:lang w:eastAsia="ja-JP" w:bidi="th-TH"/>
          </w:rPr>
          <w:t>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all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destination biz flow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 API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to </w:t>
        </w:r>
      </w:ins>
      <w:ins w:id="2205" w:author="Tong Quoc Truong" w:date="2020-11-30T20:20:00Z">
        <w:r w:rsidR="00E47BC8">
          <w:rPr>
            <w:rFonts w:ascii="Tahoma" w:hAnsi="Tahoma" w:cs="Tahoma"/>
            <w:sz w:val="20"/>
            <w:szCs w:val="20"/>
            <w:lang w:eastAsia="ja-JP" w:bidi="th-TH"/>
          </w:rPr>
          <w:t xml:space="preserve">register </w:t>
        </w:r>
      </w:ins>
      <w:ins w:id="2206" w:author="Tong Quoc Truong" w:date="2020-12-01T12:15:00Z">
        <w:r w:rsidR="001C527D">
          <w:rPr>
            <w:rFonts w:ascii="Tahoma" w:hAnsi="Tahoma" w:cs="Tahoma"/>
            <w:sz w:val="20"/>
            <w:szCs w:val="20"/>
            <w:lang w:eastAsia="ja-JP" w:bidi="th-TH"/>
          </w:rPr>
          <w:t xml:space="preserve">master data </w:t>
        </w:r>
      </w:ins>
      <w:ins w:id="2207" w:author="Tong Quoc Truong" w:date="2020-11-30T20:20:00Z">
        <w:r w:rsidR="00E47BC8">
          <w:rPr>
            <w:rFonts w:ascii="Tahoma" w:hAnsi="Tahoma" w:cs="Tahoma"/>
            <w:sz w:val="20"/>
            <w:szCs w:val="20"/>
            <w:lang w:eastAsia="ja-JP" w:bidi="th-TH"/>
          </w:rPr>
          <w:t>information</w:t>
        </w:r>
      </w:ins>
      <w:ins w:id="2208" w:author="Tong Quoc Truong" w:date="2020-11-30T20:18:00Z">
        <w:r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p w14:paraId="4A031BDD" w14:textId="19370511" w:rsidR="00C51FE3" w:rsidRDefault="00C51FE3" w:rsidP="00C51FE3">
      <w:pPr>
        <w:pStyle w:val="ab"/>
        <w:ind w:left="360"/>
        <w:rPr>
          <w:ins w:id="2209" w:author="Tong Quoc Truong" w:date="2020-11-30T20:18:00Z"/>
          <w:rFonts w:ascii="Tahoma" w:hAnsi="Tahoma" w:cs="Tahoma"/>
          <w:sz w:val="20"/>
          <w:szCs w:val="20"/>
          <w:lang w:eastAsia="ja-JP" w:bidi="th-TH"/>
        </w:rPr>
      </w:pPr>
      <w:ins w:id="2210" w:author="Tong Quoc Truong" w:date="2020-11-30T20:18:00Z">
        <w:r>
          <w:rPr>
            <w:rFonts w:ascii="Tahoma" w:hAnsi="Tahoma" w:cs="Tahoma"/>
            <w:sz w:val="20"/>
            <w:szCs w:val="20"/>
            <w:lang w:eastAsia="ja-JP" w:bidi="th-TH"/>
          </w:rPr>
          <w:t>URL: {cauldronLocalEndpoint}/{desNamespace}/{</w:t>
        </w:r>
        <w:r>
          <w:rPr>
            <w:rFonts w:ascii="Tahoma" w:hAnsi="Tahoma" w:cs="Tahoma" w:hint="eastAsia"/>
            <w:color w:val="002060"/>
            <w:sz w:val="20"/>
            <w:szCs w:val="20"/>
            <w:lang w:eastAsia="ja-JP"/>
          </w:rPr>
          <w:t>a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ppNamePrefix + publishCfgObj.desBizFlow.appName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}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/des/v1/publish/</w:t>
        </w:r>
      </w:ins>
      <w:ins w:id="2211" w:author="Tong Quoc Truong" w:date="2020-11-30T20:27:00Z">
        <w:r w:rsidR="00FC4A88">
          <w:rPr>
            <w:rFonts w:ascii="Tahoma" w:hAnsi="Tahoma" w:cs="Tahoma"/>
            <w:color w:val="002060"/>
            <w:sz w:val="20"/>
            <w:szCs w:val="20"/>
            <w:lang w:eastAsia="ja-JP"/>
          </w:rPr>
          <w:t>master_data</w:t>
        </w:r>
      </w:ins>
    </w:p>
    <w:p w14:paraId="6706D796" w14:textId="4E9A76B9" w:rsidR="00C51FE3" w:rsidRPr="007A71F3" w:rsidRDefault="00C51FE3" w:rsidP="00C51FE3">
      <w:pPr>
        <w:pStyle w:val="ab"/>
        <w:ind w:left="360"/>
        <w:rPr>
          <w:ins w:id="2212" w:author="Tong Quoc Truong" w:date="2020-11-30T20:18:00Z"/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ins w:id="2213" w:author="Tong Quoc Truong" w:date="2020-11-30T20:18:00Z">
        <w:r>
          <w:rPr>
            <w:rFonts w:ascii="Tahoma" w:hAnsi="Tahoma" w:cs="Tahoma"/>
            <w:sz w:val="20"/>
            <w:szCs w:val="20"/>
            <w:lang w:eastAsia="ja-JP" w:bidi="th-TH"/>
          </w:rPr>
          <w:t>Method: P</w:t>
        </w:r>
        <w:r w:rsidR="00D23D33">
          <w:rPr>
            <w:rFonts w:ascii="Tahoma" w:hAnsi="Tahoma" w:cs="Tahoma"/>
            <w:sz w:val="20"/>
            <w:szCs w:val="20"/>
            <w:lang w:eastAsia="ja-JP" w:bidi="th-TH"/>
          </w:rPr>
          <w:t>OST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962"/>
        <w:gridCol w:w="1984"/>
      </w:tblGrid>
      <w:tr w:rsidR="00CC5F68" w:rsidRPr="0031791A" w14:paraId="576DC4CE" w14:textId="77777777" w:rsidTr="007841FB">
        <w:trPr>
          <w:trHeight w:val="395"/>
          <w:tblHeader/>
          <w:ins w:id="2214" w:author="Tong Quoc Truong" w:date="2020-11-30T20:19:00Z"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63883291" w14:textId="77777777" w:rsidR="00CC5F68" w:rsidRPr="0031791A" w:rsidRDefault="00CC5F68" w:rsidP="007841FB">
            <w:pPr>
              <w:jc w:val="center"/>
              <w:rPr>
                <w:ins w:id="2215" w:author="Tong Quoc Truong" w:date="2020-11-30T20:19:00Z"/>
                <w:rFonts w:ascii="Tahoma" w:hAnsi="Tahoma" w:cs="Tahoma"/>
                <w:b/>
                <w:bCs/>
                <w:sz w:val="20"/>
                <w:szCs w:val="20"/>
              </w:rPr>
            </w:pPr>
            <w:ins w:id="2216" w:author="Tong Quoc Truong" w:date="2020-11-30T20:19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B08C4A8" w14:textId="77777777" w:rsidR="00CC5F68" w:rsidRPr="0031791A" w:rsidRDefault="00CC5F68" w:rsidP="007841FB">
            <w:pPr>
              <w:jc w:val="center"/>
              <w:rPr>
                <w:ins w:id="2217" w:author="Tong Quoc Truong" w:date="2020-11-30T20:19:00Z"/>
                <w:rFonts w:ascii="Tahoma" w:hAnsi="Tahoma" w:cs="Tahoma"/>
                <w:b/>
                <w:bCs/>
                <w:sz w:val="20"/>
                <w:szCs w:val="20"/>
              </w:rPr>
            </w:pPr>
            <w:ins w:id="2218" w:author="Tong Quoc Truong" w:date="2020-11-30T20:19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4962" w:type="dxa"/>
            <w:shd w:val="clear" w:color="auto" w:fill="B4C6E7" w:themeFill="accent5" w:themeFillTint="66"/>
            <w:vAlign w:val="center"/>
          </w:tcPr>
          <w:p w14:paraId="1A6D5506" w14:textId="77777777" w:rsidR="00CC5F68" w:rsidRPr="0031791A" w:rsidRDefault="00CC5F68" w:rsidP="007841FB">
            <w:pPr>
              <w:jc w:val="center"/>
              <w:rPr>
                <w:ins w:id="2219" w:author="Tong Quoc Truong" w:date="2020-11-30T20:19:00Z"/>
                <w:rFonts w:ascii="Tahoma" w:hAnsi="Tahoma" w:cs="Tahoma"/>
                <w:b/>
                <w:bCs/>
                <w:sz w:val="20"/>
                <w:szCs w:val="20"/>
              </w:rPr>
            </w:pPr>
            <w:ins w:id="2220" w:author="Tong Quoc Truong" w:date="2020-11-30T20:19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1984" w:type="dxa"/>
            <w:shd w:val="clear" w:color="auto" w:fill="B4C6E7" w:themeFill="accent5" w:themeFillTint="66"/>
            <w:vAlign w:val="center"/>
          </w:tcPr>
          <w:p w14:paraId="6F63818C" w14:textId="77777777" w:rsidR="00CC5F68" w:rsidRPr="001E796D" w:rsidRDefault="00CC5F68" w:rsidP="007841FB">
            <w:pPr>
              <w:jc w:val="center"/>
              <w:rPr>
                <w:ins w:id="2221" w:author="Tong Quoc Truong" w:date="2020-11-30T20:19:00Z"/>
                <w:rFonts w:ascii="Tahoma" w:hAnsi="Tahoma" w:cs="Tahoma"/>
                <w:b/>
                <w:bCs/>
                <w:sz w:val="20"/>
                <w:szCs w:val="20"/>
              </w:rPr>
            </w:pPr>
            <w:ins w:id="2222" w:author="Tong Quoc Truong" w:date="2020-11-30T20:19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CC5F68" w:rsidRPr="00D7306D" w14:paraId="42313F9A" w14:textId="77777777" w:rsidTr="007841FB">
        <w:trPr>
          <w:trHeight w:val="356"/>
          <w:ins w:id="2223" w:author="Tong Quoc Truong" w:date="2020-11-30T20:19:00Z"/>
        </w:trPr>
        <w:tc>
          <w:tcPr>
            <w:tcW w:w="1985" w:type="dxa"/>
            <w:vAlign w:val="center"/>
          </w:tcPr>
          <w:p w14:paraId="2923F0DF" w14:textId="6E784BCC" w:rsidR="00CC5F68" w:rsidRPr="00BC6553" w:rsidRDefault="00FB2683" w:rsidP="007841FB">
            <w:pPr>
              <w:rPr>
                <w:ins w:id="2224" w:author="Tong Quoc Truong" w:date="2020-11-30T20:1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25" w:author="Tong Quoc Truong" w:date="2020-12-01T12:11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admin</w:t>
              </w:r>
            </w:ins>
          </w:p>
        </w:tc>
        <w:tc>
          <w:tcPr>
            <w:tcW w:w="1275" w:type="dxa"/>
            <w:vAlign w:val="center"/>
          </w:tcPr>
          <w:p w14:paraId="62DC7347" w14:textId="28F237FD" w:rsidR="00CC5F68" w:rsidRPr="00BC6553" w:rsidRDefault="00FC4A88" w:rsidP="007841FB">
            <w:pPr>
              <w:rPr>
                <w:ins w:id="2226" w:author="Tong Quoc Truong" w:date="2020-11-30T20:1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27" w:author="Tong Quoc Truong" w:date="2020-11-30T20:27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4962" w:type="dxa"/>
            <w:vAlign w:val="center"/>
          </w:tcPr>
          <w:p w14:paraId="3E3F4395" w14:textId="610CB218" w:rsidR="00CC5F68" w:rsidRPr="00BC6553" w:rsidRDefault="00B82A0B" w:rsidP="007841FB">
            <w:pPr>
              <w:rPr>
                <w:ins w:id="2228" w:author="Tong Quoc Truong" w:date="2020-11-30T20:1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29" w:author="Tong Quoc Truong" w:date="2020-12-01T12:15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admin user information created above</w:t>
              </w:r>
            </w:ins>
          </w:p>
        </w:tc>
        <w:tc>
          <w:tcPr>
            <w:tcW w:w="1984" w:type="dxa"/>
            <w:vAlign w:val="center"/>
          </w:tcPr>
          <w:p w14:paraId="1C108E56" w14:textId="5DCCEE5B" w:rsidR="00CC5F68" w:rsidRPr="00E70C9C" w:rsidRDefault="00FC4A88" w:rsidP="007841FB">
            <w:pPr>
              <w:rPr>
                <w:ins w:id="2230" w:author="Tong Quoc Truong" w:date="2020-11-30T20:1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31" w:author="Tong Quoc Truong" w:date="2020-11-30T20:2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Default admin</w:t>
              </w:r>
            </w:ins>
          </w:p>
        </w:tc>
      </w:tr>
      <w:tr w:rsidR="00FC4A88" w:rsidRPr="00D7306D" w14:paraId="2483068E" w14:textId="77777777" w:rsidTr="007841FB">
        <w:trPr>
          <w:trHeight w:val="356"/>
          <w:ins w:id="2232" w:author="Tong Quoc Truong" w:date="2020-11-30T20:28:00Z"/>
        </w:trPr>
        <w:tc>
          <w:tcPr>
            <w:tcW w:w="1985" w:type="dxa"/>
            <w:vAlign w:val="center"/>
          </w:tcPr>
          <w:p w14:paraId="593F0F07" w14:textId="0384FAA9" w:rsidR="00FC4A88" w:rsidRDefault="00FC4A88" w:rsidP="007841FB">
            <w:pPr>
              <w:rPr>
                <w:ins w:id="2233" w:author="Tong Quoc Truong" w:date="2020-11-30T20:2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34" w:author="Tong Quoc Truong" w:date="2020-11-30T20:28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rolePermissions</w:t>
              </w:r>
            </w:ins>
          </w:p>
        </w:tc>
        <w:tc>
          <w:tcPr>
            <w:tcW w:w="1275" w:type="dxa"/>
            <w:vAlign w:val="center"/>
          </w:tcPr>
          <w:p w14:paraId="6330757A" w14:textId="1AF52B35" w:rsidR="00FC4A88" w:rsidRDefault="00FC4A88" w:rsidP="007841FB">
            <w:pPr>
              <w:rPr>
                <w:ins w:id="2235" w:author="Tong Quoc Truong" w:date="2020-11-30T20:2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36" w:author="Tong Quoc Truong" w:date="2020-11-30T20:2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O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bject</w:t>
              </w:r>
            </w:ins>
          </w:p>
        </w:tc>
        <w:tc>
          <w:tcPr>
            <w:tcW w:w="4962" w:type="dxa"/>
            <w:vAlign w:val="center"/>
          </w:tcPr>
          <w:p w14:paraId="5517C5C6" w14:textId="73E49609" w:rsidR="00FC4A88" w:rsidRPr="00BC6553" w:rsidRDefault="00FC4A88" w:rsidP="007841FB">
            <w:pPr>
              <w:rPr>
                <w:ins w:id="2237" w:author="Tong Quoc Truong" w:date="2020-11-30T20:2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38" w:author="Tong Quoc Truong" w:date="2020-11-30T20:28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r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olePerm</w:t>
              </w:r>
            </w:ins>
            <w:ins w:id="2239" w:author="Tong Quoc Truong" w:date="2020-11-30T20:2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CfgObj created above</w:t>
              </w:r>
            </w:ins>
          </w:p>
        </w:tc>
        <w:tc>
          <w:tcPr>
            <w:tcW w:w="1984" w:type="dxa"/>
            <w:vAlign w:val="center"/>
          </w:tcPr>
          <w:p w14:paraId="0C0B31D2" w14:textId="77777777" w:rsidR="00FC4A88" w:rsidRDefault="00FC4A88" w:rsidP="007841FB">
            <w:pPr>
              <w:rPr>
                <w:ins w:id="2240" w:author="Tong Quoc Truong" w:date="2020-11-30T20:28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C4A88" w:rsidRPr="00D7306D" w14:paraId="45239975" w14:textId="77777777" w:rsidTr="007841FB">
        <w:trPr>
          <w:trHeight w:val="356"/>
          <w:ins w:id="2241" w:author="Tong Quoc Truong" w:date="2020-11-30T20:29:00Z"/>
        </w:trPr>
        <w:tc>
          <w:tcPr>
            <w:tcW w:w="1985" w:type="dxa"/>
            <w:vAlign w:val="center"/>
          </w:tcPr>
          <w:p w14:paraId="38886012" w14:textId="7D13E310" w:rsidR="00FC4A88" w:rsidRDefault="00FC4A88" w:rsidP="007841FB">
            <w:pPr>
              <w:rPr>
                <w:ins w:id="2242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43" w:author="Tong Quoc Truong" w:date="2020-11-30T20:2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athPermissions</w:t>
              </w:r>
            </w:ins>
          </w:p>
        </w:tc>
        <w:tc>
          <w:tcPr>
            <w:tcW w:w="1275" w:type="dxa"/>
            <w:vAlign w:val="center"/>
          </w:tcPr>
          <w:p w14:paraId="62DA6961" w14:textId="6E019EAD" w:rsidR="00FC4A88" w:rsidRDefault="00FC4A88" w:rsidP="007841FB">
            <w:pPr>
              <w:rPr>
                <w:ins w:id="2244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45" w:author="Tong Quoc Truong" w:date="2020-11-30T20:2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O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bject</w:t>
              </w:r>
            </w:ins>
          </w:p>
        </w:tc>
        <w:tc>
          <w:tcPr>
            <w:tcW w:w="4962" w:type="dxa"/>
            <w:vAlign w:val="center"/>
          </w:tcPr>
          <w:p w14:paraId="70099C15" w14:textId="508313CD" w:rsidR="00FC4A88" w:rsidRDefault="00FC4A88" w:rsidP="007841FB">
            <w:pPr>
              <w:rPr>
                <w:ins w:id="2246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47" w:author="Tong Quoc Truong" w:date="2020-11-30T20:2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p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athPermCfgObj created above</w:t>
              </w:r>
            </w:ins>
          </w:p>
        </w:tc>
        <w:tc>
          <w:tcPr>
            <w:tcW w:w="1984" w:type="dxa"/>
            <w:vAlign w:val="center"/>
          </w:tcPr>
          <w:p w14:paraId="3BB5B668" w14:textId="77777777" w:rsidR="00FC4A88" w:rsidRDefault="00FC4A88" w:rsidP="007841FB">
            <w:pPr>
              <w:rPr>
                <w:ins w:id="2248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C4A88" w:rsidRPr="00D7306D" w14:paraId="239244DD" w14:textId="77777777" w:rsidTr="007841FB">
        <w:trPr>
          <w:trHeight w:val="356"/>
          <w:ins w:id="2249" w:author="Tong Quoc Truong" w:date="2020-11-30T20:29:00Z"/>
        </w:trPr>
        <w:tc>
          <w:tcPr>
            <w:tcW w:w="1985" w:type="dxa"/>
            <w:vAlign w:val="center"/>
          </w:tcPr>
          <w:p w14:paraId="17290214" w14:textId="2ACA28AD" w:rsidR="00FC4A88" w:rsidRDefault="00FC4A88" w:rsidP="007841FB">
            <w:pPr>
              <w:rPr>
                <w:ins w:id="2250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51" w:author="Tong Quoc Truong" w:date="2020-11-30T20:29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o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auth</w:t>
              </w:r>
            </w:ins>
          </w:p>
        </w:tc>
        <w:tc>
          <w:tcPr>
            <w:tcW w:w="1275" w:type="dxa"/>
            <w:vAlign w:val="center"/>
          </w:tcPr>
          <w:p w14:paraId="1B41762F" w14:textId="1E223F42" w:rsidR="00FC4A88" w:rsidRDefault="00FC4A88" w:rsidP="007841FB">
            <w:pPr>
              <w:rPr>
                <w:ins w:id="2252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53" w:author="Tong Quoc Truong" w:date="2020-11-30T20:2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Object</w:t>
              </w:r>
            </w:ins>
          </w:p>
        </w:tc>
        <w:tc>
          <w:tcPr>
            <w:tcW w:w="4962" w:type="dxa"/>
            <w:vAlign w:val="center"/>
          </w:tcPr>
          <w:p w14:paraId="395FB667" w14:textId="5AC3D4D3" w:rsidR="00FC4A88" w:rsidRDefault="00FC4A88" w:rsidP="007841FB">
            <w:pPr>
              <w:rPr>
                <w:ins w:id="2254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55" w:author="Tong Quoc Truong" w:date="2020-11-30T20:29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oauth</w:t>
              </w:r>
            </w:ins>
            <w:ins w:id="2256" w:author="Tong Quoc Truong" w:date="2020-11-30T20:3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CfgObj created above</w:t>
              </w:r>
            </w:ins>
          </w:p>
        </w:tc>
        <w:tc>
          <w:tcPr>
            <w:tcW w:w="1984" w:type="dxa"/>
            <w:vAlign w:val="center"/>
          </w:tcPr>
          <w:p w14:paraId="27E55247" w14:textId="77777777" w:rsidR="00FC4A88" w:rsidRDefault="00FC4A88" w:rsidP="007841FB">
            <w:pPr>
              <w:rPr>
                <w:ins w:id="2257" w:author="Tong Quoc Truong" w:date="2020-11-30T20:29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0215591" w14:textId="0822EC36" w:rsidR="00C51FE3" w:rsidRDefault="00C51FE3" w:rsidP="00C51FE3">
      <w:pPr>
        <w:pStyle w:val="ab"/>
        <w:ind w:left="360"/>
        <w:rPr>
          <w:ins w:id="2258" w:author="Tong Quoc Truong" w:date="2020-11-30T20:23:00Z"/>
          <w:rStyle w:val="af0"/>
          <w:rFonts w:ascii="Tahoma" w:hAnsi="Tahoma" w:cs="Tahoma"/>
          <w:color w:val="auto"/>
          <w:lang w:eastAsia="ja-JP"/>
        </w:rPr>
      </w:pPr>
    </w:p>
    <w:p w14:paraId="489DE76C" w14:textId="77777777" w:rsidR="00A556D5" w:rsidRPr="008C5636" w:rsidRDefault="00A556D5" w:rsidP="00A556D5">
      <w:pPr>
        <w:pStyle w:val="ab"/>
        <w:ind w:left="360"/>
        <w:rPr>
          <w:ins w:id="2259" w:author="Tong Quoc Truong" w:date="2020-11-30T20:23:00Z"/>
          <w:rFonts w:ascii="Tahoma" w:hAnsi="Tahoma" w:cs="Tahoma"/>
          <w:sz w:val="20"/>
          <w:szCs w:val="20"/>
          <w:lang w:eastAsia="ja-JP" w:bidi="th-TH"/>
        </w:rPr>
      </w:pPr>
      <w:ins w:id="2260" w:author="Tong Quoc Truong" w:date="2020-11-30T20:23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295EE01F" w14:textId="77777777" w:rsidR="00A556D5" w:rsidRPr="00A556D5" w:rsidRDefault="00A556D5" w:rsidP="00800130">
      <w:pPr>
        <w:pStyle w:val="ab"/>
        <w:ind w:left="360"/>
        <w:rPr>
          <w:ins w:id="2261" w:author="Tong Quoc Truong" w:date="2020-11-26T12:14:00Z"/>
          <w:rFonts w:ascii="Tahoma" w:hAnsi="Tahoma" w:cs="Tahoma"/>
          <w:sz w:val="20"/>
          <w:szCs w:val="20"/>
          <w:lang w:eastAsia="ja-JP" w:bidi="th-TH"/>
        </w:rPr>
      </w:pPr>
    </w:p>
    <w:p w14:paraId="24052DCE" w14:textId="78CA41CD" w:rsidR="00226F89" w:rsidRDefault="00226F89" w:rsidP="007D30AD">
      <w:pPr>
        <w:pStyle w:val="ab"/>
        <w:ind w:left="360"/>
        <w:rPr>
          <w:ins w:id="2262" w:author="Tong Quoc Truong" w:date="2020-11-26T12:12:00Z"/>
          <w:rFonts w:ascii="Tahoma" w:hAnsi="Tahoma" w:cs="Tahoma"/>
          <w:sz w:val="20"/>
          <w:szCs w:val="20"/>
          <w:lang w:eastAsia="ja-JP" w:bidi="th-TH"/>
        </w:rPr>
      </w:pPr>
      <w:ins w:id="2263" w:author="Tong Quoc Truong" w:date="2020-11-26T12:14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T</w:t>
        </w:r>
        <w:r>
          <w:rPr>
            <w:rFonts w:ascii="Tahoma" w:hAnsi="Tahoma" w:cs="Tahoma"/>
            <w:sz w:val="20"/>
            <w:szCs w:val="20"/>
            <w:lang w:eastAsia="ja-JP" w:bidi="th-TH"/>
          </w:rPr>
          <w:t xml:space="preserve">ODO: </w:t>
        </w:r>
      </w:ins>
      <w:ins w:id="2264" w:author="Tong Quoc Truong" w:date="2020-11-30T19:10:00Z">
        <w:r w:rsidR="00A220B0">
          <w:rPr>
            <w:rFonts w:ascii="Tahoma" w:hAnsi="Tahoma" w:cs="Tahoma"/>
            <w:sz w:val="20"/>
            <w:szCs w:val="20"/>
            <w:lang w:eastAsia="ja-JP" w:bidi="th-TH"/>
          </w:rPr>
          <w:t>Copy logo/image files</w:t>
        </w:r>
      </w:ins>
    </w:p>
    <w:p w14:paraId="219603D8" w14:textId="51ABBCF2" w:rsidR="0097791A" w:rsidRDefault="0097791A" w:rsidP="007D30AD">
      <w:pPr>
        <w:pStyle w:val="ab"/>
        <w:ind w:left="360"/>
        <w:rPr>
          <w:ins w:id="2265" w:author="Tong Quoc Truong" w:date="2020-11-30T20:10:00Z"/>
          <w:rFonts w:ascii="Tahoma" w:hAnsi="Tahoma" w:cs="Tahoma"/>
          <w:sz w:val="20"/>
          <w:szCs w:val="20"/>
          <w:lang w:eastAsia="ja-JP" w:bidi="th-TH"/>
        </w:rPr>
      </w:pPr>
    </w:p>
    <w:p w14:paraId="73EF02E9" w14:textId="10B002F2" w:rsidR="008C5636" w:rsidRPr="00F75C84" w:rsidRDefault="008C5636" w:rsidP="008C5636">
      <w:pPr>
        <w:pStyle w:val="ab"/>
        <w:ind w:left="360"/>
        <w:rPr>
          <w:ins w:id="2266" w:author="Tong Quoc Truong" w:date="2020-11-30T20:10:00Z"/>
          <w:rFonts w:ascii="Tahoma" w:hAnsi="Tahoma" w:cs="Tahoma"/>
          <w:sz w:val="20"/>
          <w:szCs w:val="20"/>
          <w:lang w:eastAsia="ja-JP" w:bidi="th-TH"/>
        </w:rPr>
      </w:pPr>
      <w:ins w:id="2267" w:author="Tong Quoc Truong" w:date="2020-11-30T20:10:00Z">
        <w:r w:rsidRPr="00F75C84">
          <w:rPr>
            <w:rFonts w:ascii="Tahoma" w:hAnsi="Tahoma" w:cs="Tahoma" w:hint="eastAsia"/>
            <w:sz w:val="20"/>
            <w:szCs w:val="20"/>
            <w:lang w:eastAsia="ja-JP" w:bidi="th-TH"/>
          </w:rPr>
          <w:t>C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all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destination biz flow</w:t>
        </w:r>
        <w:r w:rsidRPr="00F75C84">
          <w:rPr>
            <w:rFonts w:ascii="Tahoma" w:hAnsi="Tahoma" w:cs="Tahoma"/>
            <w:sz w:val="20"/>
            <w:szCs w:val="20"/>
            <w:lang w:eastAsia="ja-JP" w:bidi="th-TH"/>
          </w:rPr>
          <w:t xml:space="preserve"> API 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to change the status to active after fini</w:t>
        </w:r>
        <w:r w:rsidR="00876AFC">
          <w:rPr>
            <w:rFonts w:ascii="Tahoma" w:hAnsi="Tahoma" w:cs="Tahoma"/>
            <w:sz w:val="20"/>
            <w:szCs w:val="20"/>
            <w:lang w:eastAsia="ja-JP" w:bidi="th-TH"/>
          </w:rPr>
          <w:t>sh publishing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.</w:t>
        </w:r>
      </w:ins>
    </w:p>
    <w:p w14:paraId="334FA885" w14:textId="77777777" w:rsidR="008C5636" w:rsidRDefault="008C5636" w:rsidP="008C5636">
      <w:pPr>
        <w:pStyle w:val="ab"/>
        <w:ind w:left="360"/>
        <w:rPr>
          <w:ins w:id="2268" w:author="Tong Quoc Truong" w:date="2020-11-30T20:10:00Z"/>
          <w:rFonts w:ascii="Tahoma" w:hAnsi="Tahoma" w:cs="Tahoma"/>
          <w:sz w:val="20"/>
          <w:szCs w:val="20"/>
          <w:lang w:eastAsia="ja-JP" w:bidi="th-TH"/>
        </w:rPr>
      </w:pPr>
      <w:ins w:id="2269" w:author="Tong Quoc Truong" w:date="2020-11-30T20:10:00Z">
        <w:r>
          <w:rPr>
            <w:rFonts w:ascii="Tahoma" w:hAnsi="Tahoma" w:cs="Tahoma"/>
            <w:sz w:val="20"/>
            <w:szCs w:val="20"/>
            <w:lang w:eastAsia="ja-JP" w:bidi="th-TH"/>
          </w:rPr>
          <w:t>URL: {cauldronLocalEndpoint}/{desNamespace}/{</w:t>
        </w:r>
        <w:r>
          <w:rPr>
            <w:rFonts w:ascii="Tahoma" w:hAnsi="Tahoma" w:cs="Tahoma" w:hint="eastAsia"/>
            <w:color w:val="002060"/>
            <w:sz w:val="20"/>
            <w:szCs w:val="20"/>
            <w:lang w:eastAsia="ja-JP"/>
          </w:rPr>
          <w:t>a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ppNamePrefix + publishCfgObj.desBizFlow.appName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}</w:t>
        </w:r>
        <w:r>
          <w:rPr>
            <w:rFonts w:ascii="Tahoma" w:hAnsi="Tahoma" w:cs="Tahoma"/>
            <w:color w:val="002060"/>
            <w:sz w:val="20"/>
            <w:szCs w:val="20"/>
            <w:lang w:eastAsia="ja-JP"/>
          </w:rPr>
          <w:t>/des/v1/publish/website_status</w:t>
        </w:r>
      </w:ins>
    </w:p>
    <w:p w14:paraId="1200C42C" w14:textId="77777777" w:rsidR="008C5636" w:rsidRPr="00B2098C" w:rsidRDefault="008C5636" w:rsidP="008C5636">
      <w:pPr>
        <w:pStyle w:val="ab"/>
        <w:ind w:left="360"/>
        <w:rPr>
          <w:ins w:id="2270" w:author="Tong Quoc Truong" w:date="2020-11-30T20:10:00Z"/>
          <w:rFonts w:ascii="Tahoma" w:hAnsi="Tahoma" w:cs="Tahoma"/>
          <w:sz w:val="20"/>
          <w:szCs w:val="20"/>
          <w:lang w:eastAsia="ja-JP" w:bidi="th-TH"/>
        </w:rPr>
      </w:pPr>
      <w:ins w:id="2271" w:author="Tong Quoc Truong" w:date="2020-11-30T20:10:00Z">
        <w:r>
          <w:rPr>
            <w:rFonts w:ascii="Tahoma" w:hAnsi="Tahoma" w:cs="Tahoma"/>
            <w:sz w:val="20"/>
            <w:szCs w:val="20"/>
            <w:lang w:eastAsia="ja-JP" w:bidi="th-TH"/>
          </w:rPr>
          <w:t>Method: PUT</w:t>
        </w:r>
      </w:ins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3686"/>
        <w:gridCol w:w="2551"/>
      </w:tblGrid>
      <w:tr w:rsidR="008C5636" w:rsidRPr="0031791A" w14:paraId="04403902" w14:textId="77777777" w:rsidTr="007841FB">
        <w:trPr>
          <w:trHeight w:val="395"/>
          <w:tblHeader/>
          <w:ins w:id="2272" w:author="Tong Quoc Truong" w:date="2020-11-30T20:10:00Z"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427274E5" w14:textId="77777777" w:rsidR="008C5636" w:rsidRPr="0031791A" w:rsidRDefault="008C5636" w:rsidP="007841FB">
            <w:pPr>
              <w:jc w:val="center"/>
              <w:rPr>
                <w:ins w:id="2273" w:author="Tong Quoc Truong" w:date="2020-11-30T20:10:00Z"/>
                <w:rFonts w:ascii="Tahoma" w:hAnsi="Tahoma" w:cs="Tahoma"/>
                <w:b/>
                <w:bCs/>
                <w:sz w:val="20"/>
                <w:szCs w:val="20"/>
              </w:rPr>
            </w:pPr>
            <w:ins w:id="2274" w:author="Tong Quoc Truong" w:date="2020-11-30T20:10:00Z"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>Name</w:t>
              </w:r>
            </w:ins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BFB55C6" w14:textId="77777777" w:rsidR="008C5636" w:rsidRPr="0031791A" w:rsidRDefault="008C5636" w:rsidP="007841FB">
            <w:pPr>
              <w:jc w:val="center"/>
              <w:rPr>
                <w:ins w:id="2275" w:author="Tong Quoc Truong" w:date="2020-11-30T20:10:00Z"/>
                <w:rFonts w:ascii="Tahoma" w:hAnsi="Tahoma" w:cs="Tahoma"/>
                <w:b/>
                <w:bCs/>
                <w:sz w:val="20"/>
                <w:szCs w:val="20"/>
              </w:rPr>
            </w:pPr>
            <w:ins w:id="2276" w:author="Tong Quoc Truong" w:date="2020-11-30T20:10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Data Type</w:t>
              </w:r>
            </w:ins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34166BF1" w14:textId="77777777" w:rsidR="008C5636" w:rsidRPr="0031791A" w:rsidRDefault="008C5636" w:rsidP="007841FB">
            <w:pPr>
              <w:jc w:val="center"/>
              <w:rPr>
                <w:ins w:id="2277" w:author="Tong Quoc Truong" w:date="2020-11-30T20:10:00Z"/>
                <w:rFonts w:ascii="Tahoma" w:hAnsi="Tahoma" w:cs="Tahoma"/>
                <w:b/>
                <w:bCs/>
                <w:sz w:val="20"/>
                <w:szCs w:val="20"/>
              </w:rPr>
            </w:pPr>
            <w:ins w:id="2278" w:author="Tong Quoc Truong" w:date="2020-11-30T20:10:00Z">
              <w:r>
                <w:rPr>
                  <w:rFonts w:ascii="Tahoma" w:hAnsi="Tahoma" w:cs="Tahoma"/>
                  <w:b/>
                  <w:bCs/>
                  <w:sz w:val="20"/>
                  <w:szCs w:val="20"/>
                </w:rPr>
                <w:t>Setting</w:t>
              </w:r>
              <w:r w:rsidRPr="0031791A">
                <w:rPr>
                  <w:rFonts w:ascii="Tahoma" w:hAnsi="Tahoma" w:cs="Tahoma"/>
                  <w:b/>
                  <w:bCs/>
                  <w:sz w:val="20"/>
                  <w:szCs w:val="20"/>
                </w:rPr>
                <w:t xml:space="preserve"> Value</w:t>
              </w:r>
            </w:ins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B37BC50" w14:textId="77777777" w:rsidR="008C5636" w:rsidRPr="001E796D" w:rsidRDefault="008C5636" w:rsidP="007841FB">
            <w:pPr>
              <w:jc w:val="center"/>
              <w:rPr>
                <w:ins w:id="2279" w:author="Tong Quoc Truong" w:date="2020-11-30T20:10:00Z"/>
                <w:rFonts w:ascii="Tahoma" w:hAnsi="Tahoma" w:cs="Tahoma"/>
                <w:b/>
                <w:bCs/>
                <w:sz w:val="20"/>
                <w:szCs w:val="20"/>
              </w:rPr>
            </w:pPr>
            <w:ins w:id="2280" w:author="Tong Quoc Truong" w:date="2020-11-30T20:10:00Z">
              <w:r w:rsidRPr="001E796D">
                <w:rPr>
                  <w:rFonts w:ascii="Tahoma" w:hAnsi="Tahoma" w:cs="Tahoma"/>
                  <w:b/>
                  <w:bCs/>
                  <w:sz w:val="20"/>
                  <w:szCs w:val="20"/>
                </w:rPr>
                <w:t>Description</w:t>
              </w:r>
            </w:ins>
          </w:p>
        </w:tc>
      </w:tr>
      <w:tr w:rsidR="008C5636" w:rsidRPr="00D7306D" w14:paraId="34370269" w14:textId="77777777" w:rsidTr="007841FB">
        <w:trPr>
          <w:trHeight w:val="356"/>
          <w:ins w:id="2281" w:author="Tong Quoc Truong" w:date="2020-11-30T20:10:00Z"/>
        </w:trPr>
        <w:tc>
          <w:tcPr>
            <w:tcW w:w="2410" w:type="dxa"/>
            <w:vAlign w:val="center"/>
          </w:tcPr>
          <w:p w14:paraId="2ED7C371" w14:textId="77777777" w:rsidR="008C5636" w:rsidRPr="00BC6553" w:rsidRDefault="008C5636" w:rsidP="007841FB">
            <w:pPr>
              <w:rPr>
                <w:ins w:id="2282" w:author="Tong Quoc Truong" w:date="2020-11-30T20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83" w:author="Tong Quoc Truong" w:date="2020-11-30T20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status</w:t>
              </w:r>
            </w:ins>
          </w:p>
        </w:tc>
        <w:tc>
          <w:tcPr>
            <w:tcW w:w="1559" w:type="dxa"/>
            <w:vAlign w:val="center"/>
          </w:tcPr>
          <w:p w14:paraId="267184FE" w14:textId="77777777" w:rsidR="008C5636" w:rsidRPr="00BC6553" w:rsidRDefault="008C5636" w:rsidP="007841FB">
            <w:pPr>
              <w:rPr>
                <w:ins w:id="2284" w:author="Tong Quoc Truong" w:date="2020-11-30T20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85" w:author="Tong Quoc Truong" w:date="2020-11-30T20:10:00Z">
              <w:r>
                <w:rPr>
                  <w:rFonts w:ascii="Tahoma" w:hAnsi="Tahoma" w:cs="Tahoma" w:hint="eastAsia"/>
                  <w:color w:val="002060"/>
                  <w:sz w:val="20"/>
                  <w:szCs w:val="20"/>
                  <w:lang w:eastAsia="ja-JP"/>
                </w:rPr>
                <w:t>S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tring</w:t>
              </w:r>
            </w:ins>
          </w:p>
        </w:tc>
        <w:tc>
          <w:tcPr>
            <w:tcW w:w="3686" w:type="dxa"/>
            <w:vAlign w:val="center"/>
          </w:tcPr>
          <w:p w14:paraId="6C07CDED" w14:textId="2172CF2F" w:rsidR="008C5636" w:rsidRPr="00BC6553" w:rsidRDefault="008C5636" w:rsidP="007841FB">
            <w:pPr>
              <w:rPr>
                <w:ins w:id="2286" w:author="Tong Quoc Truong" w:date="2020-11-30T20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ins w:id="2287" w:author="Tong Quoc Truong" w:date="2020-11-30T20:10:00Z"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“</w:t>
              </w:r>
              <w:r w:rsidR="0035273D"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Active</w:t>
              </w:r>
              <w:r>
                <w:rPr>
                  <w:rFonts w:ascii="Tahoma" w:hAnsi="Tahoma" w:cs="Tahoma"/>
                  <w:color w:val="002060"/>
                  <w:sz w:val="20"/>
                  <w:szCs w:val="20"/>
                  <w:lang w:eastAsia="ja-JP"/>
                </w:rPr>
                <w:t>”</w:t>
              </w:r>
            </w:ins>
          </w:p>
        </w:tc>
        <w:tc>
          <w:tcPr>
            <w:tcW w:w="2551" w:type="dxa"/>
            <w:vAlign w:val="center"/>
          </w:tcPr>
          <w:p w14:paraId="0273EC25" w14:textId="77777777" w:rsidR="008C5636" w:rsidRPr="00BC6553" w:rsidRDefault="008C5636" w:rsidP="007841FB">
            <w:pPr>
              <w:rPr>
                <w:ins w:id="2288" w:author="Tong Quoc Truong" w:date="2020-11-30T20:10:00Z"/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D644E1D" w14:textId="77777777" w:rsidR="008C5636" w:rsidRDefault="008C5636" w:rsidP="008C5636">
      <w:pPr>
        <w:pStyle w:val="ab"/>
        <w:ind w:left="360"/>
        <w:rPr>
          <w:ins w:id="2289" w:author="Tong Quoc Truong" w:date="2020-11-30T20:10:00Z"/>
          <w:rFonts w:ascii="Tahoma" w:hAnsi="Tahoma" w:cs="Tahoma"/>
          <w:sz w:val="20"/>
          <w:szCs w:val="20"/>
          <w:lang w:eastAsia="ja-JP" w:bidi="th-TH"/>
        </w:rPr>
      </w:pPr>
    </w:p>
    <w:p w14:paraId="4C158274" w14:textId="77777777" w:rsidR="008C5636" w:rsidRDefault="008C5636" w:rsidP="008C5636">
      <w:pPr>
        <w:pStyle w:val="ab"/>
        <w:ind w:left="360"/>
        <w:rPr>
          <w:ins w:id="2290" w:author="Tong Quoc Truong" w:date="2020-11-30T20:10:00Z"/>
          <w:rFonts w:ascii="Tahoma" w:hAnsi="Tahoma" w:cs="Tahoma"/>
          <w:sz w:val="20"/>
          <w:szCs w:val="20"/>
          <w:lang w:eastAsia="ja-JP" w:bidi="th-TH"/>
        </w:rPr>
      </w:pPr>
      <w:ins w:id="2291" w:author="Tong Quoc Truong" w:date="2020-11-30T20:10:00Z">
        <w:r>
          <w:rPr>
            <w:rFonts w:ascii="Tahoma" w:hAnsi="Tahoma" w:cs="Tahoma" w:hint="eastAsia"/>
            <w:sz w:val="20"/>
            <w:szCs w:val="20"/>
            <w:lang w:eastAsia="ja-JP" w:bidi="th-TH"/>
          </w:rPr>
          <w:t>I</w:t>
        </w:r>
        <w:r>
          <w:rPr>
            <w:rFonts w:ascii="Tahoma" w:hAnsi="Tahoma" w:cs="Tahoma"/>
            <w:sz w:val="20"/>
            <w:szCs w:val="20"/>
            <w:lang w:eastAsia="ja-JP" w:bidi="th-TH"/>
          </w:rPr>
          <w:t>f error response from microservice, go to Update Batching Processing Status.</w:t>
        </w:r>
      </w:ins>
    </w:p>
    <w:p w14:paraId="447C69AE" w14:textId="77777777" w:rsidR="008C5636" w:rsidRPr="008C5636" w:rsidRDefault="008C5636" w:rsidP="007D30A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795D5B1" w14:textId="77777777" w:rsidR="004B798B" w:rsidRDefault="004B798B" w:rsidP="00D07AA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6D6DDED" w14:textId="285C46BF" w:rsidR="007F6C39" w:rsidRPr="00D07AAC" w:rsidRDefault="007F6C39" w:rsidP="00D07AAC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D07AAC"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 w:rsidRPr="00D07AAC">
        <w:rPr>
          <w:rFonts w:ascii="Tahoma" w:hAnsi="Tahoma" w:cs="Tahoma"/>
          <w:sz w:val="20"/>
          <w:szCs w:val="20"/>
          <w:lang w:eastAsia="ja-JP" w:bidi="th-TH"/>
        </w:rPr>
        <w:t>ODO: Send notification</w:t>
      </w:r>
    </w:p>
    <w:p w14:paraId="4047DC32" w14:textId="77777777" w:rsidR="00964B57" w:rsidRPr="00BF090A" w:rsidRDefault="00964B57" w:rsidP="007F6C39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F0A29DC" w14:textId="13A7DAA1" w:rsidR="007F6C39" w:rsidRPr="003119AA" w:rsidRDefault="00D15382" w:rsidP="003119AA">
      <w:pPr>
        <w:pStyle w:val="ab"/>
        <w:numPr>
          <w:ilvl w:val="0"/>
          <w:numId w:val="73"/>
        </w:numPr>
        <w:ind w:left="426" w:hanging="426"/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Batching Processing Status</w:t>
      </w:r>
    </w:p>
    <w:p w14:paraId="77989F45" w14:textId="7C8B869F" w:rsidR="000C64B5" w:rsidRPr="007A71F3" w:rsidRDefault="000C64B5" w:rsidP="00002CC7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error occurs </w:t>
      </w:r>
      <w:r w:rsidR="00D86E4F">
        <w:rPr>
          <w:rFonts w:ascii="Tahoma" w:hAnsi="Tahoma" w:cs="Tahoma"/>
          <w:sz w:val="20"/>
          <w:szCs w:val="20"/>
          <w:lang w:bidi="th-TH"/>
        </w:rPr>
        <w:t>above, c</w:t>
      </w:r>
      <w:r>
        <w:rPr>
          <w:rFonts w:ascii="Tahoma" w:hAnsi="Tahoma" w:cs="Tahoma"/>
          <w:sz w:val="20"/>
          <w:szCs w:val="20"/>
          <w:lang w:bidi="th-TH"/>
        </w:rPr>
        <w:t>all [</w:t>
      </w:r>
      <w:r w:rsidR="00D86E4F">
        <w:rPr>
          <w:rFonts w:ascii="Tahoma" w:hAnsi="Tahoma" w:cs="Tahoma"/>
          <w:sz w:val="20"/>
          <w:szCs w:val="20"/>
          <w:lang w:bidi="th-TH"/>
        </w:rPr>
        <w:t>Update</w:t>
      </w:r>
      <w:r>
        <w:rPr>
          <w:rFonts w:ascii="Tahoma" w:hAnsi="Tahoma" w:cs="Tahoma"/>
          <w:sz w:val="20"/>
          <w:szCs w:val="20"/>
          <w:lang w:bidi="th-TH"/>
        </w:rPr>
        <w:t xml:space="preserve"> Approve Websites</w:t>
      </w:r>
      <w:r w:rsidR="00D86E4F">
        <w:rPr>
          <w:rFonts w:ascii="Tahoma" w:hAnsi="Tahoma" w:cs="Tahoma"/>
          <w:sz w:val="20"/>
          <w:szCs w:val="20"/>
          <w:lang w:bidi="th-TH"/>
        </w:rPr>
        <w:t xml:space="preserve"> Batching Processing Status</w:t>
      </w:r>
      <w:r>
        <w:rPr>
          <w:rFonts w:ascii="Tahoma" w:hAnsi="Tahoma" w:cs="Tahoma"/>
          <w:sz w:val="20"/>
          <w:szCs w:val="20"/>
          <w:lang w:bidi="th-TH"/>
        </w:rPr>
        <w:t xml:space="preserve">] to </w:t>
      </w:r>
      <w:r w:rsidR="00D86E4F">
        <w:rPr>
          <w:rFonts w:ascii="Tahoma" w:hAnsi="Tahoma" w:cs="Tahoma"/>
          <w:sz w:val="20"/>
          <w:szCs w:val="20"/>
          <w:lang w:bidi="th-TH"/>
        </w:rPr>
        <w:t>update status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35230776" w14:textId="77777777" w:rsidR="000C64B5" w:rsidRPr="007A71F3" w:rsidRDefault="000C64B5" w:rsidP="000C64B5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0C64B5" w:rsidRPr="0031791A" w14:paraId="39C8595E" w14:textId="77777777" w:rsidTr="00D070C8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1BE21B34" w14:textId="77777777" w:rsidR="000C64B5" w:rsidRPr="0031791A" w:rsidRDefault="000C64B5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C3A4B7E" w14:textId="77777777" w:rsidR="000C64B5" w:rsidRPr="0031791A" w:rsidRDefault="000C64B5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736F040D" w14:textId="77777777" w:rsidR="000C64B5" w:rsidRPr="0031791A" w:rsidRDefault="000C64B5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4FB5A6A" w14:textId="77777777" w:rsidR="000C64B5" w:rsidRPr="001E796D" w:rsidRDefault="000C64B5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000D5" w:rsidRPr="00D7306D" w14:paraId="592DF94A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4CB386FE" w14:textId="39EB83F9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1E4E8B3A" w14:textId="77777777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63FF873" w14:textId="4870B125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“Approve”</w:t>
            </w:r>
          </w:p>
        </w:tc>
        <w:tc>
          <w:tcPr>
            <w:tcW w:w="2551" w:type="dxa"/>
            <w:vAlign w:val="center"/>
          </w:tcPr>
          <w:p w14:paraId="1F2B3F74" w14:textId="77777777" w:rsidR="007000D5" w:rsidRPr="00BC6553" w:rsidRDefault="007000D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70C8" w:rsidRPr="00D7306D" w14:paraId="52E7B8A5" w14:textId="77777777" w:rsidTr="00D070C8">
        <w:trPr>
          <w:trHeight w:val="356"/>
        </w:trPr>
        <w:tc>
          <w:tcPr>
            <w:tcW w:w="2552" w:type="dxa"/>
            <w:vAlign w:val="center"/>
          </w:tcPr>
          <w:p w14:paraId="25BB81A1" w14:textId="5619553A" w:rsidR="00D070C8" w:rsidRPr="00BC6553" w:rsidRDefault="00D070C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oldBatchProcessingStatus</w:t>
            </w:r>
          </w:p>
        </w:tc>
        <w:tc>
          <w:tcPr>
            <w:tcW w:w="1275" w:type="dxa"/>
            <w:vAlign w:val="center"/>
          </w:tcPr>
          <w:p w14:paraId="2568B6F6" w14:textId="77777777" w:rsidR="00D070C8" w:rsidRPr="00BC6553" w:rsidRDefault="00D070C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D3FBB0F" w14:textId="3186102E" w:rsidR="00D070C8" w:rsidRPr="00BC6553" w:rsidRDefault="00D070C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50F7F10F" w14:textId="77777777" w:rsidR="00D070C8" w:rsidRPr="00BC6553" w:rsidRDefault="00D070C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C64B5" w:rsidRPr="00D7306D" w14:paraId="76984B98" w14:textId="77777777" w:rsidTr="00D070C8">
        <w:trPr>
          <w:trHeight w:val="356"/>
        </w:trPr>
        <w:tc>
          <w:tcPr>
            <w:tcW w:w="2552" w:type="dxa"/>
            <w:vAlign w:val="center"/>
          </w:tcPr>
          <w:p w14:paraId="56194237" w14:textId="710AE1AD" w:rsidR="000C64B5" w:rsidRPr="00BC6553" w:rsidRDefault="00002CC7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220E145F" w14:textId="77777777" w:rsidR="000C64B5" w:rsidRPr="00BC6553" w:rsidRDefault="000C64B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1303291" w14:textId="07BC2778" w:rsidR="000C64B5" w:rsidRPr="00BC6553" w:rsidRDefault="00002CC7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“Failed”</w:t>
            </w:r>
          </w:p>
        </w:tc>
        <w:tc>
          <w:tcPr>
            <w:tcW w:w="2551" w:type="dxa"/>
            <w:vAlign w:val="center"/>
          </w:tcPr>
          <w:p w14:paraId="0110A50B" w14:textId="77777777" w:rsidR="000C64B5" w:rsidRPr="00BC6553" w:rsidRDefault="000C64B5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4B98F3B1" w14:textId="77777777" w:rsidR="000C64B5" w:rsidRDefault="000C64B5" w:rsidP="000C64B5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45C99ADA" w14:textId="5230C911" w:rsidR="000C64B5" w:rsidRDefault="000C64B5" w:rsidP="000C64B5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</w:t>
      </w:r>
      <w:r w:rsidR="00C13D0B">
        <w:rPr>
          <w:rFonts w:ascii="Tahoma" w:hAnsi="Tahoma" w:cs="Tahoma"/>
          <w:sz w:val="20"/>
          <w:szCs w:val="20"/>
          <w:lang w:eastAsia="ja-JP" w:bidi="th-TH"/>
        </w:rPr>
        <w:t xml:space="preserve"> this record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5C1CA5F4" w14:textId="284AD9ED" w:rsidR="007F6C39" w:rsidRDefault="007F6C39" w:rsidP="005A66C9"/>
    <w:p w14:paraId="2D27BFBC" w14:textId="77777777" w:rsidR="00D04FDD" w:rsidRDefault="00D04FDD" w:rsidP="00D04FDD"/>
    <w:p w14:paraId="68F34B63" w14:textId="4226E851" w:rsidR="00D04FDD" w:rsidRDefault="00D04FDD" w:rsidP="00D04FDD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292" w:name="_Auto_Terminate_Website"/>
      <w:bookmarkEnd w:id="2292"/>
      <w:r>
        <w:rPr>
          <w:rFonts w:ascii="Tahoma" w:hAnsi="Tahoma" w:cs="Tahoma"/>
          <w:b/>
          <w:bCs/>
          <w:color w:val="auto"/>
          <w:sz w:val="28"/>
          <w:szCs w:val="28"/>
        </w:rPr>
        <w:t>Auto Terminate Website Job</w:t>
      </w:r>
    </w:p>
    <w:p w14:paraId="58A008BA" w14:textId="77777777" w:rsidR="00D04FDD" w:rsidRPr="008A6B90" w:rsidRDefault="00D04FDD" w:rsidP="00D04FDD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D04FDD" w:rsidRPr="00554C13" w14:paraId="74CC3BC7" w14:textId="77777777" w:rsidTr="00C0789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E7BB9C4" w14:textId="77777777" w:rsidR="00D04FDD" w:rsidRPr="00554C13" w:rsidRDefault="00D04FDD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3B9240C9" w14:textId="65506989" w:rsidR="00D04FDD" w:rsidRPr="00554C13" w:rsidRDefault="00D04FDD" w:rsidP="00C07894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Auto Terminate Website Job</w:t>
            </w:r>
          </w:p>
        </w:tc>
      </w:tr>
      <w:tr w:rsidR="00D04FDD" w:rsidRPr="00554C13" w14:paraId="588D4FAD" w14:textId="77777777" w:rsidTr="00C0789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A1E3C8C" w14:textId="77777777" w:rsidR="00D04FDD" w:rsidRPr="00554C13" w:rsidRDefault="00D04FDD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5505BF6B" w14:textId="0DD0BBF0" w:rsidR="00D04FDD" w:rsidRPr="008F2A18" w:rsidRDefault="00D04FDD" w:rsidP="00C07894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E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very AUTO_TERMI</w:t>
            </w:r>
            <w:r w:rsidR="00027B5C">
              <w:rPr>
                <w:rFonts w:ascii="Tahoma" w:hAnsi="Tahoma" w:cs="Tahoma"/>
                <w:sz w:val="20"/>
                <w:szCs w:val="20"/>
                <w:lang w:eastAsia="ja-JP" w:bidi="th-TH"/>
              </w:rPr>
              <w:t>N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ATE_WEBSITES_JOB_SCHEDULE minutes</w:t>
            </w:r>
          </w:p>
        </w:tc>
      </w:tr>
    </w:tbl>
    <w:p w14:paraId="40367797" w14:textId="77777777" w:rsidR="00D04FDD" w:rsidRDefault="00D04FDD" w:rsidP="00D04FDD">
      <w:pPr>
        <w:rPr>
          <w:rStyle w:val="af0"/>
          <w:rFonts w:ascii="Tahoma" w:hAnsi="Tahoma" w:cs="Tahoma"/>
          <w:color w:val="auto"/>
        </w:rPr>
      </w:pPr>
    </w:p>
    <w:p w14:paraId="0496AA3C" w14:textId="77777777" w:rsidR="00D04FDD" w:rsidRPr="004D476C" w:rsidRDefault="00D04FDD" w:rsidP="00D04FDD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230D7320" w14:textId="2A6C3449" w:rsidR="00D04FDD" w:rsidRPr="008F2A18" w:rsidRDefault="00B2327D" w:rsidP="00D04FDD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Auto terminate websites</w:t>
      </w:r>
      <w:r w:rsidR="00D04FDD">
        <w:rPr>
          <w:rFonts w:ascii="Tahoma" w:hAnsi="Tahoma" w:cs="Tahoma"/>
          <w:sz w:val="20"/>
          <w:szCs w:val="20"/>
          <w:lang w:bidi="th-TH"/>
        </w:rPr>
        <w:t>.</w:t>
      </w:r>
    </w:p>
    <w:p w14:paraId="5606565C" w14:textId="0A710695" w:rsidR="00D04FDD" w:rsidRPr="007A71F3" w:rsidRDefault="00D04FDD" w:rsidP="00D04FDD">
      <w:pPr>
        <w:pStyle w:val="ab"/>
        <w:numPr>
          <w:ilvl w:val="0"/>
          <w:numId w:val="75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Websites Waiting For </w:t>
      </w:r>
      <w:r w:rsidR="00B2327D">
        <w:rPr>
          <w:rStyle w:val="af0"/>
          <w:rFonts w:ascii="Tahoma" w:hAnsi="Tahoma" w:cs="Tahoma"/>
          <w:color w:val="auto"/>
          <w:lang w:eastAsia="ja-JP"/>
        </w:rPr>
        <w:t>Auto Terminate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Call [Get Websites Waiting </w:t>
      </w:r>
      <w:r w:rsidR="00B2327D">
        <w:rPr>
          <w:rFonts w:ascii="Tahoma" w:hAnsi="Tahoma" w:cs="Tahoma"/>
          <w:sz w:val="20"/>
          <w:szCs w:val="20"/>
          <w:lang w:bidi="th-TH"/>
        </w:rPr>
        <w:t>Auto Terminate</w:t>
      </w:r>
      <w:r>
        <w:rPr>
          <w:rFonts w:ascii="Tahoma" w:hAnsi="Tahoma" w:cs="Tahoma"/>
          <w:sz w:val="20"/>
          <w:szCs w:val="20"/>
          <w:lang w:bidi="th-TH"/>
        </w:rPr>
        <w:t xml:space="preserve">] to get websites to </w:t>
      </w:r>
      <w:r w:rsidR="00B2327D">
        <w:rPr>
          <w:rFonts w:ascii="Tahoma" w:hAnsi="Tahoma" w:cs="Tahoma"/>
          <w:sz w:val="20"/>
          <w:szCs w:val="20"/>
          <w:lang w:bidi="th-TH"/>
        </w:rPr>
        <w:t>terminate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4C2BE90E" w14:textId="77777777" w:rsidR="00D04FDD" w:rsidRPr="007A71F3" w:rsidRDefault="00D04FDD" w:rsidP="00D04FDD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D04FDD" w:rsidRPr="0031791A" w14:paraId="237DE24E" w14:textId="77777777" w:rsidTr="00884A7F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4B988B90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62EE61C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403E8EFF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B00A9C6" w14:textId="77777777" w:rsidR="00D04FDD" w:rsidRPr="001E796D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04FDD" w:rsidRPr="00D7306D" w14:paraId="531C50D3" w14:textId="77777777" w:rsidTr="00884A7F">
        <w:trPr>
          <w:trHeight w:val="356"/>
        </w:trPr>
        <w:tc>
          <w:tcPr>
            <w:tcW w:w="1985" w:type="dxa"/>
            <w:vAlign w:val="center"/>
          </w:tcPr>
          <w:p w14:paraId="2F5F87DA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1275" w:type="dxa"/>
            <w:vAlign w:val="center"/>
          </w:tcPr>
          <w:p w14:paraId="7EEB94E7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2EBC5289" w14:textId="1FEACD3F" w:rsidR="00D04FDD" w:rsidRPr="00BC6553" w:rsidRDefault="00027B5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AUTO_TERMINATE</w:t>
            </w:r>
            <w:r w:rsidR="00D04FD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_WEBSITES_JOB_PAGE_SIZE</w:t>
            </w:r>
          </w:p>
        </w:tc>
        <w:tc>
          <w:tcPr>
            <w:tcW w:w="2126" w:type="dxa"/>
            <w:vAlign w:val="center"/>
          </w:tcPr>
          <w:p w14:paraId="09B72BE9" w14:textId="7ADEA25F" w:rsidR="00D04FDD" w:rsidRPr="00BC6553" w:rsidRDefault="007A3A9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  <w:tr w:rsidR="007A3A9C" w:rsidRPr="00D7306D" w14:paraId="70386CBA" w14:textId="77777777" w:rsidTr="00884A7F">
        <w:trPr>
          <w:trHeight w:val="356"/>
        </w:trPr>
        <w:tc>
          <w:tcPr>
            <w:tcW w:w="1985" w:type="dxa"/>
            <w:vAlign w:val="center"/>
          </w:tcPr>
          <w:p w14:paraId="58A465AC" w14:textId="53882582" w:rsidR="007A3A9C" w:rsidRDefault="007A3A9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35DD69E7" w14:textId="1BF30090" w:rsidR="007A3A9C" w:rsidRDefault="007A3A9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0A348469" w14:textId="562AE95C" w:rsidR="007A3A9C" w:rsidRDefault="007A3A9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“Ban”</w:t>
            </w:r>
          </w:p>
        </w:tc>
        <w:tc>
          <w:tcPr>
            <w:tcW w:w="2126" w:type="dxa"/>
            <w:vAlign w:val="center"/>
          </w:tcPr>
          <w:p w14:paraId="1BC85A2F" w14:textId="4BCB2A06" w:rsidR="007A3A9C" w:rsidRDefault="007A3A9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Q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uery parameter</w:t>
            </w:r>
          </w:p>
        </w:tc>
      </w:tr>
    </w:tbl>
    <w:p w14:paraId="00559DED" w14:textId="77777777" w:rsidR="00D04FDD" w:rsidRDefault="00D04FDD" w:rsidP="00D04FDD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F983675" w14:textId="7777777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processing.</w:t>
      </w:r>
    </w:p>
    <w:p w14:paraId="3D6E0A89" w14:textId="5D1635BD" w:rsidR="00D04FDD" w:rsidRPr="007A71F3" w:rsidRDefault="00D04FDD" w:rsidP="00D04FDD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have websites waiting for</w:t>
      </w:r>
      <w:r w:rsidR="00027B5C">
        <w:rPr>
          <w:rFonts w:ascii="Tahoma" w:hAnsi="Tahoma" w:cs="Tahoma"/>
          <w:sz w:val="20"/>
          <w:szCs w:val="20"/>
          <w:lang w:eastAsia="ja-JP" w:bidi="th-TH"/>
        </w:rPr>
        <w:t xml:space="preserve"> auto terminate</w:t>
      </w:r>
      <w:r>
        <w:rPr>
          <w:rFonts w:ascii="Tahoma" w:hAnsi="Tahoma" w:cs="Tahoma"/>
          <w:sz w:val="20"/>
          <w:szCs w:val="20"/>
          <w:lang w:eastAsia="ja-JP" w:bidi="th-TH"/>
        </w:rPr>
        <w:t>, proceed the following step 2 for each website received.</w:t>
      </w:r>
    </w:p>
    <w:p w14:paraId="4196FE83" w14:textId="77777777" w:rsidR="00D04FDD" w:rsidRPr="005A7A8B" w:rsidRDefault="00D04FDD" w:rsidP="00D04FDD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8AED223" w14:textId="64486EE8" w:rsidR="00D04FDD" w:rsidRDefault="00884A7F" w:rsidP="00884A7F">
      <w:pPr>
        <w:pStyle w:val="ab"/>
        <w:numPr>
          <w:ilvl w:val="0"/>
          <w:numId w:val="75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Auto Terminate</w:t>
      </w:r>
      <w:r w:rsidR="00D04FDD">
        <w:rPr>
          <w:rStyle w:val="af0"/>
          <w:rFonts w:ascii="Tahoma" w:hAnsi="Tahoma" w:cs="Tahoma"/>
          <w:color w:val="auto"/>
          <w:lang w:eastAsia="ja-JP"/>
        </w:rPr>
        <w:t xml:space="preserve"> Specified Website</w:t>
      </w:r>
    </w:p>
    <w:p w14:paraId="45C06DCB" w14:textId="0264E903" w:rsidR="00D04FDD" w:rsidRPr="007A71F3" w:rsidRDefault="00D04FDD" w:rsidP="00D04FDD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Call [Update Websites Batching Processing Status] to update status to processing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0240DFDD" w14:textId="77777777" w:rsidR="00D04FDD" w:rsidRPr="007A71F3" w:rsidRDefault="00D04FDD" w:rsidP="00D04FDD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327E1A" w:rsidRPr="0031791A" w14:paraId="040F9BB8" w14:textId="77777777" w:rsidTr="00327E1A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0DD8CFF8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1AF16CA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50A2EFB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2B926BB" w14:textId="77777777" w:rsidR="00D04FDD" w:rsidRPr="001E796D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27E1A" w:rsidRPr="00D7306D" w14:paraId="0111A669" w14:textId="77777777" w:rsidTr="00327E1A">
        <w:trPr>
          <w:trHeight w:val="356"/>
        </w:trPr>
        <w:tc>
          <w:tcPr>
            <w:tcW w:w="2552" w:type="dxa"/>
            <w:vAlign w:val="center"/>
          </w:tcPr>
          <w:p w14:paraId="024429BE" w14:textId="1C2FE111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0C01FC73" w14:textId="77777777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33E7184" w14:textId="51808464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“Ban”</w:t>
            </w:r>
          </w:p>
        </w:tc>
        <w:tc>
          <w:tcPr>
            <w:tcW w:w="2551" w:type="dxa"/>
            <w:vAlign w:val="center"/>
          </w:tcPr>
          <w:p w14:paraId="4D95A617" w14:textId="77777777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27E1A" w:rsidRPr="00D7306D" w14:paraId="5DCC40DB" w14:textId="77777777" w:rsidTr="00327E1A">
        <w:trPr>
          <w:trHeight w:val="356"/>
        </w:trPr>
        <w:tc>
          <w:tcPr>
            <w:tcW w:w="2552" w:type="dxa"/>
            <w:vAlign w:val="center"/>
          </w:tcPr>
          <w:p w14:paraId="65D595C4" w14:textId="0EFF8DE6" w:rsidR="00D04FDD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</w:t>
            </w:r>
            <w:r w:rsidR="00D04FD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atchProcessingStatus</w:t>
            </w:r>
          </w:p>
        </w:tc>
        <w:tc>
          <w:tcPr>
            <w:tcW w:w="1275" w:type="dxa"/>
            <w:vAlign w:val="center"/>
          </w:tcPr>
          <w:p w14:paraId="4DDF7BAF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1198CF9B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Null</w:t>
            </w:r>
          </w:p>
        </w:tc>
        <w:tc>
          <w:tcPr>
            <w:tcW w:w="2551" w:type="dxa"/>
            <w:vAlign w:val="center"/>
          </w:tcPr>
          <w:p w14:paraId="2E61176B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4FDD" w:rsidRPr="00D7306D" w14:paraId="27870255" w14:textId="77777777" w:rsidTr="00327E1A">
        <w:trPr>
          <w:trHeight w:val="356"/>
        </w:trPr>
        <w:tc>
          <w:tcPr>
            <w:tcW w:w="2552" w:type="dxa"/>
            <w:vAlign w:val="center"/>
          </w:tcPr>
          <w:p w14:paraId="7FE0FB5B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7517BE2D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AE7C8BF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190D1FBB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01712F9B" w14:textId="77777777" w:rsidR="00D04FDD" w:rsidRDefault="00D04FDD" w:rsidP="00D04FDD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E3BEDAD" w14:textId="5EC706D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 this website.</w:t>
      </w:r>
    </w:p>
    <w:p w14:paraId="0C19F1AD" w14:textId="7777777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FFE5D92" w14:textId="5200BDE3" w:rsidR="00241303" w:rsidRPr="007A71F3" w:rsidRDefault="00241303" w:rsidP="00241303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Call [Get Project of Website] to the editing project of specified website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2C585E44" w14:textId="77777777" w:rsidR="00241303" w:rsidRPr="007A71F3" w:rsidRDefault="00241303" w:rsidP="00241303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3828"/>
        <w:gridCol w:w="2551"/>
      </w:tblGrid>
      <w:tr w:rsidR="00241303" w:rsidRPr="0031791A" w14:paraId="378E1546" w14:textId="77777777" w:rsidTr="00C07894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55252155" w14:textId="77777777" w:rsidR="00241303" w:rsidRPr="0031791A" w:rsidRDefault="0024130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0C7C906D" w14:textId="77777777" w:rsidR="00241303" w:rsidRPr="0031791A" w:rsidRDefault="0024130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1BD5135" w14:textId="77777777" w:rsidR="00241303" w:rsidRPr="0031791A" w:rsidRDefault="0024130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76E12D26" w14:textId="77777777" w:rsidR="00241303" w:rsidRPr="001E796D" w:rsidRDefault="00241303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41303" w:rsidRPr="00D7306D" w14:paraId="58076C0A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60D2EBAE" w14:textId="62BD1734" w:rsidR="00241303" w:rsidRPr="00BC6553" w:rsidRDefault="0024130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websiteId</w:t>
            </w:r>
          </w:p>
        </w:tc>
        <w:tc>
          <w:tcPr>
            <w:tcW w:w="1559" w:type="dxa"/>
            <w:vAlign w:val="center"/>
          </w:tcPr>
          <w:p w14:paraId="16A85678" w14:textId="77777777" w:rsidR="00241303" w:rsidRPr="00BC6553" w:rsidRDefault="0024130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309EE6B" w14:textId="057A9272" w:rsidR="00241303" w:rsidRPr="00BC6553" w:rsidRDefault="00476B89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Specified websiteId</w:t>
            </w:r>
          </w:p>
        </w:tc>
        <w:tc>
          <w:tcPr>
            <w:tcW w:w="2551" w:type="dxa"/>
            <w:vAlign w:val="center"/>
          </w:tcPr>
          <w:p w14:paraId="3F0C5AE2" w14:textId="77777777" w:rsidR="00241303" w:rsidRPr="00BC6553" w:rsidRDefault="00241303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71A351B" w14:textId="77777777" w:rsidR="00241303" w:rsidRDefault="00241303" w:rsidP="00241303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3743E07" w14:textId="43BC17AA" w:rsidR="00241303" w:rsidRDefault="00241303" w:rsidP="0024130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</w:t>
      </w:r>
      <w:r w:rsidR="00476B89">
        <w:rPr>
          <w:rFonts w:ascii="Tahoma" w:hAnsi="Tahoma" w:cs="Tahoma"/>
          <w:sz w:val="20"/>
          <w:szCs w:val="20"/>
          <w:lang w:eastAsia="ja-JP" w:bidi="th-TH"/>
        </w:rPr>
        <w:t xml:space="preserve">other than not found </w:t>
      </w:r>
      <w:r>
        <w:rPr>
          <w:rFonts w:ascii="Tahoma" w:hAnsi="Tahoma" w:cs="Tahoma"/>
          <w:sz w:val="20"/>
          <w:szCs w:val="20"/>
          <w:lang w:eastAsia="ja-JP" w:bidi="th-TH"/>
        </w:rPr>
        <w:t>from microservice, stop processing this website.</w:t>
      </w:r>
    </w:p>
    <w:p w14:paraId="3D7C57A1" w14:textId="77777777" w:rsidR="00241303" w:rsidRDefault="00241303" w:rsidP="00241303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6D3A218" w14:textId="426DF651" w:rsidR="00241303" w:rsidRDefault="009B23B4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project found, call </w:t>
      </w:r>
      <w:r w:rsidR="00F81E8D">
        <w:rPr>
          <w:rFonts w:ascii="Tahoma" w:hAnsi="Tahoma" w:cs="Tahoma"/>
          <w:sz w:val="20"/>
          <w:szCs w:val="20"/>
          <w:lang w:eastAsia="ja-JP" w:bidi="th-TH"/>
        </w:rPr>
        <w:t>[Change Project Status]</w:t>
      </w:r>
      <w:r w:rsidR="00FD6181">
        <w:rPr>
          <w:rFonts w:ascii="Tahoma" w:hAnsi="Tahoma" w:cs="Tahoma"/>
          <w:sz w:val="20"/>
          <w:szCs w:val="20"/>
          <w:lang w:eastAsia="ja-JP" w:bidi="th-TH"/>
        </w:rPr>
        <w:t xml:space="preserve"> to logically delete project.</w:t>
      </w:r>
    </w:p>
    <w:p w14:paraId="17BD2397" w14:textId="77777777" w:rsidR="00FD6181" w:rsidRPr="007A71F3" w:rsidRDefault="00FD6181" w:rsidP="00FD6181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3828"/>
        <w:gridCol w:w="2551"/>
      </w:tblGrid>
      <w:tr w:rsidR="00FD6181" w:rsidRPr="0031791A" w14:paraId="0D1E8109" w14:textId="77777777" w:rsidTr="00C07894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4E0B0A82" w14:textId="77777777" w:rsidR="00FD6181" w:rsidRPr="0031791A" w:rsidRDefault="00FD6181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89EEEFA" w14:textId="77777777" w:rsidR="00FD6181" w:rsidRPr="0031791A" w:rsidRDefault="00FD6181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2442A6D1" w14:textId="77777777" w:rsidR="00FD6181" w:rsidRPr="0031791A" w:rsidRDefault="00FD6181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C066A08" w14:textId="77777777" w:rsidR="00FD6181" w:rsidRPr="001E796D" w:rsidRDefault="00FD6181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D6181" w:rsidRPr="00D7306D" w14:paraId="37328BF3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6648FEB9" w14:textId="4E50C13D" w:rsidR="00FD6181" w:rsidRPr="00BC6553" w:rsidRDefault="00FD6181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1960F1DA" w14:textId="77777777" w:rsidR="00FD6181" w:rsidRPr="00BC6553" w:rsidRDefault="00FD6181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72AE83A" w14:textId="1FEDECA4" w:rsidR="00FD6181" w:rsidRPr="00BC6553" w:rsidRDefault="00FD6181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Editing projectId of specified websiteId</w:t>
            </w:r>
          </w:p>
        </w:tc>
        <w:tc>
          <w:tcPr>
            <w:tcW w:w="2551" w:type="dxa"/>
            <w:vAlign w:val="center"/>
          </w:tcPr>
          <w:p w14:paraId="041BBD1C" w14:textId="77777777" w:rsidR="00FD6181" w:rsidRPr="00BC6553" w:rsidRDefault="00FD6181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D1090" w:rsidRPr="00D7306D" w14:paraId="6E2F9BC1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06F2B78E" w14:textId="635D8FAB" w:rsidR="000D1090" w:rsidRDefault="00CC65E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559" w:type="dxa"/>
            <w:vAlign w:val="center"/>
          </w:tcPr>
          <w:p w14:paraId="28787CA8" w14:textId="6EF382C4" w:rsidR="000D1090" w:rsidRDefault="00CC65E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1530A1B" w14:textId="64BF68D3" w:rsidR="000D1090" w:rsidRDefault="00CC65E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“EXECUTE_AUTO_TERMINATE”</w:t>
            </w:r>
          </w:p>
        </w:tc>
        <w:tc>
          <w:tcPr>
            <w:tcW w:w="2551" w:type="dxa"/>
            <w:vAlign w:val="center"/>
          </w:tcPr>
          <w:p w14:paraId="59B775D0" w14:textId="77777777" w:rsidR="000D1090" w:rsidRPr="00CC65ED" w:rsidRDefault="000D1090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92FCCA2" w14:textId="77777777" w:rsidR="00FD6181" w:rsidRPr="00FD6181" w:rsidRDefault="00FD6181" w:rsidP="00FD6181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29CA3726" w14:textId="4A476770" w:rsidR="00FD6181" w:rsidRDefault="00FD6181" w:rsidP="00FD6181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go to Update Batching Processing Status to update status to failed.</w:t>
      </w:r>
    </w:p>
    <w:p w14:paraId="0F8F581F" w14:textId="41DA7D8D" w:rsidR="00FD6181" w:rsidRDefault="00FD6181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CAE7BE5" w14:textId="0D72571D" w:rsidR="00530A92" w:rsidRDefault="00530A92" w:rsidP="00530A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project found, call [Cancel Approve Website Request by Project] to logically delete approve website request.</w:t>
      </w:r>
    </w:p>
    <w:p w14:paraId="3CD3C234" w14:textId="77777777" w:rsidR="00530A92" w:rsidRPr="007A71F3" w:rsidRDefault="00530A92" w:rsidP="00530A92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3828"/>
        <w:gridCol w:w="2551"/>
      </w:tblGrid>
      <w:tr w:rsidR="00530A92" w:rsidRPr="0031791A" w14:paraId="0C03922B" w14:textId="77777777" w:rsidTr="00C07894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22CE1FB5" w14:textId="77777777" w:rsidR="00530A92" w:rsidRPr="0031791A" w:rsidRDefault="00530A92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58A31BEC" w14:textId="77777777" w:rsidR="00530A92" w:rsidRPr="0031791A" w:rsidRDefault="00530A92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04731D48" w14:textId="77777777" w:rsidR="00530A92" w:rsidRPr="0031791A" w:rsidRDefault="00530A92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4F36FFE3" w14:textId="77777777" w:rsidR="00530A92" w:rsidRPr="001E796D" w:rsidRDefault="00530A92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30A92" w:rsidRPr="00D7306D" w14:paraId="647FE8C6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000B21EA" w14:textId="77777777" w:rsidR="00530A92" w:rsidRPr="00BC6553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projectId</w:t>
            </w:r>
          </w:p>
        </w:tc>
        <w:tc>
          <w:tcPr>
            <w:tcW w:w="1559" w:type="dxa"/>
            <w:vAlign w:val="center"/>
          </w:tcPr>
          <w:p w14:paraId="4620BA84" w14:textId="77777777" w:rsidR="00530A92" w:rsidRPr="00BC6553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0A02FBF" w14:textId="77777777" w:rsidR="00530A92" w:rsidRPr="00BC6553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Editing projectId of specified websiteId</w:t>
            </w:r>
          </w:p>
        </w:tc>
        <w:tc>
          <w:tcPr>
            <w:tcW w:w="2551" w:type="dxa"/>
            <w:vAlign w:val="center"/>
          </w:tcPr>
          <w:p w14:paraId="4C54990A" w14:textId="77777777" w:rsidR="00530A92" w:rsidRPr="00BC6553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30A92" w:rsidRPr="00D7306D" w14:paraId="2BCEBA36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1A11F376" w14:textId="77777777" w:rsidR="00530A92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559" w:type="dxa"/>
            <w:vAlign w:val="center"/>
          </w:tcPr>
          <w:p w14:paraId="3DB5AF30" w14:textId="77777777" w:rsidR="00530A92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E0E9C8D" w14:textId="77777777" w:rsidR="00530A92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“EXECUTE_AUTO_TERMINATE”</w:t>
            </w:r>
          </w:p>
        </w:tc>
        <w:tc>
          <w:tcPr>
            <w:tcW w:w="2551" w:type="dxa"/>
            <w:vAlign w:val="center"/>
          </w:tcPr>
          <w:p w14:paraId="1198BE71" w14:textId="77777777" w:rsidR="00530A92" w:rsidRPr="00CC65ED" w:rsidRDefault="00530A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4CA7632" w14:textId="77777777" w:rsidR="00530A92" w:rsidRPr="00FD6181" w:rsidRDefault="00530A92" w:rsidP="00530A92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6252811" w14:textId="77777777" w:rsidR="00530A92" w:rsidRDefault="00530A92" w:rsidP="00530A92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go to Update Batching Processing Status to update status to failed.</w:t>
      </w:r>
    </w:p>
    <w:p w14:paraId="508ECFE2" w14:textId="1D5B3A19" w:rsidR="00D04FDD" w:rsidRPr="000F7F9B" w:rsidRDefault="00D04FDD" w:rsidP="000F7F9B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1C9F4FC" w14:textId="6759B01A" w:rsidR="00D04FDD" w:rsidRPr="000D5960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1E0BCD">
        <w:rPr>
          <w:rFonts w:ascii="Tahoma" w:hAnsi="Tahoma" w:cs="Tahoma"/>
          <w:sz w:val="20"/>
          <w:szCs w:val="20"/>
          <w:lang w:eastAsia="ja-JP" w:bidi="th-TH"/>
        </w:rPr>
        <w:t xml:space="preserve">Change </w:t>
      </w:r>
      <w:r>
        <w:rPr>
          <w:rFonts w:ascii="Tahoma" w:hAnsi="Tahoma" w:cs="Tahoma"/>
          <w:sz w:val="20"/>
          <w:szCs w:val="20"/>
          <w:lang w:eastAsia="ja-JP" w:bidi="th-TH"/>
        </w:rPr>
        <w:t>Website</w:t>
      </w:r>
      <w:r w:rsidR="001E0BCD">
        <w:rPr>
          <w:rFonts w:ascii="Tahoma" w:hAnsi="Tahoma" w:cs="Tahoma"/>
          <w:sz w:val="20"/>
          <w:szCs w:val="20"/>
          <w:lang w:eastAsia="ja-JP" w:bidi="th-TH"/>
        </w:rPr>
        <w:t xml:space="preserve"> Status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change</w:t>
      </w:r>
      <w:r w:rsidR="001E0BCD">
        <w:rPr>
          <w:rFonts w:ascii="Tahoma" w:hAnsi="Tahoma" w:cs="Tahoma"/>
          <w:sz w:val="20"/>
          <w:szCs w:val="20"/>
          <w:lang w:eastAsia="ja-JP" w:bidi="th-TH"/>
        </w:rPr>
        <w:t xml:space="preserve"> website status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BC81FE5" w14:textId="7777777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D04FDD" w:rsidRPr="0031791A" w14:paraId="7F805E79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177C5E73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940157B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A84CFE6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64287794" w14:textId="77777777" w:rsidR="00D04FDD" w:rsidRPr="001E796D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04FDD" w:rsidRPr="00D7306D" w14:paraId="61D5B624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7AB555DE" w14:textId="4B1BFC0E" w:rsidR="00D04FDD" w:rsidRPr="00BC6553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</w:t>
            </w:r>
            <w:r w:rsidR="00D04FD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1275" w:type="dxa"/>
            <w:vAlign w:val="center"/>
          </w:tcPr>
          <w:p w14:paraId="19AC270D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C62EBDF" w14:textId="289B8744" w:rsidR="00D04FDD" w:rsidRPr="00BC6553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Specfied w</w:t>
            </w:r>
            <w:r w:rsidR="00D04FD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ebsiteId</w:t>
            </w:r>
          </w:p>
        </w:tc>
        <w:tc>
          <w:tcPr>
            <w:tcW w:w="3118" w:type="dxa"/>
            <w:vAlign w:val="center"/>
          </w:tcPr>
          <w:p w14:paraId="79FFB528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  <w:tr w:rsidR="001E0BCD" w:rsidRPr="00D7306D" w14:paraId="3BE50434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1BDDF27F" w14:textId="219DFFDC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</w:t>
            </w:r>
          </w:p>
        </w:tc>
        <w:tc>
          <w:tcPr>
            <w:tcW w:w="1275" w:type="dxa"/>
            <w:vAlign w:val="center"/>
          </w:tcPr>
          <w:p w14:paraId="2CACA743" w14:textId="5E068E61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69986DC" w14:textId="57DA2E60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“Terminate”</w:t>
            </w:r>
          </w:p>
        </w:tc>
        <w:tc>
          <w:tcPr>
            <w:tcW w:w="3118" w:type="dxa"/>
            <w:vAlign w:val="center"/>
          </w:tcPr>
          <w:p w14:paraId="7AD797BC" w14:textId="77777777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E0BCD" w:rsidRPr="00D7306D" w14:paraId="02C9087E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0824760F" w14:textId="622BE0A4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tatusEvent</w:t>
            </w:r>
          </w:p>
        </w:tc>
        <w:tc>
          <w:tcPr>
            <w:tcW w:w="1275" w:type="dxa"/>
            <w:vAlign w:val="center"/>
          </w:tcPr>
          <w:p w14:paraId="79D1E2C1" w14:textId="67F576EB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3F506FE" w14:textId="68AD62E6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“EXECUTE_AUTO_TERMINATE”</w:t>
            </w:r>
          </w:p>
        </w:tc>
        <w:tc>
          <w:tcPr>
            <w:tcW w:w="3118" w:type="dxa"/>
            <w:vAlign w:val="center"/>
          </w:tcPr>
          <w:p w14:paraId="6A1A01EE" w14:textId="77777777" w:rsidR="001E0BCD" w:rsidRDefault="001E0BC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EB97199" w14:textId="7777777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B47D15A" w14:textId="7777777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go to Update Batching Processing Status.</w:t>
      </w:r>
    </w:p>
    <w:p w14:paraId="5D372A35" w14:textId="26282C66" w:rsidR="00D04FDD" w:rsidRDefault="0093162F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success response, Call [Update Website Batching Processing Status] microservice via API GW to change status.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93162F" w:rsidRPr="0031791A" w14:paraId="5B29C107" w14:textId="77777777" w:rsidTr="00C07894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17A588D3" w14:textId="77777777" w:rsidR="0093162F" w:rsidRPr="0031791A" w:rsidRDefault="0093162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47EC9F0" w14:textId="77777777" w:rsidR="0093162F" w:rsidRPr="0031791A" w:rsidRDefault="0093162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F15DA5F" w14:textId="77777777" w:rsidR="0093162F" w:rsidRPr="0031791A" w:rsidRDefault="0093162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46754B8" w14:textId="77777777" w:rsidR="0093162F" w:rsidRPr="001E796D" w:rsidRDefault="0093162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27E1A" w:rsidRPr="00D7306D" w14:paraId="7C8F8FC4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3E43B0E6" w14:textId="4AD69818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45E62BAA" w14:textId="77777777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2A25F6DF" w14:textId="3E7CDD31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“Terminate”</w:t>
            </w:r>
          </w:p>
        </w:tc>
        <w:tc>
          <w:tcPr>
            <w:tcW w:w="2551" w:type="dxa"/>
            <w:vAlign w:val="center"/>
          </w:tcPr>
          <w:p w14:paraId="0D7C81E3" w14:textId="77777777" w:rsidR="00327E1A" w:rsidRPr="00BC6553" w:rsidRDefault="00327E1A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3162F" w:rsidRPr="00D7306D" w14:paraId="261A7C6A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BDF0D7F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oldBatchProcessingStatus</w:t>
            </w:r>
          </w:p>
        </w:tc>
        <w:tc>
          <w:tcPr>
            <w:tcW w:w="1275" w:type="dxa"/>
            <w:vAlign w:val="center"/>
          </w:tcPr>
          <w:p w14:paraId="6715A6D0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4AD6622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4B3407C2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3162F" w:rsidRPr="00D7306D" w14:paraId="78B3ACA1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123A74D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2FD6290A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5F125F8" w14:textId="3262FA08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“Success”</w:t>
            </w:r>
          </w:p>
        </w:tc>
        <w:tc>
          <w:tcPr>
            <w:tcW w:w="2551" w:type="dxa"/>
            <w:vAlign w:val="center"/>
          </w:tcPr>
          <w:p w14:paraId="4F4A83EB" w14:textId="77777777" w:rsidR="0093162F" w:rsidRPr="00BC6553" w:rsidRDefault="0093162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E3BFA07" w14:textId="0DF3C87F" w:rsidR="0093162F" w:rsidRDefault="0093162F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C5F5D9E" w14:textId="77777777" w:rsidR="0093162F" w:rsidRDefault="0093162F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85B1C28" w14:textId="24F2C8BD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ODO: Call Cauldron API to </w:t>
      </w:r>
      <w:r w:rsidR="0093601D">
        <w:rPr>
          <w:rFonts w:ascii="Tahoma" w:hAnsi="Tahoma" w:cs="Tahoma"/>
          <w:sz w:val="20"/>
          <w:szCs w:val="20"/>
          <w:lang w:eastAsia="ja-JP" w:bidi="th-TH"/>
        </w:rPr>
        <w:t>terminate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93601D">
        <w:rPr>
          <w:rFonts w:ascii="Tahoma" w:hAnsi="Tahoma" w:cs="Tahoma"/>
          <w:sz w:val="20"/>
          <w:szCs w:val="20"/>
          <w:lang w:eastAsia="ja-JP" w:bidi="th-TH"/>
        </w:rPr>
        <w:t xml:space="preserve">destination </w:t>
      </w:r>
      <w:r>
        <w:rPr>
          <w:rFonts w:ascii="Tahoma" w:hAnsi="Tahoma" w:cs="Tahoma"/>
          <w:sz w:val="20"/>
          <w:szCs w:val="20"/>
          <w:lang w:eastAsia="ja-JP" w:bidi="th-TH"/>
        </w:rPr>
        <w:t>websites</w:t>
      </w:r>
    </w:p>
    <w:p w14:paraId="4A53E965" w14:textId="77777777" w:rsidR="00D04FDD" w:rsidRPr="00C0476E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>ODO: Send notification</w:t>
      </w:r>
    </w:p>
    <w:p w14:paraId="102DB0BE" w14:textId="77777777" w:rsidR="00D04FDD" w:rsidRPr="00BF090A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3E235D3" w14:textId="77777777" w:rsidR="00D04FDD" w:rsidRPr="003119AA" w:rsidRDefault="00D04FDD" w:rsidP="0090016D">
      <w:pPr>
        <w:pStyle w:val="ab"/>
        <w:numPr>
          <w:ilvl w:val="0"/>
          <w:numId w:val="75"/>
        </w:numPr>
        <w:ind w:left="426" w:hanging="426"/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Batching Processing Status</w:t>
      </w:r>
    </w:p>
    <w:p w14:paraId="5837C075" w14:textId="77777777" w:rsidR="00D04FDD" w:rsidRPr="007A71F3" w:rsidRDefault="00D04FDD" w:rsidP="00D04FDD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error occurs above, call [Update Approve Websites Batching Processing Status] to update status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6DDF3C6A" w14:textId="77777777" w:rsidR="00D04FDD" w:rsidRPr="007A71F3" w:rsidRDefault="00D04FDD" w:rsidP="00D04FDD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D04FDD" w:rsidRPr="0031791A" w14:paraId="1392F453" w14:textId="77777777" w:rsidTr="00C07894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281DAEA3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15C16E12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8A86DA0" w14:textId="77777777" w:rsidR="00D04FDD" w:rsidRPr="0031791A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308258BC" w14:textId="77777777" w:rsidR="00D04FDD" w:rsidRPr="001E796D" w:rsidRDefault="00D04FDD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779CB" w:rsidRPr="00D7306D" w14:paraId="4E578EBC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084ECAD2" w14:textId="1FF5EED1" w:rsidR="007779CB" w:rsidRPr="00BC6553" w:rsidRDefault="007779C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51C79ED9" w14:textId="77777777" w:rsidR="007779CB" w:rsidRPr="00BC6553" w:rsidRDefault="007779C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225CC63" w14:textId="1274D4CC" w:rsidR="007779CB" w:rsidRPr="00BC6553" w:rsidRDefault="007779C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“Ba</w:t>
            </w:r>
            <w:r w:rsidR="00327E1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”</w:t>
            </w:r>
          </w:p>
        </w:tc>
        <w:tc>
          <w:tcPr>
            <w:tcW w:w="2551" w:type="dxa"/>
            <w:vAlign w:val="center"/>
          </w:tcPr>
          <w:p w14:paraId="2F1EDED6" w14:textId="77777777" w:rsidR="007779CB" w:rsidRPr="00BC6553" w:rsidRDefault="007779CB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4FDD" w:rsidRPr="00D7306D" w14:paraId="0188B2AB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07B3C755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oldBatchProcessingStatus</w:t>
            </w:r>
          </w:p>
        </w:tc>
        <w:tc>
          <w:tcPr>
            <w:tcW w:w="1275" w:type="dxa"/>
            <w:vAlign w:val="center"/>
          </w:tcPr>
          <w:p w14:paraId="16F2BDAE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9637FB8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7927A8EE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04FDD" w:rsidRPr="00D7306D" w14:paraId="22A6BEEC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743AF580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14E9363A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51D1FE59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“Failed”</w:t>
            </w:r>
          </w:p>
        </w:tc>
        <w:tc>
          <w:tcPr>
            <w:tcW w:w="2551" w:type="dxa"/>
            <w:vAlign w:val="center"/>
          </w:tcPr>
          <w:p w14:paraId="00178DC7" w14:textId="77777777" w:rsidR="00D04FDD" w:rsidRPr="00BC6553" w:rsidRDefault="00D04FDD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1F71CFA" w14:textId="77777777" w:rsidR="00D04FDD" w:rsidRDefault="00D04FDD" w:rsidP="00D04FDD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01FA7F8" w14:textId="77777777" w:rsidR="00D04FDD" w:rsidRDefault="00D04FDD" w:rsidP="00D04FD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 this record.</w:t>
      </w:r>
    </w:p>
    <w:p w14:paraId="497BA664" w14:textId="77777777" w:rsidR="00D04FDD" w:rsidRDefault="00D04FDD" w:rsidP="00D04FDD"/>
    <w:p w14:paraId="6D88A477" w14:textId="77777777" w:rsidR="008B091F" w:rsidRDefault="008B091F" w:rsidP="008B091F"/>
    <w:p w14:paraId="2E1A6277" w14:textId="7BEC8AA0" w:rsidR="008B091F" w:rsidRDefault="003F6EF3" w:rsidP="008B091F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r>
        <w:rPr>
          <w:rFonts w:ascii="Tahoma" w:hAnsi="Tahoma" w:cs="Tahoma"/>
          <w:b/>
          <w:bCs/>
          <w:color w:val="auto"/>
          <w:sz w:val="28"/>
          <w:szCs w:val="28"/>
        </w:rPr>
        <w:t>Execute</w:t>
      </w:r>
      <w:r w:rsidR="008B091F">
        <w:rPr>
          <w:rFonts w:ascii="Tahoma" w:hAnsi="Tahoma" w:cs="Tahoma"/>
          <w:b/>
          <w:bCs/>
          <w:color w:val="auto"/>
          <w:sz w:val="28"/>
          <w:szCs w:val="28"/>
        </w:rPr>
        <w:t xml:space="preserve"> </w:t>
      </w:r>
      <w:r w:rsidR="00997B34">
        <w:rPr>
          <w:rFonts w:ascii="Tahoma" w:hAnsi="Tahoma" w:cs="Tahoma"/>
          <w:b/>
          <w:bCs/>
          <w:color w:val="auto"/>
          <w:sz w:val="28"/>
          <w:szCs w:val="28"/>
        </w:rPr>
        <w:t>Close Account</w:t>
      </w:r>
      <w:r w:rsidR="008B091F">
        <w:rPr>
          <w:rFonts w:ascii="Tahoma" w:hAnsi="Tahoma" w:cs="Tahoma"/>
          <w:b/>
          <w:bCs/>
          <w:color w:val="auto"/>
          <w:sz w:val="28"/>
          <w:szCs w:val="28"/>
        </w:rPr>
        <w:t xml:space="preserve"> Job</w:t>
      </w:r>
    </w:p>
    <w:p w14:paraId="4540452C" w14:textId="77777777" w:rsidR="008B091F" w:rsidRPr="008A6B90" w:rsidRDefault="008B091F" w:rsidP="008B091F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8B091F" w:rsidRPr="00554C13" w14:paraId="4FDA6E68" w14:textId="77777777" w:rsidTr="00C07894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4DAA8FEF" w14:textId="77777777" w:rsidR="008B091F" w:rsidRPr="00554C13" w:rsidRDefault="008B091F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Job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2360B3B2" w14:textId="746E08D1" w:rsidR="008B091F" w:rsidRPr="00554C13" w:rsidRDefault="003F6EF3" w:rsidP="00C07894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Execute</w:t>
            </w:r>
            <w:r w:rsidR="008B091F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 w:rsidR="00997B34">
              <w:rPr>
                <w:rFonts w:ascii="Tahoma" w:hAnsi="Tahoma" w:cs="Tahoma"/>
                <w:sz w:val="20"/>
                <w:szCs w:val="20"/>
                <w:lang w:eastAsia="ja-JP"/>
              </w:rPr>
              <w:t>Clo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se</w:t>
            </w:r>
            <w:r w:rsidR="008B091F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eastAsia="ja-JP"/>
              </w:rPr>
              <w:t>Account</w:t>
            </w:r>
            <w:r w:rsidR="008B091F">
              <w:rPr>
                <w:rFonts w:ascii="Tahoma" w:hAnsi="Tahoma" w:cs="Tahoma"/>
                <w:sz w:val="20"/>
                <w:szCs w:val="20"/>
                <w:lang w:eastAsia="ja-JP"/>
              </w:rPr>
              <w:t xml:space="preserve"> Job</w:t>
            </w:r>
          </w:p>
        </w:tc>
      </w:tr>
      <w:tr w:rsidR="008B091F" w:rsidRPr="00554C13" w14:paraId="789BC2F8" w14:textId="77777777" w:rsidTr="00C07894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09CA7536" w14:textId="77777777" w:rsidR="008B091F" w:rsidRPr="00554C13" w:rsidRDefault="008B091F" w:rsidP="00C0789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Schedule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36FF3B89" w14:textId="7B030F9D" w:rsidR="008B091F" w:rsidRPr="008F2A18" w:rsidRDefault="008B091F" w:rsidP="00C07894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E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 xml:space="preserve">very </w:t>
            </w:r>
            <w:r w:rsidR="003F6EF3">
              <w:rPr>
                <w:rFonts w:ascii="Tahoma" w:hAnsi="Tahoma" w:cs="Tahoma"/>
                <w:sz w:val="20"/>
                <w:szCs w:val="20"/>
                <w:lang w:eastAsia="ja-JP" w:bidi="th-TH"/>
              </w:rPr>
              <w:t>EXECUTE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_</w:t>
            </w:r>
            <w:r w:rsidR="003F6EF3">
              <w:rPr>
                <w:rFonts w:ascii="Tahoma" w:hAnsi="Tahoma" w:cs="Tahoma"/>
                <w:sz w:val="20"/>
                <w:szCs w:val="20"/>
                <w:lang w:eastAsia="ja-JP" w:bidi="th-TH"/>
              </w:rPr>
              <w:t>CLOSE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_</w:t>
            </w:r>
            <w:r w:rsidR="003F6EF3">
              <w:rPr>
                <w:rFonts w:ascii="Tahoma" w:hAnsi="Tahoma" w:cs="Tahoma"/>
                <w:sz w:val="20"/>
                <w:szCs w:val="20"/>
                <w:lang w:eastAsia="ja-JP" w:bidi="th-TH"/>
              </w:rPr>
              <w:t>ACCOUNT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_JOB_SCHEDULE minutes</w:t>
            </w:r>
          </w:p>
        </w:tc>
      </w:tr>
    </w:tbl>
    <w:p w14:paraId="0A9399E2" w14:textId="77777777" w:rsidR="008B091F" w:rsidRDefault="008B091F" w:rsidP="008B091F">
      <w:pPr>
        <w:rPr>
          <w:rStyle w:val="af0"/>
          <w:rFonts w:ascii="Tahoma" w:hAnsi="Tahoma" w:cs="Tahoma"/>
          <w:color w:val="auto"/>
        </w:rPr>
      </w:pPr>
    </w:p>
    <w:p w14:paraId="5B833B42" w14:textId="77777777" w:rsidR="008B091F" w:rsidRPr="004D476C" w:rsidRDefault="008B091F" w:rsidP="008B091F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548529BE" w14:textId="39E7326C" w:rsidR="008B091F" w:rsidRPr="008F2A18" w:rsidRDefault="003F6EF3" w:rsidP="008B091F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Execute</w:t>
      </w:r>
      <w:r w:rsidR="008B091F">
        <w:rPr>
          <w:rFonts w:ascii="Tahoma" w:hAnsi="Tahoma" w:cs="Tahoma"/>
          <w:sz w:val="20"/>
          <w:szCs w:val="20"/>
          <w:lang w:bidi="th-TH"/>
        </w:rPr>
        <w:t xml:space="preserve"> </w:t>
      </w:r>
      <w:r>
        <w:rPr>
          <w:rFonts w:ascii="Tahoma" w:hAnsi="Tahoma" w:cs="Tahoma"/>
          <w:sz w:val="20"/>
          <w:szCs w:val="20"/>
          <w:lang w:bidi="th-TH"/>
        </w:rPr>
        <w:t>close account</w:t>
      </w:r>
      <w:r w:rsidR="008B091F">
        <w:rPr>
          <w:rFonts w:ascii="Tahoma" w:hAnsi="Tahoma" w:cs="Tahoma"/>
          <w:sz w:val="20"/>
          <w:szCs w:val="20"/>
          <w:lang w:bidi="th-TH"/>
        </w:rPr>
        <w:t>.</w:t>
      </w:r>
    </w:p>
    <w:p w14:paraId="139F44E7" w14:textId="7AF5DA16" w:rsidR="008B091F" w:rsidRPr="007A71F3" w:rsidRDefault="008B091F" w:rsidP="003F6EF3">
      <w:pPr>
        <w:pStyle w:val="ab"/>
        <w:numPr>
          <w:ilvl w:val="0"/>
          <w:numId w:val="76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Get </w:t>
      </w:r>
      <w:r w:rsidR="004B548C">
        <w:rPr>
          <w:rStyle w:val="af0"/>
          <w:rFonts w:ascii="Tahoma" w:hAnsi="Tahoma" w:cs="Tahoma"/>
          <w:color w:val="auto"/>
          <w:lang w:eastAsia="ja-JP"/>
        </w:rPr>
        <w:t>Users</w:t>
      </w:r>
      <w:r w:rsidR="003F6EF3">
        <w:rPr>
          <w:rStyle w:val="af0"/>
          <w:rFonts w:ascii="Tahoma" w:hAnsi="Tahoma" w:cs="Tahoma"/>
          <w:color w:val="auto"/>
          <w:lang w:eastAsia="ja-JP"/>
        </w:rPr>
        <w:t xml:space="preserve"> Waiting For Close</w:t>
      </w:r>
      <w:r w:rsidR="004B548C">
        <w:rPr>
          <w:rStyle w:val="af0"/>
          <w:rFonts w:ascii="Tahoma" w:hAnsi="Tahoma" w:cs="Tahoma"/>
          <w:color w:val="auto"/>
          <w:lang w:eastAsia="ja-JP"/>
        </w:rPr>
        <w:t xml:space="preserve"> Account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 xml:space="preserve">Call [Get </w:t>
      </w:r>
      <w:r w:rsidR="004B548C">
        <w:rPr>
          <w:rFonts w:ascii="Tahoma" w:hAnsi="Tahoma" w:cs="Tahoma"/>
          <w:sz w:val="20"/>
          <w:szCs w:val="20"/>
          <w:lang w:bidi="th-TH"/>
        </w:rPr>
        <w:t>Users</w:t>
      </w:r>
      <w:r>
        <w:rPr>
          <w:rFonts w:ascii="Tahoma" w:hAnsi="Tahoma" w:cs="Tahoma"/>
          <w:sz w:val="20"/>
          <w:szCs w:val="20"/>
          <w:lang w:bidi="th-TH"/>
        </w:rPr>
        <w:t xml:space="preserve"> Waiting </w:t>
      </w:r>
      <w:r w:rsidR="004B548C">
        <w:rPr>
          <w:rFonts w:ascii="Tahoma" w:hAnsi="Tahoma" w:cs="Tahoma"/>
          <w:sz w:val="20"/>
          <w:szCs w:val="20"/>
          <w:lang w:bidi="th-TH"/>
        </w:rPr>
        <w:t>Close Account</w:t>
      </w:r>
      <w:r>
        <w:rPr>
          <w:rFonts w:ascii="Tahoma" w:hAnsi="Tahoma" w:cs="Tahoma"/>
          <w:sz w:val="20"/>
          <w:szCs w:val="20"/>
          <w:lang w:bidi="th-TH"/>
        </w:rPr>
        <w:t xml:space="preserve">] to get </w:t>
      </w:r>
      <w:r w:rsidR="004B548C">
        <w:rPr>
          <w:rFonts w:ascii="Tahoma" w:hAnsi="Tahoma" w:cs="Tahoma"/>
          <w:sz w:val="20"/>
          <w:szCs w:val="20"/>
          <w:lang w:bidi="th-TH"/>
        </w:rPr>
        <w:t>users</w:t>
      </w:r>
      <w:r>
        <w:rPr>
          <w:rFonts w:ascii="Tahoma" w:hAnsi="Tahoma" w:cs="Tahoma"/>
          <w:sz w:val="20"/>
          <w:szCs w:val="20"/>
          <w:lang w:bidi="th-TH"/>
        </w:rPr>
        <w:t xml:space="preserve"> to </w:t>
      </w:r>
      <w:r w:rsidR="004B548C">
        <w:rPr>
          <w:rFonts w:ascii="Tahoma" w:hAnsi="Tahoma" w:cs="Tahoma"/>
          <w:sz w:val="20"/>
          <w:szCs w:val="20"/>
          <w:lang w:bidi="th-TH"/>
        </w:rPr>
        <w:t>close account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60231474" w14:textId="77777777" w:rsidR="008B091F" w:rsidRPr="007A71F3" w:rsidRDefault="008B091F" w:rsidP="008B091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4820"/>
        <w:gridCol w:w="2126"/>
      </w:tblGrid>
      <w:tr w:rsidR="008B091F" w:rsidRPr="0031791A" w14:paraId="3DAEA7B4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CD48B5F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0F37E33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4820" w:type="dxa"/>
            <w:shd w:val="clear" w:color="auto" w:fill="B4C6E7" w:themeFill="accent5" w:themeFillTint="66"/>
            <w:vAlign w:val="center"/>
          </w:tcPr>
          <w:p w14:paraId="583D3754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3F807253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25AEAC64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70647E27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pageSize</w:t>
            </w:r>
          </w:p>
        </w:tc>
        <w:tc>
          <w:tcPr>
            <w:tcW w:w="1275" w:type="dxa"/>
            <w:vAlign w:val="center"/>
          </w:tcPr>
          <w:p w14:paraId="5A488F3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4820" w:type="dxa"/>
            <w:vAlign w:val="center"/>
          </w:tcPr>
          <w:p w14:paraId="2CABCE62" w14:textId="2086D446" w:rsidR="008B091F" w:rsidRPr="00BC6553" w:rsidRDefault="004B548C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EXECUTE</w:t>
            </w:r>
            <w:r w:rsidR="008B091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_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CLOSE_ACCOUNT_</w:t>
            </w:r>
            <w:r w:rsidR="008B091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JOB_PAGE_SIZE</w:t>
            </w:r>
          </w:p>
        </w:tc>
        <w:tc>
          <w:tcPr>
            <w:tcW w:w="2126" w:type="dxa"/>
            <w:vAlign w:val="center"/>
          </w:tcPr>
          <w:p w14:paraId="56195A6B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Query parameter</w:t>
            </w:r>
          </w:p>
        </w:tc>
      </w:tr>
    </w:tbl>
    <w:p w14:paraId="6ADE9ED3" w14:textId="77777777" w:rsidR="008B091F" w:rsidRDefault="008B091F" w:rsidP="008B091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797FFE08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processing.</w:t>
      </w:r>
    </w:p>
    <w:p w14:paraId="3E418300" w14:textId="5FF5AA30" w:rsidR="008B091F" w:rsidRPr="007A71F3" w:rsidRDefault="008B091F" w:rsidP="008B091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have </w:t>
      </w:r>
      <w:r w:rsidR="002874FF">
        <w:rPr>
          <w:rFonts w:ascii="Tahoma" w:hAnsi="Tahoma" w:cs="Tahoma"/>
          <w:sz w:val="20"/>
          <w:szCs w:val="20"/>
          <w:lang w:eastAsia="ja-JP" w:bidi="th-TH"/>
        </w:rPr>
        <w:t>users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waiting </w:t>
      </w:r>
      <w:r w:rsidR="002874FF">
        <w:rPr>
          <w:rFonts w:ascii="Tahoma" w:hAnsi="Tahoma" w:cs="Tahoma"/>
          <w:sz w:val="20"/>
          <w:szCs w:val="20"/>
          <w:lang w:eastAsia="ja-JP" w:bidi="th-TH"/>
        </w:rPr>
        <w:t>for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</w:t>
      </w:r>
      <w:r w:rsidR="002874FF">
        <w:rPr>
          <w:rFonts w:ascii="Tahoma" w:hAnsi="Tahoma" w:cs="Tahoma"/>
          <w:sz w:val="20"/>
          <w:szCs w:val="20"/>
          <w:lang w:eastAsia="ja-JP" w:bidi="th-TH"/>
        </w:rPr>
        <w:t>close account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, proceed the following step 2 for each </w:t>
      </w:r>
      <w:r w:rsidR="002874FF">
        <w:rPr>
          <w:rFonts w:ascii="Tahoma" w:hAnsi="Tahoma" w:cs="Tahoma"/>
          <w:sz w:val="20"/>
          <w:szCs w:val="20"/>
          <w:lang w:eastAsia="ja-JP" w:bidi="th-TH"/>
        </w:rPr>
        <w:t>user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received.</w:t>
      </w:r>
    </w:p>
    <w:p w14:paraId="724B67D8" w14:textId="77777777" w:rsidR="008B091F" w:rsidRPr="005A7A8B" w:rsidRDefault="008B091F" w:rsidP="008B091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51DBC94C" w14:textId="3CE07371" w:rsidR="008B091F" w:rsidRDefault="009427B9" w:rsidP="009427B9">
      <w:pPr>
        <w:pStyle w:val="ab"/>
        <w:numPr>
          <w:ilvl w:val="0"/>
          <w:numId w:val="76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Close</w:t>
      </w:r>
      <w:r w:rsidR="008B091F">
        <w:rPr>
          <w:rStyle w:val="af0"/>
          <w:rFonts w:ascii="Tahoma" w:hAnsi="Tahoma" w:cs="Tahom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>Account Of</w:t>
      </w:r>
      <w:r w:rsidR="008B091F">
        <w:rPr>
          <w:rStyle w:val="af0"/>
          <w:rFonts w:ascii="Tahoma" w:hAnsi="Tahoma" w:cs="Tahoma"/>
          <w:color w:val="auto"/>
          <w:lang w:eastAsia="ja-JP"/>
        </w:rPr>
        <w:t xml:space="preserve"> Specified </w:t>
      </w:r>
      <w:r>
        <w:rPr>
          <w:rStyle w:val="af0"/>
          <w:rFonts w:ascii="Tahoma" w:hAnsi="Tahoma" w:cs="Tahoma"/>
          <w:color w:val="auto"/>
          <w:lang w:eastAsia="ja-JP"/>
        </w:rPr>
        <w:t>User</w:t>
      </w:r>
    </w:p>
    <w:p w14:paraId="77C63DF3" w14:textId="30F64DF7" w:rsidR="008B091F" w:rsidRPr="007A71F3" w:rsidRDefault="008B091F" w:rsidP="008B091F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Call [Update </w:t>
      </w:r>
      <w:r w:rsidR="00C42C8F">
        <w:rPr>
          <w:rFonts w:ascii="Tahoma" w:hAnsi="Tahoma" w:cs="Tahoma"/>
          <w:sz w:val="20"/>
          <w:szCs w:val="20"/>
          <w:lang w:bidi="th-TH"/>
        </w:rPr>
        <w:t>User</w:t>
      </w:r>
      <w:r>
        <w:rPr>
          <w:rFonts w:ascii="Tahoma" w:hAnsi="Tahoma" w:cs="Tahoma"/>
          <w:sz w:val="20"/>
          <w:szCs w:val="20"/>
          <w:lang w:bidi="th-TH"/>
        </w:rPr>
        <w:t xml:space="preserve"> Batching Processing Status] to update status to processing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0B438F36" w14:textId="77777777" w:rsidR="008B091F" w:rsidRPr="007A71F3" w:rsidRDefault="008B091F" w:rsidP="008B091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8B091F" w:rsidRPr="0031791A" w14:paraId="52537AD1" w14:textId="77777777" w:rsidTr="00C07894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39D9CEE1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73E2536B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CA72D3A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447EDF90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26BE110B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79B8628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54768B64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2CE5384" w14:textId="7FD1502C" w:rsidR="008B091F" w:rsidRPr="00BC6553" w:rsidRDefault="00C42C8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 of specified user</w:t>
            </w:r>
          </w:p>
        </w:tc>
        <w:tc>
          <w:tcPr>
            <w:tcW w:w="2551" w:type="dxa"/>
            <w:vAlign w:val="center"/>
          </w:tcPr>
          <w:p w14:paraId="2066E724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091F" w:rsidRPr="00D7306D" w14:paraId="264CA057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4A098FA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oldBatchProcessingStatus</w:t>
            </w:r>
          </w:p>
        </w:tc>
        <w:tc>
          <w:tcPr>
            <w:tcW w:w="1275" w:type="dxa"/>
            <w:vAlign w:val="center"/>
          </w:tcPr>
          <w:p w14:paraId="0019A1B1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25CA1DE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Null</w:t>
            </w:r>
          </w:p>
        </w:tc>
        <w:tc>
          <w:tcPr>
            <w:tcW w:w="2551" w:type="dxa"/>
            <w:vAlign w:val="center"/>
          </w:tcPr>
          <w:p w14:paraId="66BAC60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091F" w:rsidRPr="00D7306D" w14:paraId="0D76F311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4AFE53F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4AFA9234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9C7B973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4E221B1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7578A40" w14:textId="77777777" w:rsidR="008B091F" w:rsidRDefault="008B091F" w:rsidP="008B091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645F8021" w14:textId="4AFC8B81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f error response from microservice, stop processing this </w:t>
      </w:r>
      <w:r w:rsidR="00C42C8F">
        <w:rPr>
          <w:rFonts w:ascii="Tahoma" w:hAnsi="Tahoma" w:cs="Tahoma"/>
          <w:sz w:val="20"/>
          <w:szCs w:val="20"/>
          <w:lang w:eastAsia="ja-JP" w:bidi="th-TH"/>
        </w:rPr>
        <w:t>user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3EC36BBF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6A095E98" w14:textId="484C5C94" w:rsidR="008B091F" w:rsidRPr="007A71F3" w:rsidRDefault="008B091F" w:rsidP="008B091F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Call [</w:t>
      </w:r>
      <w:r w:rsidR="006322DE">
        <w:rPr>
          <w:rFonts w:ascii="Tahoma" w:hAnsi="Tahoma" w:cs="Tahoma"/>
          <w:sz w:val="20"/>
          <w:szCs w:val="20"/>
          <w:lang w:bidi="th-TH"/>
        </w:rPr>
        <w:t>XXX</w:t>
      </w:r>
      <w:r>
        <w:rPr>
          <w:rFonts w:ascii="Tahoma" w:hAnsi="Tahoma" w:cs="Tahoma"/>
          <w:sz w:val="20"/>
          <w:szCs w:val="20"/>
          <w:lang w:bidi="th-TH"/>
        </w:rPr>
        <w:t xml:space="preserve">] </w:t>
      </w:r>
      <w:r w:rsidR="00493F28" w:rsidRPr="000D5960">
        <w:rPr>
          <w:rFonts w:ascii="Tahoma" w:hAnsi="Tahoma" w:cs="Tahoma"/>
          <w:sz w:val="20"/>
          <w:szCs w:val="20"/>
          <w:lang w:eastAsia="ja-JP" w:bidi="th-TH"/>
        </w:rPr>
        <w:t xml:space="preserve">microservice API via API GW </w:t>
      </w:r>
      <w:r>
        <w:rPr>
          <w:rFonts w:ascii="Tahoma" w:hAnsi="Tahoma" w:cs="Tahoma"/>
          <w:sz w:val="20"/>
          <w:szCs w:val="20"/>
          <w:lang w:bidi="th-TH"/>
        </w:rPr>
        <w:t xml:space="preserve">to </w:t>
      </w:r>
      <w:r w:rsidR="006322DE">
        <w:rPr>
          <w:rFonts w:ascii="Tahoma" w:hAnsi="Tahoma" w:cs="Tahoma"/>
          <w:sz w:val="20"/>
          <w:szCs w:val="20"/>
          <w:lang w:bidi="th-TH"/>
        </w:rPr>
        <w:t>delete all</w:t>
      </w:r>
      <w:r>
        <w:rPr>
          <w:rFonts w:ascii="Tahoma" w:hAnsi="Tahoma" w:cs="Tahoma"/>
          <w:sz w:val="20"/>
          <w:szCs w:val="20"/>
          <w:lang w:bidi="th-TH"/>
        </w:rPr>
        <w:t xml:space="preserve"> project of specified </w:t>
      </w:r>
      <w:r w:rsidR="006322DE">
        <w:rPr>
          <w:rFonts w:ascii="Tahoma" w:hAnsi="Tahoma" w:cs="Tahoma"/>
          <w:sz w:val="20"/>
          <w:szCs w:val="20"/>
          <w:lang w:bidi="th-TH"/>
        </w:rPr>
        <w:t>user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047ECFC1" w14:textId="77777777" w:rsidR="008B091F" w:rsidRPr="007A71F3" w:rsidRDefault="008B091F" w:rsidP="008B091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3828"/>
        <w:gridCol w:w="2551"/>
      </w:tblGrid>
      <w:tr w:rsidR="008B091F" w:rsidRPr="0031791A" w14:paraId="0A71930B" w14:textId="77777777" w:rsidTr="00C07894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0FF4CD1F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D6DE5F8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C1C2E6A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202D71C0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38C281B4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4222BAA1" w14:textId="5E1A6E19" w:rsidR="008B091F" w:rsidRPr="00BC6553" w:rsidRDefault="006322DE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559" w:type="dxa"/>
            <w:vAlign w:val="center"/>
          </w:tcPr>
          <w:p w14:paraId="495E7DB7" w14:textId="60C44CA7" w:rsidR="008B091F" w:rsidRPr="00BC6553" w:rsidRDefault="006322DE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909BD68" w14:textId="25BD60C9" w:rsidR="008B091F" w:rsidRPr="00BC6553" w:rsidRDefault="00493F2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  <w:r w:rsidR="00233644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pecified userId</w:t>
            </w:r>
          </w:p>
        </w:tc>
        <w:tc>
          <w:tcPr>
            <w:tcW w:w="2551" w:type="dxa"/>
            <w:vAlign w:val="center"/>
          </w:tcPr>
          <w:p w14:paraId="15B41627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8F69E53" w14:textId="77777777" w:rsidR="008B091F" w:rsidRDefault="008B091F" w:rsidP="008B091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30BCBE3" w14:textId="7F430929" w:rsidR="008B091F" w:rsidRDefault="00233644" w:rsidP="0023364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go to Update Batching Processing Status to update status to failed.</w:t>
      </w:r>
    </w:p>
    <w:p w14:paraId="49C356C4" w14:textId="77777777" w:rsidR="00233644" w:rsidRPr="00233644" w:rsidRDefault="00233644" w:rsidP="00233644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69980FB" w14:textId="25756725" w:rsidR="008B091F" w:rsidRDefault="00233644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C</w:t>
      </w:r>
      <w:r w:rsidR="008B091F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F2681F">
        <w:rPr>
          <w:rFonts w:ascii="Tahoma" w:hAnsi="Tahoma" w:cs="Tahoma"/>
          <w:sz w:val="20"/>
          <w:szCs w:val="20"/>
          <w:lang w:eastAsia="ja-JP" w:bidi="th-TH"/>
        </w:rPr>
        <w:t>XXX</w:t>
      </w:r>
      <w:r w:rsidR="008B091F">
        <w:rPr>
          <w:rFonts w:ascii="Tahoma" w:hAnsi="Tahoma" w:cs="Tahoma"/>
          <w:sz w:val="20"/>
          <w:szCs w:val="20"/>
          <w:lang w:eastAsia="ja-JP" w:bidi="th-TH"/>
        </w:rPr>
        <w:t xml:space="preserve">] </w:t>
      </w:r>
      <w:r w:rsidR="00493F28" w:rsidRPr="000D5960">
        <w:rPr>
          <w:rFonts w:ascii="Tahoma" w:hAnsi="Tahoma" w:cs="Tahoma"/>
          <w:sz w:val="20"/>
          <w:szCs w:val="20"/>
          <w:lang w:eastAsia="ja-JP" w:bidi="th-TH"/>
        </w:rPr>
        <w:t xml:space="preserve">microservice API via API GW </w:t>
      </w:r>
      <w:r w:rsidR="008B091F">
        <w:rPr>
          <w:rFonts w:ascii="Tahoma" w:hAnsi="Tahoma" w:cs="Tahoma"/>
          <w:sz w:val="20"/>
          <w:szCs w:val="20"/>
          <w:lang w:eastAsia="ja-JP" w:bidi="th-TH"/>
        </w:rPr>
        <w:t xml:space="preserve">to delete </w:t>
      </w:r>
      <w:r w:rsidR="000B4C92">
        <w:rPr>
          <w:rFonts w:ascii="Tahoma" w:hAnsi="Tahoma" w:cs="Tahoma"/>
          <w:sz w:val="20"/>
          <w:szCs w:val="20"/>
          <w:lang w:eastAsia="ja-JP" w:bidi="th-TH"/>
        </w:rPr>
        <w:t xml:space="preserve">all approve </w:t>
      </w:r>
      <w:r w:rsidR="008B091F">
        <w:rPr>
          <w:rFonts w:ascii="Tahoma" w:hAnsi="Tahoma" w:cs="Tahoma"/>
          <w:sz w:val="20"/>
          <w:szCs w:val="20"/>
          <w:lang w:eastAsia="ja-JP" w:bidi="th-TH"/>
        </w:rPr>
        <w:t xml:space="preserve">website </w:t>
      </w:r>
      <w:r w:rsidR="000B4C92">
        <w:rPr>
          <w:rFonts w:ascii="Tahoma" w:hAnsi="Tahoma" w:cs="Tahoma"/>
          <w:sz w:val="20"/>
          <w:szCs w:val="20"/>
          <w:lang w:eastAsia="ja-JP" w:bidi="th-TH"/>
        </w:rPr>
        <w:t xml:space="preserve">of </w:t>
      </w:r>
      <w:r w:rsidR="00493F28">
        <w:rPr>
          <w:rFonts w:ascii="Tahoma" w:hAnsi="Tahoma" w:cs="Tahoma"/>
          <w:sz w:val="20"/>
          <w:szCs w:val="20"/>
          <w:lang w:eastAsia="ja-JP" w:bidi="th-TH"/>
        </w:rPr>
        <w:t>specified</w:t>
      </w:r>
      <w:r w:rsidR="000B4C92">
        <w:rPr>
          <w:rFonts w:ascii="Tahoma" w:hAnsi="Tahoma" w:cs="Tahoma"/>
          <w:sz w:val="20"/>
          <w:szCs w:val="20"/>
          <w:lang w:eastAsia="ja-JP" w:bidi="th-TH"/>
        </w:rPr>
        <w:t xml:space="preserve"> user</w:t>
      </w:r>
      <w:r w:rsidR="008B091F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9F5FBE6" w14:textId="77777777" w:rsidR="008B091F" w:rsidRPr="007A71F3" w:rsidRDefault="008B091F" w:rsidP="008B091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268"/>
        <w:gridCol w:w="1559"/>
        <w:gridCol w:w="3828"/>
        <w:gridCol w:w="2551"/>
      </w:tblGrid>
      <w:tr w:rsidR="008B091F" w:rsidRPr="0031791A" w14:paraId="05850A7B" w14:textId="77777777" w:rsidTr="00C07894">
        <w:trPr>
          <w:trHeight w:val="395"/>
          <w:tblHeader/>
        </w:trPr>
        <w:tc>
          <w:tcPr>
            <w:tcW w:w="2268" w:type="dxa"/>
            <w:shd w:val="clear" w:color="auto" w:fill="B4C6E7" w:themeFill="accent5" w:themeFillTint="66"/>
            <w:vAlign w:val="center"/>
          </w:tcPr>
          <w:p w14:paraId="3CCD4A72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2AADD17B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694A1BE5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B1D1394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5599E7B2" w14:textId="77777777" w:rsidTr="00C07894">
        <w:trPr>
          <w:trHeight w:val="356"/>
        </w:trPr>
        <w:tc>
          <w:tcPr>
            <w:tcW w:w="2268" w:type="dxa"/>
            <w:vAlign w:val="center"/>
          </w:tcPr>
          <w:p w14:paraId="5BEFD1DF" w14:textId="5D6DCEE1" w:rsidR="008B091F" w:rsidRPr="00BC6553" w:rsidRDefault="000B4C92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559" w:type="dxa"/>
            <w:vAlign w:val="center"/>
          </w:tcPr>
          <w:p w14:paraId="1A5332E7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4D4880F" w14:textId="37C9D35D" w:rsidR="008B091F" w:rsidRPr="00BC6553" w:rsidRDefault="00493F2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</w:t>
            </w:r>
            <w:r w:rsidR="000B4C9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pecified userId</w:t>
            </w:r>
          </w:p>
        </w:tc>
        <w:tc>
          <w:tcPr>
            <w:tcW w:w="2551" w:type="dxa"/>
            <w:vAlign w:val="center"/>
          </w:tcPr>
          <w:p w14:paraId="68746D81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63A4AC6" w14:textId="77777777" w:rsidR="008B091F" w:rsidRPr="00FD6181" w:rsidRDefault="008B091F" w:rsidP="008B091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35538956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go to Update Batching Processing Status to update status to failed.</w:t>
      </w:r>
    </w:p>
    <w:p w14:paraId="60C88860" w14:textId="77777777" w:rsidR="008B091F" w:rsidRPr="000B4C92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0824A671" w14:textId="28C27075" w:rsidR="008B091F" w:rsidRPr="000D5960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493F28">
        <w:rPr>
          <w:rFonts w:ascii="Tahoma" w:hAnsi="Tahoma" w:cs="Tahoma"/>
          <w:sz w:val="20"/>
          <w:szCs w:val="20"/>
          <w:lang w:eastAsia="ja-JP" w:bidi="th-TH"/>
        </w:rPr>
        <w:t>XXX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 w:rsidR="00493F28">
        <w:rPr>
          <w:rFonts w:ascii="Tahoma" w:hAnsi="Tahoma" w:cs="Tahoma"/>
          <w:sz w:val="20"/>
          <w:szCs w:val="20"/>
          <w:lang w:eastAsia="ja-JP" w:bidi="th-TH"/>
        </w:rPr>
        <w:t>delete all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website </w:t>
      </w:r>
      <w:r w:rsidR="00493F28">
        <w:rPr>
          <w:rFonts w:ascii="Tahoma" w:hAnsi="Tahoma" w:cs="Tahoma"/>
          <w:sz w:val="20"/>
          <w:szCs w:val="20"/>
          <w:lang w:eastAsia="ja-JP" w:bidi="th-TH"/>
        </w:rPr>
        <w:t>of specified user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111EF2F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8B091F" w:rsidRPr="0031791A" w14:paraId="52631FF3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28117F0B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42439FD7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3757CE17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E8A1562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6836A4B7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3FCD94D4" w14:textId="6CF67462" w:rsidR="008B091F" w:rsidRPr="00BC6553" w:rsidRDefault="00493F28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4CD363E7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4AC7B6B" w14:textId="42AA2994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Specfied</w:t>
            </w:r>
            <w:r w:rsidR="00493F2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user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3118" w:type="dxa"/>
            <w:vAlign w:val="center"/>
          </w:tcPr>
          <w:p w14:paraId="4807A44B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61402C30" w14:textId="72A5F36A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1457F7B2" w14:textId="7FCCD224" w:rsidR="00736F16" w:rsidRPr="000D5960" w:rsidRDefault="00736F16" w:rsidP="00736F1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0D5960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all [</w:t>
      </w:r>
      <w:r>
        <w:rPr>
          <w:rFonts w:ascii="Tahoma" w:hAnsi="Tahoma" w:cs="Tahoma"/>
          <w:sz w:val="20"/>
          <w:szCs w:val="20"/>
          <w:lang w:eastAsia="ja-JP" w:bidi="th-TH"/>
        </w:rPr>
        <w:t>XXX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 xml:space="preserve">] microservice API via API GW to </w:t>
      </w:r>
      <w:r>
        <w:rPr>
          <w:rFonts w:ascii="Tahoma" w:hAnsi="Tahoma" w:cs="Tahoma"/>
          <w:sz w:val="20"/>
          <w:szCs w:val="20"/>
          <w:lang w:eastAsia="ja-JP" w:bidi="th-TH"/>
        </w:rPr>
        <w:t>delete specified user</w:t>
      </w:r>
      <w:r w:rsidRPr="000D5960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0DC61646" w14:textId="77777777" w:rsidR="00736F16" w:rsidRDefault="00736F16" w:rsidP="00736F1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1275"/>
        <w:gridCol w:w="3828"/>
        <w:gridCol w:w="3118"/>
      </w:tblGrid>
      <w:tr w:rsidR="00736F16" w:rsidRPr="0031791A" w14:paraId="51A500B6" w14:textId="77777777" w:rsidTr="00C07894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03512E29" w14:textId="77777777" w:rsidR="00736F16" w:rsidRPr="0031791A" w:rsidRDefault="00736F1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5C648D3F" w14:textId="77777777" w:rsidR="00736F16" w:rsidRPr="0031791A" w:rsidRDefault="00736F1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188B8621" w14:textId="77777777" w:rsidR="00736F16" w:rsidRPr="0031791A" w:rsidRDefault="00736F1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3118" w:type="dxa"/>
            <w:shd w:val="clear" w:color="auto" w:fill="B4C6E7" w:themeFill="accent5" w:themeFillTint="66"/>
            <w:vAlign w:val="center"/>
          </w:tcPr>
          <w:p w14:paraId="3BA55B1B" w14:textId="77777777" w:rsidR="00736F16" w:rsidRPr="001E796D" w:rsidRDefault="00736F16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36F16" w:rsidRPr="00D7306D" w14:paraId="0DE06EA0" w14:textId="77777777" w:rsidTr="00C07894">
        <w:trPr>
          <w:trHeight w:val="356"/>
        </w:trPr>
        <w:tc>
          <w:tcPr>
            <w:tcW w:w="1985" w:type="dxa"/>
            <w:vAlign w:val="center"/>
          </w:tcPr>
          <w:p w14:paraId="42192128" w14:textId="77777777" w:rsidR="00736F16" w:rsidRPr="00BC6553" w:rsidRDefault="00736F1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userId</w:t>
            </w:r>
          </w:p>
        </w:tc>
        <w:tc>
          <w:tcPr>
            <w:tcW w:w="1275" w:type="dxa"/>
            <w:vAlign w:val="center"/>
          </w:tcPr>
          <w:p w14:paraId="5919C99B" w14:textId="77777777" w:rsidR="00736F16" w:rsidRPr="00BC6553" w:rsidRDefault="00736F1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D58237D" w14:textId="77777777" w:rsidR="00736F16" w:rsidRPr="00BC6553" w:rsidRDefault="00736F1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Specfied userId</w:t>
            </w:r>
          </w:p>
        </w:tc>
        <w:tc>
          <w:tcPr>
            <w:tcW w:w="3118" w:type="dxa"/>
            <w:vAlign w:val="center"/>
          </w:tcPr>
          <w:p w14:paraId="495646A1" w14:textId="77777777" w:rsidR="00736F16" w:rsidRPr="00BC6553" w:rsidRDefault="00736F16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63782CB5" w14:textId="0167E537" w:rsidR="00736F16" w:rsidRPr="00736F16" w:rsidRDefault="00736F16" w:rsidP="00736F1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75EC17FC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go to Update Batching Processing Status.</w:t>
      </w:r>
    </w:p>
    <w:p w14:paraId="7D61039F" w14:textId="0C6C2FA1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 xml:space="preserve">If success response, Call [Update </w:t>
      </w:r>
      <w:r w:rsidR="00493F28">
        <w:rPr>
          <w:rFonts w:ascii="Tahoma" w:hAnsi="Tahoma" w:cs="Tahoma"/>
          <w:sz w:val="20"/>
          <w:szCs w:val="20"/>
          <w:lang w:eastAsia="ja-JP" w:bidi="th-TH"/>
        </w:rPr>
        <w:t>User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Batching Processing Status] microservice via API GW to change status.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8B091F" w:rsidRPr="0031791A" w14:paraId="12ACF833" w14:textId="77777777" w:rsidTr="00C07894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0DD4EC51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3C7A9526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45B8B5B6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5A1FD7F7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4945FDC9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10BA6B5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5AB5700D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D98956F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“Terminate”</w:t>
            </w:r>
          </w:p>
        </w:tc>
        <w:tc>
          <w:tcPr>
            <w:tcW w:w="2551" w:type="dxa"/>
            <w:vAlign w:val="center"/>
          </w:tcPr>
          <w:p w14:paraId="61A9C70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091F" w:rsidRPr="00D7306D" w14:paraId="77039D80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1D25ED7A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oldBatchProcessingStatus</w:t>
            </w:r>
          </w:p>
        </w:tc>
        <w:tc>
          <w:tcPr>
            <w:tcW w:w="1275" w:type="dxa"/>
            <w:vAlign w:val="center"/>
          </w:tcPr>
          <w:p w14:paraId="5314128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44186BA9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77E71453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091F" w:rsidRPr="00D7306D" w14:paraId="43D4C978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0BE2053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78EAEE7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67CBFF2F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“Success”</w:t>
            </w:r>
          </w:p>
        </w:tc>
        <w:tc>
          <w:tcPr>
            <w:tcW w:w="2551" w:type="dxa"/>
            <w:vAlign w:val="center"/>
          </w:tcPr>
          <w:p w14:paraId="18099CE5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541D6FC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59E16BF2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7F6FA0E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>ODO: Call Cauldron API to terminate destination websites</w:t>
      </w:r>
    </w:p>
    <w:p w14:paraId="18E3CE72" w14:textId="77777777" w:rsidR="008B091F" w:rsidRPr="00C0476E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T</w:t>
      </w:r>
      <w:r>
        <w:rPr>
          <w:rFonts w:ascii="Tahoma" w:hAnsi="Tahoma" w:cs="Tahoma"/>
          <w:sz w:val="20"/>
          <w:szCs w:val="20"/>
          <w:lang w:eastAsia="ja-JP" w:bidi="th-TH"/>
        </w:rPr>
        <w:t>ODO: Send notification</w:t>
      </w:r>
    </w:p>
    <w:p w14:paraId="76739958" w14:textId="77777777" w:rsidR="008B091F" w:rsidRPr="00BF090A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BCEAC12" w14:textId="77777777" w:rsidR="008B091F" w:rsidRPr="003119AA" w:rsidRDefault="008B091F" w:rsidP="00736F16">
      <w:pPr>
        <w:pStyle w:val="ab"/>
        <w:numPr>
          <w:ilvl w:val="0"/>
          <w:numId w:val="76"/>
        </w:numPr>
        <w:ind w:left="426" w:hanging="426"/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Update Batching Processing Status</w:t>
      </w:r>
    </w:p>
    <w:p w14:paraId="52AC05FB" w14:textId="43FB9DA1" w:rsidR="008B091F" w:rsidRPr="007A71F3" w:rsidRDefault="008B091F" w:rsidP="008B091F">
      <w:pPr>
        <w:pStyle w:val="ab"/>
        <w:ind w:left="360"/>
        <w:rPr>
          <w:rFonts w:ascii="Tahoma" w:hAnsi="Tahoma" w:cs="Tahoma"/>
          <w:smallCaps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 xml:space="preserve">If error occurs above, call [Update </w:t>
      </w:r>
      <w:r w:rsidR="00BB0B5D">
        <w:rPr>
          <w:rFonts w:ascii="Tahoma" w:hAnsi="Tahoma" w:cs="Tahoma"/>
          <w:sz w:val="20"/>
          <w:szCs w:val="20"/>
          <w:lang w:bidi="th-TH"/>
        </w:rPr>
        <w:t>User</w:t>
      </w:r>
      <w:r>
        <w:rPr>
          <w:rFonts w:ascii="Tahoma" w:hAnsi="Tahoma" w:cs="Tahoma"/>
          <w:sz w:val="20"/>
          <w:szCs w:val="20"/>
          <w:lang w:bidi="th-TH"/>
        </w:rPr>
        <w:t xml:space="preserve"> Batching Processing Status] to update status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p w14:paraId="2C6E470D" w14:textId="77777777" w:rsidR="008B091F" w:rsidRPr="007A71F3" w:rsidRDefault="008B091F" w:rsidP="008B091F">
      <w:pPr>
        <w:pStyle w:val="ab"/>
        <w:ind w:left="360"/>
        <w:rPr>
          <w:rStyle w:val="af0"/>
          <w:rFonts w:ascii="Tahoma" w:hAnsi="Tahoma" w:cs="Tahoma"/>
          <w:smallCaps w:val="0"/>
          <w:color w:val="auto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275"/>
        <w:gridCol w:w="3828"/>
        <w:gridCol w:w="2551"/>
      </w:tblGrid>
      <w:tr w:rsidR="008B091F" w:rsidRPr="0031791A" w14:paraId="493BA4C6" w14:textId="77777777" w:rsidTr="00C07894">
        <w:trPr>
          <w:trHeight w:val="395"/>
          <w:tblHeader/>
        </w:trPr>
        <w:tc>
          <w:tcPr>
            <w:tcW w:w="2552" w:type="dxa"/>
            <w:shd w:val="clear" w:color="auto" w:fill="B4C6E7" w:themeFill="accent5" w:themeFillTint="66"/>
            <w:vAlign w:val="center"/>
          </w:tcPr>
          <w:p w14:paraId="1DA88189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B4C6E7" w:themeFill="accent5" w:themeFillTint="66"/>
            <w:vAlign w:val="center"/>
          </w:tcPr>
          <w:p w14:paraId="647E2701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828" w:type="dxa"/>
            <w:shd w:val="clear" w:color="auto" w:fill="B4C6E7" w:themeFill="accent5" w:themeFillTint="66"/>
            <w:vAlign w:val="center"/>
          </w:tcPr>
          <w:p w14:paraId="56AB4115" w14:textId="77777777" w:rsidR="008B091F" w:rsidRPr="0031791A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02EC95CE" w14:textId="77777777" w:rsidR="008B091F" w:rsidRPr="001E796D" w:rsidRDefault="008B091F" w:rsidP="00C07894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8B091F" w:rsidRPr="00D7306D" w14:paraId="48B53077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102D2ED4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status</w:t>
            </w:r>
          </w:p>
        </w:tc>
        <w:tc>
          <w:tcPr>
            <w:tcW w:w="1275" w:type="dxa"/>
            <w:vAlign w:val="center"/>
          </w:tcPr>
          <w:p w14:paraId="306A3EE7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76FBED1F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“Ban”</w:t>
            </w:r>
          </w:p>
        </w:tc>
        <w:tc>
          <w:tcPr>
            <w:tcW w:w="2551" w:type="dxa"/>
            <w:vAlign w:val="center"/>
          </w:tcPr>
          <w:p w14:paraId="39C4A9DC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091F" w:rsidRPr="00D7306D" w14:paraId="3B52E764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6A11335F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oldBatchProcessingStatus</w:t>
            </w:r>
          </w:p>
        </w:tc>
        <w:tc>
          <w:tcPr>
            <w:tcW w:w="1275" w:type="dxa"/>
            <w:vAlign w:val="center"/>
          </w:tcPr>
          <w:p w14:paraId="30ECC42A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062E5461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“Processing”</w:t>
            </w:r>
          </w:p>
        </w:tc>
        <w:tc>
          <w:tcPr>
            <w:tcW w:w="2551" w:type="dxa"/>
            <w:vAlign w:val="center"/>
          </w:tcPr>
          <w:p w14:paraId="3A67CDE7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B091F" w:rsidRPr="00D7306D" w14:paraId="3DE0A54D" w14:textId="77777777" w:rsidTr="00C07894">
        <w:trPr>
          <w:trHeight w:val="356"/>
        </w:trPr>
        <w:tc>
          <w:tcPr>
            <w:tcW w:w="2552" w:type="dxa"/>
            <w:vAlign w:val="center"/>
          </w:tcPr>
          <w:p w14:paraId="7683C450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batchProcessingStatus</w:t>
            </w:r>
          </w:p>
        </w:tc>
        <w:tc>
          <w:tcPr>
            <w:tcW w:w="1275" w:type="dxa"/>
            <w:vAlign w:val="center"/>
          </w:tcPr>
          <w:p w14:paraId="380F1ADD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828" w:type="dxa"/>
            <w:vAlign w:val="center"/>
          </w:tcPr>
          <w:p w14:paraId="3686560B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“Failed”</w:t>
            </w:r>
          </w:p>
        </w:tc>
        <w:tc>
          <w:tcPr>
            <w:tcW w:w="2551" w:type="dxa"/>
            <w:vAlign w:val="center"/>
          </w:tcPr>
          <w:p w14:paraId="5A9FC1F4" w14:textId="77777777" w:rsidR="008B091F" w:rsidRPr="00BC6553" w:rsidRDefault="008B091F" w:rsidP="00C07894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E3257E2" w14:textId="77777777" w:rsidR="008B091F" w:rsidRDefault="008B091F" w:rsidP="008B091F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1C625BEF" w14:textId="77777777" w:rsidR="008B091F" w:rsidRDefault="008B091F" w:rsidP="008B091F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 w:hint="eastAsia"/>
          <w:sz w:val="20"/>
          <w:szCs w:val="20"/>
          <w:lang w:eastAsia="ja-JP" w:bidi="th-TH"/>
        </w:rPr>
        <w:t>I</w:t>
      </w:r>
      <w:r>
        <w:rPr>
          <w:rFonts w:ascii="Tahoma" w:hAnsi="Tahoma" w:cs="Tahoma"/>
          <w:sz w:val="20"/>
          <w:szCs w:val="20"/>
          <w:lang w:eastAsia="ja-JP" w:bidi="th-TH"/>
        </w:rPr>
        <w:t>f error response from microservice, stop processing this record.</w:t>
      </w:r>
    </w:p>
    <w:p w14:paraId="046DA9C8" w14:textId="77777777" w:rsidR="008B091F" w:rsidRDefault="008B091F" w:rsidP="008B091F"/>
    <w:p w14:paraId="10E62661" w14:textId="77777777" w:rsidR="00F643BA" w:rsidRDefault="00F643BA" w:rsidP="00F643BA"/>
    <w:p w14:paraId="685B022C" w14:textId="0C1E97E0" w:rsidR="00F643BA" w:rsidRDefault="00EC53B8" w:rsidP="00F643BA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293" w:name="_Provisioning_MG_Account"/>
      <w:bookmarkEnd w:id="2293"/>
      <w:r>
        <w:rPr>
          <w:rFonts w:ascii="Tahoma" w:hAnsi="Tahoma" w:cs="Tahoma"/>
          <w:b/>
          <w:bCs/>
          <w:color w:val="auto"/>
          <w:sz w:val="28"/>
          <w:szCs w:val="28"/>
        </w:rPr>
        <w:t>Provisioning MG Account</w:t>
      </w:r>
      <w:r w:rsidR="00F643BA">
        <w:rPr>
          <w:rFonts w:ascii="Tahoma" w:hAnsi="Tahoma" w:cs="Tahoma"/>
          <w:b/>
          <w:bCs/>
          <w:color w:val="auto"/>
          <w:sz w:val="28"/>
          <w:szCs w:val="28"/>
        </w:rPr>
        <w:t xml:space="preserve"> API</w:t>
      </w:r>
    </w:p>
    <w:p w14:paraId="066F2EE6" w14:textId="77777777" w:rsidR="00F643BA" w:rsidRPr="008A6B90" w:rsidRDefault="00F643BA" w:rsidP="00F643BA"/>
    <w:tbl>
      <w:tblPr>
        <w:tblStyle w:val="a3"/>
        <w:tblW w:w="10206" w:type="dxa"/>
        <w:tblInd w:w="137" w:type="dxa"/>
        <w:tblLook w:val="04A0" w:firstRow="1" w:lastRow="0" w:firstColumn="1" w:lastColumn="0" w:noHBand="0" w:noVBand="1"/>
      </w:tblPr>
      <w:tblGrid>
        <w:gridCol w:w="2018"/>
        <w:gridCol w:w="8188"/>
      </w:tblGrid>
      <w:tr w:rsidR="00F643BA" w:rsidRPr="00554C13" w14:paraId="5AB7C72F" w14:textId="77777777" w:rsidTr="005F5397">
        <w:trPr>
          <w:trHeight w:val="433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266EA05" w14:textId="77777777" w:rsidR="00F643BA" w:rsidRPr="00554C13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API</w:t>
            </w: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Name</w:t>
            </w:r>
          </w:p>
        </w:tc>
        <w:tc>
          <w:tcPr>
            <w:tcW w:w="8188" w:type="dxa"/>
            <w:vAlign w:val="center"/>
          </w:tcPr>
          <w:p w14:paraId="712CB20E" w14:textId="26A154D0" w:rsidR="00F643BA" w:rsidRPr="00554C13" w:rsidRDefault="00EC53B8" w:rsidP="005F5397">
            <w:pPr>
              <w:rPr>
                <w:rFonts w:ascii="Tahoma" w:hAnsi="Tahoma" w:cs="Tahoma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sz w:val="20"/>
                <w:szCs w:val="20"/>
                <w:lang w:eastAsia="ja-JP"/>
              </w:rPr>
              <w:t>Provisioning MG Account</w:t>
            </w:r>
          </w:p>
        </w:tc>
      </w:tr>
      <w:tr w:rsidR="00F643BA" w:rsidRPr="00554C13" w14:paraId="341A907B" w14:textId="77777777" w:rsidTr="005F5397">
        <w:trPr>
          <w:trHeight w:val="412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576138E7" w14:textId="77777777" w:rsidR="00F643BA" w:rsidRPr="00554C13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554C13">
              <w:rPr>
                <w:rFonts w:ascii="Tahoma" w:hAnsi="Tahoma" w:cs="Tahoma"/>
                <w:b/>
                <w:bCs/>
                <w:sz w:val="20"/>
                <w:szCs w:val="20"/>
              </w:rPr>
              <w:t>URL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47D0E629" w14:textId="0EC7868E" w:rsidR="00F643BA" w:rsidRPr="008F2A18" w:rsidRDefault="00F643BA" w:rsidP="005F5397">
            <w:pPr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rFonts w:ascii="Tahoma" w:hAnsi="Tahoma" w:cs="Tahoma"/>
                <w:sz w:val="20"/>
                <w:szCs w:val="20"/>
                <w:lang w:bidi="th-TH"/>
              </w:rPr>
              <w:t>/vms/v1/mgaccounts/provisioning</w:t>
            </w:r>
          </w:p>
        </w:tc>
      </w:tr>
      <w:tr w:rsidR="00F643BA" w:rsidRPr="00554C13" w14:paraId="0C80857D" w14:textId="77777777" w:rsidTr="005F5397">
        <w:trPr>
          <w:trHeight w:val="418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7A259380" w14:textId="77777777" w:rsidR="00F643BA" w:rsidRPr="0033010C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8188" w:type="dxa"/>
            <w:shd w:val="clear" w:color="auto" w:fill="FFFFFF" w:themeFill="background1"/>
            <w:vAlign w:val="center"/>
          </w:tcPr>
          <w:p w14:paraId="0E988705" w14:textId="77777777" w:rsidR="00F643BA" w:rsidRDefault="00F643BA" w:rsidP="005F5397">
            <w:pPr>
              <w:rPr>
                <w:rFonts w:ascii="Tahoma" w:hAnsi="Tahoma" w:cs="Tahoma"/>
                <w:sz w:val="20"/>
                <w:szCs w:val="20"/>
                <w:lang w:eastAsia="ja-JP" w:bidi="th-TH"/>
              </w:rPr>
            </w:pPr>
            <w:r>
              <w:rPr>
                <w:rFonts w:ascii="Tahoma" w:hAnsi="Tahoma" w:cs="Tahoma" w:hint="eastAsia"/>
                <w:sz w:val="20"/>
                <w:szCs w:val="20"/>
                <w:lang w:eastAsia="ja-JP" w:bidi="th-TH"/>
              </w:rPr>
              <w:t>P</w:t>
            </w:r>
            <w:r>
              <w:rPr>
                <w:rFonts w:ascii="Tahoma" w:hAnsi="Tahoma" w:cs="Tahoma"/>
                <w:sz w:val="20"/>
                <w:szCs w:val="20"/>
                <w:lang w:eastAsia="ja-JP" w:bidi="th-TH"/>
              </w:rPr>
              <w:t>OST</w:t>
            </w:r>
          </w:p>
        </w:tc>
      </w:tr>
      <w:tr w:rsidR="00F643BA" w:rsidRPr="00554C13" w14:paraId="4FC95E88" w14:textId="77777777" w:rsidTr="005F5397">
        <w:trPr>
          <w:trHeight w:val="424"/>
        </w:trPr>
        <w:tc>
          <w:tcPr>
            <w:tcW w:w="2018" w:type="dxa"/>
            <w:shd w:val="clear" w:color="auto" w:fill="B4C6E7" w:themeFill="accent5" w:themeFillTint="66"/>
            <w:vAlign w:val="center"/>
          </w:tcPr>
          <w:p w14:paraId="398DC881" w14:textId="77777777" w:rsidR="00F643BA" w:rsidRPr="00554C13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Short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</w:t>
            </w:r>
            <w:r w:rsidRPr="00E02228">
              <w:rPr>
                <w:rFonts w:ascii="Tahoma" w:hAnsi="Tahoma" w:cs="Tahoma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8188" w:type="dxa"/>
            <w:vAlign w:val="center"/>
          </w:tcPr>
          <w:p w14:paraId="0F51CA44" w14:textId="77777777" w:rsidR="00F643BA" w:rsidRPr="008F2A18" w:rsidRDefault="00F643BA" w:rsidP="005F5397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7B3C5A59" w14:textId="77777777" w:rsidR="00F643BA" w:rsidRDefault="00F643BA" w:rsidP="00F643BA">
      <w:pPr>
        <w:rPr>
          <w:rStyle w:val="af0"/>
          <w:rFonts w:ascii="Tahoma" w:hAnsi="Tahoma" w:cs="Tahoma"/>
          <w:color w:val="auto"/>
        </w:rPr>
      </w:pPr>
    </w:p>
    <w:p w14:paraId="55630B75" w14:textId="77777777" w:rsidR="00F643BA" w:rsidRPr="004D476C" w:rsidRDefault="00F643BA" w:rsidP="00F643BA">
      <w:pPr>
        <w:pStyle w:val="2"/>
        <w:numPr>
          <w:ilvl w:val="1"/>
          <w:numId w:val="1"/>
        </w:numPr>
        <w:spacing w:after="240"/>
        <w:ind w:left="709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  <w:lang w:eastAsia="ja-JP"/>
        </w:rPr>
        <w:t>Processing Overview</w:t>
      </w:r>
    </w:p>
    <w:p w14:paraId="53BB5C8C" w14:textId="37D13A59" w:rsidR="00F643BA" w:rsidRPr="008F2A18" w:rsidRDefault="00274799" w:rsidP="00F643BA">
      <w:pPr>
        <w:rPr>
          <w:rFonts w:ascii="Tahoma" w:hAnsi="Tahoma" w:cs="Tahoma"/>
          <w:sz w:val="20"/>
          <w:szCs w:val="20"/>
          <w:lang w:bidi="th-TH"/>
        </w:rPr>
      </w:pPr>
      <w:r>
        <w:rPr>
          <w:rFonts w:ascii="Tahoma" w:hAnsi="Tahoma" w:cs="Tahoma"/>
          <w:sz w:val="20"/>
          <w:szCs w:val="20"/>
          <w:lang w:bidi="th-TH"/>
        </w:rPr>
        <w:t>Provisio</w:t>
      </w:r>
      <w:r w:rsidR="00F82140">
        <w:rPr>
          <w:rFonts w:ascii="Tahoma" w:hAnsi="Tahoma" w:cs="Tahoma"/>
          <w:sz w:val="20"/>
          <w:szCs w:val="20"/>
          <w:lang w:bidi="th-TH"/>
        </w:rPr>
        <w:t>ning mg account to all destination webs</w:t>
      </w:r>
      <w:r w:rsidR="00F643BA">
        <w:rPr>
          <w:rFonts w:ascii="Tahoma" w:hAnsi="Tahoma" w:cs="Tahoma"/>
          <w:sz w:val="20"/>
          <w:szCs w:val="20"/>
          <w:lang w:bidi="th-TH"/>
        </w:rPr>
        <w:t>.</w:t>
      </w:r>
    </w:p>
    <w:p w14:paraId="55DA46EB" w14:textId="27408971" w:rsidR="00F643BA" w:rsidRPr="00B45296" w:rsidRDefault="00F643BA" w:rsidP="00274799">
      <w:pPr>
        <w:pStyle w:val="ab"/>
        <w:numPr>
          <w:ilvl w:val="0"/>
          <w:numId w:val="7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Check Authentication</w:t>
      </w:r>
      <w:r w:rsidRPr="00F00294">
        <w:rPr>
          <w:rStyle w:val="af0"/>
          <w:rFonts w:ascii="Tahoma" w:hAnsi="Tahoma" w:cs="Tahoma"/>
          <w:color w:val="auto"/>
          <w:lang w:eastAsia="ja-JP"/>
        </w:rPr>
        <w:t xml:space="preserve"> 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>
        <w:rPr>
          <w:rFonts w:ascii="Tahoma" w:hAnsi="Tahoma" w:cs="Tahoma"/>
          <w:sz w:val="20"/>
          <w:szCs w:val="20"/>
          <w:lang w:bidi="th-TH"/>
        </w:rPr>
        <w:t>If</w:t>
      </w:r>
      <w:r w:rsidR="002639AF">
        <w:rPr>
          <w:rFonts w:ascii="Tahoma" w:hAnsi="Tahoma" w:cs="Tahoma"/>
          <w:sz w:val="20"/>
          <w:szCs w:val="20"/>
          <w:lang w:bidi="th-TH"/>
        </w:rPr>
        <w:t xml:space="preserve"> bearer apiAccessToken is not same as PROVISION</w:t>
      </w:r>
      <w:r w:rsidR="00495645">
        <w:rPr>
          <w:rFonts w:ascii="Tahoma" w:hAnsi="Tahoma" w:cs="Tahoma"/>
          <w:sz w:val="20"/>
          <w:szCs w:val="20"/>
          <w:lang w:bidi="th-TH"/>
        </w:rPr>
        <w:t>ING</w:t>
      </w:r>
      <w:r w:rsidR="009B283B">
        <w:rPr>
          <w:rFonts w:ascii="Tahoma" w:hAnsi="Tahoma" w:cs="Tahoma"/>
          <w:sz w:val="20"/>
          <w:szCs w:val="20"/>
          <w:lang w:bidi="th-TH"/>
        </w:rPr>
        <w:t>_MGACCOUNT_API_</w:t>
      </w:r>
      <w:r w:rsidR="00495645">
        <w:rPr>
          <w:rFonts w:ascii="Tahoma" w:hAnsi="Tahoma" w:cs="Tahoma"/>
          <w:sz w:val="20"/>
          <w:szCs w:val="20"/>
          <w:lang w:bidi="th-TH"/>
        </w:rPr>
        <w:t>ACCESS_</w:t>
      </w:r>
      <w:r w:rsidR="009B283B">
        <w:rPr>
          <w:rFonts w:ascii="Tahoma" w:hAnsi="Tahoma" w:cs="Tahoma"/>
          <w:sz w:val="20"/>
          <w:szCs w:val="20"/>
          <w:lang w:bidi="th-TH"/>
        </w:rPr>
        <w:t>TOKEN</w:t>
      </w:r>
      <w:r>
        <w:rPr>
          <w:rFonts w:ascii="Tahoma" w:hAnsi="Tahoma" w:cs="Tahoma"/>
          <w:sz w:val="20"/>
          <w:szCs w:val="20"/>
          <w:lang w:bidi="th-TH"/>
        </w:rPr>
        <w:t xml:space="preserve">, return </w:t>
      </w:r>
      <w:r w:rsidRPr="00F00294">
        <w:rPr>
          <w:rFonts w:ascii="Tahoma" w:hAnsi="Tahoma" w:cs="Tahoma"/>
          <w:sz w:val="20"/>
          <w:szCs w:val="20"/>
          <w:lang w:bidi="th-TH"/>
        </w:rPr>
        <w:t xml:space="preserve">the following </w:t>
      </w:r>
      <w:r>
        <w:rPr>
          <w:rFonts w:ascii="Tahoma" w:hAnsi="Tahoma" w:cs="Tahoma"/>
          <w:sz w:val="20"/>
          <w:szCs w:val="20"/>
          <w:lang w:bidi="th-TH"/>
        </w:rPr>
        <w:t>error response</w:t>
      </w:r>
      <w:r w:rsidRPr="00F00294">
        <w:rPr>
          <w:rFonts w:ascii="Tahoma" w:hAnsi="Tahoma" w:cs="Tahoma"/>
          <w:sz w:val="20"/>
          <w:szCs w:val="20"/>
          <w:lang w:bidi="th-TH"/>
        </w:rPr>
        <w:t>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6946"/>
      </w:tblGrid>
      <w:tr w:rsidR="00F643BA" w:rsidRPr="0031791A" w14:paraId="6590F976" w14:textId="77777777" w:rsidTr="005F5397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31DF79F7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6556D557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946" w:type="dxa"/>
            <w:shd w:val="clear" w:color="auto" w:fill="B4C6E7" w:themeFill="accent5" w:themeFillTint="66"/>
            <w:vAlign w:val="center"/>
          </w:tcPr>
          <w:p w14:paraId="4F4357ED" w14:textId="77777777" w:rsidR="00F643BA" w:rsidRPr="0033010C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643BA" w:rsidRPr="00D7306D" w14:paraId="243DFE38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05BEFFF5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</w:t>
            </w:r>
          </w:p>
        </w:tc>
        <w:tc>
          <w:tcPr>
            <w:tcW w:w="1559" w:type="dxa"/>
            <w:vAlign w:val="center"/>
          </w:tcPr>
          <w:p w14:paraId="0B6E168D" w14:textId="77777777" w:rsidR="00F643BA" w:rsidRPr="00BC6553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946" w:type="dxa"/>
            <w:vAlign w:val="center"/>
          </w:tcPr>
          <w:p w14:paraId="1963C9B6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3BCB709B" w14:textId="72B13D04" w:rsidR="00F643BA" w:rsidRDefault="00F643BA" w:rsidP="00495645">
      <w:p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  <w:r>
        <w:rPr>
          <w:rStyle w:val="af0"/>
          <w:rFonts w:ascii="Tahoma" w:hAnsi="Tahoma" w:cs="Tahoma" w:hint="eastAsi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  </w:t>
      </w:r>
    </w:p>
    <w:p w14:paraId="06ABB35E" w14:textId="77777777" w:rsidR="00F643BA" w:rsidRPr="00F00294" w:rsidRDefault="00F643BA" w:rsidP="00495645">
      <w:pPr>
        <w:pStyle w:val="ab"/>
        <w:numPr>
          <w:ilvl w:val="0"/>
          <w:numId w:val="7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 w:hint="eastAsia"/>
          <w:color w:val="auto"/>
          <w:lang w:eastAsia="ja-JP"/>
        </w:rPr>
        <w:t>V</w:t>
      </w:r>
      <w:r>
        <w:rPr>
          <w:rStyle w:val="af0"/>
          <w:rFonts w:ascii="Tahoma" w:hAnsi="Tahoma" w:cs="Tahoma"/>
          <w:color w:val="auto"/>
          <w:lang w:eastAsia="ja-JP"/>
        </w:rPr>
        <w:t>alidate Input Parameters</w:t>
      </w:r>
      <w:r w:rsidRPr="00F00294">
        <w:rPr>
          <w:rStyle w:val="af0"/>
          <w:rFonts w:ascii="Tahoma" w:hAnsi="Tahoma" w:cs="Tahoma"/>
          <w:color w:val="auto"/>
          <w:lang w:eastAsia="ja-JP"/>
        </w:rPr>
        <w:br/>
      </w:r>
      <w:r w:rsidRPr="00F00294">
        <w:rPr>
          <w:rFonts w:ascii="Tahoma" w:hAnsi="Tahoma" w:cs="Tahoma"/>
          <w:sz w:val="20"/>
          <w:szCs w:val="20"/>
          <w:lang w:bidi="th-TH"/>
        </w:rPr>
        <w:t>Execute the following validations.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2126"/>
        <w:gridCol w:w="2694"/>
        <w:gridCol w:w="4819"/>
      </w:tblGrid>
      <w:tr w:rsidR="00F643BA" w:rsidRPr="0031791A" w14:paraId="4CC5E924" w14:textId="77777777" w:rsidTr="00334CBC">
        <w:trPr>
          <w:trHeight w:val="395"/>
          <w:tblHeader/>
        </w:trPr>
        <w:tc>
          <w:tcPr>
            <w:tcW w:w="567" w:type="dxa"/>
            <w:shd w:val="clear" w:color="auto" w:fill="B4C6E7" w:themeFill="accent5" w:themeFillTint="66"/>
            <w:vAlign w:val="center"/>
          </w:tcPr>
          <w:p w14:paraId="040CD473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2126" w:type="dxa"/>
            <w:shd w:val="clear" w:color="auto" w:fill="B4C6E7" w:themeFill="accent5" w:themeFillTint="66"/>
            <w:vAlign w:val="center"/>
          </w:tcPr>
          <w:p w14:paraId="7B3EF533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Validation Name</w:t>
            </w:r>
          </w:p>
        </w:tc>
        <w:tc>
          <w:tcPr>
            <w:tcW w:w="2694" w:type="dxa"/>
            <w:shd w:val="clear" w:color="auto" w:fill="B4C6E7" w:themeFill="accent5" w:themeFillTint="66"/>
            <w:vAlign w:val="center"/>
          </w:tcPr>
          <w:p w14:paraId="395192EC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4819" w:type="dxa"/>
            <w:shd w:val="clear" w:color="auto" w:fill="B4C6E7" w:themeFill="accent5" w:themeFillTint="66"/>
            <w:vAlign w:val="center"/>
          </w:tcPr>
          <w:p w14:paraId="097E4912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Check Rule</w:t>
            </w:r>
          </w:p>
        </w:tc>
      </w:tr>
      <w:tr w:rsidR="00F643BA" w:rsidRPr="00D7306D" w14:paraId="3E2777C6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5F8DED5B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126" w:type="dxa"/>
            <w:vAlign w:val="center"/>
          </w:tcPr>
          <w:p w14:paraId="62D7AFBF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2694" w:type="dxa"/>
            <w:vAlign w:val="center"/>
          </w:tcPr>
          <w:p w14:paraId="077E1D9D" w14:textId="08E6E8E1" w:rsidR="00F643BA" w:rsidRDefault="003A2A23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mgAccountId</w:t>
            </w:r>
          </w:p>
        </w:tc>
        <w:tc>
          <w:tcPr>
            <w:tcW w:w="4819" w:type="dxa"/>
            <w:vAlign w:val="center"/>
          </w:tcPr>
          <w:p w14:paraId="0C42C0BE" w14:textId="77777777" w:rsidR="00F643BA" w:rsidRDefault="00F643BA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A-Z, a-z, 0-9</w:t>
            </w:r>
          </w:p>
          <w:p w14:paraId="77E8EF0B" w14:textId="77777777" w:rsidR="00F643BA" w:rsidRDefault="00F643BA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24 characters</w:t>
            </w:r>
          </w:p>
        </w:tc>
      </w:tr>
      <w:tr w:rsidR="00F643BA" w:rsidRPr="00D7306D" w14:paraId="58FBA5FF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0B2ACDA9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26" w:type="dxa"/>
            <w:vAlign w:val="center"/>
          </w:tcPr>
          <w:p w14:paraId="04208100" w14:textId="6BB77805" w:rsidR="00F643BA" w:rsidRDefault="003A2A23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  <w:r w:rsidR="00F643B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2694" w:type="dxa"/>
            <w:vAlign w:val="center"/>
          </w:tcPr>
          <w:p w14:paraId="6E017DBE" w14:textId="4B0CF4C2" w:rsidR="00F643BA" w:rsidRDefault="003A2A23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4819" w:type="dxa"/>
            <w:vAlign w:val="center"/>
          </w:tcPr>
          <w:p w14:paraId="4A41CA53" w14:textId="55CE626F" w:rsidR="00F643BA" w:rsidRDefault="0060084D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  <w:tr w:rsidR="00F643BA" w:rsidRPr="00D7306D" w14:paraId="5557CEA3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491C0B4B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126" w:type="dxa"/>
            <w:vAlign w:val="center"/>
          </w:tcPr>
          <w:p w14:paraId="53EA060D" w14:textId="2D20552F" w:rsidR="00F643BA" w:rsidRDefault="003A2A23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  <w:r w:rsidR="00F643B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format</w:t>
            </w:r>
          </w:p>
        </w:tc>
        <w:tc>
          <w:tcPr>
            <w:tcW w:w="2694" w:type="dxa"/>
            <w:vAlign w:val="center"/>
          </w:tcPr>
          <w:p w14:paraId="53F6F757" w14:textId="41FC38A9" w:rsidR="00F643BA" w:rsidRDefault="003A2A23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accountId</w:t>
            </w:r>
          </w:p>
        </w:tc>
        <w:tc>
          <w:tcPr>
            <w:tcW w:w="4819" w:type="dxa"/>
            <w:vAlign w:val="center"/>
          </w:tcPr>
          <w:p w14:paraId="447B9D8C" w14:textId="5A5CB5FF" w:rsidR="00F643BA" w:rsidRDefault="003A2A23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Mandatory</w:t>
            </w:r>
          </w:p>
        </w:tc>
      </w:tr>
      <w:tr w:rsidR="003A2A23" w:rsidRPr="00D7306D" w14:paraId="78E24E5F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74DA689D" w14:textId="1CE593EA" w:rsidR="003A2A23" w:rsidRDefault="003A2A23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26" w:type="dxa"/>
            <w:vAlign w:val="center"/>
          </w:tcPr>
          <w:p w14:paraId="79EC35AF" w14:textId="31E6E745" w:rsidR="003A2A23" w:rsidRDefault="00A03BA9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 format</w:t>
            </w:r>
          </w:p>
        </w:tc>
        <w:tc>
          <w:tcPr>
            <w:tcW w:w="2694" w:type="dxa"/>
            <w:vAlign w:val="center"/>
          </w:tcPr>
          <w:p w14:paraId="75D47514" w14:textId="383C4394" w:rsidR="003A2A23" w:rsidRDefault="00A03BA9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ccountName</w:t>
            </w:r>
          </w:p>
        </w:tc>
        <w:tc>
          <w:tcPr>
            <w:tcW w:w="4819" w:type="dxa"/>
            <w:vAlign w:val="center"/>
          </w:tcPr>
          <w:p w14:paraId="729C7FDE" w14:textId="42272E4E" w:rsidR="003A2A23" w:rsidRDefault="00A03BA9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A03BA9" w:rsidRPr="00D7306D" w14:paraId="0DF516B5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01D188CF" w14:textId="0E74DB6C" w:rsidR="00A03BA9" w:rsidRDefault="00A03BA9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126" w:type="dxa"/>
            <w:vAlign w:val="center"/>
          </w:tcPr>
          <w:p w14:paraId="5E7A0BC5" w14:textId="0CDAEB1F" w:rsidR="00A03BA9" w:rsidRDefault="00334CBC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Date format</w:t>
            </w:r>
          </w:p>
        </w:tc>
        <w:tc>
          <w:tcPr>
            <w:tcW w:w="2694" w:type="dxa"/>
            <w:vAlign w:val="center"/>
          </w:tcPr>
          <w:p w14:paraId="0B22629B" w14:textId="51D0F23C" w:rsidR="00A03BA9" w:rsidRDefault="00334CBC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ccountCreatedDate</w:t>
            </w:r>
          </w:p>
        </w:tc>
        <w:tc>
          <w:tcPr>
            <w:tcW w:w="4819" w:type="dxa"/>
            <w:vAlign w:val="center"/>
          </w:tcPr>
          <w:p w14:paraId="412D9D37" w14:textId="60ADF48B" w:rsidR="00A03BA9" w:rsidRDefault="00334CBC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334CBC" w:rsidRPr="00D7306D" w14:paraId="54442144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13803742" w14:textId="54BD16FA" w:rsidR="00334CBC" w:rsidRDefault="00334CBC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126" w:type="dxa"/>
            <w:vAlign w:val="center"/>
          </w:tcPr>
          <w:p w14:paraId="38D4AD94" w14:textId="22C1BC68" w:rsidR="00334CBC" w:rsidRDefault="00334CBC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ate format</w:t>
            </w:r>
          </w:p>
        </w:tc>
        <w:tc>
          <w:tcPr>
            <w:tcW w:w="2694" w:type="dxa"/>
            <w:vAlign w:val="center"/>
          </w:tcPr>
          <w:p w14:paraId="5213CEFF" w14:textId="513B5DF6" w:rsidR="00334CBC" w:rsidRDefault="00334CBC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ccountExpiredDate</w:t>
            </w:r>
          </w:p>
        </w:tc>
        <w:tc>
          <w:tcPr>
            <w:tcW w:w="4819" w:type="dxa"/>
            <w:vAlign w:val="center"/>
          </w:tcPr>
          <w:p w14:paraId="5CF8EA5F" w14:textId="4594E2AC" w:rsidR="00334CBC" w:rsidRDefault="00334CBC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334CBC" w:rsidRPr="00D7306D" w14:paraId="7C247913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3E1B25F9" w14:textId="1E45DB5F" w:rsidR="00334CBC" w:rsidRDefault="00334CBC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126" w:type="dxa"/>
            <w:vAlign w:val="center"/>
          </w:tcPr>
          <w:p w14:paraId="328C857E" w14:textId="41C9136E" w:rsidR="00334CBC" w:rsidRDefault="00EA32A7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 format</w:t>
            </w:r>
          </w:p>
        </w:tc>
        <w:tc>
          <w:tcPr>
            <w:tcW w:w="2694" w:type="dxa"/>
            <w:vAlign w:val="center"/>
          </w:tcPr>
          <w:p w14:paraId="53EA09EA" w14:textId="446FED00" w:rsidR="00334CBC" w:rsidRDefault="00EA32A7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uthenClientId</w:t>
            </w:r>
          </w:p>
        </w:tc>
        <w:tc>
          <w:tcPr>
            <w:tcW w:w="4819" w:type="dxa"/>
            <w:vAlign w:val="center"/>
          </w:tcPr>
          <w:p w14:paraId="548B395D" w14:textId="06AA4A21" w:rsidR="00334CBC" w:rsidRDefault="00EA32A7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  <w:tr w:rsidR="00EA32A7" w:rsidRPr="00D7306D" w14:paraId="0EED09A4" w14:textId="77777777" w:rsidTr="00334CBC">
        <w:trPr>
          <w:trHeight w:val="382"/>
        </w:trPr>
        <w:tc>
          <w:tcPr>
            <w:tcW w:w="567" w:type="dxa"/>
            <w:vAlign w:val="center"/>
          </w:tcPr>
          <w:p w14:paraId="41D8B7A6" w14:textId="369783F6" w:rsidR="00EA32A7" w:rsidRDefault="00EA32A7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26" w:type="dxa"/>
            <w:vAlign w:val="center"/>
          </w:tcPr>
          <w:p w14:paraId="320A27F5" w14:textId="0499EC02" w:rsidR="00EA32A7" w:rsidRDefault="00EA32A7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ecret format</w:t>
            </w:r>
          </w:p>
        </w:tc>
        <w:tc>
          <w:tcPr>
            <w:tcW w:w="2694" w:type="dxa"/>
            <w:vAlign w:val="center"/>
          </w:tcPr>
          <w:p w14:paraId="4AABB4E0" w14:textId="3EE1AEF7" w:rsidR="00EA32A7" w:rsidRDefault="00EA32A7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uthenClientSecret</w:t>
            </w:r>
          </w:p>
        </w:tc>
        <w:tc>
          <w:tcPr>
            <w:tcW w:w="4819" w:type="dxa"/>
            <w:vAlign w:val="center"/>
          </w:tcPr>
          <w:p w14:paraId="3846CB2B" w14:textId="4CE1D557" w:rsidR="00EA32A7" w:rsidRDefault="00EA32A7" w:rsidP="005F5397">
            <w:pPr>
              <w:pStyle w:val="ab"/>
              <w:numPr>
                <w:ilvl w:val="0"/>
                <w:numId w:val="5"/>
              </w:num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andatory</w:t>
            </w:r>
          </w:p>
        </w:tc>
      </w:tr>
    </w:tbl>
    <w:p w14:paraId="249F27B2" w14:textId="77777777" w:rsidR="00F643BA" w:rsidRDefault="00F643BA" w:rsidP="00F643B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</w:p>
    <w:p w14:paraId="08C2A166" w14:textId="77777777" w:rsidR="00F643BA" w:rsidRPr="00204BDE" w:rsidRDefault="00F643BA" w:rsidP="00F643BA">
      <w:pPr>
        <w:pStyle w:val="ab"/>
        <w:ind w:left="360"/>
        <w:rPr>
          <w:rStyle w:val="af0"/>
          <w:rFonts w:ascii="Tahoma" w:hAnsi="Tahoma" w:cs="Tahoma"/>
          <w:color w:val="auto"/>
          <w:lang w:eastAsia="ja-JP"/>
        </w:rPr>
      </w:pPr>
      <w:r>
        <w:rPr>
          <w:rFonts w:ascii="Tahoma" w:hAnsi="Tahoma" w:cs="Tahoma"/>
          <w:sz w:val="20"/>
          <w:szCs w:val="20"/>
          <w:lang w:bidi="th-TH"/>
        </w:rPr>
        <w:t>If any of the above does not match, send the following validation error response.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268"/>
        <w:gridCol w:w="1559"/>
        <w:gridCol w:w="4678"/>
      </w:tblGrid>
      <w:tr w:rsidR="00F643BA" w:rsidRPr="0031791A" w14:paraId="0CC0D48D" w14:textId="77777777" w:rsidTr="005F5397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2DB66F57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4ADA39AB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Target Item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30E31F87" w14:textId="77777777" w:rsidR="00F643BA" w:rsidRPr="0031791A" w:rsidRDefault="00F643BA" w:rsidP="005F5397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4678" w:type="dxa"/>
            <w:shd w:val="clear" w:color="auto" w:fill="B4C6E7" w:themeFill="accent5" w:themeFillTint="66"/>
            <w:vAlign w:val="center"/>
          </w:tcPr>
          <w:p w14:paraId="143D3FAF" w14:textId="77777777" w:rsidR="00F643BA" w:rsidRPr="0033010C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Embedded String </w:t>
            </w:r>
          </w:p>
        </w:tc>
      </w:tr>
      <w:tr w:rsidR="00F643BA" w:rsidRPr="00D7306D" w14:paraId="7273CB6C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5CA6CCA2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268" w:type="dxa"/>
            <w:vAlign w:val="center"/>
          </w:tcPr>
          <w:p w14:paraId="06055186" w14:textId="1BB733F6" w:rsidR="00F643BA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mgAccountId</w:t>
            </w:r>
          </w:p>
        </w:tc>
        <w:tc>
          <w:tcPr>
            <w:tcW w:w="1559" w:type="dxa"/>
            <w:vMerge w:val="restart"/>
            <w:vAlign w:val="center"/>
          </w:tcPr>
          <w:p w14:paraId="15154006" w14:textId="77777777" w:rsidR="00F643BA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678" w:type="dxa"/>
            <w:vAlign w:val="center"/>
          </w:tcPr>
          <w:p w14:paraId="6B45DE73" w14:textId="571CCFD5" w:rsidR="00F643BA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mgAccountId</w:t>
            </w:r>
          </w:p>
        </w:tc>
      </w:tr>
      <w:tr w:rsidR="00F643BA" w:rsidRPr="00D7306D" w14:paraId="3083D27B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5F4FF2EE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92788AD" w14:textId="2AD81AD2" w:rsidR="00F643BA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559" w:type="dxa"/>
            <w:vMerge/>
            <w:vAlign w:val="center"/>
          </w:tcPr>
          <w:p w14:paraId="1CB32420" w14:textId="77777777" w:rsidR="00F643BA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1F7D99D9" w14:textId="397669DD" w:rsidR="00F643BA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</w:tr>
      <w:tr w:rsidR="00F643BA" w:rsidRPr="00D7306D" w14:paraId="306913B0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4C2E7872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2DCF9D5C" w14:textId="442141F4" w:rsidR="00F643BA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accountId</w:t>
            </w:r>
          </w:p>
        </w:tc>
        <w:tc>
          <w:tcPr>
            <w:tcW w:w="1559" w:type="dxa"/>
            <w:vMerge/>
            <w:vAlign w:val="center"/>
          </w:tcPr>
          <w:p w14:paraId="10D49423" w14:textId="77777777" w:rsidR="00F643BA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643C1A8" w14:textId="40A843D5" w:rsidR="00F643BA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accountId</w:t>
            </w:r>
          </w:p>
        </w:tc>
      </w:tr>
      <w:tr w:rsidR="0060084D" w:rsidRPr="00D7306D" w14:paraId="014CF267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7E8C5ECA" w14:textId="77777777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A1D631E" w14:textId="34149B82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ccountName</w:t>
            </w:r>
          </w:p>
        </w:tc>
        <w:tc>
          <w:tcPr>
            <w:tcW w:w="1559" w:type="dxa"/>
            <w:vAlign w:val="center"/>
          </w:tcPr>
          <w:p w14:paraId="047059EF" w14:textId="77777777" w:rsidR="0060084D" w:rsidRDefault="0060084D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536C5BE" w14:textId="79166BAE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ccountName</w:t>
            </w:r>
          </w:p>
        </w:tc>
      </w:tr>
      <w:tr w:rsidR="0060084D" w:rsidRPr="00D7306D" w14:paraId="554445B1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2C599A16" w14:textId="77777777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47915F6" w14:textId="4C779C72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ccountCreatedDate</w:t>
            </w:r>
          </w:p>
        </w:tc>
        <w:tc>
          <w:tcPr>
            <w:tcW w:w="1559" w:type="dxa"/>
            <w:vAlign w:val="center"/>
          </w:tcPr>
          <w:p w14:paraId="344C3B49" w14:textId="77777777" w:rsidR="0060084D" w:rsidRDefault="0060084D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B8B2CD8" w14:textId="72C150BF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ccountCreatedDate</w:t>
            </w:r>
          </w:p>
        </w:tc>
      </w:tr>
      <w:tr w:rsidR="0060084D" w:rsidRPr="00D7306D" w14:paraId="16DE13C1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7F32E7CF" w14:textId="77777777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EF3E3E3" w14:textId="0E1F3203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ccountExpiredDate</w:t>
            </w:r>
          </w:p>
        </w:tc>
        <w:tc>
          <w:tcPr>
            <w:tcW w:w="1559" w:type="dxa"/>
            <w:vAlign w:val="center"/>
          </w:tcPr>
          <w:p w14:paraId="4D7A66B0" w14:textId="77777777" w:rsidR="0060084D" w:rsidRDefault="0060084D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6BC24500" w14:textId="4B2DC7CB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ccountExpiredDate</w:t>
            </w:r>
          </w:p>
        </w:tc>
      </w:tr>
      <w:tr w:rsidR="0060084D" w:rsidRPr="00D7306D" w14:paraId="690CFEBE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50BF3547" w14:textId="77777777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26BB7D1" w14:textId="7E5C3A35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uthenClientId</w:t>
            </w:r>
          </w:p>
        </w:tc>
        <w:tc>
          <w:tcPr>
            <w:tcW w:w="1559" w:type="dxa"/>
            <w:vAlign w:val="center"/>
          </w:tcPr>
          <w:p w14:paraId="0977A14C" w14:textId="77777777" w:rsidR="0060084D" w:rsidRDefault="0060084D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D73A851" w14:textId="2D49A447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uthenClientId</w:t>
            </w:r>
          </w:p>
        </w:tc>
      </w:tr>
      <w:tr w:rsidR="0060084D" w:rsidRPr="00D7306D" w14:paraId="14641CFE" w14:textId="77777777" w:rsidTr="005F5397">
        <w:trPr>
          <w:trHeight w:val="382"/>
        </w:trPr>
        <w:tc>
          <w:tcPr>
            <w:tcW w:w="1701" w:type="dxa"/>
            <w:vAlign w:val="center"/>
          </w:tcPr>
          <w:p w14:paraId="45AC9213" w14:textId="77777777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086CCF1A" w14:textId="6E4C76A9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uthenClientSecret</w:t>
            </w:r>
          </w:p>
        </w:tc>
        <w:tc>
          <w:tcPr>
            <w:tcW w:w="1559" w:type="dxa"/>
            <w:vAlign w:val="center"/>
          </w:tcPr>
          <w:p w14:paraId="5151D702" w14:textId="77777777" w:rsidR="0060084D" w:rsidRDefault="0060084D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4678" w:type="dxa"/>
            <w:vAlign w:val="center"/>
          </w:tcPr>
          <w:p w14:paraId="4BB25B44" w14:textId="64CA9F8A" w:rsidR="0060084D" w:rsidRDefault="0060084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uthenClientSecret</w:t>
            </w:r>
          </w:p>
        </w:tc>
      </w:tr>
    </w:tbl>
    <w:p w14:paraId="4A250F9E" w14:textId="77777777" w:rsidR="00F643BA" w:rsidRPr="00F6258E" w:rsidRDefault="00F643BA" w:rsidP="00F643BA">
      <w:pPr>
        <w:rPr>
          <w:rStyle w:val="af0"/>
          <w:rFonts w:ascii="Tahoma" w:hAnsi="Tahoma" w:cs="Tahoma"/>
          <w:color w:val="auto"/>
          <w:lang w:eastAsia="ja-JP"/>
        </w:rPr>
      </w:pPr>
    </w:p>
    <w:p w14:paraId="0AD50196" w14:textId="79DDE927" w:rsidR="00F643BA" w:rsidRPr="00010310" w:rsidRDefault="00636F86" w:rsidP="00636F86">
      <w:pPr>
        <w:pStyle w:val="ab"/>
        <w:numPr>
          <w:ilvl w:val="0"/>
          <w:numId w:val="78"/>
        </w:numPr>
        <w:rPr>
          <w:rFonts w:ascii="Tahoma" w:hAnsi="Tahoma" w:cs="Tahoma"/>
          <w:smallCaps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Get</w:t>
      </w:r>
      <w:r w:rsidR="00F643BA">
        <w:rPr>
          <w:rStyle w:val="af0"/>
          <w:rFonts w:ascii="Tahoma" w:hAnsi="Tahoma" w:cs="Tahoma"/>
          <w:color w:val="auto"/>
          <w:lang w:eastAsia="ja-JP"/>
        </w:rPr>
        <w:t xml:space="preserve"> </w:t>
      </w:r>
      <w:r>
        <w:rPr>
          <w:rStyle w:val="af0"/>
          <w:rFonts w:ascii="Tahoma" w:hAnsi="Tahoma" w:cs="Tahoma"/>
          <w:color w:val="auto"/>
          <w:lang w:eastAsia="ja-JP"/>
        </w:rPr>
        <w:t xml:space="preserve">Websites of </w:t>
      </w:r>
      <w:r w:rsidR="000E5459">
        <w:rPr>
          <w:rStyle w:val="af0"/>
          <w:rFonts w:ascii="Tahoma" w:hAnsi="Tahoma" w:cs="Tahoma"/>
          <w:color w:val="auto"/>
          <w:lang w:eastAsia="ja-JP"/>
        </w:rPr>
        <w:t xml:space="preserve">specified </w:t>
      </w:r>
      <w:r>
        <w:rPr>
          <w:rStyle w:val="af0"/>
          <w:rFonts w:ascii="Tahoma" w:hAnsi="Tahoma" w:cs="Tahoma"/>
          <w:color w:val="auto"/>
          <w:lang w:eastAsia="ja-JP"/>
        </w:rPr>
        <w:t>username</w:t>
      </w:r>
    </w:p>
    <w:p w14:paraId="28AA7B29" w14:textId="64CD87BA" w:rsidR="00F643BA" w:rsidRPr="00F75C84" w:rsidRDefault="00F643BA" w:rsidP="00F643B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all [</w:t>
      </w:r>
      <w:r w:rsidR="00636F86">
        <w:rPr>
          <w:rFonts w:ascii="Tahoma" w:hAnsi="Tahoma" w:cs="Tahoma"/>
          <w:sz w:val="20"/>
          <w:szCs w:val="20"/>
          <w:lang w:eastAsia="ja-JP" w:bidi="th-TH"/>
        </w:rPr>
        <w:t>Get Website</w:t>
      </w:r>
      <w:r w:rsidR="008B6508">
        <w:rPr>
          <w:rFonts w:ascii="Tahoma" w:hAnsi="Tahoma" w:cs="Tahoma"/>
          <w:sz w:val="20"/>
          <w:szCs w:val="20"/>
          <w:lang w:eastAsia="ja-JP" w:bidi="th-TH"/>
        </w:rPr>
        <w:t>s by Username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>] microservice API via API GW to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get </w:t>
      </w:r>
      <w:r w:rsidR="008B6508">
        <w:rPr>
          <w:rFonts w:ascii="Tahoma" w:hAnsi="Tahoma" w:cs="Tahoma"/>
          <w:sz w:val="20"/>
          <w:szCs w:val="20"/>
          <w:lang w:eastAsia="ja-JP" w:bidi="th-TH"/>
        </w:rPr>
        <w:t>destination websites</w:t>
      </w:r>
      <w:r>
        <w:rPr>
          <w:rFonts w:ascii="Tahoma" w:hAnsi="Tahoma" w:cs="Tahoma"/>
          <w:sz w:val="20"/>
          <w:szCs w:val="20"/>
          <w:lang w:eastAsia="ja-JP" w:bidi="th-TH"/>
        </w:rPr>
        <w:t xml:space="preserve"> information.</w:t>
      </w:r>
    </w:p>
    <w:p w14:paraId="2F43990E" w14:textId="77777777" w:rsidR="00F643BA" w:rsidRDefault="00F643BA" w:rsidP="00F643B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Set the following Request Parameters when call microservices.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3260"/>
        <w:gridCol w:w="4111"/>
      </w:tblGrid>
      <w:tr w:rsidR="00F643BA" w:rsidRPr="0031791A" w14:paraId="1621B9E0" w14:textId="77777777" w:rsidTr="005F539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4F537AA9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509597A9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260" w:type="dxa"/>
            <w:shd w:val="clear" w:color="auto" w:fill="B4C6E7" w:themeFill="accent5" w:themeFillTint="66"/>
            <w:vAlign w:val="center"/>
          </w:tcPr>
          <w:p w14:paraId="15E80850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4111" w:type="dxa"/>
            <w:shd w:val="clear" w:color="auto" w:fill="B4C6E7" w:themeFill="accent5" w:themeFillTint="66"/>
            <w:vAlign w:val="center"/>
          </w:tcPr>
          <w:p w14:paraId="01939758" w14:textId="77777777" w:rsidR="00F643BA" w:rsidRPr="001E796D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643BA" w:rsidRPr="00D7306D" w14:paraId="7FD5225F" w14:textId="77777777" w:rsidTr="005F5397">
        <w:trPr>
          <w:trHeight w:val="356"/>
        </w:trPr>
        <w:tc>
          <w:tcPr>
            <w:tcW w:w="1559" w:type="dxa"/>
            <w:vAlign w:val="center"/>
          </w:tcPr>
          <w:p w14:paraId="26E494FA" w14:textId="63D5398F" w:rsidR="00F643BA" w:rsidRPr="00BC6553" w:rsidRDefault="008B650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username</w:t>
            </w:r>
          </w:p>
        </w:tc>
        <w:tc>
          <w:tcPr>
            <w:tcW w:w="1276" w:type="dxa"/>
            <w:vAlign w:val="center"/>
          </w:tcPr>
          <w:p w14:paraId="2A340E8E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260" w:type="dxa"/>
            <w:vAlign w:val="center"/>
          </w:tcPr>
          <w:p w14:paraId="2A1F239C" w14:textId="217E8DEA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8B650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4111" w:type="dxa"/>
            <w:vAlign w:val="center"/>
          </w:tcPr>
          <w:p w14:paraId="07A5D47B" w14:textId="363F66A9" w:rsidR="00F643BA" w:rsidRPr="00BC6553" w:rsidRDefault="008B650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ath parameter</w:t>
            </w:r>
          </w:p>
        </w:tc>
      </w:tr>
    </w:tbl>
    <w:p w14:paraId="71B4A752" w14:textId="77777777" w:rsidR="00F643BA" w:rsidRDefault="00F643BA" w:rsidP="00F643B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3A83DEF7" w14:textId="77777777" w:rsidR="00F643BA" w:rsidRDefault="00F643BA" w:rsidP="00F643B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If error response from microservice, return error response.</w:t>
      </w:r>
    </w:p>
    <w:p w14:paraId="700D6C0A" w14:textId="77777777" w:rsidR="00F643BA" w:rsidRDefault="00F643BA" w:rsidP="00F643BA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4DF6B252" w14:textId="17EEEBB6" w:rsidR="00F643BA" w:rsidRPr="000915C1" w:rsidRDefault="005D3B46" w:rsidP="005D3B46">
      <w:pPr>
        <w:pStyle w:val="ab"/>
        <w:numPr>
          <w:ilvl w:val="0"/>
          <w:numId w:val="78"/>
        </w:numPr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 xml:space="preserve">Provisioning MG Account to </w:t>
      </w:r>
      <w:r w:rsidR="00CC0776">
        <w:rPr>
          <w:rStyle w:val="af0"/>
          <w:rFonts w:ascii="Tahoma" w:hAnsi="Tahoma" w:cs="Tahoma"/>
          <w:color w:val="auto"/>
          <w:lang w:eastAsia="ja-JP"/>
        </w:rPr>
        <w:t>e</w:t>
      </w:r>
      <w:r>
        <w:rPr>
          <w:rStyle w:val="af0"/>
          <w:rFonts w:ascii="Tahoma" w:hAnsi="Tahoma" w:cs="Tahoma"/>
          <w:color w:val="auto"/>
          <w:lang w:eastAsia="ja-JP"/>
        </w:rPr>
        <w:t>ach Destination Website (Asynchronous)</w:t>
      </w:r>
    </w:p>
    <w:p w14:paraId="3A7B4452" w14:textId="42212AA4" w:rsidR="00CC0776" w:rsidRPr="00F75C84" w:rsidRDefault="00CC0776" w:rsidP="00CC077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 w:rsidRPr="00F75C84">
        <w:rPr>
          <w:rFonts w:ascii="Tahoma" w:hAnsi="Tahoma" w:cs="Tahoma" w:hint="eastAsia"/>
          <w:sz w:val="20"/>
          <w:szCs w:val="20"/>
          <w:lang w:eastAsia="ja-JP" w:bidi="th-TH"/>
        </w:rPr>
        <w:t>C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all </w:t>
      </w:r>
      <w:r w:rsidR="009A72C4">
        <w:rPr>
          <w:rFonts w:ascii="Tahoma" w:hAnsi="Tahoma" w:cs="Tahoma"/>
          <w:sz w:val="20"/>
          <w:szCs w:val="20"/>
          <w:lang w:eastAsia="ja-JP" w:bidi="th-TH"/>
        </w:rPr>
        <w:t>destination biz flow</w:t>
      </w:r>
      <w:r w:rsidRPr="00F75C84">
        <w:rPr>
          <w:rFonts w:ascii="Tahoma" w:hAnsi="Tahoma" w:cs="Tahoma"/>
          <w:sz w:val="20"/>
          <w:szCs w:val="20"/>
          <w:lang w:eastAsia="ja-JP" w:bidi="th-TH"/>
        </w:rPr>
        <w:t xml:space="preserve"> API </w:t>
      </w:r>
      <w:r w:rsidR="009A72C4">
        <w:rPr>
          <w:rFonts w:ascii="Tahoma" w:hAnsi="Tahoma" w:cs="Tahoma"/>
          <w:sz w:val="20"/>
          <w:szCs w:val="20"/>
          <w:lang w:eastAsia="ja-JP" w:bidi="th-TH"/>
        </w:rPr>
        <w:t>to push mg account information</w:t>
      </w:r>
      <w:r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25F8D78E" w14:textId="65E9D8A9" w:rsidR="00CC0776" w:rsidRDefault="009A72C4" w:rsidP="00CC077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URL: {</w:t>
      </w:r>
      <w:r w:rsidR="00E225B4">
        <w:rPr>
          <w:rFonts w:ascii="Tahoma" w:hAnsi="Tahoma" w:cs="Tahoma"/>
          <w:sz w:val="20"/>
          <w:szCs w:val="20"/>
          <w:lang w:eastAsia="ja-JP" w:bidi="th-TH"/>
        </w:rPr>
        <w:t>CAULDRON_</w:t>
      </w:r>
      <w:r w:rsidR="00761407">
        <w:rPr>
          <w:rFonts w:ascii="Tahoma" w:hAnsi="Tahoma" w:cs="Tahoma"/>
          <w:sz w:val="20"/>
          <w:szCs w:val="20"/>
          <w:lang w:eastAsia="ja-JP" w:bidi="th-TH"/>
        </w:rPr>
        <w:t>LOCAL_</w:t>
      </w:r>
      <w:r w:rsidR="00E225B4">
        <w:rPr>
          <w:rFonts w:ascii="Tahoma" w:hAnsi="Tahoma" w:cs="Tahoma"/>
          <w:sz w:val="20"/>
          <w:szCs w:val="20"/>
          <w:lang w:eastAsia="ja-JP" w:bidi="th-TH"/>
        </w:rPr>
        <w:t>DOMAIN</w:t>
      </w:r>
      <w:r>
        <w:rPr>
          <w:rFonts w:ascii="Tahoma" w:hAnsi="Tahoma" w:cs="Tahoma"/>
          <w:sz w:val="20"/>
          <w:szCs w:val="20"/>
          <w:lang w:eastAsia="ja-JP" w:bidi="th-TH"/>
        </w:rPr>
        <w:t>}</w:t>
      </w:r>
      <w:r w:rsidR="00E225B4">
        <w:rPr>
          <w:rFonts w:ascii="Tahoma" w:hAnsi="Tahoma" w:cs="Tahoma"/>
          <w:sz w:val="20"/>
          <w:szCs w:val="20"/>
          <w:lang w:eastAsia="ja-JP" w:bidi="th-TH"/>
        </w:rPr>
        <w:t>/</w:t>
      </w:r>
      <w:r w:rsidR="00D21178">
        <w:rPr>
          <w:rFonts w:ascii="Tahoma" w:hAnsi="Tahoma" w:cs="Tahoma"/>
          <w:sz w:val="20"/>
          <w:szCs w:val="20"/>
          <w:lang w:eastAsia="ja-JP" w:bidi="th-TH"/>
        </w:rPr>
        <w:t>{websiteId}/</w:t>
      </w:r>
      <w:r w:rsidR="005F22F2">
        <w:rPr>
          <w:rFonts w:ascii="Tahoma" w:hAnsi="Tahoma" w:cs="Tahoma"/>
          <w:color w:val="002060"/>
          <w:sz w:val="20"/>
          <w:szCs w:val="20"/>
          <w:lang w:eastAsia="ja-JP"/>
        </w:rPr>
        <w:t>{DESTINATION_BIZFLOW_APPNAME}</w:t>
      </w:r>
      <w:r w:rsidR="00904FA2">
        <w:rPr>
          <w:rFonts w:ascii="Tahoma" w:hAnsi="Tahoma" w:cs="Tahoma"/>
          <w:color w:val="002060"/>
          <w:sz w:val="20"/>
          <w:szCs w:val="20"/>
          <w:lang w:eastAsia="ja-JP"/>
        </w:rPr>
        <w:t>/</w:t>
      </w:r>
      <w:r w:rsidR="0090265A">
        <w:rPr>
          <w:rFonts w:ascii="Tahoma" w:hAnsi="Tahoma" w:cs="Tahoma"/>
          <w:color w:val="002060"/>
          <w:sz w:val="20"/>
          <w:szCs w:val="20"/>
          <w:lang w:eastAsia="ja-JP"/>
        </w:rPr>
        <w:t>des/v1/mgaccounts/provisioning</w:t>
      </w:r>
      <w:r w:rsidR="00CC0776">
        <w:rPr>
          <w:rFonts w:ascii="Tahoma" w:hAnsi="Tahoma" w:cs="Tahoma"/>
          <w:sz w:val="20"/>
          <w:szCs w:val="20"/>
          <w:lang w:eastAsia="ja-JP" w:bidi="th-TH"/>
        </w:rPr>
        <w:t>.</w:t>
      </w:r>
    </w:p>
    <w:p w14:paraId="7C1FEC87" w14:textId="314E1098" w:rsidR="00B2098C" w:rsidRPr="00B2098C" w:rsidRDefault="00B2098C" w:rsidP="00CC0776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  <w:r>
        <w:rPr>
          <w:rFonts w:ascii="Tahoma" w:hAnsi="Tahoma" w:cs="Tahoma"/>
          <w:sz w:val="20"/>
          <w:szCs w:val="20"/>
          <w:lang w:eastAsia="ja-JP" w:bidi="th-TH"/>
        </w:rPr>
        <w:t>Method: POST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3686"/>
        <w:gridCol w:w="2551"/>
      </w:tblGrid>
      <w:tr w:rsidR="00AA31A8" w:rsidRPr="0031791A" w14:paraId="6B206E04" w14:textId="77777777" w:rsidTr="00AA31A8">
        <w:trPr>
          <w:trHeight w:val="395"/>
          <w:tblHeader/>
        </w:trPr>
        <w:tc>
          <w:tcPr>
            <w:tcW w:w="2410" w:type="dxa"/>
            <w:shd w:val="clear" w:color="auto" w:fill="B4C6E7" w:themeFill="accent5" w:themeFillTint="66"/>
            <w:vAlign w:val="center"/>
          </w:tcPr>
          <w:p w14:paraId="56722D4A" w14:textId="77777777" w:rsidR="00CC0776" w:rsidRPr="0031791A" w:rsidRDefault="00CC0776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75404D64" w14:textId="77777777" w:rsidR="00CC0776" w:rsidRPr="0031791A" w:rsidRDefault="00CC0776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3686" w:type="dxa"/>
            <w:shd w:val="clear" w:color="auto" w:fill="B4C6E7" w:themeFill="accent5" w:themeFillTint="66"/>
            <w:vAlign w:val="center"/>
          </w:tcPr>
          <w:p w14:paraId="3EE5E98B" w14:textId="77777777" w:rsidR="00CC0776" w:rsidRPr="0031791A" w:rsidRDefault="00CC0776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Setting</w:t>
            </w: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Value</w:t>
            </w:r>
          </w:p>
        </w:tc>
        <w:tc>
          <w:tcPr>
            <w:tcW w:w="2551" w:type="dxa"/>
            <w:shd w:val="clear" w:color="auto" w:fill="B4C6E7" w:themeFill="accent5" w:themeFillTint="66"/>
            <w:vAlign w:val="center"/>
          </w:tcPr>
          <w:p w14:paraId="153D48D9" w14:textId="77777777" w:rsidR="00CC0776" w:rsidRPr="001E796D" w:rsidRDefault="00CC0776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E796D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C0776" w:rsidRPr="00D7306D" w14:paraId="1A27463A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562990B4" w14:textId="74C7F402" w:rsidR="00CC0776" w:rsidRPr="00BC6553" w:rsidRDefault="00EC2E6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mgAccountId</w:t>
            </w:r>
          </w:p>
        </w:tc>
        <w:tc>
          <w:tcPr>
            <w:tcW w:w="1559" w:type="dxa"/>
            <w:vAlign w:val="center"/>
          </w:tcPr>
          <w:p w14:paraId="13A12FF8" w14:textId="77777777" w:rsidR="00CC0776" w:rsidRPr="00BC6553" w:rsidRDefault="00CC0776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29BA0A1F" w14:textId="07F52550" w:rsidR="00CC0776" w:rsidRPr="00BC6553" w:rsidRDefault="00CC0776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Input parameter </w:t>
            </w:r>
            <w:r w:rsidR="00EC2E6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mgAccountId</w:t>
            </w:r>
          </w:p>
        </w:tc>
        <w:tc>
          <w:tcPr>
            <w:tcW w:w="2551" w:type="dxa"/>
            <w:vAlign w:val="center"/>
          </w:tcPr>
          <w:p w14:paraId="6123169C" w14:textId="36E3078B" w:rsidR="00CC0776" w:rsidRPr="00BC6553" w:rsidRDefault="00CC0776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C2E6D" w:rsidRPr="00D7306D" w14:paraId="70DF9DEF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557F9F7B" w14:textId="4AAA6179" w:rsidR="00EC2E6D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serId</w:t>
            </w:r>
          </w:p>
        </w:tc>
        <w:tc>
          <w:tcPr>
            <w:tcW w:w="1559" w:type="dxa"/>
            <w:vAlign w:val="center"/>
          </w:tcPr>
          <w:p w14:paraId="1C160EBF" w14:textId="11EABD09" w:rsidR="00EC2E6D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15407FCB" w14:textId="7B257470" w:rsidR="00EC2E6D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userId</w:t>
            </w:r>
          </w:p>
        </w:tc>
        <w:tc>
          <w:tcPr>
            <w:tcW w:w="2551" w:type="dxa"/>
            <w:vAlign w:val="center"/>
          </w:tcPr>
          <w:p w14:paraId="66735062" w14:textId="77777777" w:rsidR="00EC2E6D" w:rsidRPr="00BC6553" w:rsidRDefault="00EC2E6D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31A8" w:rsidRPr="00D7306D" w14:paraId="3A0D9086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22F5E1F1" w14:textId="5C026C17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ccountId</w:t>
            </w:r>
          </w:p>
        </w:tc>
        <w:tc>
          <w:tcPr>
            <w:tcW w:w="1559" w:type="dxa"/>
            <w:vAlign w:val="center"/>
          </w:tcPr>
          <w:p w14:paraId="4DE9AE18" w14:textId="7A95C207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18C8BCDE" w14:textId="000D7C9F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accountId</w:t>
            </w:r>
          </w:p>
        </w:tc>
        <w:tc>
          <w:tcPr>
            <w:tcW w:w="2551" w:type="dxa"/>
            <w:vAlign w:val="center"/>
          </w:tcPr>
          <w:p w14:paraId="68024492" w14:textId="77777777" w:rsidR="00AA31A8" w:rsidRPr="00BC6553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31A8" w:rsidRPr="00D7306D" w14:paraId="0F58A266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12D2E0F2" w14:textId="7813C190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ccountCreatedDate</w:t>
            </w:r>
          </w:p>
        </w:tc>
        <w:tc>
          <w:tcPr>
            <w:tcW w:w="1559" w:type="dxa"/>
            <w:vAlign w:val="center"/>
          </w:tcPr>
          <w:p w14:paraId="3F0C5DFC" w14:textId="464B5EC1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587E5D9E" w14:textId="1E139295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accountCreatedDate</w:t>
            </w:r>
          </w:p>
        </w:tc>
        <w:tc>
          <w:tcPr>
            <w:tcW w:w="2551" w:type="dxa"/>
            <w:vAlign w:val="center"/>
          </w:tcPr>
          <w:p w14:paraId="02DA64C6" w14:textId="77777777" w:rsidR="00AA31A8" w:rsidRPr="00BC6553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31A8" w:rsidRPr="00D7306D" w14:paraId="32D1AD03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38D4AF5F" w14:textId="6B0B637B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ccountExpiredDate</w:t>
            </w:r>
          </w:p>
        </w:tc>
        <w:tc>
          <w:tcPr>
            <w:tcW w:w="1559" w:type="dxa"/>
            <w:vAlign w:val="center"/>
          </w:tcPr>
          <w:p w14:paraId="5258B03E" w14:textId="3A5233FC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2F6E2778" w14:textId="4F86537C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accountExpiredDate</w:t>
            </w:r>
          </w:p>
        </w:tc>
        <w:tc>
          <w:tcPr>
            <w:tcW w:w="2551" w:type="dxa"/>
            <w:vAlign w:val="center"/>
          </w:tcPr>
          <w:p w14:paraId="2FED047B" w14:textId="77777777" w:rsidR="00AA31A8" w:rsidRPr="00BC6553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31A8" w:rsidRPr="00D7306D" w14:paraId="26CA855A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00585DD6" w14:textId="12DF7FC3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uthenClientId</w:t>
            </w:r>
          </w:p>
        </w:tc>
        <w:tc>
          <w:tcPr>
            <w:tcW w:w="1559" w:type="dxa"/>
            <w:vAlign w:val="center"/>
          </w:tcPr>
          <w:p w14:paraId="59147ACF" w14:textId="5FA88DE7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01B84D84" w14:textId="54D38F28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authenClientId</w:t>
            </w:r>
          </w:p>
        </w:tc>
        <w:tc>
          <w:tcPr>
            <w:tcW w:w="2551" w:type="dxa"/>
            <w:vAlign w:val="center"/>
          </w:tcPr>
          <w:p w14:paraId="16827B8D" w14:textId="77777777" w:rsidR="00AA31A8" w:rsidRPr="00BC6553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A31A8" w:rsidRPr="00D7306D" w14:paraId="16881BF5" w14:textId="77777777" w:rsidTr="00AA31A8">
        <w:trPr>
          <w:trHeight w:val="356"/>
        </w:trPr>
        <w:tc>
          <w:tcPr>
            <w:tcW w:w="2410" w:type="dxa"/>
            <w:vAlign w:val="center"/>
          </w:tcPr>
          <w:p w14:paraId="6AF05F66" w14:textId="79A535F5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uthenClientSecret</w:t>
            </w:r>
          </w:p>
        </w:tc>
        <w:tc>
          <w:tcPr>
            <w:tcW w:w="1559" w:type="dxa"/>
            <w:vAlign w:val="center"/>
          </w:tcPr>
          <w:p w14:paraId="2288BA34" w14:textId="471F6AE3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3686" w:type="dxa"/>
            <w:vAlign w:val="center"/>
          </w:tcPr>
          <w:p w14:paraId="725C10F7" w14:textId="4392F859" w:rsidR="00AA31A8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 parameter authenClientSecret</w:t>
            </w:r>
          </w:p>
        </w:tc>
        <w:tc>
          <w:tcPr>
            <w:tcW w:w="2551" w:type="dxa"/>
            <w:vAlign w:val="center"/>
          </w:tcPr>
          <w:p w14:paraId="5103B6C9" w14:textId="77777777" w:rsidR="00AA31A8" w:rsidRPr="00BC6553" w:rsidRDefault="00AA31A8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0DB281E" w14:textId="2031559A" w:rsidR="00F643BA" w:rsidRDefault="00F643BA" w:rsidP="00C8557D">
      <w:pPr>
        <w:pStyle w:val="ab"/>
        <w:ind w:left="360"/>
        <w:rPr>
          <w:rFonts w:ascii="Tahoma" w:hAnsi="Tahoma" w:cs="Tahoma"/>
          <w:sz w:val="20"/>
          <w:szCs w:val="20"/>
          <w:lang w:eastAsia="ja-JP" w:bidi="th-TH"/>
        </w:rPr>
      </w:pPr>
    </w:p>
    <w:p w14:paraId="229EEDC7" w14:textId="77777777" w:rsidR="00F643BA" w:rsidRDefault="00F643BA" w:rsidP="00CC0776">
      <w:pPr>
        <w:pStyle w:val="ab"/>
        <w:numPr>
          <w:ilvl w:val="0"/>
          <w:numId w:val="78"/>
        </w:numPr>
        <w:ind w:left="426" w:hanging="426"/>
        <w:rPr>
          <w:rStyle w:val="af0"/>
          <w:rFonts w:ascii="Tahoma" w:hAnsi="Tahoma" w:cs="Tahoma"/>
          <w:color w:val="auto"/>
          <w:lang w:eastAsia="ja-JP"/>
        </w:rPr>
      </w:pPr>
      <w:r>
        <w:rPr>
          <w:rStyle w:val="af0"/>
          <w:rFonts w:ascii="Tahoma" w:hAnsi="Tahoma" w:cs="Tahoma"/>
          <w:color w:val="auto"/>
          <w:lang w:eastAsia="ja-JP"/>
        </w:rPr>
        <w:t>Send Response Result</w:t>
      </w:r>
    </w:p>
    <w:p w14:paraId="4614ADE7" w14:textId="77777777" w:rsidR="00F643BA" w:rsidRDefault="00F643BA" w:rsidP="00F643BA">
      <w:pPr>
        <w:rPr>
          <w:rStyle w:val="af0"/>
          <w:rFonts w:ascii="Tahoma" w:hAnsi="Tahoma" w:cs="Tahoma"/>
          <w:color w:val="auto"/>
        </w:rPr>
      </w:pPr>
    </w:p>
    <w:p w14:paraId="2260631E" w14:textId="77777777" w:rsidR="00F643BA" w:rsidRPr="004D476C" w:rsidRDefault="00F643BA" w:rsidP="00F643B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23"/>
        <w:gridCol w:w="709"/>
        <w:gridCol w:w="992"/>
        <w:gridCol w:w="1276"/>
        <w:gridCol w:w="4706"/>
      </w:tblGrid>
      <w:tr w:rsidR="00F643BA" w:rsidRPr="000253E8" w14:paraId="23F0E97B" w14:textId="77777777" w:rsidTr="005F5397">
        <w:tc>
          <w:tcPr>
            <w:tcW w:w="2523" w:type="dxa"/>
          </w:tcPr>
          <w:p w14:paraId="66C73476" w14:textId="77777777" w:rsidR="00F643BA" w:rsidRPr="000253E8" w:rsidRDefault="00F643BA" w:rsidP="005F5397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03348669" w14:textId="77777777" w:rsidR="00F643BA" w:rsidRPr="000253E8" w:rsidRDefault="00F643BA" w:rsidP="005F5397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992" w:type="dxa"/>
          </w:tcPr>
          <w:p w14:paraId="11152112" w14:textId="77777777" w:rsidR="00F643BA" w:rsidRPr="000253E8" w:rsidRDefault="00F643BA" w:rsidP="005F5397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SV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MV</w:t>
            </w:r>
          </w:p>
        </w:tc>
        <w:tc>
          <w:tcPr>
            <w:tcW w:w="1276" w:type="dxa"/>
          </w:tcPr>
          <w:p w14:paraId="72A2687C" w14:textId="77777777" w:rsidR="00F643BA" w:rsidRPr="000253E8" w:rsidRDefault="00F643BA" w:rsidP="005F5397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4706" w:type="dxa"/>
          </w:tcPr>
          <w:p w14:paraId="5B8F4FB0" w14:textId="77777777" w:rsidR="00F643BA" w:rsidRPr="000253E8" w:rsidRDefault="00F643BA" w:rsidP="005F5397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643BA" w:rsidRPr="004A49C9" w14:paraId="61DA2116" w14:textId="77777777" w:rsidTr="005F5397">
        <w:tc>
          <w:tcPr>
            <w:tcW w:w="2523" w:type="dxa"/>
          </w:tcPr>
          <w:p w14:paraId="6C39E5A7" w14:textId="77777777" w:rsidR="00F643BA" w:rsidRPr="004A49C9" w:rsidRDefault="00F643BA" w:rsidP="005F5397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042C2CEF" w14:textId="77777777" w:rsidR="00F643BA" w:rsidRPr="004A49C9" w:rsidRDefault="00F643BA" w:rsidP="005F5397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992" w:type="dxa"/>
          </w:tcPr>
          <w:p w14:paraId="2DC48AA4" w14:textId="77777777" w:rsidR="00F643BA" w:rsidRPr="004A49C9" w:rsidRDefault="00F643BA" w:rsidP="005F5397">
            <w:pPr>
              <w:rPr>
                <w:szCs w:val="22"/>
              </w:rPr>
            </w:pPr>
            <w:r w:rsidRPr="004A49C9">
              <w:rPr>
                <w:szCs w:val="22"/>
              </w:rPr>
              <w:t>SV</w:t>
            </w:r>
          </w:p>
        </w:tc>
        <w:tc>
          <w:tcPr>
            <w:tcW w:w="1276" w:type="dxa"/>
          </w:tcPr>
          <w:p w14:paraId="680789CC" w14:textId="77777777" w:rsidR="00F643BA" w:rsidRPr="004A49C9" w:rsidRDefault="00F643BA" w:rsidP="005F5397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4706" w:type="dxa"/>
          </w:tcPr>
          <w:p w14:paraId="043E373F" w14:textId="77777777" w:rsidR="00F643BA" w:rsidRPr="00E2590C" w:rsidRDefault="00F643BA" w:rsidP="005F539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  <w:tr w:rsidR="00ED3191" w:rsidRPr="004A49C9" w14:paraId="29308CD2" w14:textId="77777777" w:rsidTr="005F5397">
        <w:tc>
          <w:tcPr>
            <w:tcW w:w="2523" w:type="dxa"/>
          </w:tcPr>
          <w:p w14:paraId="60C244A6" w14:textId="505A9D6D" w:rsidR="00ED3191" w:rsidRPr="00E2590C" w:rsidRDefault="00305339" w:rsidP="005F5397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A</w:t>
            </w:r>
            <w:r>
              <w:rPr>
                <w:sz w:val="20"/>
                <w:szCs w:val="20"/>
                <w:lang w:eastAsia="ja-JP"/>
              </w:rPr>
              <w:t>uthorization</w:t>
            </w:r>
          </w:p>
        </w:tc>
        <w:tc>
          <w:tcPr>
            <w:tcW w:w="709" w:type="dxa"/>
          </w:tcPr>
          <w:p w14:paraId="17D08513" w14:textId="7CFE30A4" w:rsidR="00ED3191" w:rsidRPr="004A49C9" w:rsidRDefault="00305339" w:rsidP="005F5397">
            <w:pPr>
              <w:tabs>
                <w:tab w:val="left" w:pos="1014"/>
              </w:tabs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M</w:t>
            </w:r>
          </w:p>
        </w:tc>
        <w:tc>
          <w:tcPr>
            <w:tcW w:w="992" w:type="dxa"/>
          </w:tcPr>
          <w:p w14:paraId="358DEB8A" w14:textId="32C1CA95" w:rsidR="00ED3191" w:rsidRPr="004A49C9" w:rsidRDefault="009A75E6" w:rsidP="005F53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V</w:t>
            </w:r>
          </w:p>
        </w:tc>
        <w:tc>
          <w:tcPr>
            <w:tcW w:w="1276" w:type="dxa"/>
          </w:tcPr>
          <w:p w14:paraId="2091EB78" w14:textId="4FEFCF3E" w:rsidR="00ED3191" w:rsidRPr="004A49C9" w:rsidRDefault="009A75E6" w:rsidP="005F5397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</w:t>
            </w:r>
            <w:r>
              <w:rPr>
                <w:lang w:eastAsia="ja-JP"/>
              </w:rPr>
              <w:t>tring</w:t>
            </w:r>
          </w:p>
        </w:tc>
        <w:tc>
          <w:tcPr>
            <w:tcW w:w="4706" w:type="dxa"/>
          </w:tcPr>
          <w:p w14:paraId="1903285F" w14:textId="484C5824" w:rsidR="00ED3191" w:rsidRDefault="009A75E6" w:rsidP="005F539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</w:t>
            </w:r>
            <w:r w:rsidR="001825BD"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 xml:space="preserve">Bearer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+ {</w:t>
            </w:r>
            <w:r w:rsidR="009973A9"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apiAccessToken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}</w:t>
            </w:r>
            <w:r w:rsidR="001825BD"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”</w:t>
            </w:r>
          </w:p>
        </w:tc>
      </w:tr>
    </w:tbl>
    <w:p w14:paraId="0834217C" w14:textId="77777777" w:rsidR="00F643BA" w:rsidRPr="00C17224" w:rsidRDefault="00F643BA" w:rsidP="00F643BA"/>
    <w:p w14:paraId="52F55961" w14:textId="77777777" w:rsidR="00F643BA" w:rsidRPr="004D476C" w:rsidRDefault="00F643BA" w:rsidP="00F643B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Request Parameters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709"/>
        <w:gridCol w:w="709"/>
        <w:gridCol w:w="708"/>
        <w:gridCol w:w="1701"/>
        <w:gridCol w:w="2977"/>
      </w:tblGrid>
      <w:tr w:rsidR="00734BFF" w:rsidRPr="0031791A" w14:paraId="2AB48520" w14:textId="77777777" w:rsidTr="00734BFF">
        <w:trPr>
          <w:trHeight w:val="395"/>
          <w:tblHeader/>
        </w:trPr>
        <w:tc>
          <w:tcPr>
            <w:tcW w:w="2126" w:type="dxa"/>
            <w:shd w:val="clear" w:color="auto" w:fill="B4C6E7" w:themeFill="accent5" w:themeFillTint="66"/>
            <w:vAlign w:val="center"/>
          </w:tcPr>
          <w:p w14:paraId="2972B515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B4C6E7" w:themeFill="accent5" w:themeFillTint="66"/>
            <w:vAlign w:val="center"/>
          </w:tcPr>
          <w:p w14:paraId="3099AE1D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2B94CF4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9C9EBE1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026AFC45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1701" w:type="dxa"/>
            <w:shd w:val="clear" w:color="auto" w:fill="B4C6E7" w:themeFill="accent5" w:themeFillTint="66"/>
            <w:vAlign w:val="center"/>
          </w:tcPr>
          <w:p w14:paraId="5D5C9B43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4BD3C06" w14:textId="77777777" w:rsidR="00F643BA" w:rsidRPr="0033010C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643BA" w:rsidRPr="00D7306D" w14:paraId="2715762C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6A63F962" w14:textId="5133D36E" w:rsidR="00F643BA" w:rsidRPr="00BC6553" w:rsidRDefault="00246745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mgAccountId</w:t>
            </w:r>
          </w:p>
        </w:tc>
        <w:tc>
          <w:tcPr>
            <w:tcW w:w="1276" w:type="dxa"/>
            <w:vAlign w:val="center"/>
          </w:tcPr>
          <w:p w14:paraId="18631FDD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2DCA0D0B" w14:textId="426764F2" w:rsidR="00F643BA" w:rsidRPr="00BC6553" w:rsidRDefault="00246745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B633BD5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8FB363D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085CB687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7D30FE3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43BA" w:rsidRPr="00D7306D" w14:paraId="3E6107CF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7D632F60" w14:textId="44774D35" w:rsidR="00F643BA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</w:t>
            </w:r>
          </w:p>
        </w:tc>
        <w:tc>
          <w:tcPr>
            <w:tcW w:w="1276" w:type="dxa"/>
            <w:vAlign w:val="center"/>
          </w:tcPr>
          <w:p w14:paraId="611D7B52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10E5F6" w14:textId="4FCBE3D2" w:rsidR="00F643BA" w:rsidRDefault="00734BFF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A52DACA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7A08213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43AAF522" w14:textId="08784D93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08AF837" w14:textId="0A44C55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43BA" w:rsidRPr="00D7306D" w14:paraId="65BDAF74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2B756206" w14:textId="75019957" w:rsidR="00F643BA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accountId</w:t>
            </w:r>
          </w:p>
        </w:tc>
        <w:tc>
          <w:tcPr>
            <w:tcW w:w="1276" w:type="dxa"/>
            <w:vAlign w:val="center"/>
          </w:tcPr>
          <w:p w14:paraId="513E4124" w14:textId="32552181" w:rsidR="00F643BA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5C55EE6C" w14:textId="77777777" w:rsidR="00F643BA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7A89819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9DFE261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CFC8146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DF832B1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643BA" w:rsidRPr="00D7306D" w14:paraId="6FB890AC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3900D86C" w14:textId="381F6441" w:rsidR="00F643BA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accountName</w:t>
            </w:r>
          </w:p>
        </w:tc>
        <w:tc>
          <w:tcPr>
            <w:tcW w:w="1276" w:type="dxa"/>
            <w:vAlign w:val="center"/>
          </w:tcPr>
          <w:p w14:paraId="707B748F" w14:textId="12FC1068" w:rsidR="00F643BA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4B337D2C" w14:textId="77777777" w:rsidR="00F643BA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155D821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5126FB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5513F7B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8FD126D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4BFF" w:rsidRPr="00D7306D" w14:paraId="00083EE3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75FDC66F" w14:textId="45AFE19D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ccountCreatedDate</w:t>
            </w:r>
          </w:p>
        </w:tc>
        <w:tc>
          <w:tcPr>
            <w:tcW w:w="1276" w:type="dxa"/>
            <w:vAlign w:val="center"/>
          </w:tcPr>
          <w:p w14:paraId="23B27F72" w14:textId="0D13694D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1CFFA47" w14:textId="3CBB62C0" w:rsidR="00734BFF" w:rsidRDefault="00734BFF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2C142AB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7B2781E5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35AF1E0F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A2106A2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4BFF" w:rsidRPr="00D7306D" w14:paraId="137D0F18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157FD328" w14:textId="0F92627B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ccountExpiredDate</w:t>
            </w:r>
          </w:p>
        </w:tc>
        <w:tc>
          <w:tcPr>
            <w:tcW w:w="1276" w:type="dxa"/>
            <w:vAlign w:val="center"/>
          </w:tcPr>
          <w:p w14:paraId="63D453FC" w14:textId="61D4D92D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3A6DC10" w14:textId="3D9C7C66" w:rsidR="00734BFF" w:rsidRDefault="00734BFF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135532C6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6898B0E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25A8699C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8E85120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4BFF" w:rsidRPr="00D7306D" w14:paraId="01A16E6F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40E62892" w14:textId="1C9E7FAA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uthenClientId</w:t>
            </w:r>
          </w:p>
        </w:tc>
        <w:tc>
          <w:tcPr>
            <w:tcW w:w="1276" w:type="dxa"/>
            <w:vAlign w:val="center"/>
          </w:tcPr>
          <w:p w14:paraId="58AF49C5" w14:textId="14355262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7ADF783" w14:textId="5CA63FCF" w:rsidR="00734BFF" w:rsidRDefault="00734BFF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7FD3A7A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8B924A6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51BFD556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76826B3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4BFF" w:rsidRPr="00D7306D" w14:paraId="7A90F37B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1A4981BD" w14:textId="37B80F35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uthenClientSecret</w:t>
            </w:r>
          </w:p>
        </w:tc>
        <w:tc>
          <w:tcPr>
            <w:tcW w:w="1276" w:type="dxa"/>
            <w:vAlign w:val="center"/>
          </w:tcPr>
          <w:p w14:paraId="1102E95C" w14:textId="145E99A8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7BF1CA7" w14:textId="0C39758C" w:rsidR="00734BFF" w:rsidRDefault="00734BFF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9BB0F48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846041D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118A6E7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9C7A1A3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34BFF" w:rsidRPr="00D7306D" w14:paraId="7CF2850C" w14:textId="77777777" w:rsidTr="00734BFF">
        <w:trPr>
          <w:trHeight w:val="378"/>
        </w:trPr>
        <w:tc>
          <w:tcPr>
            <w:tcW w:w="2126" w:type="dxa"/>
            <w:vAlign w:val="center"/>
          </w:tcPr>
          <w:p w14:paraId="410439C4" w14:textId="1688CC55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uthenClientSecret</w:t>
            </w:r>
          </w:p>
        </w:tc>
        <w:tc>
          <w:tcPr>
            <w:tcW w:w="1276" w:type="dxa"/>
            <w:vAlign w:val="center"/>
          </w:tcPr>
          <w:p w14:paraId="5A28ECD8" w14:textId="610CF89C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F12EFBC" w14:textId="49AA5283" w:rsidR="00734BFF" w:rsidRDefault="00734BFF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483F443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53E76A6" w14:textId="77777777" w:rsidR="00734BFF" w:rsidRPr="00BC6553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01" w:type="dxa"/>
            <w:vAlign w:val="center"/>
          </w:tcPr>
          <w:p w14:paraId="185A7CA6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26CA493" w14:textId="77777777" w:rsidR="00734BFF" w:rsidRDefault="00734BFF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169315B7" w14:textId="77777777" w:rsidR="00F643BA" w:rsidRDefault="00F643BA" w:rsidP="00F643BA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23B4D171" w14:textId="77777777" w:rsidR="00F643BA" w:rsidRPr="004D476C" w:rsidRDefault="00F643BA" w:rsidP="00F643BA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>Response</w:t>
      </w:r>
      <w:r w:rsidRPr="00534451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auto"/>
          <w:sz w:val="24"/>
          <w:szCs w:val="24"/>
        </w:rPr>
        <w:t>Headers</w:t>
      </w:r>
    </w:p>
    <w:tbl>
      <w:tblPr>
        <w:tblStyle w:val="TableGrid10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1417"/>
        <w:gridCol w:w="6237"/>
      </w:tblGrid>
      <w:tr w:rsidR="00F643BA" w:rsidRPr="000253E8" w14:paraId="2B146D21" w14:textId="77777777" w:rsidTr="005F5397">
        <w:trPr>
          <w:trHeight w:val="379"/>
        </w:trPr>
        <w:tc>
          <w:tcPr>
            <w:tcW w:w="1843" w:type="dxa"/>
          </w:tcPr>
          <w:p w14:paraId="6AD3AC39" w14:textId="77777777" w:rsidR="00F643BA" w:rsidRPr="000253E8" w:rsidRDefault="00F643BA" w:rsidP="005F5397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Parameter Name</w:t>
            </w:r>
          </w:p>
        </w:tc>
        <w:tc>
          <w:tcPr>
            <w:tcW w:w="709" w:type="dxa"/>
          </w:tcPr>
          <w:p w14:paraId="5582EE2F" w14:textId="77777777" w:rsidR="00F643BA" w:rsidRPr="000253E8" w:rsidRDefault="00F643BA" w:rsidP="005F5397">
            <w:pPr>
              <w:tabs>
                <w:tab w:val="left" w:pos="1014"/>
              </w:tabs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M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O</w:t>
            </w:r>
          </w:p>
        </w:tc>
        <w:tc>
          <w:tcPr>
            <w:tcW w:w="1417" w:type="dxa"/>
          </w:tcPr>
          <w:p w14:paraId="1AF85512" w14:textId="77777777" w:rsidR="00F643BA" w:rsidRPr="000253E8" w:rsidRDefault="00F643BA" w:rsidP="005F5397">
            <w:pPr>
              <w:spacing w:after="200" w:line="276" w:lineRule="auto"/>
              <w:jc w:val="center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Data Type</w:t>
            </w:r>
          </w:p>
        </w:tc>
        <w:tc>
          <w:tcPr>
            <w:tcW w:w="6237" w:type="dxa"/>
          </w:tcPr>
          <w:p w14:paraId="43E45EC4" w14:textId="77777777" w:rsidR="00F643BA" w:rsidRPr="000253E8" w:rsidRDefault="00F643BA" w:rsidP="005F5397">
            <w:pPr>
              <w:spacing w:after="200" w:line="276" w:lineRule="auto"/>
              <w:rPr>
                <w:b/>
                <w:bCs/>
                <w:szCs w:val="22"/>
              </w:rPr>
            </w:pPr>
            <w:r w:rsidRPr="000253E8">
              <w:rPr>
                <w:b/>
                <w:bCs/>
                <w:szCs w:val="22"/>
              </w:rPr>
              <w:t>Description</w:t>
            </w:r>
            <w:r w:rsidRPr="000253E8">
              <w:rPr>
                <w:rFonts w:cs="Angsana New"/>
                <w:b/>
                <w:bCs/>
                <w:szCs w:val="22"/>
                <w:cs/>
              </w:rPr>
              <w:t>/</w:t>
            </w:r>
            <w:r w:rsidRPr="000253E8">
              <w:rPr>
                <w:b/>
                <w:bCs/>
                <w:szCs w:val="22"/>
              </w:rPr>
              <w:t>Example</w:t>
            </w:r>
          </w:p>
        </w:tc>
      </w:tr>
      <w:tr w:rsidR="00F643BA" w:rsidRPr="004A49C9" w14:paraId="44972899" w14:textId="77777777" w:rsidTr="005F5397">
        <w:tc>
          <w:tcPr>
            <w:tcW w:w="1843" w:type="dxa"/>
          </w:tcPr>
          <w:p w14:paraId="49AB625B" w14:textId="77777777" w:rsidR="00F643BA" w:rsidRPr="004A49C9" w:rsidRDefault="00F643BA" w:rsidP="005F5397">
            <w:pPr>
              <w:rPr>
                <w:szCs w:val="22"/>
              </w:rPr>
            </w:pPr>
            <w:r w:rsidRPr="00E2590C">
              <w:rPr>
                <w:sz w:val="20"/>
                <w:szCs w:val="20"/>
              </w:rPr>
              <w:t>Content</w:t>
            </w:r>
            <w:r w:rsidRPr="00E2590C">
              <w:rPr>
                <w:rFonts w:cs="Angsana New"/>
                <w:sz w:val="20"/>
                <w:szCs w:val="20"/>
                <w:cs/>
              </w:rPr>
              <w:t>-</w:t>
            </w:r>
            <w:r w:rsidRPr="00E2590C">
              <w:rPr>
                <w:sz w:val="20"/>
                <w:szCs w:val="20"/>
              </w:rPr>
              <w:t>Type</w:t>
            </w:r>
          </w:p>
        </w:tc>
        <w:tc>
          <w:tcPr>
            <w:tcW w:w="709" w:type="dxa"/>
          </w:tcPr>
          <w:p w14:paraId="4EE90EF4" w14:textId="77777777" w:rsidR="00F643BA" w:rsidRPr="004A49C9" w:rsidRDefault="00F643BA" w:rsidP="005F5397">
            <w:pPr>
              <w:tabs>
                <w:tab w:val="left" w:pos="1014"/>
              </w:tabs>
              <w:rPr>
                <w:szCs w:val="22"/>
              </w:rPr>
            </w:pPr>
            <w:r w:rsidRPr="004A49C9">
              <w:rPr>
                <w:szCs w:val="22"/>
              </w:rPr>
              <w:t>M</w:t>
            </w:r>
          </w:p>
        </w:tc>
        <w:tc>
          <w:tcPr>
            <w:tcW w:w="1417" w:type="dxa"/>
          </w:tcPr>
          <w:p w14:paraId="5DEF94EF" w14:textId="77777777" w:rsidR="00F643BA" w:rsidRPr="004A49C9" w:rsidRDefault="00F643BA" w:rsidP="005F5397">
            <w:pPr>
              <w:rPr>
                <w:szCs w:val="22"/>
              </w:rPr>
            </w:pPr>
            <w:r w:rsidRPr="004A49C9">
              <w:rPr>
                <w:szCs w:val="22"/>
              </w:rPr>
              <w:t>String</w:t>
            </w:r>
          </w:p>
        </w:tc>
        <w:tc>
          <w:tcPr>
            <w:tcW w:w="6237" w:type="dxa"/>
          </w:tcPr>
          <w:p w14:paraId="4B317D0D" w14:textId="77777777" w:rsidR="00F643BA" w:rsidRPr="00E2590C" w:rsidRDefault="00F643BA" w:rsidP="005F5397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  <w:lang w:eastAsia="ja-JP"/>
              </w:rPr>
              <w:t>“application/json”</w:t>
            </w:r>
          </w:p>
        </w:tc>
      </w:tr>
    </w:tbl>
    <w:p w14:paraId="75FD5D5B" w14:textId="77777777" w:rsidR="00F643BA" w:rsidRPr="00743128" w:rsidRDefault="00F643BA" w:rsidP="00F643BA"/>
    <w:p w14:paraId="13F35BDB" w14:textId="77777777" w:rsidR="00F643BA" w:rsidRPr="008616D0" w:rsidRDefault="00F643BA" w:rsidP="00F643B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Parameters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709"/>
        <w:gridCol w:w="709"/>
        <w:gridCol w:w="709"/>
        <w:gridCol w:w="2409"/>
        <w:gridCol w:w="2977"/>
      </w:tblGrid>
      <w:tr w:rsidR="00F643BA" w:rsidRPr="0031791A" w14:paraId="61067A38" w14:textId="77777777" w:rsidTr="005F5397">
        <w:trPr>
          <w:trHeight w:val="395"/>
          <w:tblHeader/>
        </w:trPr>
        <w:tc>
          <w:tcPr>
            <w:tcW w:w="1701" w:type="dxa"/>
            <w:shd w:val="clear" w:color="auto" w:fill="B4C6E7" w:themeFill="accent5" w:themeFillTint="66"/>
            <w:vAlign w:val="center"/>
          </w:tcPr>
          <w:p w14:paraId="7A179455" w14:textId="77777777" w:rsidR="00F643B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75A26E6C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37314A6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0EC2868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ED6DA40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37F9321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03C3693" w14:textId="77777777" w:rsidR="00F643BA" w:rsidRPr="0033010C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F643BA" w:rsidRPr="00D7306D" w14:paraId="4CBAF5F6" w14:textId="77777777" w:rsidTr="005F5397">
        <w:trPr>
          <w:trHeight w:val="432"/>
        </w:trPr>
        <w:tc>
          <w:tcPr>
            <w:tcW w:w="1701" w:type="dxa"/>
            <w:vAlign w:val="center"/>
          </w:tcPr>
          <w:p w14:paraId="508BA7DC" w14:textId="7CF03028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18B383E2" w14:textId="0A370CBC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9D72A3A" w14:textId="262C3D43" w:rsidR="00F643BA" w:rsidRPr="00BC6553" w:rsidRDefault="00F643BA" w:rsidP="005F5397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E7BC498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31C6AC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99F8AF4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8A27DA5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5ADA0757" w14:textId="77777777" w:rsidR="00F643BA" w:rsidRDefault="00F643BA" w:rsidP="00F643BA"/>
    <w:p w14:paraId="79588811" w14:textId="77777777" w:rsidR="00F643BA" w:rsidRPr="008616D0" w:rsidRDefault="00F643BA" w:rsidP="00F643BA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Response Result List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6804"/>
      </w:tblGrid>
      <w:tr w:rsidR="00F643BA" w:rsidRPr="0031791A" w14:paraId="58160FF7" w14:textId="77777777" w:rsidTr="005F5397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468F0DB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HTTP Code</w:t>
            </w:r>
          </w:p>
        </w:tc>
        <w:tc>
          <w:tcPr>
            <w:tcW w:w="1843" w:type="dxa"/>
            <w:shd w:val="clear" w:color="auto" w:fill="B4C6E7" w:themeFill="accent5" w:themeFillTint="66"/>
            <w:vAlign w:val="center"/>
          </w:tcPr>
          <w:p w14:paraId="58ECE4FD" w14:textId="77777777" w:rsidR="00F643BA" w:rsidRPr="0031791A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Error Code</w:t>
            </w:r>
          </w:p>
        </w:tc>
        <w:tc>
          <w:tcPr>
            <w:tcW w:w="6804" w:type="dxa"/>
            <w:shd w:val="clear" w:color="auto" w:fill="B4C6E7" w:themeFill="accent5" w:themeFillTint="66"/>
            <w:vAlign w:val="center"/>
          </w:tcPr>
          <w:p w14:paraId="1319992D" w14:textId="77777777" w:rsidR="00F643BA" w:rsidRPr="0033010C" w:rsidRDefault="00F643BA" w:rsidP="005F539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Result</w:t>
            </w:r>
          </w:p>
        </w:tc>
      </w:tr>
      <w:tr w:rsidR="00F643BA" w:rsidRPr="00D7306D" w14:paraId="1B9568FB" w14:textId="77777777" w:rsidTr="005F5397">
        <w:trPr>
          <w:trHeight w:val="308"/>
        </w:trPr>
        <w:tc>
          <w:tcPr>
            <w:tcW w:w="1559" w:type="dxa"/>
            <w:vAlign w:val="center"/>
          </w:tcPr>
          <w:p w14:paraId="616F4E8B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200</w:t>
            </w:r>
          </w:p>
        </w:tc>
        <w:tc>
          <w:tcPr>
            <w:tcW w:w="1843" w:type="dxa"/>
            <w:vAlign w:val="center"/>
          </w:tcPr>
          <w:p w14:paraId="06252635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6804" w:type="dxa"/>
            <w:vAlign w:val="center"/>
          </w:tcPr>
          <w:p w14:paraId="5A376E75" w14:textId="77777777" w:rsidR="00F643BA" w:rsidRPr="00BC6553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Successfully processed</w:t>
            </w:r>
          </w:p>
        </w:tc>
      </w:tr>
      <w:tr w:rsidR="00F643BA" w:rsidRPr="00D7306D" w14:paraId="72479A75" w14:textId="77777777" w:rsidTr="005F5397">
        <w:trPr>
          <w:trHeight w:val="308"/>
        </w:trPr>
        <w:tc>
          <w:tcPr>
            <w:tcW w:w="1559" w:type="dxa"/>
            <w:vAlign w:val="center"/>
          </w:tcPr>
          <w:p w14:paraId="4DE91CEE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0307B5B3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400004</w:t>
            </w:r>
          </w:p>
        </w:tc>
        <w:tc>
          <w:tcPr>
            <w:tcW w:w="6804" w:type="dxa"/>
            <w:vAlign w:val="center"/>
          </w:tcPr>
          <w:p w14:paraId="59D24255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 validation error</w:t>
            </w:r>
          </w:p>
        </w:tc>
      </w:tr>
      <w:tr w:rsidR="00F643BA" w:rsidRPr="00D7306D" w14:paraId="2B73732D" w14:textId="77777777" w:rsidTr="005F5397">
        <w:trPr>
          <w:trHeight w:val="308"/>
        </w:trPr>
        <w:tc>
          <w:tcPr>
            <w:tcW w:w="1559" w:type="dxa"/>
            <w:vAlign w:val="center"/>
          </w:tcPr>
          <w:p w14:paraId="3FFD7AB5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4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01</w:t>
            </w:r>
          </w:p>
        </w:tc>
        <w:tc>
          <w:tcPr>
            <w:tcW w:w="1843" w:type="dxa"/>
            <w:vAlign w:val="center"/>
          </w:tcPr>
          <w:p w14:paraId="7A59437F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E401000</w:t>
            </w:r>
          </w:p>
        </w:tc>
        <w:tc>
          <w:tcPr>
            <w:tcW w:w="6804" w:type="dxa"/>
            <w:vAlign w:val="center"/>
          </w:tcPr>
          <w:p w14:paraId="4D7F65DB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</w:t>
            </w:r>
          </w:p>
        </w:tc>
      </w:tr>
      <w:tr w:rsidR="00F643BA" w:rsidRPr="00D7306D" w14:paraId="7893D9E9" w14:textId="77777777" w:rsidTr="005F5397">
        <w:trPr>
          <w:trHeight w:val="308"/>
        </w:trPr>
        <w:tc>
          <w:tcPr>
            <w:tcW w:w="1559" w:type="dxa"/>
            <w:vAlign w:val="center"/>
          </w:tcPr>
          <w:p w14:paraId="7BC6E960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18F40455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500000</w:t>
            </w:r>
          </w:p>
        </w:tc>
        <w:tc>
          <w:tcPr>
            <w:tcW w:w="6804" w:type="dxa"/>
            <w:vAlign w:val="center"/>
          </w:tcPr>
          <w:p w14:paraId="6456FF7A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microservice</w:t>
            </w:r>
          </w:p>
        </w:tc>
      </w:tr>
      <w:tr w:rsidR="00F643BA" w:rsidRPr="00D7306D" w14:paraId="313B3746" w14:textId="77777777" w:rsidTr="005F5397">
        <w:trPr>
          <w:trHeight w:val="308"/>
        </w:trPr>
        <w:tc>
          <w:tcPr>
            <w:tcW w:w="1559" w:type="dxa"/>
            <w:vAlign w:val="center"/>
          </w:tcPr>
          <w:p w14:paraId="5B1BC3BE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5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1843" w:type="dxa"/>
            <w:vAlign w:val="center"/>
          </w:tcPr>
          <w:p w14:paraId="533132DA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500100</w:t>
            </w:r>
          </w:p>
        </w:tc>
        <w:tc>
          <w:tcPr>
            <w:tcW w:w="6804" w:type="dxa"/>
            <w:vAlign w:val="center"/>
          </w:tcPr>
          <w:p w14:paraId="2178C571" w14:textId="77777777" w:rsidR="00F643BA" w:rsidRDefault="00F643BA" w:rsidP="005F5397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Unexpected error at biz flow</w:t>
            </w:r>
          </w:p>
        </w:tc>
      </w:tr>
    </w:tbl>
    <w:p w14:paraId="47C44D40" w14:textId="77777777" w:rsidR="00F643BA" w:rsidRDefault="00F643BA" w:rsidP="00F643BA"/>
    <w:p w14:paraId="408EB28E" w14:textId="19722037" w:rsidR="007F6C39" w:rsidRDefault="007F6C39" w:rsidP="005A66C9"/>
    <w:p w14:paraId="4A4AA84F" w14:textId="77777777" w:rsidR="00D04FDD" w:rsidRDefault="00D04FDD" w:rsidP="005A66C9">
      <w:pPr>
        <w:rPr>
          <w:lang w:eastAsia="ja-JP"/>
        </w:rPr>
      </w:pPr>
    </w:p>
    <w:p w14:paraId="0FF46526" w14:textId="4F6F583F" w:rsidR="005A66C9" w:rsidRDefault="00A47E61" w:rsidP="00D53175">
      <w:pPr>
        <w:pStyle w:val="1"/>
        <w:numPr>
          <w:ilvl w:val="0"/>
          <w:numId w:val="1"/>
        </w:numPr>
        <w:ind w:hanging="578"/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294" w:name="_Toc49966881"/>
      <w:r>
        <w:rPr>
          <w:rFonts w:ascii="Tahoma" w:hAnsi="Tahoma" w:cs="Tahoma"/>
          <w:b/>
          <w:bCs/>
          <w:color w:val="auto"/>
          <w:sz w:val="28"/>
          <w:szCs w:val="28"/>
        </w:rPr>
        <w:t>Appendix:</w:t>
      </w:r>
      <w:r w:rsidR="005A66C9">
        <w:rPr>
          <w:rFonts w:ascii="Tahoma" w:hAnsi="Tahoma" w:cs="Tahoma"/>
          <w:b/>
          <w:bCs/>
          <w:color w:val="auto"/>
          <w:sz w:val="28"/>
          <w:szCs w:val="28"/>
        </w:rPr>
        <w:t xml:space="preserve"> Widget </w:t>
      </w:r>
      <w:r w:rsidR="004F2077">
        <w:rPr>
          <w:rFonts w:ascii="Tahoma" w:hAnsi="Tahoma" w:cs="Tahoma"/>
          <w:b/>
          <w:bCs/>
          <w:color w:val="auto"/>
          <w:sz w:val="28"/>
          <w:szCs w:val="28"/>
        </w:rPr>
        <w:t>Config</w:t>
      </w:r>
      <w:bookmarkEnd w:id="2294"/>
    </w:p>
    <w:p w14:paraId="417993BC" w14:textId="77777777" w:rsidR="00633165" w:rsidRDefault="00633165" w:rsidP="00633165">
      <w:pPr>
        <w:rPr>
          <w:rStyle w:val="af0"/>
          <w:rFonts w:ascii="Tahoma" w:hAnsi="Tahoma" w:cs="Tahoma"/>
          <w:color w:val="auto"/>
        </w:rPr>
      </w:pPr>
    </w:p>
    <w:p w14:paraId="70257992" w14:textId="17566DEB" w:rsidR="00633165" w:rsidRPr="004D476C" w:rsidRDefault="00633165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95" w:name="_Toc49966882"/>
      <w:r>
        <w:rPr>
          <w:rFonts w:ascii="Tahoma" w:hAnsi="Tahoma" w:cs="Tahoma"/>
          <w:b/>
          <w:bCs/>
          <w:color w:val="auto"/>
          <w:sz w:val="24"/>
          <w:szCs w:val="24"/>
        </w:rPr>
        <w:t>Widgets Array Json String</w:t>
      </w:r>
      <w:bookmarkEnd w:id="2295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040"/>
        <w:gridCol w:w="1134"/>
        <w:gridCol w:w="709"/>
        <w:gridCol w:w="709"/>
        <w:gridCol w:w="709"/>
        <w:gridCol w:w="2409"/>
        <w:gridCol w:w="2977"/>
      </w:tblGrid>
      <w:tr w:rsidR="00495E1F" w:rsidRPr="0031791A" w14:paraId="19237BE1" w14:textId="77777777" w:rsidTr="00A310D9">
        <w:trPr>
          <w:trHeight w:val="395"/>
          <w:tblHeader/>
        </w:trPr>
        <w:tc>
          <w:tcPr>
            <w:tcW w:w="1559" w:type="dxa"/>
            <w:gridSpan w:val="3"/>
            <w:shd w:val="clear" w:color="auto" w:fill="B4C6E7" w:themeFill="accent5" w:themeFillTint="66"/>
            <w:vAlign w:val="center"/>
          </w:tcPr>
          <w:p w14:paraId="6B504D68" w14:textId="77777777" w:rsidR="00495E1F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02B6853F" w14:textId="77777777" w:rsidR="00495E1F" w:rsidRPr="0031791A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2F227C1B" w14:textId="77777777" w:rsidR="00495E1F" w:rsidRPr="0031791A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8FFF6D2" w14:textId="77777777" w:rsidR="00495E1F" w:rsidRPr="0031791A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EACAD0E" w14:textId="77777777" w:rsidR="00495E1F" w:rsidRPr="0031791A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7177D8F6" w14:textId="77777777" w:rsidR="00495E1F" w:rsidRPr="0031791A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DCB3E58" w14:textId="77777777" w:rsidR="00495E1F" w:rsidRPr="0033010C" w:rsidRDefault="00495E1F" w:rsidP="00A310D9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495E1F" w:rsidRPr="00D7306D" w14:paraId="3574B1D4" w14:textId="77777777" w:rsidTr="00A310D9">
        <w:trPr>
          <w:trHeight w:val="432"/>
        </w:trPr>
        <w:tc>
          <w:tcPr>
            <w:tcW w:w="1559" w:type="dxa"/>
            <w:gridSpan w:val="3"/>
            <w:vAlign w:val="center"/>
          </w:tcPr>
          <w:p w14:paraId="22D6353C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widgets</w:t>
            </w:r>
          </w:p>
        </w:tc>
        <w:tc>
          <w:tcPr>
            <w:tcW w:w="1134" w:type="dxa"/>
            <w:vAlign w:val="center"/>
          </w:tcPr>
          <w:p w14:paraId="0EC50229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36F09DAF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47DE24A8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3111F5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58A9E12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1DF0FFA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0DF91D0D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58D6DAD8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45967F96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</w:t>
            </w:r>
          </w:p>
        </w:tc>
        <w:tc>
          <w:tcPr>
            <w:tcW w:w="1134" w:type="dxa"/>
            <w:vAlign w:val="center"/>
          </w:tcPr>
          <w:p w14:paraId="39A985A5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778D0DA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30F100BB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B5CEFE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1D29D92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7F3C5D3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5EE91310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28DC36B1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232AFC45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cols</w:t>
            </w:r>
          </w:p>
        </w:tc>
        <w:tc>
          <w:tcPr>
            <w:tcW w:w="1134" w:type="dxa"/>
            <w:vAlign w:val="center"/>
          </w:tcPr>
          <w:p w14:paraId="431C9FFC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C3253E0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C87D3B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793DDD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D4723D2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D3615A4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6EFBC994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2E8D2887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7858831B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rows</w:t>
            </w:r>
          </w:p>
        </w:tc>
        <w:tc>
          <w:tcPr>
            <w:tcW w:w="1134" w:type="dxa"/>
            <w:vAlign w:val="center"/>
          </w:tcPr>
          <w:p w14:paraId="76AA8842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73A4A16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6238D614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799DED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9AC4CB7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207C420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7B1E2D45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4C711752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299875A3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</w:t>
            </w:r>
          </w:p>
        </w:tc>
        <w:tc>
          <w:tcPr>
            <w:tcW w:w="1134" w:type="dxa"/>
            <w:vAlign w:val="center"/>
          </w:tcPr>
          <w:p w14:paraId="58E5C7AE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22A3369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802E46A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0182DD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F062649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F79BBC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3341ABCE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4FBBB630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6F492EAB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1134" w:type="dxa"/>
            <w:vAlign w:val="center"/>
          </w:tcPr>
          <w:p w14:paraId="65905127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6C8628E5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71DBD053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D3F92A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70A8139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0C2DB2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1AEFAECA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7968C2C4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4304DD9A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ayerIndex</w:t>
            </w:r>
          </w:p>
        </w:tc>
        <w:tc>
          <w:tcPr>
            <w:tcW w:w="1134" w:type="dxa"/>
            <w:vAlign w:val="center"/>
          </w:tcPr>
          <w:p w14:paraId="2CB6354A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65271147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</w:p>
        </w:tc>
        <w:tc>
          <w:tcPr>
            <w:tcW w:w="709" w:type="dxa"/>
          </w:tcPr>
          <w:p w14:paraId="26CEAFE1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3E1178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231146B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FE90EF6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0C0ECAC9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7811476F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49EE552D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idget</w:t>
            </w:r>
          </w:p>
        </w:tc>
        <w:tc>
          <w:tcPr>
            <w:tcW w:w="1134" w:type="dxa"/>
            <w:vAlign w:val="center"/>
          </w:tcPr>
          <w:p w14:paraId="57466FE5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443F8825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456D91E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D44066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3B73D21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7B0FE0B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56F5E432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2E862BE1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C4E2CAE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0E14F62A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ame</w:t>
            </w:r>
          </w:p>
        </w:tc>
        <w:tc>
          <w:tcPr>
            <w:tcW w:w="1134" w:type="dxa"/>
            <w:vAlign w:val="center"/>
          </w:tcPr>
          <w:p w14:paraId="553472E9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82943B0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216981F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D6A74A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0DCAD69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CF53B6F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5E1F" w:rsidRPr="00D7306D" w14:paraId="2B7BD55E" w14:textId="77777777" w:rsidTr="00A310D9">
        <w:trPr>
          <w:trHeight w:val="432"/>
        </w:trPr>
        <w:tc>
          <w:tcPr>
            <w:tcW w:w="236" w:type="dxa"/>
            <w:vAlign w:val="center"/>
          </w:tcPr>
          <w:p w14:paraId="32403376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402F734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60D26EB7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onfig</w:t>
            </w:r>
          </w:p>
        </w:tc>
        <w:tc>
          <w:tcPr>
            <w:tcW w:w="1134" w:type="dxa"/>
            <w:vAlign w:val="center"/>
          </w:tcPr>
          <w:p w14:paraId="03EE40BF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66367FD4" w14:textId="77777777" w:rsidR="00495E1F" w:rsidRDefault="00495E1F" w:rsidP="00A310D9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3D2DACE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20F52A" w14:textId="77777777" w:rsidR="00495E1F" w:rsidRPr="00BC6553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A6A2E6B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6837065" w14:textId="77777777" w:rsidR="00495E1F" w:rsidRDefault="00495E1F" w:rsidP="00A310D9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Differ by widget</w:t>
            </w:r>
          </w:p>
        </w:tc>
      </w:tr>
    </w:tbl>
    <w:p w14:paraId="22774E73" w14:textId="77777777" w:rsidR="00633165" w:rsidRPr="00743128" w:rsidRDefault="00633165" w:rsidP="00633165"/>
    <w:p w14:paraId="09DB69E1" w14:textId="77777777" w:rsidR="00633165" w:rsidRDefault="00633165" w:rsidP="005A66C9">
      <w:pPr>
        <w:rPr>
          <w:rStyle w:val="af0"/>
          <w:rFonts w:ascii="Tahoma" w:hAnsi="Tahoma" w:cs="Tahoma"/>
          <w:color w:val="auto"/>
        </w:rPr>
      </w:pPr>
    </w:p>
    <w:p w14:paraId="6A367190" w14:textId="629BF791" w:rsidR="005A66C9" w:rsidRPr="004D476C" w:rsidRDefault="00B633B9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96" w:name="_Toc49966883"/>
      <w:r>
        <w:rPr>
          <w:rFonts w:ascii="Tahoma" w:hAnsi="Tahoma" w:cs="Tahoma"/>
          <w:b/>
          <w:bCs/>
          <w:color w:val="auto"/>
          <w:sz w:val="24"/>
          <w:szCs w:val="24"/>
        </w:rPr>
        <w:t>Area Container Widget</w:t>
      </w:r>
      <w:bookmarkEnd w:id="2296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709"/>
        <w:gridCol w:w="709"/>
        <w:gridCol w:w="709"/>
        <w:gridCol w:w="2409"/>
        <w:gridCol w:w="2977"/>
      </w:tblGrid>
      <w:tr w:rsidR="00EE2BA8" w:rsidRPr="0031791A" w14:paraId="363802F4" w14:textId="77777777" w:rsidTr="00C26DFC">
        <w:trPr>
          <w:trHeight w:val="395"/>
          <w:tblHeader/>
        </w:trPr>
        <w:tc>
          <w:tcPr>
            <w:tcW w:w="1843" w:type="dxa"/>
            <w:shd w:val="clear" w:color="auto" w:fill="B4C6E7" w:themeFill="accent5" w:themeFillTint="66"/>
            <w:vAlign w:val="center"/>
          </w:tcPr>
          <w:p w14:paraId="50BAEBD4" w14:textId="77777777" w:rsidR="00EE2BA8" w:rsidRPr="0031791A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2DF5F46A" w14:textId="77777777" w:rsidR="00EE2BA8" w:rsidRPr="0031791A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FAE5C86" w14:textId="77777777" w:rsidR="00EE2BA8" w:rsidRPr="0031791A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F206E99" w14:textId="77777777" w:rsidR="00EE2BA8" w:rsidRPr="0031791A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A3FCF54" w14:textId="77777777" w:rsidR="00EE2BA8" w:rsidRPr="0031791A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D01AB27" w14:textId="77777777" w:rsidR="00EE2BA8" w:rsidRPr="0031791A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40F9E49" w14:textId="77777777" w:rsidR="00EE2BA8" w:rsidRPr="0033010C" w:rsidRDefault="00EE2BA8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EE2BA8" w:rsidRPr="00D7306D" w14:paraId="3842D4CD" w14:textId="77777777" w:rsidTr="00C26DFC">
        <w:trPr>
          <w:trHeight w:val="378"/>
        </w:trPr>
        <w:tc>
          <w:tcPr>
            <w:tcW w:w="1843" w:type="dxa"/>
            <w:vAlign w:val="center"/>
          </w:tcPr>
          <w:p w14:paraId="1DD61978" w14:textId="1BD8FE27" w:rsidR="00EE2BA8" w:rsidRPr="00BC6553" w:rsidRDefault="00DD4EC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ackgroundColor</w:t>
            </w:r>
          </w:p>
        </w:tc>
        <w:tc>
          <w:tcPr>
            <w:tcW w:w="850" w:type="dxa"/>
            <w:vAlign w:val="center"/>
          </w:tcPr>
          <w:p w14:paraId="399BC75E" w14:textId="42BC42FB" w:rsidR="00EE2BA8" w:rsidRPr="00BC6553" w:rsidRDefault="001740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83C3286" w14:textId="77777777" w:rsidR="00EE2BA8" w:rsidRPr="00BC6553" w:rsidRDefault="00EE2B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86AFC33" w14:textId="77777777" w:rsidR="00EE2BA8" w:rsidRPr="00BC6553" w:rsidRDefault="00EE2B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59E8E0" w14:textId="77777777" w:rsidR="00EE2BA8" w:rsidRPr="00BC6553" w:rsidRDefault="00EE2B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347A3A1" w14:textId="01A7F81F" w:rsidR="00EE2BA8" w:rsidRPr="00BC6553" w:rsidRDefault="00EE2B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E5D318D" w14:textId="77777777" w:rsidR="00EE2BA8" w:rsidRPr="00BC6553" w:rsidRDefault="00EE2B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28B9" w:rsidRPr="00D7306D" w14:paraId="49D2656B" w14:textId="77777777" w:rsidTr="00C26DFC">
        <w:trPr>
          <w:trHeight w:val="378"/>
        </w:trPr>
        <w:tc>
          <w:tcPr>
            <w:tcW w:w="1843" w:type="dxa"/>
            <w:vAlign w:val="center"/>
          </w:tcPr>
          <w:p w14:paraId="08355684" w14:textId="696A7F63" w:rsidR="004928B9" w:rsidRDefault="005E45A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</w:t>
            </w:r>
            <w:r w:rsidR="004928B9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order</w:t>
            </w:r>
          </w:p>
        </w:tc>
        <w:tc>
          <w:tcPr>
            <w:tcW w:w="850" w:type="dxa"/>
            <w:vAlign w:val="center"/>
          </w:tcPr>
          <w:p w14:paraId="0144B2D7" w14:textId="1F8BDDDA" w:rsidR="004928B9" w:rsidRDefault="004928B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8D8E03" w14:textId="77777777" w:rsidR="004928B9" w:rsidRPr="00BC6553" w:rsidRDefault="004928B9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88DF3DE" w14:textId="77777777" w:rsidR="004928B9" w:rsidRPr="00BC6553" w:rsidRDefault="004928B9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D1445E" w14:textId="77777777" w:rsidR="004928B9" w:rsidRPr="00BC6553" w:rsidRDefault="004928B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F38B73F" w14:textId="77777777" w:rsidR="004928B9" w:rsidRPr="00BC6553" w:rsidRDefault="004928B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DDAB158" w14:textId="77777777" w:rsidR="004928B9" w:rsidRPr="00BC6553" w:rsidRDefault="004928B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5D5595E" w14:textId="77777777" w:rsidR="00A50B25" w:rsidRPr="00743128" w:rsidRDefault="00A50B25" w:rsidP="00A50B25"/>
    <w:p w14:paraId="14D24F1B" w14:textId="77777777" w:rsidR="00A50B25" w:rsidRPr="008616D0" w:rsidRDefault="00A50B25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97" w:name="_Toc49966884"/>
      <w:r>
        <w:rPr>
          <w:rFonts w:ascii="Tahoma" w:hAnsi="Tahoma" w:cs="Tahoma"/>
          <w:b/>
          <w:bCs/>
          <w:color w:val="auto"/>
          <w:sz w:val="24"/>
          <w:szCs w:val="24"/>
        </w:rPr>
        <w:t>Button Widget</w:t>
      </w:r>
      <w:bookmarkEnd w:id="229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A50B25" w:rsidRPr="0031791A" w14:paraId="0532DF56" w14:textId="77777777" w:rsidTr="00C26D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3317E45" w14:textId="77777777" w:rsidR="00A50B25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7CC6177F" w14:textId="77777777" w:rsidR="00A50B25" w:rsidRPr="0031791A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6805BB2" w14:textId="77777777" w:rsidR="00A50B25" w:rsidRPr="0031791A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54A9F8C" w14:textId="77777777" w:rsidR="00A50B25" w:rsidRPr="0031791A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AD77634" w14:textId="77777777" w:rsidR="00A50B25" w:rsidRPr="0031791A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6DE9981" w14:textId="77777777" w:rsidR="00A50B25" w:rsidRPr="0031791A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04B3EA5F" w14:textId="77777777" w:rsidR="00A50B25" w:rsidRPr="0033010C" w:rsidRDefault="00A50B25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A50B25" w:rsidRPr="00D7306D" w14:paraId="40DBE8E1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0BAE88CA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134" w:type="dxa"/>
            <w:vAlign w:val="center"/>
          </w:tcPr>
          <w:p w14:paraId="41C256BE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7869B0D" w14:textId="77777777" w:rsidR="00A50B25" w:rsidRPr="00BC6553" w:rsidRDefault="00A50B2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1F72E5E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BAB486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FAC537E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button</w:t>
            </w:r>
          </w:p>
        </w:tc>
        <w:tc>
          <w:tcPr>
            <w:tcW w:w="2977" w:type="dxa"/>
            <w:vAlign w:val="center"/>
          </w:tcPr>
          <w:p w14:paraId="010BE850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50B25" w:rsidRPr="00D7306D" w14:paraId="1B9FBF1A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4F81D2D6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value</w:t>
            </w:r>
          </w:p>
        </w:tc>
        <w:tc>
          <w:tcPr>
            <w:tcW w:w="1134" w:type="dxa"/>
            <w:vAlign w:val="center"/>
          </w:tcPr>
          <w:p w14:paraId="42822B8A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6CD3822" w14:textId="77777777" w:rsidR="00A50B25" w:rsidRPr="00BC6553" w:rsidRDefault="00A50B2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9EF3283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71B457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D2044E5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9FFF67B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50B25" w:rsidRPr="00D7306D" w14:paraId="578FFC62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5A7309EE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buttonStyle</w:t>
            </w:r>
          </w:p>
        </w:tc>
        <w:tc>
          <w:tcPr>
            <w:tcW w:w="1134" w:type="dxa"/>
            <w:vAlign w:val="center"/>
          </w:tcPr>
          <w:p w14:paraId="0A50E63A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5C9CEEB9" w14:textId="77777777" w:rsidR="00A50B25" w:rsidRPr="00BC6553" w:rsidRDefault="00A50B2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B7F1D21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8D4060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3EB5DFF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oundCorner</w:t>
            </w:r>
          </w:p>
        </w:tc>
        <w:tc>
          <w:tcPr>
            <w:tcW w:w="2977" w:type="dxa"/>
            <w:vAlign w:val="center"/>
          </w:tcPr>
          <w:p w14:paraId="4781BF2D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50B25" w:rsidRPr="00D7306D" w14:paraId="01936E2A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49D2300A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  <w:tc>
          <w:tcPr>
            <w:tcW w:w="1134" w:type="dxa"/>
            <w:vAlign w:val="center"/>
          </w:tcPr>
          <w:p w14:paraId="1F89D3D0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58FA6C9" w14:textId="77777777" w:rsidR="00A50B25" w:rsidRPr="00BC6553" w:rsidRDefault="00A50B2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2FE26C9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22EEF3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635928E" w14:textId="71091003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solid,</w:t>
            </w:r>
            <w:r w:rsidR="001F094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gradient1, gradient2</w:t>
            </w:r>
          </w:p>
        </w:tc>
        <w:tc>
          <w:tcPr>
            <w:tcW w:w="2977" w:type="dxa"/>
            <w:vAlign w:val="center"/>
          </w:tcPr>
          <w:p w14:paraId="704426DA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A50B25" w:rsidRPr="00D7306D" w14:paraId="60895F0C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0FF5E334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ackground</w:t>
            </w:r>
          </w:p>
        </w:tc>
        <w:tc>
          <w:tcPr>
            <w:tcW w:w="1134" w:type="dxa"/>
            <w:vAlign w:val="center"/>
          </w:tcPr>
          <w:p w14:paraId="671A003B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B87C191" w14:textId="77777777" w:rsidR="00A50B25" w:rsidRPr="00BC6553" w:rsidRDefault="00A50B2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219D003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4DD224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B837AC2" w14:textId="77777777" w:rsidR="00A50B25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#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XXXXXX</w:t>
            </w:r>
          </w:p>
        </w:tc>
        <w:tc>
          <w:tcPr>
            <w:tcW w:w="2977" w:type="dxa"/>
            <w:vAlign w:val="center"/>
          </w:tcPr>
          <w:p w14:paraId="1E09297D" w14:textId="77777777" w:rsidR="00A50B25" w:rsidRPr="00BC6553" w:rsidRDefault="00A50B2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7AD8CD6A" w14:textId="77777777" w:rsidR="003B7B9A" w:rsidRDefault="003B7B9A" w:rsidP="003B7B9A"/>
    <w:p w14:paraId="6A4D46E1" w14:textId="77777777" w:rsidR="003B7B9A" w:rsidRPr="008616D0" w:rsidRDefault="003B7B9A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98" w:name="_Toc49966885"/>
      <w:r>
        <w:rPr>
          <w:rFonts w:ascii="Tahoma" w:hAnsi="Tahoma" w:cs="Tahoma"/>
          <w:b/>
          <w:bCs/>
          <w:color w:val="auto"/>
          <w:sz w:val="24"/>
          <w:szCs w:val="24"/>
        </w:rPr>
        <w:t>Image Input Widget</w:t>
      </w:r>
      <w:bookmarkEnd w:id="2298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709"/>
        <w:gridCol w:w="709"/>
        <w:gridCol w:w="708"/>
        <w:gridCol w:w="2268"/>
        <w:gridCol w:w="2977"/>
      </w:tblGrid>
      <w:tr w:rsidR="003B7B9A" w:rsidRPr="0031791A" w14:paraId="50872303" w14:textId="77777777" w:rsidTr="00C26DFC">
        <w:trPr>
          <w:trHeight w:val="395"/>
          <w:tblHeader/>
        </w:trPr>
        <w:tc>
          <w:tcPr>
            <w:tcW w:w="1985" w:type="dxa"/>
            <w:shd w:val="clear" w:color="auto" w:fill="B4C6E7" w:themeFill="accent5" w:themeFillTint="66"/>
            <w:vAlign w:val="center"/>
          </w:tcPr>
          <w:p w14:paraId="31A50AD1" w14:textId="77777777" w:rsidR="003B7B9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50" w:type="dxa"/>
            <w:shd w:val="clear" w:color="auto" w:fill="B4C6E7" w:themeFill="accent5" w:themeFillTint="66"/>
            <w:vAlign w:val="center"/>
          </w:tcPr>
          <w:p w14:paraId="239CCF0A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1BF87AD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BC4D7E8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099BB3E1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355074FD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AA4D4DD" w14:textId="77777777" w:rsidR="003B7B9A" w:rsidRPr="0033010C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3B7B9A" w:rsidRPr="00D7306D" w14:paraId="6320359F" w14:textId="77777777" w:rsidTr="00C26DFC">
        <w:trPr>
          <w:trHeight w:val="378"/>
        </w:trPr>
        <w:tc>
          <w:tcPr>
            <w:tcW w:w="1985" w:type="dxa"/>
            <w:vAlign w:val="center"/>
          </w:tcPr>
          <w:p w14:paraId="6B57062D" w14:textId="77777777" w:rsidR="003B7B9A" w:rsidRDefault="003B7B9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src</w:t>
            </w:r>
          </w:p>
        </w:tc>
        <w:tc>
          <w:tcPr>
            <w:tcW w:w="850" w:type="dxa"/>
            <w:vAlign w:val="center"/>
          </w:tcPr>
          <w:p w14:paraId="0494CF42" w14:textId="77777777" w:rsidR="003B7B9A" w:rsidRPr="00BC6553" w:rsidRDefault="003B7B9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BDFC176" w14:textId="77777777" w:rsidR="003B7B9A" w:rsidRPr="00BC6553" w:rsidRDefault="003B7B9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20DA555" w14:textId="77777777" w:rsidR="003B7B9A" w:rsidRPr="00BC6553" w:rsidRDefault="003B7B9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08C8312" w14:textId="77777777" w:rsidR="003B7B9A" w:rsidRPr="00BC6553" w:rsidRDefault="003B7B9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98D3789" w14:textId="77777777" w:rsidR="003B7B9A" w:rsidRPr="00BC6553" w:rsidRDefault="003B7B9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9984F1E" w14:textId="77777777" w:rsidR="003B7B9A" w:rsidRPr="00BC6553" w:rsidRDefault="003B7B9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49014A" w:rsidRPr="00D7306D" w14:paraId="233A8DBF" w14:textId="77777777" w:rsidTr="00C26DFC">
        <w:trPr>
          <w:trHeight w:val="378"/>
        </w:trPr>
        <w:tc>
          <w:tcPr>
            <w:tcW w:w="1985" w:type="dxa"/>
            <w:vAlign w:val="center"/>
          </w:tcPr>
          <w:p w14:paraId="48C96961" w14:textId="01128049" w:rsidR="0049014A" w:rsidRDefault="001C47B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ackgroundColor</w:t>
            </w:r>
          </w:p>
        </w:tc>
        <w:tc>
          <w:tcPr>
            <w:tcW w:w="850" w:type="dxa"/>
            <w:vAlign w:val="center"/>
          </w:tcPr>
          <w:p w14:paraId="71DC8D95" w14:textId="004D2627" w:rsidR="0049014A" w:rsidRDefault="0074533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5307F78" w14:textId="77777777" w:rsidR="0049014A" w:rsidRPr="00BC6553" w:rsidRDefault="0049014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096FFA1" w14:textId="77777777" w:rsidR="0049014A" w:rsidRPr="00BC6553" w:rsidRDefault="0049014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BD97F94" w14:textId="77777777" w:rsidR="0049014A" w:rsidRPr="00BC6553" w:rsidRDefault="0049014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2004488" w14:textId="77777777" w:rsidR="0049014A" w:rsidRPr="00BC6553" w:rsidRDefault="0049014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F51E13C" w14:textId="1AB58495" w:rsidR="0049014A" w:rsidRPr="00BC6553" w:rsidRDefault="001C47B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4B7E0690" w14:textId="77777777" w:rsidR="003B7B9A" w:rsidRDefault="003B7B9A" w:rsidP="003B7B9A"/>
    <w:p w14:paraId="3CCE9615" w14:textId="77777777" w:rsidR="003B7B9A" w:rsidRPr="008616D0" w:rsidRDefault="003B7B9A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299" w:name="_Toc49966886"/>
      <w:r>
        <w:rPr>
          <w:rFonts w:ascii="Tahoma" w:hAnsi="Tahoma" w:cs="Tahoma"/>
          <w:b/>
          <w:bCs/>
          <w:color w:val="auto"/>
          <w:sz w:val="24"/>
          <w:szCs w:val="24"/>
        </w:rPr>
        <w:t>Image Widget</w:t>
      </w:r>
      <w:bookmarkEnd w:id="2299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3B7B9A" w:rsidRPr="0031791A" w14:paraId="56D352E6" w14:textId="77777777" w:rsidTr="00C26D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C608050" w14:textId="77777777" w:rsidR="003B7B9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7D277159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6D345FEF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D5156BA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0478DDA3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BDB754E" w14:textId="77777777" w:rsidR="003B7B9A" w:rsidRPr="0031791A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D3008EE" w14:textId="77777777" w:rsidR="003B7B9A" w:rsidRPr="0033010C" w:rsidRDefault="003B7B9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77CD3" w:rsidRPr="00D7306D" w14:paraId="25A7291C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5FFE3565" w14:textId="5DDD03A1" w:rsidR="00077CD3" w:rsidRDefault="00077C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lass</w:t>
            </w:r>
          </w:p>
        </w:tc>
        <w:tc>
          <w:tcPr>
            <w:tcW w:w="1134" w:type="dxa"/>
            <w:vAlign w:val="center"/>
          </w:tcPr>
          <w:p w14:paraId="36534C5E" w14:textId="35B29982" w:rsidR="00077CD3" w:rsidRDefault="00077C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34A58279" w14:textId="77777777" w:rsidR="00077CD3" w:rsidRPr="00BC6553" w:rsidRDefault="00077CD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C8B2B02" w14:textId="77777777" w:rsidR="00077CD3" w:rsidRPr="00BC6553" w:rsidRDefault="00077CD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FDB768" w14:textId="77777777" w:rsidR="00077CD3" w:rsidRPr="00BC6553" w:rsidRDefault="00077C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D71D5CA" w14:textId="77777777" w:rsidR="00077CD3" w:rsidRPr="00BC6553" w:rsidRDefault="00077C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3238B63" w14:textId="5845629F" w:rsidR="00077CD3" w:rsidRPr="00BC6553" w:rsidRDefault="00077C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ngClass</w:t>
            </w:r>
          </w:p>
        </w:tc>
      </w:tr>
      <w:tr w:rsidR="00BF5700" w:rsidRPr="00D7306D" w14:paraId="56EFFB08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1B39C007" w14:textId="6284108E" w:rsidR="00BF5700" w:rsidRDefault="00BF57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11888711" w14:textId="77777777" w:rsidR="00BF5700" w:rsidRDefault="00BF57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DB24555" w14:textId="77777777" w:rsidR="00BF5700" w:rsidRPr="00BC6553" w:rsidRDefault="00BF57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B1AA385" w14:textId="77777777" w:rsidR="00BF5700" w:rsidRPr="00BC6553" w:rsidRDefault="00BF57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80016C2" w14:textId="77777777" w:rsidR="00BF5700" w:rsidRPr="00BC6553" w:rsidRDefault="00BF57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675EA9D" w14:textId="77777777" w:rsidR="00BF5700" w:rsidRPr="00BC6553" w:rsidRDefault="00BF57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4B67695" w14:textId="3E00A21E" w:rsidR="00BF5700" w:rsidRDefault="004E0CA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76B0E1F1" w14:textId="77777777" w:rsidR="003B7B9A" w:rsidRPr="00C17224" w:rsidRDefault="003B7B9A" w:rsidP="005A66C9"/>
    <w:p w14:paraId="5D900560" w14:textId="13C3D6E7" w:rsidR="005A66C9" w:rsidRPr="004D476C" w:rsidRDefault="00EE2BA8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0" w:name="_Toc49966887"/>
      <w:r>
        <w:rPr>
          <w:rFonts w:ascii="Tahoma" w:hAnsi="Tahoma" w:cs="Tahoma"/>
          <w:b/>
          <w:bCs/>
          <w:color w:val="auto"/>
          <w:sz w:val="24"/>
          <w:szCs w:val="24"/>
        </w:rPr>
        <w:t>Label Widget</w:t>
      </w:r>
      <w:bookmarkEnd w:id="2300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C911DC" w:rsidRPr="0031791A" w14:paraId="235E58C4" w14:textId="77777777" w:rsidTr="00C26D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A19B80D" w14:textId="4E50E0FF" w:rsidR="00C911DC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06913670" w14:textId="66C336C9" w:rsidR="00C911DC" w:rsidRPr="0031791A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0BE212F9" w14:textId="77777777" w:rsidR="00C911DC" w:rsidRPr="0031791A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AFE9B57" w14:textId="77777777" w:rsidR="00C911DC" w:rsidRPr="0031791A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49A645A" w14:textId="77777777" w:rsidR="00C911DC" w:rsidRPr="0031791A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2087B09" w14:textId="77777777" w:rsidR="00C911DC" w:rsidRPr="0031791A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A64AD70" w14:textId="77777777" w:rsidR="00C911DC" w:rsidRPr="0033010C" w:rsidRDefault="00C911DC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C911DC" w:rsidRPr="00D7306D" w14:paraId="0B0B3988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3649A92C" w14:textId="40C5851E" w:rsidR="00C911DC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134" w:type="dxa"/>
            <w:vAlign w:val="center"/>
          </w:tcPr>
          <w:p w14:paraId="4CC1BFE6" w14:textId="77B6AE4D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FEBBB96" w14:textId="77777777" w:rsidR="00C911DC" w:rsidRPr="00BC6553" w:rsidRDefault="00C911DC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1884BF2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D676AD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293BD09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8C7FB94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911DC" w:rsidRPr="00D7306D" w14:paraId="056F9A80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6CBFACC5" w14:textId="4010E7E6" w:rsidR="00C911DC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56FAA8CA" w14:textId="42EBD7B9" w:rsidR="00C911DC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692A3442" w14:textId="77777777" w:rsidR="00C911DC" w:rsidRPr="00BC6553" w:rsidRDefault="00C911DC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323B0E1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45669A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07E0AFF" w14:textId="77777777" w:rsidR="00C911DC" w:rsidRPr="00BC6553" w:rsidRDefault="00C911D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E78A570" w14:textId="6362BEEF" w:rsidR="00C911DC" w:rsidRPr="00BC6553" w:rsidRDefault="003A51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style</w:t>
            </w:r>
          </w:p>
        </w:tc>
      </w:tr>
      <w:tr w:rsidR="00A9237D" w:rsidRPr="00D7306D" w14:paraId="0718D51B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6E74108C" w14:textId="77C20EED" w:rsidR="00A9237D" w:rsidRDefault="00A9237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class</w:t>
            </w:r>
          </w:p>
        </w:tc>
        <w:tc>
          <w:tcPr>
            <w:tcW w:w="1134" w:type="dxa"/>
            <w:vAlign w:val="center"/>
          </w:tcPr>
          <w:p w14:paraId="75ABBA93" w14:textId="7D514885" w:rsidR="00A9237D" w:rsidRDefault="00A9237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8219303" w14:textId="77777777" w:rsidR="00A9237D" w:rsidRPr="00BC6553" w:rsidRDefault="00A9237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B11AC70" w14:textId="77777777" w:rsidR="00A9237D" w:rsidRPr="00BC6553" w:rsidRDefault="00A9237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111012" w14:textId="77777777" w:rsidR="00A9237D" w:rsidRPr="00BC6553" w:rsidRDefault="00A9237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9A22BAC" w14:textId="77777777" w:rsidR="00A9237D" w:rsidRPr="00BC6553" w:rsidRDefault="00A9237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D725AF8" w14:textId="2AAEC37B" w:rsidR="00A9237D" w:rsidRPr="00BC6553" w:rsidRDefault="00A9237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gClass</w:t>
            </w:r>
          </w:p>
        </w:tc>
      </w:tr>
    </w:tbl>
    <w:p w14:paraId="27CD6CA4" w14:textId="77777777" w:rsidR="00227CC3" w:rsidRDefault="00227CC3" w:rsidP="00227CC3"/>
    <w:p w14:paraId="0ECD8BC0" w14:textId="77777777" w:rsidR="00227CC3" w:rsidRPr="008616D0" w:rsidRDefault="00227CC3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1" w:name="_Toc49966888"/>
      <w:r>
        <w:rPr>
          <w:rFonts w:ascii="Tahoma" w:hAnsi="Tahoma" w:cs="Tahoma"/>
          <w:b/>
          <w:bCs/>
          <w:color w:val="auto"/>
          <w:sz w:val="24"/>
          <w:szCs w:val="24"/>
        </w:rPr>
        <w:t>Link Widget</w:t>
      </w:r>
      <w:bookmarkEnd w:id="2301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227CC3" w:rsidRPr="0031791A" w14:paraId="383A63AF" w14:textId="77777777" w:rsidTr="00C26D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E76F2C1" w14:textId="77777777" w:rsidR="00227CC3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44BC42F" w14:textId="77777777" w:rsidR="00227CC3" w:rsidRPr="0031791A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9B21278" w14:textId="77777777" w:rsidR="00227CC3" w:rsidRPr="0031791A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F7B65CE" w14:textId="77777777" w:rsidR="00227CC3" w:rsidRPr="0031791A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BFD4C01" w14:textId="77777777" w:rsidR="00227CC3" w:rsidRPr="0031791A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F5996BC" w14:textId="77777777" w:rsidR="00227CC3" w:rsidRPr="0031791A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AF87201" w14:textId="77777777" w:rsidR="00227CC3" w:rsidRPr="0033010C" w:rsidRDefault="00227CC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27CC3" w:rsidRPr="00D7306D" w14:paraId="04E556B8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330F09D1" w14:textId="77777777" w:rsidR="00227CC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134" w:type="dxa"/>
            <w:vAlign w:val="center"/>
          </w:tcPr>
          <w:p w14:paraId="62F85736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C36ACF9" w14:textId="77777777" w:rsidR="00227CC3" w:rsidRPr="00BC6553" w:rsidRDefault="00227CC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896BE0D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05BA4A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8C859E2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92D2B5C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7CC3" w:rsidRPr="00D7306D" w14:paraId="244A8D2F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6D3C92B4" w14:textId="77777777" w:rsidR="00227CC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47D4F6A1" w14:textId="77777777" w:rsidR="00227CC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5006666A" w14:textId="77777777" w:rsidR="00227CC3" w:rsidRPr="00BC6553" w:rsidRDefault="00227CC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093C7E0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67AE45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4957B5D" w14:textId="77777777" w:rsidR="00227CC3" w:rsidRPr="00BC6553" w:rsidRDefault="00227CC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5AA60A5" w14:textId="36C518B6" w:rsidR="00227CC3" w:rsidRPr="00BC6553" w:rsidRDefault="00BA42E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style</w:t>
            </w:r>
          </w:p>
        </w:tc>
      </w:tr>
    </w:tbl>
    <w:p w14:paraId="042F5B47" w14:textId="77777777" w:rsidR="00227CC3" w:rsidRDefault="00227CC3" w:rsidP="005A66C9">
      <w:pPr>
        <w:rPr>
          <w:rFonts w:ascii="Tahoma" w:eastAsiaTheme="majorEastAsia" w:hAnsi="Tahoma" w:cs="Tahoma"/>
          <w:b/>
          <w:bCs/>
          <w:sz w:val="24"/>
          <w:szCs w:val="24"/>
          <w:lang w:bidi="th-TH"/>
        </w:rPr>
      </w:pPr>
    </w:p>
    <w:p w14:paraId="5A51FD4F" w14:textId="760E95CF" w:rsidR="005A66C9" w:rsidRPr="004D476C" w:rsidRDefault="007B55A7" w:rsidP="00D53175">
      <w:pPr>
        <w:pStyle w:val="2"/>
        <w:numPr>
          <w:ilvl w:val="1"/>
          <w:numId w:val="1"/>
        </w:numPr>
        <w:tabs>
          <w:tab w:val="left" w:pos="1418"/>
        </w:tabs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2" w:name="_Toc49966889"/>
      <w:r>
        <w:rPr>
          <w:rFonts w:ascii="Tahoma" w:hAnsi="Tahoma" w:cs="Tahoma"/>
          <w:b/>
          <w:bCs/>
          <w:color w:val="auto"/>
          <w:sz w:val="24"/>
          <w:szCs w:val="24"/>
        </w:rPr>
        <w:t>Textbox Widget</w:t>
      </w:r>
      <w:bookmarkEnd w:id="2302"/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7B55A7" w:rsidRPr="0031791A" w14:paraId="5DE46ED9" w14:textId="77777777" w:rsidTr="00C26DFC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6CCB01BD" w14:textId="77777777" w:rsidR="007B55A7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430EA59A" w14:textId="77777777" w:rsidR="007B55A7" w:rsidRPr="0031791A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23F3CBC1" w14:textId="77777777" w:rsidR="007B55A7" w:rsidRPr="0031791A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ADC778A" w14:textId="77777777" w:rsidR="007B55A7" w:rsidRPr="0031791A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6E2CD76" w14:textId="77777777" w:rsidR="007B55A7" w:rsidRPr="0031791A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55F10A06" w14:textId="77777777" w:rsidR="007B55A7" w:rsidRPr="0031791A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B1A6013" w14:textId="77777777" w:rsidR="007B55A7" w:rsidRPr="0033010C" w:rsidRDefault="007B55A7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B55A7" w:rsidRPr="00D7306D" w14:paraId="46D764C2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1F7D72A5" w14:textId="7A4E0517" w:rsidR="007B55A7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type</w:t>
            </w:r>
          </w:p>
        </w:tc>
        <w:tc>
          <w:tcPr>
            <w:tcW w:w="1134" w:type="dxa"/>
            <w:vAlign w:val="center"/>
          </w:tcPr>
          <w:p w14:paraId="2AA3E86D" w14:textId="77777777" w:rsidR="007B55A7" w:rsidRPr="00BC6553" w:rsidRDefault="007B55A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D18782F" w14:textId="77777777" w:rsidR="007B55A7" w:rsidRPr="00BC6553" w:rsidRDefault="007B55A7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EC79411" w14:textId="77777777" w:rsidR="007B55A7" w:rsidRPr="00BC6553" w:rsidRDefault="007B55A7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8826B8" w14:textId="77777777" w:rsidR="007B55A7" w:rsidRPr="00BC6553" w:rsidRDefault="007B55A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74232D0" w14:textId="7F82A426" w:rsidR="007B55A7" w:rsidRPr="00BC6553" w:rsidRDefault="00FA19A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</w:t>
            </w:r>
            <w:r w:rsidR="003F448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password</w:t>
            </w:r>
          </w:p>
        </w:tc>
        <w:tc>
          <w:tcPr>
            <w:tcW w:w="2977" w:type="dxa"/>
            <w:vAlign w:val="center"/>
          </w:tcPr>
          <w:p w14:paraId="71A44AD3" w14:textId="77777777" w:rsidR="007B55A7" w:rsidRPr="00BC6553" w:rsidRDefault="007B55A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76414" w:rsidRPr="00D7306D" w14:paraId="12BC756B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44A0DEAC" w14:textId="010C2E9B" w:rsidR="00976414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placeholder</w:t>
            </w:r>
          </w:p>
        </w:tc>
        <w:tc>
          <w:tcPr>
            <w:tcW w:w="1134" w:type="dxa"/>
            <w:vAlign w:val="center"/>
          </w:tcPr>
          <w:p w14:paraId="6A8B45CC" w14:textId="2A2378E3" w:rsidR="00976414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C0190BA" w14:textId="77777777" w:rsidR="00976414" w:rsidRPr="00BC6553" w:rsidRDefault="0097641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31A25CE" w14:textId="77777777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2941F3" w14:textId="77777777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2D3F99E" w14:textId="77777777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1C036F" w14:textId="32A49A08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76414" w:rsidRPr="00D7306D" w14:paraId="58A17360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0497FE45" w14:textId="549CF2B3" w:rsidR="00976414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nputStyle</w:t>
            </w:r>
          </w:p>
        </w:tc>
        <w:tc>
          <w:tcPr>
            <w:tcW w:w="1134" w:type="dxa"/>
            <w:vAlign w:val="center"/>
          </w:tcPr>
          <w:p w14:paraId="56023FD5" w14:textId="18455E4D" w:rsidR="00976414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2F57B302" w14:textId="77777777" w:rsidR="00976414" w:rsidRPr="00BC6553" w:rsidRDefault="0097641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27B2B64" w14:textId="77777777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3C8919" w14:textId="77777777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F6461E4" w14:textId="44342E1F" w:rsidR="00976414" w:rsidRPr="00BC6553" w:rsidRDefault="0097641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r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oundCorner</w:t>
            </w:r>
            <w:r w:rsidR="00E823D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underline, capsule, rectangle</w:t>
            </w:r>
          </w:p>
        </w:tc>
        <w:tc>
          <w:tcPr>
            <w:tcW w:w="2977" w:type="dxa"/>
            <w:vAlign w:val="center"/>
          </w:tcPr>
          <w:p w14:paraId="290C518E" w14:textId="537882B6" w:rsidR="00976414" w:rsidRPr="00BC6553" w:rsidRDefault="008042D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class</w:t>
            </w:r>
          </w:p>
        </w:tc>
      </w:tr>
      <w:tr w:rsidR="00334BB2" w:rsidRPr="00D7306D" w14:paraId="4A08AB3F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49B30CA7" w14:textId="13B0A1E2" w:rsidR="00334BB2" w:rsidRDefault="00334B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class</w:t>
            </w:r>
          </w:p>
        </w:tc>
        <w:tc>
          <w:tcPr>
            <w:tcW w:w="1134" w:type="dxa"/>
            <w:vAlign w:val="center"/>
          </w:tcPr>
          <w:p w14:paraId="74F93DED" w14:textId="3C21D246" w:rsidR="00334BB2" w:rsidRDefault="00334B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8C9B672" w14:textId="77777777" w:rsidR="00334BB2" w:rsidRPr="00BC6553" w:rsidRDefault="00334BB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D68E4F2" w14:textId="77777777" w:rsidR="00334BB2" w:rsidRPr="00BC6553" w:rsidRDefault="00334BB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23CDDE" w14:textId="77777777" w:rsidR="00334BB2" w:rsidRPr="00BC6553" w:rsidRDefault="00334B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49D68BB" w14:textId="77777777" w:rsidR="00334BB2" w:rsidRDefault="00334B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5C7B8C8" w14:textId="357E9876" w:rsidR="00334BB2" w:rsidRDefault="00334B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ngClass</w:t>
            </w:r>
          </w:p>
        </w:tc>
      </w:tr>
      <w:tr w:rsidR="00380E55" w:rsidRPr="00D7306D" w14:paraId="5C053549" w14:textId="77777777" w:rsidTr="00C26DFC">
        <w:trPr>
          <w:trHeight w:val="378"/>
        </w:trPr>
        <w:tc>
          <w:tcPr>
            <w:tcW w:w="1559" w:type="dxa"/>
            <w:vAlign w:val="center"/>
          </w:tcPr>
          <w:p w14:paraId="677FEA0F" w14:textId="78874F29" w:rsidR="00380E55" w:rsidRDefault="00380E5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31432448" w14:textId="53A15EEA" w:rsidR="00380E55" w:rsidRDefault="00380E5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77D3A808" w14:textId="77777777" w:rsidR="00380E55" w:rsidRPr="00BC6553" w:rsidRDefault="00380E5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DE23EDC" w14:textId="77777777" w:rsidR="00380E55" w:rsidRPr="00BC6553" w:rsidRDefault="00380E5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B922C74" w14:textId="77777777" w:rsidR="00380E55" w:rsidRPr="00BC6553" w:rsidRDefault="00380E5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1C03042" w14:textId="77777777" w:rsidR="00380E55" w:rsidRDefault="00380E5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508572C" w14:textId="0F124B23" w:rsidR="00380E55" w:rsidRDefault="001B72C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252148AF" w14:textId="77777777" w:rsidR="001966AE" w:rsidRDefault="001966AE" w:rsidP="00CE7FD4"/>
    <w:p w14:paraId="2FE5E25D" w14:textId="06841B0C" w:rsidR="00CE7FD4" w:rsidRPr="008616D0" w:rsidRDefault="00192B91" w:rsidP="00D53175">
      <w:pPr>
        <w:pStyle w:val="2"/>
        <w:numPr>
          <w:ilvl w:val="1"/>
          <w:numId w:val="1"/>
        </w:numPr>
        <w:spacing w:after="240"/>
        <w:ind w:left="851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3" w:name="_Toc49966890"/>
      <w:r>
        <w:rPr>
          <w:rFonts w:ascii="Tahoma" w:hAnsi="Tahoma" w:cs="Tahoma"/>
          <w:b/>
          <w:bCs/>
          <w:color w:val="auto"/>
          <w:sz w:val="24"/>
          <w:szCs w:val="24"/>
        </w:rPr>
        <w:t>Simple</w:t>
      </w:r>
      <w:r w:rsidR="00264C66">
        <w:rPr>
          <w:rFonts w:ascii="Tahoma" w:hAnsi="Tahoma" w:cs="Tahoma"/>
          <w:b/>
          <w:bCs/>
          <w:color w:val="auto"/>
          <w:sz w:val="24"/>
          <w:szCs w:val="24"/>
        </w:rPr>
        <w:t xml:space="preserve"> 1</w:t>
      </w: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Widget</w:t>
      </w:r>
      <w:bookmarkEnd w:id="2303"/>
      <w:r w:rsidR="00CE7FD4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040"/>
        <w:gridCol w:w="1134"/>
        <w:gridCol w:w="709"/>
        <w:gridCol w:w="709"/>
        <w:gridCol w:w="709"/>
        <w:gridCol w:w="2409"/>
        <w:gridCol w:w="2977"/>
      </w:tblGrid>
      <w:tr w:rsidR="00CE7FD4" w:rsidRPr="0031791A" w14:paraId="1264B713" w14:textId="77777777" w:rsidTr="00C26DFC">
        <w:trPr>
          <w:trHeight w:val="395"/>
          <w:tblHeader/>
        </w:trPr>
        <w:tc>
          <w:tcPr>
            <w:tcW w:w="1559" w:type="dxa"/>
            <w:gridSpan w:val="3"/>
            <w:shd w:val="clear" w:color="auto" w:fill="B4C6E7" w:themeFill="accent5" w:themeFillTint="66"/>
            <w:vAlign w:val="center"/>
          </w:tcPr>
          <w:p w14:paraId="2129E221" w14:textId="77777777" w:rsidR="00CE7FD4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5ED4C562" w14:textId="77777777" w:rsidR="00CE7FD4" w:rsidRPr="0031791A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23A51FB0" w14:textId="77777777" w:rsidR="00CE7FD4" w:rsidRPr="0031791A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0BD69AC" w14:textId="77777777" w:rsidR="00CE7FD4" w:rsidRPr="0031791A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D8BB0F1" w14:textId="77777777" w:rsidR="00CE7FD4" w:rsidRPr="0031791A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030FF601" w14:textId="77777777" w:rsidR="00CE7FD4" w:rsidRPr="0031791A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165D3FC9" w14:textId="77777777" w:rsidR="00CE7FD4" w:rsidRPr="0033010C" w:rsidRDefault="00CE7FD4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62F5D" w:rsidRPr="00D7306D" w14:paraId="799EAA6E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76B73AC6" w14:textId="77777777" w:rsidR="00762F5D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1134" w:type="dxa"/>
            <w:vAlign w:val="center"/>
          </w:tcPr>
          <w:p w14:paraId="6E56C0E7" w14:textId="77777777" w:rsidR="00762F5D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1334B3E" w14:textId="77777777" w:rsidR="00762F5D" w:rsidRPr="00BC6553" w:rsidRDefault="00762F5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7DA3D98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A79F9A4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46AC127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977" w:type="dxa"/>
            <w:vAlign w:val="center"/>
          </w:tcPr>
          <w:p w14:paraId="0E80ADF8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E7FD4" w:rsidRPr="00D7306D" w14:paraId="7B1A66DB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CD00F19" w14:textId="43DC8183" w:rsidR="00CE7FD4" w:rsidRDefault="00F0044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faTopLeft</w:t>
            </w:r>
          </w:p>
        </w:tc>
        <w:tc>
          <w:tcPr>
            <w:tcW w:w="1134" w:type="dxa"/>
            <w:vAlign w:val="center"/>
          </w:tcPr>
          <w:p w14:paraId="14DFF898" w14:textId="77777777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F508FC5" w14:textId="77777777" w:rsidR="00CE7FD4" w:rsidRPr="00BC6553" w:rsidRDefault="00CE7FD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0A86D62" w14:textId="77777777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7902F8" w14:textId="77777777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573D10B" w14:textId="324DEC91" w:rsidR="00CE7FD4" w:rsidRPr="00BC6553" w:rsidRDefault="00DE004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</w:t>
            </w:r>
            <w:r w:rsidR="00F0044F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 fa-battery-full</w:t>
            </w:r>
          </w:p>
        </w:tc>
        <w:tc>
          <w:tcPr>
            <w:tcW w:w="2977" w:type="dxa"/>
            <w:vAlign w:val="center"/>
          </w:tcPr>
          <w:p w14:paraId="372755FC" w14:textId="77777777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31BD9" w:rsidRPr="00D7306D" w14:paraId="7A35291E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4A256F60" w14:textId="7D99132C" w:rsidR="00831BD9" w:rsidRDefault="00831BD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134" w:type="dxa"/>
            <w:vAlign w:val="center"/>
          </w:tcPr>
          <w:p w14:paraId="192EA320" w14:textId="5F3E337F" w:rsidR="00831BD9" w:rsidRDefault="00831BD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2D34AFA9" w14:textId="77777777" w:rsidR="00831BD9" w:rsidRPr="00BC6553" w:rsidRDefault="00831BD9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943A03D" w14:textId="77777777" w:rsidR="00831BD9" w:rsidRPr="00BC6553" w:rsidRDefault="00831BD9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6726B2" w14:textId="77777777" w:rsidR="00831BD9" w:rsidRPr="00BC6553" w:rsidRDefault="00831BD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A4428AC" w14:textId="2798DF04" w:rsidR="00831BD9" w:rsidRDefault="00831BD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977" w:type="dxa"/>
            <w:vAlign w:val="center"/>
          </w:tcPr>
          <w:p w14:paraId="43D91631" w14:textId="77777777" w:rsidR="00831BD9" w:rsidRPr="00BC6553" w:rsidRDefault="00831BD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A1D98" w:rsidRPr="00D7306D" w14:paraId="49D286C7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0C4071B" w14:textId="35CF5BBC" w:rsidR="005A1D98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enterVariable</w:t>
            </w:r>
          </w:p>
        </w:tc>
        <w:tc>
          <w:tcPr>
            <w:tcW w:w="1134" w:type="dxa"/>
            <w:vAlign w:val="center"/>
          </w:tcPr>
          <w:p w14:paraId="6B517404" w14:textId="3A9CF87E" w:rsidR="005A1D98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EDCBC29" w14:textId="77777777" w:rsidR="005A1D98" w:rsidRPr="00BC6553" w:rsidRDefault="005A1D9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52B2A5D" w14:textId="77777777" w:rsidR="005A1D98" w:rsidRPr="00BC6553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0517D6" w14:textId="77777777" w:rsidR="005A1D98" w:rsidRPr="00BC6553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27055B8" w14:textId="1D125D7D" w:rsidR="005A1D98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A9539AC" w14:textId="77777777" w:rsidR="005A1D98" w:rsidRPr="00BC6553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A1D98" w:rsidRPr="00D7306D" w14:paraId="69E5ADE1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7841B92D" w14:textId="4AA9A1E5" w:rsidR="005A1D98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ottomVariable</w:t>
            </w:r>
          </w:p>
        </w:tc>
        <w:tc>
          <w:tcPr>
            <w:tcW w:w="1134" w:type="dxa"/>
            <w:vAlign w:val="center"/>
          </w:tcPr>
          <w:p w14:paraId="0C69F859" w14:textId="2F97EAC9" w:rsidR="005A1D98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86931B1" w14:textId="77777777" w:rsidR="005A1D98" w:rsidRPr="00BC6553" w:rsidRDefault="005A1D9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6A43874" w14:textId="77777777" w:rsidR="005A1D98" w:rsidRPr="00BC6553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169C38" w14:textId="77777777" w:rsidR="005A1D98" w:rsidRPr="00BC6553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F7407A0" w14:textId="47337B6A" w:rsidR="005A1D98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1558BEC" w14:textId="77777777" w:rsidR="005A1D98" w:rsidRPr="00BC6553" w:rsidRDefault="005A1D9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56DC6" w:rsidRPr="00D7306D" w14:paraId="48E32FA4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D788A6D" w14:textId="0C2995DA" w:rsidR="00D56DC6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conMin</w:t>
            </w:r>
          </w:p>
        </w:tc>
        <w:tc>
          <w:tcPr>
            <w:tcW w:w="1134" w:type="dxa"/>
            <w:vAlign w:val="center"/>
          </w:tcPr>
          <w:p w14:paraId="54633BA2" w14:textId="1C2168C5" w:rsidR="00D56DC6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7DF38CFD" w14:textId="77777777" w:rsidR="00D56DC6" w:rsidRPr="00BC6553" w:rsidRDefault="00D56DC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374CFA2" w14:textId="77777777" w:rsidR="00D56DC6" w:rsidRPr="00BC6553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4E27EF" w14:textId="77777777" w:rsidR="00D56DC6" w:rsidRPr="00BC6553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85ECA7F" w14:textId="694F0FF6" w:rsidR="00D56DC6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78B5FB3" w14:textId="77777777" w:rsidR="00D56DC6" w:rsidRPr="00BC6553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56DC6" w:rsidRPr="00D7306D" w14:paraId="548831EF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4DC0E21" w14:textId="5D149EF6" w:rsidR="00D56DC6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conMax</w:t>
            </w:r>
          </w:p>
        </w:tc>
        <w:tc>
          <w:tcPr>
            <w:tcW w:w="1134" w:type="dxa"/>
            <w:vAlign w:val="center"/>
          </w:tcPr>
          <w:p w14:paraId="7916DC34" w14:textId="00376CA1" w:rsidR="00D56DC6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7D0ABD62" w14:textId="77777777" w:rsidR="00D56DC6" w:rsidRPr="00BC6553" w:rsidRDefault="00D56DC6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0105A9B" w14:textId="77777777" w:rsidR="00D56DC6" w:rsidRPr="00BC6553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70A57B" w14:textId="77777777" w:rsidR="00D56DC6" w:rsidRPr="00BC6553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28929DD" w14:textId="77777777" w:rsidR="00D56DC6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317D661" w14:textId="77777777" w:rsidR="00D56DC6" w:rsidRPr="00BC6553" w:rsidRDefault="00D56DC6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74254" w:rsidRPr="00D7306D" w14:paraId="79E76FD0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6822BB0" w14:textId="5F7F4656" w:rsidR="00D74254" w:rsidRDefault="00D742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hresholdIcon</w:t>
            </w:r>
          </w:p>
        </w:tc>
        <w:tc>
          <w:tcPr>
            <w:tcW w:w="1134" w:type="dxa"/>
            <w:vAlign w:val="center"/>
          </w:tcPr>
          <w:p w14:paraId="6AD2D793" w14:textId="4EE3692F" w:rsidR="00D74254" w:rsidRDefault="00687CC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35A51E09" w14:textId="77777777" w:rsidR="00D74254" w:rsidRPr="00BC6553" w:rsidRDefault="00D7425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A7E0E06" w14:textId="77777777" w:rsidR="00D74254" w:rsidRPr="00BC6553" w:rsidRDefault="00D7425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ECABFB" w14:textId="77777777" w:rsidR="00D74254" w:rsidRPr="00BC6553" w:rsidRDefault="00D742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28EB80A" w14:textId="77777777" w:rsidR="00D74254" w:rsidRDefault="00D742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8373B36" w14:textId="77777777" w:rsidR="00D74254" w:rsidRPr="00BC6553" w:rsidRDefault="00D742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E7FD4" w:rsidRPr="00D7306D" w14:paraId="4D0105BC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3EE8D63F" w14:textId="77777777" w:rsidR="00CE7FD4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056FFDF1" w14:textId="050D4A6B" w:rsidR="00CE7FD4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346DABDE" w14:textId="0E720875" w:rsidR="00CE7FD4" w:rsidRDefault="0015495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6E6728A8" w14:textId="77777777" w:rsidR="00CE7FD4" w:rsidRPr="00BC6553" w:rsidRDefault="00CE7FD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68F9A0A" w14:textId="77777777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51F6A" w14:textId="77777777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B62FEAD" w14:textId="7607B0ED" w:rsidR="00CE7FD4" w:rsidRPr="00BC6553" w:rsidRDefault="00CE7FD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FD0EC2B" w14:textId="7FBEA835" w:rsidR="00CE7FD4" w:rsidRPr="00BC6553" w:rsidRDefault="00E91F5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</w:tr>
      <w:tr w:rsidR="00E80B3B" w:rsidRPr="00D7306D" w14:paraId="1215913E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6DB507BA" w14:textId="77777777" w:rsidR="00E80B3B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46D25AA2" w14:textId="77777777" w:rsidR="00E80B3B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54F663BA" w14:textId="2A9269CB" w:rsidR="00E80B3B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</w:t>
            </w:r>
          </w:p>
        </w:tc>
        <w:tc>
          <w:tcPr>
            <w:tcW w:w="1134" w:type="dxa"/>
            <w:vAlign w:val="center"/>
          </w:tcPr>
          <w:p w14:paraId="0B5CCBD6" w14:textId="2B929274" w:rsidR="00E80B3B" w:rsidRDefault="001D0DC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2048E7D" w14:textId="77777777" w:rsidR="00E80B3B" w:rsidRPr="00BC6553" w:rsidRDefault="00E80B3B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3DAF84D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745FDF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58E9377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9BC264A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80B3B" w:rsidRPr="00D7306D" w14:paraId="42CE5D1A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13E4449A" w14:textId="77777777" w:rsidR="00E80B3B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37287CFF" w14:textId="77777777" w:rsidR="00E80B3B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27500D31" w14:textId="203FC13D" w:rsidR="00E80B3B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1134" w:type="dxa"/>
            <w:vAlign w:val="center"/>
          </w:tcPr>
          <w:p w14:paraId="4516E060" w14:textId="11F463A0" w:rsidR="00E80B3B" w:rsidRDefault="001D0DC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String</w:t>
            </w:r>
          </w:p>
        </w:tc>
        <w:tc>
          <w:tcPr>
            <w:tcW w:w="709" w:type="dxa"/>
            <w:vAlign w:val="center"/>
          </w:tcPr>
          <w:p w14:paraId="19AA98F8" w14:textId="77777777" w:rsidR="00E80B3B" w:rsidRPr="00BC6553" w:rsidRDefault="00E80B3B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0BB309E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450506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DE9909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8A1D0A7" w14:textId="77777777" w:rsidR="00E80B3B" w:rsidRPr="00BC6553" w:rsidRDefault="00E80B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0414E" w:rsidRPr="00D7306D" w14:paraId="73A27B1A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E841A2A" w14:textId="28EA02AE" w:rsidR="00F0414E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lass</w:t>
            </w:r>
          </w:p>
        </w:tc>
        <w:tc>
          <w:tcPr>
            <w:tcW w:w="1134" w:type="dxa"/>
            <w:vAlign w:val="center"/>
          </w:tcPr>
          <w:p w14:paraId="1CEC8843" w14:textId="77777777" w:rsidR="00F0414E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934455C" w14:textId="77777777" w:rsidR="00F0414E" w:rsidRPr="00BC6553" w:rsidRDefault="00F0414E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555BE27" w14:textId="77777777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6CAEF0" w14:textId="77777777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580260D" w14:textId="77777777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04073AC" w14:textId="0372989C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gClass</w:t>
            </w:r>
          </w:p>
        </w:tc>
      </w:tr>
      <w:tr w:rsidR="00F0414E" w:rsidRPr="00D7306D" w14:paraId="7F25B078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18B86F25" w14:textId="42CD65AD" w:rsidR="00F0414E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768C8E2B" w14:textId="77777777" w:rsidR="00F0414E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0936FC83" w14:textId="77777777" w:rsidR="00F0414E" w:rsidRPr="00BC6553" w:rsidRDefault="00F0414E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D81EEDB" w14:textId="77777777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B5030E" w14:textId="77777777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742EC1A" w14:textId="77777777" w:rsidR="00F0414E" w:rsidRPr="00BC6553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D688E3F" w14:textId="7F00D5AC" w:rsidR="00F0414E" w:rsidRDefault="00F0414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32F9A411" w14:textId="04CC72A0" w:rsidR="000F5900" w:rsidRDefault="000F5900" w:rsidP="000F5900"/>
    <w:p w14:paraId="2E46E46D" w14:textId="77777777" w:rsidR="00DA2111" w:rsidRDefault="00DA2111" w:rsidP="00DA2111"/>
    <w:p w14:paraId="70B5F2F3" w14:textId="1F12DF84" w:rsidR="00DA2111" w:rsidRPr="008616D0" w:rsidRDefault="00DA2111" w:rsidP="00D53175">
      <w:pPr>
        <w:pStyle w:val="2"/>
        <w:numPr>
          <w:ilvl w:val="1"/>
          <w:numId w:val="1"/>
        </w:numPr>
        <w:spacing w:after="240"/>
        <w:ind w:left="993" w:hanging="567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4" w:name="_Toc49966891"/>
      <w:r>
        <w:rPr>
          <w:rFonts w:ascii="Tahoma" w:hAnsi="Tahoma" w:cs="Tahoma"/>
          <w:b/>
          <w:bCs/>
          <w:color w:val="auto"/>
          <w:sz w:val="24"/>
          <w:szCs w:val="24"/>
        </w:rPr>
        <w:t>Simple 2 Widget</w:t>
      </w:r>
      <w:bookmarkEnd w:id="2304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040"/>
        <w:gridCol w:w="1134"/>
        <w:gridCol w:w="709"/>
        <w:gridCol w:w="709"/>
        <w:gridCol w:w="709"/>
        <w:gridCol w:w="2409"/>
        <w:gridCol w:w="2977"/>
      </w:tblGrid>
      <w:tr w:rsidR="00DA2111" w:rsidRPr="0031791A" w14:paraId="2EF9C2DA" w14:textId="77777777" w:rsidTr="00C26DFC">
        <w:trPr>
          <w:trHeight w:val="395"/>
          <w:tblHeader/>
        </w:trPr>
        <w:tc>
          <w:tcPr>
            <w:tcW w:w="1559" w:type="dxa"/>
            <w:gridSpan w:val="3"/>
            <w:shd w:val="clear" w:color="auto" w:fill="B4C6E7" w:themeFill="accent5" w:themeFillTint="66"/>
            <w:vAlign w:val="center"/>
          </w:tcPr>
          <w:p w14:paraId="0F364DD0" w14:textId="77777777" w:rsidR="00DA2111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153F004" w14:textId="77777777" w:rsidR="00DA2111" w:rsidRPr="0031791A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7C2B9FEB" w14:textId="77777777" w:rsidR="00DA2111" w:rsidRPr="0031791A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0A2EBBD" w14:textId="77777777" w:rsidR="00DA2111" w:rsidRPr="0031791A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53A84C1" w14:textId="77777777" w:rsidR="00DA2111" w:rsidRPr="0031791A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103CACF" w14:textId="77777777" w:rsidR="00DA2111" w:rsidRPr="0031791A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9885A36" w14:textId="77777777" w:rsidR="00DA2111" w:rsidRPr="0033010C" w:rsidRDefault="00DA2111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DA2111" w:rsidRPr="00D7306D" w14:paraId="79AE664B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EB4FAFD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1134" w:type="dxa"/>
            <w:vAlign w:val="center"/>
          </w:tcPr>
          <w:p w14:paraId="400D94ED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41719D8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54753D3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67B61E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1C28F64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977" w:type="dxa"/>
            <w:vAlign w:val="center"/>
          </w:tcPr>
          <w:p w14:paraId="1003B7C9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44F842A0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2974801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faTopLeft</w:t>
            </w:r>
          </w:p>
        </w:tc>
        <w:tc>
          <w:tcPr>
            <w:tcW w:w="1134" w:type="dxa"/>
            <w:vAlign w:val="center"/>
          </w:tcPr>
          <w:p w14:paraId="70B21278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A7B8A10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06C8D68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9C9E4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E42F416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 fa-battery-full</w:t>
            </w:r>
          </w:p>
        </w:tc>
        <w:tc>
          <w:tcPr>
            <w:tcW w:w="2977" w:type="dxa"/>
            <w:vAlign w:val="center"/>
          </w:tcPr>
          <w:p w14:paraId="799ADC09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37056469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0320C99F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134" w:type="dxa"/>
            <w:vAlign w:val="center"/>
          </w:tcPr>
          <w:p w14:paraId="1BE395E8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4FAA128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E0524AB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5C833F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623DA88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977" w:type="dxa"/>
            <w:vAlign w:val="center"/>
          </w:tcPr>
          <w:p w14:paraId="08837AA9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270EBC47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4E9E0C4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enterVariable</w:t>
            </w:r>
          </w:p>
        </w:tc>
        <w:tc>
          <w:tcPr>
            <w:tcW w:w="1134" w:type="dxa"/>
            <w:vAlign w:val="center"/>
          </w:tcPr>
          <w:p w14:paraId="7B60AA1F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66B6F2E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29524BC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AEFEC9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A715198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853EF43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59327F8D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7B59A896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ottomVariable</w:t>
            </w:r>
          </w:p>
        </w:tc>
        <w:tc>
          <w:tcPr>
            <w:tcW w:w="1134" w:type="dxa"/>
            <w:vAlign w:val="center"/>
          </w:tcPr>
          <w:p w14:paraId="39A5768F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BC20D5D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E877236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35821F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8CDA684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47A0C32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267164D8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01543691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conMin</w:t>
            </w:r>
          </w:p>
        </w:tc>
        <w:tc>
          <w:tcPr>
            <w:tcW w:w="1134" w:type="dxa"/>
            <w:vAlign w:val="center"/>
          </w:tcPr>
          <w:p w14:paraId="16BE1333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14F339B0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1F8CFB8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1459F92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7077E66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5891180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43E4EAC7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7368A5C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conMax</w:t>
            </w:r>
          </w:p>
        </w:tc>
        <w:tc>
          <w:tcPr>
            <w:tcW w:w="1134" w:type="dxa"/>
            <w:vAlign w:val="center"/>
          </w:tcPr>
          <w:p w14:paraId="3266C7BC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2C0948BF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B388BDE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5AC49A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C3512A7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1947D0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686362F5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400FA3A4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hresholdIcon</w:t>
            </w:r>
          </w:p>
        </w:tc>
        <w:tc>
          <w:tcPr>
            <w:tcW w:w="1134" w:type="dxa"/>
            <w:vAlign w:val="center"/>
          </w:tcPr>
          <w:p w14:paraId="3305B221" w14:textId="0BC7B4B1" w:rsidR="00DA2111" w:rsidRDefault="00C5792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7C8F76DF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6D055E1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7B5ECC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4F08B95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2793F1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4F5A8481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47D84C1C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4FECB8B8" w14:textId="5DBFEBA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47774FEC" w14:textId="26C060C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4741EBD9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701B8E0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1E496F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CF3FBEB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71442FC" w14:textId="734D1E37" w:rsidR="00DA2111" w:rsidRPr="00BC6553" w:rsidRDefault="003147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n, Off</w:t>
            </w:r>
          </w:p>
        </w:tc>
      </w:tr>
      <w:tr w:rsidR="00DA2111" w:rsidRPr="00D7306D" w14:paraId="77BD9DC3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5E9A233A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5A464428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54B19570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</w:t>
            </w:r>
          </w:p>
        </w:tc>
        <w:tc>
          <w:tcPr>
            <w:tcW w:w="1134" w:type="dxa"/>
            <w:vAlign w:val="center"/>
          </w:tcPr>
          <w:p w14:paraId="3BBEBA89" w14:textId="44E1C602" w:rsidR="00DA2111" w:rsidRDefault="003147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F06F33C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8AE19FD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7ECE7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8B84CA2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160C04B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7FEED0BA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405A3B9A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0AD4867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72BF7FDE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1134" w:type="dxa"/>
            <w:vAlign w:val="center"/>
          </w:tcPr>
          <w:p w14:paraId="3799496E" w14:textId="1631415A" w:rsidR="00DA2111" w:rsidRDefault="003147E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EA2DC74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8EFF94D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3BCA6D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5D18E11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343ED2E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A2111" w:rsidRPr="00D7306D" w14:paraId="4B750B64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07CA79AB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lass</w:t>
            </w:r>
          </w:p>
        </w:tc>
        <w:tc>
          <w:tcPr>
            <w:tcW w:w="1134" w:type="dxa"/>
            <w:vAlign w:val="center"/>
          </w:tcPr>
          <w:p w14:paraId="7DAA3F9A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0756F6C7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E45DF46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9355FF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457021C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8F8CA49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gClass</w:t>
            </w:r>
          </w:p>
        </w:tc>
      </w:tr>
      <w:tr w:rsidR="00DA2111" w:rsidRPr="00D7306D" w14:paraId="707A533D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442CFFF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72324D37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0EC9202F" w14:textId="77777777" w:rsidR="00DA2111" w:rsidRPr="00BC6553" w:rsidRDefault="00DA2111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4E45F73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2E9757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E70D946" w14:textId="77777777" w:rsidR="00DA2111" w:rsidRPr="00BC6553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A4BFECA" w14:textId="77777777" w:rsidR="00DA2111" w:rsidRDefault="00DA2111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325627F0" w14:textId="77777777" w:rsidR="00DA2111" w:rsidRDefault="00DA2111" w:rsidP="000F5900"/>
    <w:p w14:paraId="2E17E7BC" w14:textId="1CF38FFC" w:rsidR="000F5900" w:rsidRPr="008616D0" w:rsidRDefault="000F5900" w:rsidP="00D53175">
      <w:pPr>
        <w:pStyle w:val="2"/>
        <w:numPr>
          <w:ilvl w:val="1"/>
          <w:numId w:val="1"/>
        </w:numPr>
        <w:spacing w:after="240"/>
        <w:ind w:left="993" w:hanging="709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5" w:name="_Toc49966892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Gauge </w:t>
      </w:r>
      <w:r w:rsidR="00B06CF5">
        <w:rPr>
          <w:rFonts w:ascii="Tahoma" w:hAnsi="Tahoma" w:cs="Tahoma"/>
          <w:b/>
          <w:bCs/>
          <w:color w:val="auto"/>
          <w:sz w:val="24"/>
          <w:szCs w:val="24"/>
        </w:rPr>
        <w:t>1</w:t>
      </w: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Widget</w:t>
      </w:r>
      <w:bookmarkEnd w:id="2305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040"/>
        <w:gridCol w:w="1134"/>
        <w:gridCol w:w="709"/>
        <w:gridCol w:w="709"/>
        <w:gridCol w:w="709"/>
        <w:gridCol w:w="2409"/>
        <w:gridCol w:w="2977"/>
      </w:tblGrid>
      <w:tr w:rsidR="000F5900" w:rsidRPr="0031791A" w14:paraId="54EB5A45" w14:textId="77777777" w:rsidTr="00C26DFC">
        <w:trPr>
          <w:trHeight w:val="395"/>
          <w:tblHeader/>
        </w:trPr>
        <w:tc>
          <w:tcPr>
            <w:tcW w:w="1559" w:type="dxa"/>
            <w:gridSpan w:val="3"/>
            <w:shd w:val="clear" w:color="auto" w:fill="B4C6E7" w:themeFill="accent5" w:themeFillTint="66"/>
            <w:vAlign w:val="center"/>
          </w:tcPr>
          <w:p w14:paraId="6621DCAE" w14:textId="77777777" w:rsidR="000F5900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C1BE0B1" w14:textId="77777777" w:rsidR="000F5900" w:rsidRPr="0031791A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487CC35" w14:textId="77777777" w:rsidR="000F5900" w:rsidRPr="0031791A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8B1C1EE" w14:textId="77777777" w:rsidR="000F5900" w:rsidRPr="0031791A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1669958A" w14:textId="77777777" w:rsidR="000F5900" w:rsidRPr="0031791A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6B9A8CF2" w14:textId="77777777" w:rsidR="000F5900" w:rsidRPr="0031791A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231E1A80" w14:textId="77777777" w:rsidR="000F5900" w:rsidRPr="0033010C" w:rsidRDefault="000F5900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0F5900" w:rsidRPr="00D7306D" w14:paraId="5B4AEBAB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3F2E4A0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1134" w:type="dxa"/>
            <w:vAlign w:val="center"/>
          </w:tcPr>
          <w:p w14:paraId="7839CCFA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C798084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C441ECC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5E3F98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6BA68A2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977" w:type="dxa"/>
            <w:vAlign w:val="center"/>
          </w:tcPr>
          <w:p w14:paraId="184CF475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2E7A73DC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43FDDAE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faCenter</w:t>
            </w:r>
          </w:p>
        </w:tc>
        <w:tc>
          <w:tcPr>
            <w:tcW w:w="1134" w:type="dxa"/>
            <w:vAlign w:val="center"/>
          </w:tcPr>
          <w:p w14:paraId="01283EE5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0019323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776652E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147547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4FE4175C" w14:textId="4C91E3BF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60F3EB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3CB7E127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ABB9192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1134" w:type="dxa"/>
            <w:vAlign w:val="center"/>
          </w:tcPr>
          <w:p w14:paraId="78CC4EEC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0FCBF7A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B4A7C06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849758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0AEE867" w14:textId="4221D1A5" w:rsidR="000F5900" w:rsidRDefault="00C9531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full, </w:t>
            </w:r>
            <w:r w:rsidR="00B6339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arch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semi</w:t>
            </w:r>
          </w:p>
        </w:tc>
        <w:tc>
          <w:tcPr>
            <w:tcW w:w="2977" w:type="dxa"/>
            <w:vAlign w:val="center"/>
          </w:tcPr>
          <w:p w14:paraId="6116A4A9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6D7E9F8D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7545755F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1134" w:type="dxa"/>
            <w:vAlign w:val="center"/>
          </w:tcPr>
          <w:p w14:paraId="04B4C669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262C583A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E4177C0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09BA997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EC5B91B" w14:textId="15D96FF4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25B23F1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12C51559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DBBDD9C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enterVariable</w:t>
            </w:r>
          </w:p>
        </w:tc>
        <w:tc>
          <w:tcPr>
            <w:tcW w:w="1134" w:type="dxa"/>
            <w:vAlign w:val="center"/>
          </w:tcPr>
          <w:p w14:paraId="1B31670A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14ABB68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B045747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95181C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2CAB16D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50598D6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66E64F8B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DD0B560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ottomVariable</w:t>
            </w:r>
          </w:p>
        </w:tc>
        <w:tc>
          <w:tcPr>
            <w:tcW w:w="1134" w:type="dxa"/>
            <w:vAlign w:val="center"/>
          </w:tcPr>
          <w:p w14:paraId="3ACAE6A3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4FECEFD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E57763D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5FA9B9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CFEF474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BF4BC3E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382C9B56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C866A1A" w14:textId="7C816C51" w:rsidR="000F5900" w:rsidRDefault="000231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thick</w:t>
            </w:r>
          </w:p>
        </w:tc>
        <w:tc>
          <w:tcPr>
            <w:tcW w:w="1134" w:type="dxa"/>
            <w:vAlign w:val="center"/>
          </w:tcPr>
          <w:p w14:paraId="3BA142C9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48BDC9B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49AFA00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5CE14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6FCDAD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E323BCB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F5900" w:rsidRPr="00D7306D" w14:paraId="61033C42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24FFBC0" w14:textId="396D2B5A" w:rsidR="000F5900" w:rsidRDefault="000231B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gaugeMin</w:t>
            </w:r>
          </w:p>
        </w:tc>
        <w:tc>
          <w:tcPr>
            <w:tcW w:w="1134" w:type="dxa"/>
            <w:vAlign w:val="center"/>
          </w:tcPr>
          <w:p w14:paraId="7179AF7E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644E5E32" w14:textId="77777777" w:rsidR="000F5900" w:rsidRPr="00BC6553" w:rsidRDefault="000F5900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D8093E2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B61846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CCE00BC" w14:textId="77777777" w:rsidR="000F5900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5FEF4D4" w14:textId="77777777" w:rsidR="000F5900" w:rsidRPr="00BC6553" w:rsidRDefault="000F590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90B54" w:rsidRPr="00D7306D" w14:paraId="288A493E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F3E9F06" w14:textId="1D0A4D54" w:rsidR="00190B54" w:rsidRDefault="00190B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gaugeMax</w:t>
            </w:r>
          </w:p>
        </w:tc>
        <w:tc>
          <w:tcPr>
            <w:tcW w:w="1134" w:type="dxa"/>
            <w:vAlign w:val="center"/>
          </w:tcPr>
          <w:p w14:paraId="506793CD" w14:textId="77777777" w:rsidR="00190B54" w:rsidRDefault="00190B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09E0B98" w14:textId="77777777" w:rsidR="00190B54" w:rsidRPr="00BC6553" w:rsidRDefault="00190B5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A2FA42E" w14:textId="77777777" w:rsidR="00190B54" w:rsidRPr="00BC6553" w:rsidRDefault="00190B5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BA4A02" w14:textId="77777777" w:rsidR="00190B54" w:rsidRPr="00BC6553" w:rsidRDefault="00190B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5B60BA4" w14:textId="77777777" w:rsidR="00190B54" w:rsidRDefault="00190B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3E94F0D" w14:textId="77777777" w:rsidR="00190B54" w:rsidRPr="00BC6553" w:rsidRDefault="00190B5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0E2F" w:rsidRPr="00D7306D" w14:paraId="4252446A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3E22054B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hresholdIcon</w:t>
            </w:r>
          </w:p>
        </w:tc>
        <w:tc>
          <w:tcPr>
            <w:tcW w:w="1134" w:type="dxa"/>
            <w:vAlign w:val="center"/>
          </w:tcPr>
          <w:p w14:paraId="3A31E144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269BD16F" w14:textId="77777777" w:rsidR="00070E2F" w:rsidRPr="00BC6553" w:rsidRDefault="00070E2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2BE6019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C797195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A071414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9A30E2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0E2F" w:rsidRPr="00D7306D" w14:paraId="5C3B2B96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69176927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323" w:type="dxa"/>
            <w:gridSpan w:val="2"/>
          </w:tcPr>
          <w:p w14:paraId="4229E46B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5C2CC23F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3C24E1E0" w14:textId="77777777" w:rsidR="00070E2F" w:rsidRPr="00BC6553" w:rsidRDefault="00070E2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DFA12EF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B53C62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CDA4243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C2CC2D4" w14:textId="0AA65712" w:rsidR="00070E2F" w:rsidRPr="00BC6553" w:rsidRDefault="009D33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</w:tr>
      <w:tr w:rsidR="00070E2F" w:rsidRPr="00D7306D" w14:paraId="0486D56B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6503FAF9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4C0085C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360D8C76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</w:t>
            </w:r>
          </w:p>
        </w:tc>
        <w:tc>
          <w:tcPr>
            <w:tcW w:w="1134" w:type="dxa"/>
            <w:vAlign w:val="center"/>
          </w:tcPr>
          <w:p w14:paraId="40D258F1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0AAF9BA" w14:textId="77777777" w:rsidR="00070E2F" w:rsidRPr="00BC6553" w:rsidRDefault="00070E2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A3B4F28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0586B4C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B19448A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3671468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70E2F" w:rsidRPr="00D7306D" w14:paraId="0AA5D80B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43B6121C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3AE18467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040" w:type="dxa"/>
          </w:tcPr>
          <w:p w14:paraId="78A14126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1134" w:type="dxa"/>
            <w:vAlign w:val="center"/>
          </w:tcPr>
          <w:p w14:paraId="5D4D57EC" w14:textId="77777777" w:rsidR="00070E2F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B32E228" w14:textId="77777777" w:rsidR="00070E2F" w:rsidRPr="00BC6553" w:rsidRDefault="00070E2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A1B082C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A1572B4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3DE1A64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AA72E3E" w14:textId="77777777" w:rsidR="00070E2F" w:rsidRPr="00BC6553" w:rsidRDefault="00070E2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BC3DD2" w:rsidRPr="00D7306D" w14:paraId="29F12C62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5888B082" w14:textId="25D7E539" w:rsidR="00BC3DD2" w:rsidRDefault="00BC3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oregroundColor</w:t>
            </w:r>
          </w:p>
        </w:tc>
        <w:tc>
          <w:tcPr>
            <w:tcW w:w="1134" w:type="dxa"/>
            <w:vAlign w:val="center"/>
          </w:tcPr>
          <w:p w14:paraId="0EE84AFD" w14:textId="326303B9" w:rsidR="00BC3DD2" w:rsidRDefault="00BC3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09184A3" w14:textId="77777777" w:rsidR="00BC3DD2" w:rsidRPr="00BC6553" w:rsidRDefault="00BC3D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99A0195" w14:textId="77777777" w:rsidR="00BC3DD2" w:rsidRPr="00BC6553" w:rsidRDefault="00BC3D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3B9CF3" w14:textId="77777777" w:rsidR="00BC3DD2" w:rsidRPr="00BC6553" w:rsidRDefault="00BC3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E010A32" w14:textId="77777777" w:rsidR="00BC3DD2" w:rsidRPr="00BC6553" w:rsidRDefault="00BC3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8F0D390" w14:textId="77777777" w:rsidR="00BC3DD2" w:rsidRPr="00BC6553" w:rsidRDefault="00BC3D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F20D24" w:rsidRPr="00D7306D" w14:paraId="44BC9EAB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69019EA3" w14:textId="2B5A98B8" w:rsidR="00F20D24" w:rsidRDefault="00F20D2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lass</w:t>
            </w:r>
          </w:p>
        </w:tc>
        <w:tc>
          <w:tcPr>
            <w:tcW w:w="1134" w:type="dxa"/>
            <w:vAlign w:val="center"/>
          </w:tcPr>
          <w:p w14:paraId="7E2FC88D" w14:textId="70FD05C9" w:rsidR="00F20D24" w:rsidRDefault="004708F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A2DB44C" w14:textId="77777777" w:rsidR="00F20D24" w:rsidRPr="00BC6553" w:rsidRDefault="00F20D2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66A90D1" w14:textId="77777777" w:rsidR="00F20D24" w:rsidRPr="00BC6553" w:rsidRDefault="00F20D2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142672A" w14:textId="77777777" w:rsidR="00F20D24" w:rsidRPr="00BC6553" w:rsidRDefault="00F20D2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B7C6371" w14:textId="77777777" w:rsidR="00F20D24" w:rsidRPr="00BC6553" w:rsidRDefault="00F20D2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DFFADD5" w14:textId="672D2ABC" w:rsidR="00F20D24" w:rsidRPr="00BC6553" w:rsidRDefault="00F20D2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gClass</w:t>
            </w:r>
          </w:p>
        </w:tc>
      </w:tr>
      <w:tr w:rsidR="00C161BA" w:rsidRPr="00D7306D" w14:paraId="630D2EF0" w14:textId="77777777" w:rsidTr="00C26DFC">
        <w:trPr>
          <w:trHeight w:val="378"/>
        </w:trPr>
        <w:tc>
          <w:tcPr>
            <w:tcW w:w="1559" w:type="dxa"/>
            <w:gridSpan w:val="3"/>
            <w:vAlign w:val="center"/>
          </w:tcPr>
          <w:p w14:paraId="29066093" w14:textId="3AB776CB" w:rsidR="00C161BA" w:rsidRDefault="00C161B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1134" w:type="dxa"/>
            <w:vAlign w:val="center"/>
          </w:tcPr>
          <w:p w14:paraId="74B3B9AC" w14:textId="7551B98E" w:rsidR="00C161BA" w:rsidRDefault="004708F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2DE6E642" w14:textId="77777777" w:rsidR="00C161BA" w:rsidRPr="00BC6553" w:rsidRDefault="00C161B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E1C45AD" w14:textId="77777777" w:rsidR="00C161BA" w:rsidRPr="00BC6553" w:rsidRDefault="00C161B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A9AD33" w14:textId="77777777" w:rsidR="00C161BA" w:rsidRPr="00BC6553" w:rsidRDefault="00C161B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16675F0" w14:textId="77777777" w:rsidR="00C161BA" w:rsidRPr="00BC6553" w:rsidRDefault="00C161B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2C74E21" w14:textId="7D038B56" w:rsidR="00C161BA" w:rsidRDefault="009A21D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500D8D7C" w14:textId="760D71DE" w:rsidR="000F5900" w:rsidRDefault="000F5900" w:rsidP="00783CA3"/>
    <w:p w14:paraId="460BDE90" w14:textId="16442623" w:rsidR="00224DCA" w:rsidRPr="008616D0" w:rsidRDefault="00224DCA" w:rsidP="00D53175">
      <w:pPr>
        <w:pStyle w:val="2"/>
        <w:numPr>
          <w:ilvl w:val="1"/>
          <w:numId w:val="1"/>
        </w:numPr>
        <w:spacing w:after="240"/>
        <w:ind w:left="851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6" w:name="_Toc49966893"/>
      <w:r>
        <w:rPr>
          <w:rFonts w:ascii="Tahoma" w:hAnsi="Tahoma" w:cs="Tahoma"/>
          <w:b/>
          <w:bCs/>
          <w:color w:val="auto"/>
          <w:sz w:val="24"/>
          <w:szCs w:val="24"/>
        </w:rPr>
        <w:t>Gauge 2 Widget</w:t>
      </w:r>
      <w:bookmarkEnd w:id="2306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182"/>
        <w:gridCol w:w="992"/>
        <w:gridCol w:w="709"/>
        <w:gridCol w:w="709"/>
        <w:gridCol w:w="709"/>
        <w:gridCol w:w="2409"/>
        <w:gridCol w:w="2977"/>
      </w:tblGrid>
      <w:tr w:rsidR="00224DCA" w:rsidRPr="0031791A" w14:paraId="12D7700D" w14:textId="77777777" w:rsidTr="00C26DFC">
        <w:trPr>
          <w:trHeight w:val="395"/>
          <w:tblHeader/>
        </w:trPr>
        <w:tc>
          <w:tcPr>
            <w:tcW w:w="1701" w:type="dxa"/>
            <w:gridSpan w:val="3"/>
            <w:shd w:val="clear" w:color="auto" w:fill="B4C6E7" w:themeFill="accent5" w:themeFillTint="66"/>
            <w:vAlign w:val="center"/>
          </w:tcPr>
          <w:p w14:paraId="5066095C" w14:textId="77777777" w:rsidR="00224DCA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75820076" w14:textId="77777777" w:rsidR="00224DCA" w:rsidRPr="0031791A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7589A3E" w14:textId="77777777" w:rsidR="00224DCA" w:rsidRPr="0031791A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3D21FB3D" w14:textId="77777777" w:rsidR="00224DCA" w:rsidRPr="0031791A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BB02E46" w14:textId="77777777" w:rsidR="00224DCA" w:rsidRPr="0031791A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10EC087A" w14:textId="77777777" w:rsidR="00224DCA" w:rsidRPr="0031791A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A0DEA04" w14:textId="77777777" w:rsidR="00224DCA" w:rsidRPr="0033010C" w:rsidRDefault="00224DCA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24DCA" w:rsidRPr="00D7306D" w14:paraId="0D953DA7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6DF258F8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992" w:type="dxa"/>
            <w:vAlign w:val="center"/>
          </w:tcPr>
          <w:p w14:paraId="054C0F6B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1F82FF2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95439F8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F40BDE0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1C131F6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977" w:type="dxa"/>
            <w:vAlign w:val="center"/>
          </w:tcPr>
          <w:p w14:paraId="0BA68050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1DEEA934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316AF92D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faCenter</w:t>
            </w:r>
          </w:p>
        </w:tc>
        <w:tc>
          <w:tcPr>
            <w:tcW w:w="992" w:type="dxa"/>
            <w:vAlign w:val="center"/>
          </w:tcPr>
          <w:p w14:paraId="6FE5EE17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2EBD1C7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BDBAF04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D5D944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7FCAAA4" w14:textId="241C281D" w:rsidR="00224DCA" w:rsidRPr="00BC6553" w:rsidRDefault="00E43BC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feather-</w:t>
            </w:r>
            <w:r w:rsidR="00BD563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layers</w:t>
            </w:r>
          </w:p>
        </w:tc>
        <w:tc>
          <w:tcPr>
            <w:tcW w:w="2977" w:type="dxa"/>
            <w:vAlign w:val="center"/>
          </w:tcPr>
          <w:p w14:paraId="332B4479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17787584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67DE0229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992" w:type="dxa"/>
            <w:vAlign w:val="center"/>
          </w:tcPr>
          <w:p w14:paraId="4B05C9AB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81678BE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122DFC6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EF8519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CD1E594" w14:textId="2FDE167D" w:rsidR="00224DCA" w:rsidRDefault="0016530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full, arch, </w:t>
            </w:r>
            <w:r w:rsidR="004D3A0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semi</w:t>
            </w:r>
          </w:p>
        </w:tc>
        <w:tc>
          <w:tcPr>
            <w:tcW w:w="2977" w:type="dxa"/>
            <w:vAlign w:val="center"/>
          </w:tcPr>
          <w:p w14:paraId="3B611BE8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1FC833EE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03410174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992" w:type="dxa"/>
            <w:vAlign w:val="center"/>
          </w:tcPr>
          <w:p w14:paraId="6FE170F7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36B7ABEB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F4B2E6A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405C65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2557E6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5A9D7CA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05B96376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5E7CF93E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enterVariable</w:t>
            </w:r>
          </w:p>
        </w:tc>
        <w:tc>
          <w:tcPr>
            <w:tcW w:w="992" w:type="dxa"/>
            <w:vAlign w:val="center"/>
          </w:tcPr>
          <w:p w14:paraId="7B7299CF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68395AE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1121B3D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ABC3B6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E7FDAB5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9F6376E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00641103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342959F2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ottomVariable</w:t>
            </w:r>
          </w:p>
        </w:tc>
        <w:tc>
          <w:tcPr>
            <w:tcW w:w="992" w:type="dxa"/>
            <w:vAlign w:val="center"/>
          </w:tcPr>
          <w:p w14:paraId="316C559B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41CFA18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6B33BF2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50F627F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4262B9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FD24313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71AF1A75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19ED6327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thick</w:t>
            </w:r>
          </w:p>
        </w:tc>
        <w:tc>
          <w:tcPr>
            <w:tcW w:w="992" w:type="dxa"/>
            <w:vAlign w:val="center"/>
          </w:tcPr>
          <w:p w14:paraId="43019873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2F424E59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DC47ED5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426455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C0FD824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6E38696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5678FEC8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6596DEE8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gaugeMin</w:t>
            </w:r>
          </w:p>
        </w:tc>
        <w:tc>
          <w:tcPr>
            <w:tcW w:w="992" w:type="dxa"/>
            <w:vAlign w:val="center"/>
          </w:tcPr>
          <w:p w14:paraId="67F25367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5676908D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D944DE9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7DB192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A120448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03B1A9E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24DCA" w:rsidRPr="00D7306D" w14:paraId="3EE0C2BD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7AD32142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gaugeMax</w:t>
            </w:r>
          </w:p>
        </w:tc>
        <w:tc>
          <w:tcPr>
            <w:tcW w:w="992" w:type="dxa"/>
            <w:vAlign w:val="center"/>
          </w:tcPr>
          <w:p w14:paraId="10AFE2AE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4697F0DF" w14:textId="77777777" w:rsidR="00224DCA" w:rsidRPr="00BC6553" w:rsidRDefault="00224DCA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E0075AD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2AF3F73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821CAD7" w14:textId="77777777" w:rsidR="00224DCA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36F4617" w14:textId="77777777" w:rsidR="00224DCA" w:rsidRPr="00BC6553" w:rsidRDefault="00224DC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E0AB5" w:rsidRPr="00D7306D" w14:paraId="606B4BA4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6A70C0C5" w14:textId="77777777" w:rsidR="003E0AB5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conMin</w:t>
            </w:r>
          </w:p>
        </w:tc>
        <w:tc>
          <w:tcPr>
            <w:tcW w:w="992" w:type="dxa"/>
            <w:vAlign w:val="center"/>
          </w:tcPr>
          <w:p w14:paraId="02A02BFF" w14:textId="77777777" w:rsidR="003E0AB5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55C494BA" w14:textId="77777777" w:rsidR="003E0AB5" w:rsidRPr="00BC6553" w:rsidRDefault="003E0AB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18A7B29" w14:textId="77777777" w:rsidR="003E0AB5" w:rsidRPr="00BC6553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A3D1B2" w14:textId="77777777" w:rsidR="003E0AB5" w:rsidRPr="00BC6553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FB098F7" w14:textId="77777777" w:rsidR="003E0AB5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4E92CDF" w14:textId="77777777" w:rsidR="003E0AB5" w:rsidRPr="00BC6553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3E0AB5" w:rsidRPr="00D7306D" w14:paraId="3641C06A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0F41AA3F" w14:textId="77777777" w:rsidR="003E0AB5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conMax</w:t>
            </w:r>
          </w:p>
        </w:tc>
        <w:tc>
          <w:tcPr>
            <w:tcW w:w="992" w:type="dxa"/>
            <w:vAlign w:val="center"/>
          </w:tcPr>
          <w:p w14:paraId="652CFA4B" w14:textId="77777777" w:rsidR="003E0AB5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98AED0F" w14:textId="77777777" w:rsidR="003E0AB5" w:rsidRPr="00BC6553" w:rsidRDefault="003E0AB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1B51BD0" w14:textId="77777777" w:rsidR="003E0AB5" w:rsidRPr="00BC6553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F8B95B" w14:textId="77777777" w:rsidR="003E0AB5" w:rsidRPr="00BC6553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FEB93C6" w14:textId="77777777" w:rsidR="003E0AB5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B910A37" w14:textId="77777777" w:rsidR="003E0AB5" w:rsidRPr="00BC6553" w:rsidRDefault="003E0AB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19F8" w:rsidRPr="00D7306D" w14:paraId="4C91627B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338AB153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hresholdIcon</w:t>
            </w:r>
          </w:p>
        </w:tc>
        <w:tc>
          <w:tcPr>
            <w:tcW w:w="992" w:type="dxa"/>
            <w:vAlign w:val="center"/>
          </w:tcPr>
          <w:p w14:paraId="6AC17F63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1C40E8AF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12B54C0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5EEEB0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2F7C4D5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646FE29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19F8" w:rsidRPr="00D7306D" w14:paraId="3765F012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007BDEA1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65" w:type="dxa"/>
            <w:gridSpan w:val="2"/>
          </w:tcPr>
          <w:p w14:paraId="2B188714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6702D3C5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7283192C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A69A505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EC8A5B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A84A138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D29CB38" w14:textId="59AE1730" w:rsidR="000819F8" w:rsidRPr="00BC6553" w:rsidRDefault="00F16BA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</w:tr>
      <w:tr w:rsidR="000819F8" w:rsidRPr="00D7306D" w14:paraId="76FF341B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5CB7BC60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0FC2A6EA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82" w:type="dxa"/>
          </w:tcPr>
          <w:p w14:paraId="398A1209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</w:t>
            </w:r>
          </w:p>
        </w:tc>
        <w:tc>
          <w:tcPr>
            <w:tcW w:w="992" w:type="dxa"/>
            <w:vAlign w:val="center"/>
          </w:tcPr>
          <w:p w14:paraId="00E2B180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13C020E4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CBA96CE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384939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35DCC8C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07D0395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19F8" w:rsidRPr="00D7306D" w14:paraId="684322EC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377EECDD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1B51BA45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82" w:type="dxa"/>
          </w:tcPr>
          <w:p w14:paraId="2963B6B2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992" w:type="dxa"/>
            <w:vAlign w:val="center"/>
          </w:tcPr>
          <w:p w14:paraId="71648508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85070DA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106393C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CE64B2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6F9FFD2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FD7E399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A5D9D" w:rsidRPr="00D7306D" w14:paraId="6A21F971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7C2A7027" w14:textId="0719BA93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hresholdColor</w:t>
            </w:r>
          </w:p>
        </w:tc>
        <w:tc>
          <w:tcPr>
            <w:tcW w:w="992" w:type="dxa"/>
            <w:vAlign w:val="center"/>
          </w:tcPr>
          <w:p w14:paraId="031D87C6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1EEE774C" w14:textId="77777777" w:rsidR="001A5D9D" w:rsidRPr="00BC6553" w:rsidRDefault="001A5D9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D635336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67C1CBB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266EACF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14AB581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1A5D9D" w:rsidRPr="00D7306D" w14:paraId="3F10F995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346B6441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65" w:type="dxa"/>
            <w:gridSpan w:val="2"/>
          </w:tcPr>
          <w:p w14:paraId="16F1E34A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58A940E8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702BF8DE" w14:textId="77777777" w:rsidR="001A5D9D" w:rsidRPr="00BC6553" w:rsidRDefault="001A5D9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1F74EC3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958141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D8C8276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275DFA1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</w:tr>
      <w:tr w:rsidR="001A5D9D" w:rsidRPr="00D7306D" w14:paraId="06A141D4" w14:textId="77777777" w:rsidTr="00C26DFC">
        <w:trPr>
          <w:trHeight w:val="378"/>
        </w:trPr>
        <w:tc>
          <w:tcPr>
            <w:tcW w:w="236" w:type="dxa"/>
            <w:vAlign w:val="center"/>
          </w:tcPr>
          <w:p w14:paraId="4E996291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D674571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82" w:type="dxa"/>
          </w:tcPr>
          <w:p w14:paraId="2DDFE80D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992" w:type="dxa"/>
            <w:vAlign w:val="center"/>
          </w:tcPr>
          <w:p w14:paraId="01D61910" w14:textId="77777777" w:rsidR="001A5D9D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D8C223A" w14:textId="77777777" w:rsidR="001A5D9D" w:rsidRPr="00BC6553" w:rsidRDefault="001A5D9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409D361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7FF0596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D85FAB3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7EF6924" w14:textId="77777777" w:rsidR="001A5D9D" w:rsidRPr="00BC6553" w:rsidRDefault="001A5D9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19F8" w:rsidRPr="00D7306D" w14:paraId="0B58E7A9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729F965E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oregroundColor</w:t>
            </w:r>
          </w:p>
        </w:tc>
        <w:tc>
          <w:tcPr>
            <w:tcW w:w="992" w:type="dxa"/>
            <w:vAlign w:val="center"/>
          </w:tcPr>
          <w:p w14:paraId="6F587DCB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0DED972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048B843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D1D7FB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D57728D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ED2782C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0819F8" w:rsidRPr="00D7306D" w14:paraId="043AB81E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6CBBF04B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lass</w:t>
            </w:r>
          </w:p>
        </w:tc>
        <w:tc>
          <w:tcPr>
            <w:tcW w:w="992" w:type="dxa"/>
            <w:vAlign w:val="center"/>
          </w:tcPr>
          <w:p w14:paraId="00FE6C67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B916856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45C7892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8A495C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62D43D6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3190347F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gClass</w:t>
            </w:r>
          </w:p>
        </w:tc>
      </w:tr>
      <w:tr w:rsidR="000819F8" w:rsidRPr="00D7306D" w14:paraId="3374FD6C" w14:textId="77777777" w:rsidTr="00C26DFC">
        <w:trPr>
          <w:trHeight w:val="378"/>
        </w:trPr>
        <w:tc>
          <w:tcPr>
            <w:tcW w:w="1701" w:type="dxa"/>
            <w:gridSpan w:val="3"/>
            <w:vAlign w:val="center"/>
          </w:tcPr>
          <w:p w14:paraId="5BB6116B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992" w:type="dxa"/>
            <w:vAlign w:val="center"/>
          </w:tcPr>
          <w:p w14:paraId="72C70A63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58E673F8" w14:textId="77777777" w:rsidR="000819F8" w:rsidRPr="00BC6553" w:rsidRDefault="000819F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BFBE29D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315BA1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5950AF9" w14:textId="77777777" w:rsidR="000819F8" w:rsidRPr="00BC6553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1D2EA58" w14:textId="77777777" w:rsidR="000819F8" w:rsidRDefault="000819F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7CD65871" w14:textId="77777777" w:rsidR="00224DCA" w:rsidRDefault="00224DCA" w:rsidP="00783CA3"/>
    <w:p w14:paraId="13A79705" w14:textId="6BAC2190" w:rsidR="00783CA3" w:rsidRPr="008616D0" w:rsidRDefault="00783CA3" w:rsidP="00D53175">
      <w:pPr>
        <w:pStyle w:val="2"/>
        <w:numPr>
          <w:ilvl w:val="1"/>
          <w:numId w:val="1"/>
        </w:numPr>
        <w:spacing w:after="240"/>
        <w:ind w:left="993" w:hanging="709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7" w:name="_Toc49966894"/>
      <w:r>
        <w:rPr>
          <w:rFonts w:ascii="Tahoma" w:hAnsi="Tahoma" w:cs="Tahoma"/>
          <w:b/>
          <w:bCs/>
          <w:color w:val="auto"/>
          <w:sz w:val="24"/>
          <w:szCs w:val="24"/>
        </w:rPr>
        <w:t>Gauge</w:t>
      </w:r>
      <w:r w:rsidR="000E1A72">
        <w:rPr>
          <w:rFonts w:ascii="Tahoma" w:hAnsi="Tahoma" w:cs="Tahoma"/>
          <w:b/>
          <w:bCs/>
          <w:color w:val="auto"/>
          <w:sz w:val="24"/>
          <w:szCs w:val="24"/>
        </w:rPr>
        <w:t xml:space="preserve"> 3</w:t>
      </w:r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Widget</w:t>
      </w:r>
      <w:bookmarkEnd w:id="2307"/>
      <w:r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182"/>
        <w:gridCol w:w="992"/>
        <w:gridCol w:w="709"/>
        <w:gridCol w:w="709"/>
        <w:gridCol w:w="709"/>
        <w:gridCol w:w="2409"/>
        <w:gridCol w:w="2977"/>
      </w:tblGrid>
      <w:tr w:rsidR="00783CA3" w:rsidRPr="0031791A" w14:paraId="6965272D" w14:textId="77777777" w:rsidTr="009E3AEB">
        <w:trPr>
          <w:trHeight w:val="395"/>
          <w:tblHeader/>
        </w:trPr>
        <w:tc>
          <w:tcPr>
            <w:tcW w:w="1701" w:type="dxa"/>
            <w:gridSpan w:val="3"/>
            <w:shd w:val="clear" w:color="auto" w:fill="B4C6E7" w:themeFill="accent5" w:themeFillTint="66"/>
            <w:vAlign w:val="center"/>
          </w:tcPr>
          <w:p w14:paraId="1F595770" w14:textId="77777777" w:rsidR="00783CA3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417C1524" w14:textId="77777777" w:rsidR="00783CA3" w:rsidRPr="0031791A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5043DB6C" w14:textId="77777777" w:rsidR="00783CA3" w:rsidRPr="0031791A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64593CD" w14:textId="77777777" w:rsidR="00783CA3" w:rsidRPr="0031791A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464409F2" w14:textId="77777777" w:rsidR="00783CA3" w:rsidRPr="0031791A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3B3E6706" w14:textId="77777777" w:rsidR="00783CA3" w:rsidRPr="0031791A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64033069" w14:textId="77777777" w:rsidR="00783CA3" w:rsidRPr="0033010C" w:rsidRDefault="00783CA3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762F5D" w:rsidRPr="00D7306D" w14:paraId="0280A333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6A539C51" w14:textId="77777777" w:rsidR="00762F5D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992" w:type="dxa"/>
            <w:vAlign w:val="center"/>
          </w:tcPr>
          <w:p w14:paraId="24A0B2A2" w14:textId="77777777" w:rsidR="00762F5D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3F1B736" w14:textId="77777777" w:rsidR="00762F5D" w:rsidRPr="00BC6553" w:rsidRDefault="00762F5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B0E5B99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0DCD346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2A20457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977" w:type="dxa"/>
            <w:vAlign w:val="center"/>
          </w:tcPr>
          <w:p w14:paraId="6C8D4443" w14:textId="77777777" w:rsidR="00762F5D" w:rsidRPr="00BC6553" w:rsidRDefault="00762F5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CA3" w:rsidRPr="00D7306D" w14:paraId="34FDD06C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689CCCED" w14:textId="5C58982F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fa</w:t>
            </w:r>
            <w:r w:rsidR="009B508A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Center</w:t>
            </w:r>
          </w:p>
        </w:tc>
        <w:tc>
          <w:tcPr>
            <w:tcW w:w="992" w:type="dxa"/>
            <w:vAlign w:val="center"/>
          </w:tcPr>
          <w:p w14:paraId="626E894C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5960359" w14:textId="77777777" w:rsidR="00783CA3" w:rsidRPr="00BC6553" w:rsidRDefault="00783CA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70B45E6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8556DA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461E247" w14:textId="3234D390" w:rsidR="00783CA3" w:rsidRPr="00BC6553" w:rsidRDefault="003C723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</w:t>
            </w:r>
            <w:r w:rsidR="00077CD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eather-droplet</w:t>
            </w:r>
            <w:r w:rsidR="00F13BC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feather-thermometer</w:t>
            </w:r>
          </w:p>
        </w:tc>
        <w:tc>
          <w:tcPr>
            <w:tcW w:w="2977" w:type="dxa"/>
            <w:vAlign w:val="center"/>
          </w:tcPr>
          <w:p w14:paraId="6A32AC03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77883" w:rsidRPr="00D7306D" w14:paraId="376AC489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36E3DEAD" w14:textId="77777777" w:rsidR="00277883" w:rsidRDefault="0027788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992" w:type="dxa"/>
            <w:vAlign w:val="center"/>
          </w:tcPr>
          <w:p w14:paraId="5EE25CBA" w14:textId="77777777" w:rsidR="00277883" w:rsidRDefault="0027788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D0C2928" w14:textId="77777777" w:rsidR="00277883" w:rsidRPr="00BC6553" w:rsidRDefault="0027788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693B85A" w14:textId="77777777" w:rsidR="00277883" w:rsidRPr="00BC6553" w:rsidRDefault="0027788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141FDA" w14:textId="77777777" w:rsidR="00277883" w:rsidRPr="00BC6553" w:rsidRDefault="0027788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B16A8CB" w14:textId="042D213F" w:rsidR="00277883" w:rsidRDefault="00E16A2B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f</w:t>
            </w:r>
            <w:r w:rsidR="0027788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ull</w:t>
            </w:r>
            <w:r w:rsidR="00097568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, arch</w:t>
            </w:r>
          </w:p>
        </w:tc>
        <w:tc>
          <w:tcPr>
            <w:tcW w:w="2977" w:type="dxa"/>
            <w:vAlign w:val="center"/>
          </w:tcPr>
          <w:p w14:paraId="4F5628DF" w14:textId="77777777" w:rsidR="00277883" w:rsidRPr="00BC6553" w:rsidRDefault="0027788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CA3" w:rsidRPr="00D7306D" w14:paraId="7A44E1F1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188540E9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992" w:type="dxa"/>
            <w:vAlign w:val="center"/>
          </w:tcPr>
          <w:p w14:paraId="4B17F1C0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70A23B0C" w14:textId="77777777" w:rsidR="00783CA3" w:rsidRPr="00BC6553" w:rsidRDefault="00783CA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AC03592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D3DF67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D2E698F" w14:textId="048A3C45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48943F15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CA3" w:rsidRPr="00D7306D" w14:paraId="13F69834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3F9CC82C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enterVariable</w:t>
            </w:r>
          </w:p>
        </w:tc>
        <w:tc>
          <w:tcPr>
            <w:tcW w:w="992" w:type="dxa"/>
            <w:vAlign w:val="center"/>
          </w:tcPr>
          <w:p w14:paraId="7CB80FEE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C481665" w14:textId="77777777" w:rsidR="00783CA3" w:rsidRPr="00BC6553" w:rsidRDefault="00783CA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4900120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87F9B3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2831008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90AF219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CA3" w:rsidRPr="00D7306D" w14:paraId="620B6C56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7639C4AD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ottomVariable</w:t>
            </w:r>
          </w:p>
        </w:tc>
        <w:tc>
          <w:tcPr>
            <w:tcW w:w="992" w:type="dxa"/>
            <w:vAlign w:val="center"/>
          </w:tcPr>
          <w:p w14:paraId="213B0D1F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17323DE" w14:textId="77777777" w:rsidR="00783CA3" w:rsidRPr="00BC6553" w:rsidRDefault="00783CA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933F208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8D91CD0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0C330D5D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D946C4C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CA3" w:rsidRPr="00D7306D" w14:paraId="49E0A73D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6B47F914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conMin</w:t>
            </w:r>
          </w:p>
        </w:tc>
        <w:tc>
          <w:tcPr>
            <w:tcW w:w="992" w:type="dxa"/>
            <w:vAlign w:val="center"/>
          </w:tcPr>
          <w:p w14:paraId="432B6C4D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73E69F82" w14:textId="77777777" w:rsidR="00783CA3" w:rsidRPr="00BC6553" w:rsidRDefault="00783CA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18240C0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FAEFC6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31CD59AB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DF5CDB0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83CA3" w:rsidRPr="00D7306D" w14:paraId="137FDEB7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4A7CA1E1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conMax</w:t>
            </w:r>
          </w:p>
        </w:tc>
        <w:tc>
          <w:tcPr>
            <w:tcW w:w="992" w:type="dxa"/>
            <w:vAlign w:val="center"/>
          </w:tcPr>
          <w:p w14:paraId="2A5B22F6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558F244" w14:textId="77777777" w:rsidR="00783CA3" w:rsidRPr="00BC6553" w:rsidRDefault="00783CA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4052C556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695BA5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EED95E4" w14:textId="77777777" w:rsidR="00783CA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B9C3A92" w14:textId="77777777" w:rsidR="00783CA3" w:rsidRPr="00BC6553" w:rsidRDefault="00783C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4613BDC4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42F2B8EA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hresholdIcon</w:t>
            </w:r>
          </w:p>
        </w:tc>
        <w:tc>
          <w:tcPr>
            <w:tcW w:w="992" w:type="dxa"/>
            <w:vAlign w:val="center"/>
          </w:tcPr>
          <w:p w14:paraId="74ACB282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20492CB3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2449217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BA545A4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E6D4A6A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1CCBA4C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309C27C9" w14:textId="77777777" w:rsidTr="009E3AEB">
        <w:trPr>
          <w:trHeight w:val="378"/>
        </w:trPr>
        <w:tc>
          <w:tcPr>
            <w:tcW w:w="236" w:type="dxa"/>
            <w:vAlign w:val="center"/>
          </w:tcPr>
          <w:p w14:paraId="7E63DEF7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65" w:type="dxa"/>
            <w:gridSpan w:val="2"/>
          </w:tcPr>
          <w:p w14:paraId="586DB6F8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04113113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22944560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D363271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39E63B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F421C5B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646AE5F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</w:tr>
      <w:tr w:rsidR="00DF34A8" w:rsidRPr="00D7306D" w14:paraId="65D60BAD" w14:textId="77777777" w:rsidTr="009E3AEB">
        <w:trPr>
          <w:trHeight w:val="378"/>
        </w:trPr>
        <w:tc>
          <w:tcPr>
            <w:tcW w:w="236" w:type="dxa"/>
            <w:vAlign w:val="center"/>
          </w:tcPr>
          <w:p w14:paraId="71AF297A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7D716E4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82" w:type="dxa"/>
          </w:tcPr>
          <w:p w14:paraId="4196267C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con</w:t>
            </w:r>
          </w:p>
        </w:tc>
        <w:tc>
          <w:tcPr>
            <w:tcW w:w="992" w:type="dxa"/>
            <w:vAlign w:val="center"/>
          </w:tcPr>
          <w:p w14:paraId="384F2DFA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0A39BDF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2F9FA1DD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116BB0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95CEE98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D3A04C6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39312D36" w14:textId="77777777" w:rsidTr="009E3AEB">
        <w:trPr>
          <w:trHeight w:val="378"/>
        </w:trPr>
        <w:tc>
          <w:tcPr>
            <w:tcW w:w="236" w:type="dxa"/>
            <w:vAlign w:val="center"/>
          </w:tcPr>
          <w:p w14:paraId="5F8ACD7A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6AF9B528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82" w:type="dxa"/>
          </w:tcPr>
          <w:p w14:paraId="08A7B8B2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992" w:type="dxa"/>
            <w:vAlign w:val="center"/>
          </w:tcPr>
          <w:p w14:paraId="25652D34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583E1A2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F73D11B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9B6B3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052CC38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537135FE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69225B48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2EA04596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hresholdColor</w:t>
            </w:r>
          </w:p>
        </w:tc>
        <w:tc>
          <w:tcPr>
            <w:tcW w:w="992" w:type="dxa"/>
            <w:vAlign w:val="center"/>
          </w:tcPr>
          <w:p w14:paraId="559A6495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Object</w:t>
            </w:r>
          </w:p>
        </w:tc>
        <w:tc>
          <w:tcPr>
            <w:tcW w:w="709" w:type="dxa"/>
            <w:vAlign w:val="center"/>
          </w:tcPr>
          <w:p w14:paraId="1F1180D9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D88BAB4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6F7C3D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CFDD28E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0835360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589B7B16" w14:textId="77777777" w:rsidTr="009E3AEB">
        <w:trPr>
          <w:trHeight w:val="378"/>
        </w:trPr>
        <w:tc>
          <w:tcPr>
            <w:tcW w:w="236" w:type="dxa"/>
            <w:vAlign w:val="center"/>
          </w:tcPr>
          <w:p w14:paraId="6614D3B3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65" w:type="dxa"/>
            <w:gridSpan w:val="2"/>
          </w:tcPr>
          <w:p w14:paraId="480A69D2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992" w:type="dxa"/>
            <w:vAlign w:val="center"/>
          </w:tcPr>
          <w:p w14:paraId="528A776D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25147E25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E381A59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57980E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071351D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20F862E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Number</w:t>
            </w:r>
          </w:p>
        </w:tc>
      </w:tr>
      <w:tr w:rsidR="00DF34A8" w:rsidRPr="00D7306D" w14:paraId="5FFA8F79" w14:textId="77777777" w:rsidTr="009E3AEB">
        <w:trPr>
          <w:trHeight w:val="378"/>
        </w:trPr>
        <w:tc>
          <w:tcPr>
            <w:tcW w:w="236" w:type="dxa"/>
            <w:vAlign w:val="center"/>
          </w:tcPr>
          <w:p w14:paraId="5FCDD5E1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7692FF3D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82" w:type="dxa"/>
          </w:tcPr>
          <w:p w14:paraId="0056B396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olor</w:t>
            </w:r>
          </w:p>
        </w:tc>
        <w:tc>
          <w:tcPr>
            <w:tcW w:w="992" w:type="dxa"/>
            <w:vAlign w:val="center"/>
          </w:tcPr>
          <w:p w14:paraId="19342EAD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01EF6AA2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8DA8B25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18E29D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CBA91B9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C756D9B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6C989195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2A5F0FB1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oregroundColor</w:t>
            </w:r>
          </w:p>
        </w:tc>
        <w:tc>
          <w:tcPr>
            <w:tcW w:w="992" w:type="dxa"/>
            <w:vAlign w:val="center"/>
          </w:tcPr>
          <w:p w14:paraId="1BE9C102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19E3D0B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E98CE99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73AAA50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10A473AA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FF607DE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DF34A8" w:rsidRPr="00D7306D" w14:paraId="37D63AAF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3415FB57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c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lass</w:t>
            </w:r>
          </w:p>
        </w:tc>
        <w:tc>
          <w:tcPr>
            <w:tcW w:w="992" w:type="dxa"/>
            <w:vAlign w:val="center"/>
          </w:tcPr>
          <w:p w14:paraId="4A57F5F9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B84223B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072203EF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FD9AC7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2278B8D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62217018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gClass</w:t>
            </w:r>
          </w:p>
        </w:tc>
      </w:tr>
      <w:tr w:rsidR="00DF34A8" w:rsidRPr="00D7306D" w14:paraId="326F3343" w14:textId="77777777" w:rsidTr="009E3AEB">
        <w:trPr>
          <w:trHeight w:val="378"/>
        </w:trPr>
        <w:tc>
          <w:tcPr>
            <w:tcW w:w="1701" w:type="dxa"/>
            <w:gridSpan w:val="3"/>
            <w:vAlign w:val="center"/>
          </w:tcPr>
          <w:p w14:paraId="30962FFB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tyles</w:t>
            </w:r>
          </w:p>
        </w:tc>
        <w:tc>
          <w:tcPr>
            <w:tcW w:w="992" w:type="dxa"/>
            <w:vAlign w:val="center"/>
          </w:tcPr>
          <w:p w14:paraId="0CBB72F3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0E3581B0" w14:textId="77777777" w:rsidR="00DF34A8" w:rsidRPr="00BC6553" w:rsidRDefault="00DF34A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35BCF343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CD1F44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43549F2" w14:textId="77777777" w:rsidR="00DF34A8" w:rsidRPr="00BC6553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1B62A561" w14:textId="77777777" w:rsidR="00DF34A8" w:rsidRDefault="00DF34A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57DE6211" w14:textId="77777777" w:rsidR="009C55D2" w:rsidRDefault="009C55D2" w:rsidP="009C55D2"/>
    <w:p w14:paraId="0964FD05" w14:textId="444CB04F" w:rsidR="009C55D2" w:rsidRPr="008616D0" w:rsidRDefault="00531ED6" w:rsidP="00D53175">
      <w:pPr>
        <w:pStyle w:val="2"/>
        <w:numPr>
          <w:ilvl w:val="1"/>
          <w:numId w:val="1"/>
        </w:numPr>
        <w:spacing w:after="240"/>
        <w:ind w:left="851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8" w:name="_Toc49966895"/>
      <w:r>
        <w:rPr>
          <w:rFonts w:ascii="Tahoma" w:hAnsi="Tahoma" w:cs="Tahoma"/>
          <w:b/>
          <w:bCs/>
          <w:color w:val="auto"/>
          <w:sz w:val="24"/>
          <w:szCs w:val="24"/>
        </w:rPr>
        <w:t>Chart</w:t>
      </w:r>
      <w:r w:rsidR="009C55D2">
        <w:rPr>
          <w:rFonts w:ascii="Tahoma" w:hAnsi="Tahoma" w:cs="Tahoma"/>
          <w:b/>
          <w:bCs/>
          <w:color w:val="auto"/>
          <w:sz w:val="24"/>
          <w:szCs w:val="24"/>
        </w:rPr>
        <w:t xml:space="preserve"> Widget</w:t>
      </w:r>
      <w:bookmarkEnd w:id="2308"/>
      <w:r w:rsidR="009C55D2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36"/>
        <w:gridCol w:w="283"/>
        <w:gridCol w:w="1466"/>
        <w:gridCol w:w="992"/>
        <w:gridCol w:w="709"/>
        <w:gridCol w:w="708"/>
        <w:gridCol w:w="709"/>
        <w:gridCol w:w="2268"/>
        <w:gridCol w:w="2835"/>
      </w:tblGrid>
      <w:tr w:rsidR="009C55D2" w:rsidRPr="0031791A" w14:paraId="3055854F" w14:textId="77777777" w:rsidTr="00394F7B">
        <w:trPr>
          <w:trHeight w:val="395"/>
          <w:tblHeader/>
        </w:trPr>
        <w:tc>
          <w:tcPr>
            <w:tcW w:w="1985" w:type="dxa"/>
            <w:gridSpan w:val="3"/>
            <w:shd w:val="clear" w:color="auto" w:fill="B4C6E7" w:themeFill="accent5" w:themeFillTint="66"/>
            <w:vAlign w:val="center"/>
          </w:tcPr>
          <w:p w14:paraId="024B704D" w14:textId="77777777" w:rsidR="009C55D2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92" w:type="dxa"/>
            <w:shd w:val="clear" w:color="auto" w:fill="B4C6E7" w:themeFill="accent5" w:themeFillTint="66"/>
            <w:vAlign w:val="center"/>
          </w:tcPr>
          <w:p w14:paraId="231FF864" w14:textId="77777777" w:rsidR="009C55D2" w:rsidRPr="0031791A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1C88D393" w14:textId="77777777" w:rsidR="009C55D2" w:rsidRPr="0031791A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8" w:type="dxa"/>
            <w:shd w:val="clear" w:color="auto" w:fill="B4C6E7" w:themeFill="accent5" w:themeFillTint="66"/>
          </w:tcPr>
          <w:p w14:paraId="48295E35" w14:textId="77777777" w:rsidR="009C55D2" w:rsidRPr="0031791A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60FECBE" w14:textId="77777777" w:rsidR="009C55D2" w:rsidRPr="0031791A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268" w:type="dxa"/>
            <w:shd w:val="clear" w:color="auto" w:fill="B4C6E7" w:themeFill="accent5" w:themeFillTint="66"/>
            <w:vAlign w:val="center"/>
          </w:tcPr>
          <w:p w14:paraId="5BFA3EE4" w14:textId="77777777" w:rsidR="009C55D2" w:rsidRPr="0031791A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835" w:type="dxa"/>
            <w:shd w:val="clear" w:color="auto" w:fill="B4C6E7" w:themeFill="accent5" w:themeFillTint="66"/>
            <w:vAlign w:val="center"/>
          </w:tcPr>
          <w:p w14:paraId="2A4B9310" w14:textId="77777777" w:rsidR="009C55D2" w:rsidRPr="0033010C" w:rsidRDefault="009C55D2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9C55D2" w:rsidRPr="00D7306D" w14:paraId="6EB9DEC9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5BE7FFE3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992" w:type="dxa"/>
            <w:vAlign w:val="center"/>
          </w:tcPr>
          <w:p w14:paraId="6E509FA6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6098AA2" w14:textId="77777777" w:rsidR="009C55D2" w:rsidRPr="00BC6553" w:rsidRDefault="009C55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57182EE9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CC741D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F8F63B7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835" w:type="dxa"/>
            <w:vAlign w:val="center"/>
          </w:tcPr>
          <w:p w14:paraId="5AF11B87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55D2" w:rsidRPr="00D7306D" w14:paraId="4A4374C2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2F3893B4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ype</w:t>
            </w:r>
          </w:p>
        </w:tc>
        <w:tc>
          <w:tcPr>
            <w:tcW w:w="992" w:type="dxa"/>
            <w:vAlign w:val="center"/>
          </w:tcPr>
          <w:p w14:paraId="28871CA2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2624E30" w14:textId="77777777" w:rsidR="009C55D2" w:rsidRPr="00BC6553" w:rsidRDefault="009C55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705E7162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30B6A8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1DC4730" w14:textId="6E240D2A" w:rsidR="009C55D2" w:rsidRDefault="00D070A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area</w:t>
            </w:r>
          </w:p>
        </w:tc>
        <w:tc>
          <w:tcPr>
            <w:tcW w:w="2835" w:type="dxa"/>
            <w:vAlign w:val="center"/>
          </w:tcPr>
          <w:p w14:paraId="0AA3D588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3602" w:rsidRPr="00D7306D" w14:paraId="56A6FAEA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0C1982EA" w14:textId="7E561072" w:rsidR="00CA3602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y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Axis</w:t>
            </w:r>
          </w:p>
        </w:tc>
        <w:tc>
          <w:tcPr>
            <w:tcW w:w="992" w:type="dxa"/>
            <w:vAlign w:val="center"/>
          </w:tcPr>
          <w:p w14:paraId="49C00A66" w14:textId="71A953EA" w:rsidR="00CA3602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75BB827" w14:textId="77777777" w:rsidR="00CA3602" w:rsidRPr="00BC6553" w:rsidRDefault="00CA360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44B4ACD9" w14:textId="77777777" w:rsidR="00CA3602" w:rsidRPr="00BC6553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57E443" w14:textId="77777777" w:rsidR="00CA3602" w:rsidRPr="00BC6553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0DCB99A" w14:textId="77777777" w:rsidR="00CA3602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0EC92BEE" w14:textId="77777777" w:rsidR="00CA3602" w:rsidRPr="00BC6553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3602" w:rsidRPr="00D7306D" w14:paraId="2C281558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44796B69" w14:textId="5800D6E1" w:rsidR="00CA3602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alueScaleX</w:t>
            </w:r>
          </w:p>
        </w:tc>
        <w:tc>
          <w:tcPr>
            <w:tcW w:w="992" w:type="dxa"/>
            <w:vAlign w:val="center"/>
          </w:tcPr>
          <w:p w14:paraId="011A6614" w14:textId="48F1C8A0" w:rsidR="00CA3602" w:rsidRDefault="00B0731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6CCAB2F4" w14:textId="77777777" w:rsidR="00CA3602" w:rsidRPr="00BC6553" w:rsidRDefault="00CA360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3740227E" w14:textId="77777777" w:rsidR="00CA3602" w:rsidRPr="00BC6553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7817B6" w14:textId="77777777" w:rsidR="00CA3602" w:rsidRPr="00BC6553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4327616" w14:textId="3DC4B348" w:rsidR="00CA3602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5EE90315" w14:textId="77777777" w:rsidR="00CA3602" w:rsidRPr="00BC6553" w:rsidRDefault="00CA360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F78D3" w:rsidRPr="00D7306D" w14:paraId="2CF1AA90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17CB62EA" w14:textId="2B36FFE6" w:rsidR="007F78D3" w:rsidRDefault="007F78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alueScaleY</w:t>
            </w:r>
          </w:p>
        </w:tc>
        <w:tc>
          <w:tcPr>
            <w:tcW w:w="992" w:type="dxa"/>
            <w:vAlign w:val="center"/>
          </w:tcPr>
          <w:p w14:paraId="709E66A6" w14:textId="28919C42" w:rsidR="007F78D3" w:rsidRDefault="007F78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rray</w:t>
            </w:r>
          </w:p>
        </w:tc>
        <w:tc>
          <w:tcPr>
            <w:tcW w:w="709" w:type="dxa"/>
            <w:vAlign w:val="center"/>
          </w:tcPr>
          <w:p w14:paraId="07D4DEA0" w14:textId="77777777" w:rsidR="007F78D3" w:rsidRPr="00BC6553" w:rsidRDefault="007F78D3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0C6D5E65" w14:textId="77777777" w:rsidR="007F78D3" w:rsidRPr="00BC6553" w:rsidRDefault="007F78D3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CAF9FE" w14:textId="77777777" w:rsidR="007F78D3" w:rsidRPr="00BC6553" w:rsidRDefault="007F78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7E5730B" w14:textId="0A91BAA8" w:rsidR="007F78D3" w:rsidRDefault="007F78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87B4ACE" w14:textId="77777777" w:rsidR="007F78D3" w:rsidRPr="00BC6553" w:rsidRDefault="007F78D3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55D2" w:rsidRPr="00D7306D" w14:paraId="7A14E054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18E312B7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alue</w:t>
            </w:r>
          </w:p>
        </w:tc>
        <w:tc>
          <w:tcPr>
            <w:tcW w:w="992" w:type="dxa"/>
            <w:vAlign w:val="center"/>
          </w:tcPr>
          <w:p w14:paraId="5A51C0F5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umber</w:t>
            </w:r>
          </w:p>
        </w:tc>
        <w:tc>
          <w:tcPr>
            <w:tcW w:w="709" w:type="dxa"/>
            <w:vAlign w:val="center"/>
          </w:tcPr>
          <w:p w14:paraId="0D6465FA" w14:textId="77777777" w:rsidR="009C55D2" w:rsidRPr="00BC6553" w:rsidRDefault="009C55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5FA8DBAB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0023A2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5C63E8FF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1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</w:t>
            </w:r>
          </w:p>
        </w:tc>
        <w:tc>
          <w:tcPr>
            <w:tcW w:w="2835" w:type="dxa"/>
            <w:vAlign w:val="center"/>
          </w:tcPr>
          <w:p w14:paraId="7FEE753F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55D2" w:rsidRPr="00D7306D" w14:paraId="52A02D01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554D3BF7" w14:textId="447D09ED" w:rsidR="009C55D2" w:rsidRDefault="0024318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series</w:t>
            </w:r>
          </w:p>
        </w:tc>
        <w:tc>
          <w:tcPr>
            <w:tcW w:w="992" w:type="dxa"/>
            <w:vAlign w:val="center"/>
          </w:tcPr>
          <w:p w14:paraId="0F0251AB" w14:textId="554D718C" w:rsidR="009C55D2" w:rsidRDefault="0024318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6703C5EA" w14:textId="77777777" w:rsidR="009C55D2" w:rsidRPr="00BC6553" w:rsidRDefault="009C55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16CC9613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A6183D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BFCC4FD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4B1DD5CE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9C55D2" w:rsidRPr="00D7306D" w14:paraId="1A3CA8CF" w14:textId="77777777" w:rsidTr="00394F7B">
        <w:trPr>
          <w:trHeight w:val="378"/>
        </w:trPr>
        <w:tc>
          <w:tcPr>
            <w:tcW w:w="236" w:type="dxa"/>
            <w:vAlign w:val="center"/>
          </w:tcPr>
          <w:p w14:paraId="65EB7227" w14:textId="77777777" w:rsidR="009C55D2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49" w:type="dxa"/>
            <w:gridSpan w:val="2"/>
          </w:tcPr>
          <w:p w14:paraId="14872680" w14:textId="559C5807" w:rsidR="009C55D2" w:rsidRDefault="0093197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ext</w:t>
            </w:r>
          </w:p>
        </w:tc>
        <w:tc>
          <w:tcPr>
            <w:tcW w:w="992" w:type="dxa"/>
            <w:vAlign w:val="center"/>
          </w:tcPr>
          <w:p w14:paraId="1FDCB84C" w14:textId="6B682FBB" w:rsidR="009C55D2" w:rsidRDefault="0093197C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7196ED22" w14:textId="77777777" w:rsidR="009C55D2" w:rsidRPr="00BC6553" w:rsidRDefault="009C55D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46143407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01CC1FE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A4AF1C2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68297A10" w14:textId="77777777" w:rsidR="009C55D2" w:rsidRPr="00BC6553" w:rsidRDefault="009C55D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A0BF2" w:rsidRPr="00D7306D" w14:paraId="0F723D92" w14:textId="77777777" w:rsidTr="00394F7B">
        <w:trPr>
          <w:trHeight w:val="378"/>
        </w:trPr>
        <w:tc>
          <w:tcPr>
            <w:tcW w:w="236" w:type="dxa"/>
            <w:vAlign w:val="center"/>
          </w:tcPr>
          <w:p w14:paraId="47718387" w14:textId="77777777" w:rsidR="00CA0BF2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49" w:type="dxa"/>
            <w:gridSpan w:val="2"/>
          </w:tcPr>
          <w:p w14:paraId="68CFBEC3" w14:textId="22FF8E75" w:rsidR="00CA0BF2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values</w:t>
            </w:r>
          </w:p>
        </w:tc>
        <w:tc>
          <w:tcPr>
            <w:tcW w:w="992" w:type="dxa"/>
            <w:vAlign w:val="center"/>
          </w:tcPr>
          <w:p w14:paraId="04D62E30" w14:textId="22324CED" w:rsidR="00CA0BF2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Array</w:t>
            </w:r>
          </w:p>
        </w:tc>
        <w:tc>
          <w:tcPr>
            <w:tcW w:w="709" w:type="dxa"/>
            <w:vAlign w:val="center"/>
          </w:tcPr>
          <w:p w14:paraId="27B697C5" w14:textId="77777777" w:rsidR="00CA0BF2" w:rsidRPr="00BC6553" w:rsidRDefault="00CA0BF2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22E91A1D" w14:textId="77777777" w:rsidR="00CA0BF2" w:rsidRPr="00BC6553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9B9131" w14:textId="77777777" w:rsidR="00CA0BF2" w:rsidRPr="00BC6553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21DE9A7" w14:textId="77777777" w:rsidR="00CA0BF2" w:rsidRPr="00BC6553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3099983E" w14:textId="77777777" w:rsidR="00CA0BF2" w:rsidRPr="00BC6553" w:rsidRDefault="00CA0BF2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C75074" w:rsidRPr="00D7306D" w14:paraId="1E99F80D" w14:textId="77777777" w:rsidTr="00394F7B">
        <w:trPr>
          <w:trHeight w:val="378"/>
        </w:trPr>
        <w:tc>
          <w:tcPr>
            <w:tcW w:w="236" w:type="dxa"/>
            <w:vAlign w:val="center"/>
          </w:tcPr>
          <w:p w14:paraId="01D4F79D" w14:textId="77777777" w:rsidR="00C75074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49" w:type="dxa"/>
            <w:gridSpan w:val="2"/>
          </w:tcPr>
          <w:p w14:paraId="622BE03B" w14:textId="6C48B356" w:rsidR="00C75074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ackgroundColor</w:t>
            </w:r>
          </w:p>
        </w:tc>
        <w:tc>
          <w:tcPr>
            <w:tcW w:w="992" w:type="dxa"/>
            <w:vAlign w:val="center"/>
          </w:tcPr>
          <w:p w14:paraId="484618FE" w14:textId="0B390557" w:rsidR="00C75074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4439A5C9" w14:textId="77777777" w:rsidR="00C75074" w:rsidRPr="00BC6553" w:rsidRDefault="00C75074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7299DDDE" w14:textId="77777777" w:rsidR="00C75074" w:rsidRPr="00BC6553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E1834A" w14:textId="77777777" w:rsidR="00C75074" w:rsidRPr="00BC6553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4D766840" w14:textId="77777777" w:rsidR="00C75074" w:rsidRPr="00BC6553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528A4C32" w14:textId="77777777" w:rsidR="00C75074" w:rsidRPr="00BC6553" w:rsidRDefault="00C75074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8F5409" w:rsidRPr="00D7306D" w14:paraId="7C8B2B54" w14:textId="77777777" w:rsidTr="00394F7B">
        <w:trPr>
          <w:trHeight w:val="378"/>
        </w:trPr>
        <w:tc>
          <w:tcPr>
            <w:tcW w:w="236" w:type="dxa"/>
            <w:vAlign w:val="center"/>
          </w:tcPr>
          <w:p w14:paraId="2666ABC1" w14:textId="77777777" w:rsidR="008F5409" w:rsidRDefault="008F540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49" w:type="dxa"/>
            <w:gridSpan w:val="2"/>
          </w:tcPr>
          <w:p w14:paraId="4BD7C7E1" w14:textId="3F5DA8C0" w:rsidR="008F5409" w:rsidRDefault="008F540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l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ineWidth</w:t>
            </w:r>
          </w:p>
        </w:tc>
        <w:tc>
          <w:tcPr>
            <w:tcW w:w="992" w:type="dxa"/>
            <w:vAlign w:val="center"/>
          </w:tcPr>
          <w:p w14:paraId="301BE87E" w14:textId="64B74E25" w:rsidR="008F5409" w:rsidRDefault="00860CB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39B2F6E0" w14:textId="77777777" w:rsidR="008F5409" w:rsidRPr="00BC6553" w:rsidRDefault="008F5409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21B5C5B2" w14:textId="77777777" w:rsidR="008F5409" w:rsidRPr="00BC6553" w:rsidRDefault="008F5409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6DFABB" w14:textId="77777777" w:rsidR="008F5409" w:rsidRPr="00BC6553" w:rsidRDefault="008F540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738B331" w14:textId="4AB8D79D" w:rsidR="008F5409" w:rsidRPr="00BC6553" w:rsidRDefault="00860CBE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x</w:t>
            </w:r>
          </w:p>
        </w:tc>
        <w:tc>
          <w:tcPr>
            <w:tcW w:w="2835" w:type="dxa"/>
            <w:vAlign w:val="center"/>
          </w:tcPr>
          <w:p w14:paraId="553F6825" w14:textId="77777777" w:rsidR="008F5409" w:rsidRPr="00BC6553" w:rsidRDefault="008F540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724AD" w:rsidRPr="00D7306D" w14:paraId="1052CBFF" w14:textId="77777777" w:rsidTr="00394F7B">
        <w:trPr>
          <w:trHeight w:val="378"/>
        </w:trPr>
        <w:tc>
          <w:tcPr>
            <w:tcW w:w="236" w:type="dxa"/>
            <w:vAlign w:val="center"/>
          </w:tcPr>
          <w:p w14:paraId="1A3FEE47" w14:textId="77777777" w:rsidR="007724AD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749" w:type="dxa"/>
            <w:gridSpan w:val="2"/>
          </w:tcPr>
          <w:p w14:paraId="21A4D716" w14:textId="2A19621F" w:rsidR="007724AD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arker</w:t>
            </w:r>
          </w:p>
        </w:tc>
        <w:tc>
          <w:tcPr>
            <w:tcW w:w="992" w:type="dxa"/>
            <w:vAlign w:val="center"/>
          </w:tcPr>
          <w:p w14:paraId="4BDC30CC" w14:textId="125747FB" w:rsidR="007724AD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5948D8BA" w14:textId="77777777" w:rsidR="007724AD" w:rsidRPr="00BC6553" w:rsidRDefault="007724A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5AAF3082" w14:textId="77777777" w:rsidR="007724AD" w:rsidRPr="00BC6553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E4DC5F" w14:textId="77777777" w:rsidR="007724AD" w:rsidRPr="00BC6553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1FE6E6A1" w14:textId="77777777" w:rsidR="007724AD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82A7837" w14:textId="77777777" w:rsidR="007724AD" w:rsidRPr="00BC6553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7724AD" w:rsidRPr="00D7306D" w14:paraId="27FFAC7C" w14:textId="77777777" w:rsidTr="00394F7B">
        <w:trPr>
          <w:trHeight w:val="378"/>
        </w:trPr>
        <w:tc>
          <w:tcPr>
            <w:tcW w:w="236" w:type="dxa"/>
            <w:vAlign w:val="center"/>
          </w:tcPr>
          <w:p w14:paraId="76AEB774" w14:textId="77777777" w:rsidR="007724AD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" w:type="dxa"/>
          </w:tcPr>
          <w:p w14:paraId="27C0C49E" w14:textId="77777777" w:rsidR="007724AD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466" w:type="dxa"/>
          </w:tcPr>
          <w:p w14:paraId="2943B565" w14:textId="7A27A632" w:rsidR="007724AD" w:rsidRDefault="002561D0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v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isible</w:t>
            </w:r>
          </w:p>
        </w:tc>
        <w:tc>
          <w:tcPr>
            <w:tcW w:w="992" w:type="dxa"/>
            <w:vAlign w:val="center"/>
          </w:tcPr>
          <w:p w14:paraId="2592AEEC" w14:textId="68F6BF44" w:rsidR="007724AD" w:rsidRDefault="00607D1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oolean</w:t>
            </w:r>
          </w:p>
        </w:tc>
        <w:tc>
          <w:tcPr>
            <w:tcW w:w="709" w:type="dxa"/>
            <w:vAlign w:val="center"/>
          </w:tcPr>
          <w:p w14:paraId="074D554D" w14:textId="77777777" w:rsidR="007724AD" w:rsidRPr="00BC6553" w:rsidRDefault="007724AD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3CCE1BFA" w14:textId="77777777" w:rsidR="007724AD" w:rsidRPr="00BC6553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1417B7" w14:textId="77777777" w:rsidR="007724AD" w:rsidRPr="00BC6553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7FDEB5C5" w14:textId="0793FF07" w:rsidR="007724AD" w:rsidRDefault="00C47ED7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true, false</w:t>
            </w:r>
          </w:p>
        </w:tc>
        <w:tc>
          <w:tcPr>
            <w:tcW w:w="2835" w:type="dxa"/>
            <w:vAlign w:val="center"/>
          </w:tcPr>
          <w:p w14:paraId="1DF05528" w14:textId="77777777" w:rsidR="007724AD" w:rsidRPr="00BC6553" w:rsidRDefault="007724AD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E25375" w:rsidRPr="00D7306D" w14:paraId="09B240E3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429D19B4" w14:textId="41500F54" w:rsidR="00E25375" w:rsidRDefault="00E2537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class</w:t>
            </w:r>
          </w:p>
        </w:tc>
        <w:tc>
          <w:tcPr>
            <w:tcW w:w="992" w:type="dxa"/>
            <w:vAlign w:val="center"/>
          </w:tcPr>
          <w:p w14:paraId="1FEFF545" w14:textId="0A6CE116" w:rsidR="00E25375" w:rsidRDefault="00E2537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53A11A9A" w14:textId="77777777" w:rsidR="00E25375" w:rsidRPr="00BC6553" w:rsidRDefault="00E25375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66866B2C" w14:textId="77777777" w:rsidR="00E25375" w:rsidRPr="00BC6553" w:rsidRDefault="00E25375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CA6009" w14:textId="77777777" w:rsidR="00E25375" w:rsidRPr="00BC6553" w:rsidRDefault="00E2537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67D30612" w14:textId="77777777" w:rsidR="00E25375" w:rsidRDefault="00E2537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259CC159" w14:textId="641BF01B" w:rsidR="00E25375" w:rsidRPr="00BC6553" w:rsidRDefault="00E25375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ngClass</w:t>
            </w:r>
          </w:p>
        </w:tc>
      </w:tr>
      <w:tr w:rsidR="009171B8" w:rsidRPr="00D7306D" w14:paraId="4C1C0152" w14:textId="77777777" w:rsidTr="00394F7B">
        <w:trPr>
          <w:trHeight w:val="378"/>
        </w:trPr>
        <w:tc>
          <w:tcPr>
            <w:tcW w:w="1985" w:type="dxa"/>
            <w:gridSpan w:val="3"/>
            <w:vAlign w:val="center"/>
          </w:tcPr>
          <w:p w14:paraId="029C7C64" w14:textId="71A93F8C" w:rsidR="009171B8" w:rsidRDefault="009171B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styles</w:t>
            </w:r>
          </w:p>
        </w:tc>
        <w:tc>
          <w:tcPr>
            <w:tcW w:w="992" w:type="dxa"/>
            <w:vAlign w:val="center"/>
          </w:tcPr>
          <w:p w14:paraId="485CB9B5" w14:textId="4F5F6CA3" w:rsidR="009171B8" w:rsidRDefault="009171B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bject</w:t>
            </w:r>
          </w:p>
        </w:tc>
        <w:tc>
          <w:tcPr>
            <w:tcW w:w="709" w:type="dxa"/>
            <w:vAlign w:val="center"/>
          </w:tcPr>
          <w:p w14:paraId="284D2322" w14:textId="77777777" w:rsidR="009171B8" w:rsidRPr="00BC6553" w:rsidRDefault="009171B8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8" w:type="dxa"/>
          </w:tcPr>
          <w:p w14:paraId="324999AE" w14:textId="77777777" w:rsidR="009171B8" w:rsidRPr="00BC6553" w:rsidRDefault="009171B8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99893E" w14:textId="77777777" w:rsidR="009171B8" w:rsidRPr="00BC6553" w:rsidRDefault="009171B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vAlign w:val="center"/>
          </w:tcPr>
          <w:p w14:paraId="3932F1FB" w14:textId="77777777" w:rsidR="009171B8" w:rsidRDefault="009171B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835" w:type="dxa"/>
            <w:vAlign w:val="center"/>
          </w:tcPr>
          <w:p w14:paraId="7279F795" w14:textId="014CF9B7" w:rsidR="009171B8" w:rsidRDefault="009171B8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gStyle</w:t>
            </w:r>
          </w:p>
        </w:tc>
      </w:tr>
    </w:tbl>
    <w:p w14:paraId="69F25BB7" w14:textId="77777777" w:rsidR="0027225F" w:rsidRDefault="0027225F" w:rsidP="0027225F"/>
    <w:p w14:paraId="11B56B5A" w14:textId="34448EEC" w:rsidR="0027225F" w:rsidRPr="008616D0" w:rsidRDefault="00D27316" w:rsidP="00D53175">
      <w:pPr>
        <w:pStyle w:val="2"/>
        <w:numPr>
          <w:ilvl w:val="1"/>
          <w:numId w:val="1"/>
        </w:numPr>
        <w:spacing w:after="240"/>
        <w:ind w:left="851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09" w:name="_Toc49966896"/>
      <w:r>
        <w:rPr>
          <w:rFonts w:ascii="Tahoma" w:hAnsi="Tahoma" w:cs="Tahoma"/>
          <w:b/>
          <w:bCs/>
          <w:color w:val="auto"/>
          <w:sz w:val="24"/>
          <w:szCs w:val="24"/>
        </w:rPr>
        <w:t>Map</w:t>
      </w:r>
      <w:r w:rsidR="0027225F">
        <w:rPr>
          <w:rFonts w:ascii="Tahoma" w:hAnsi="Tahoma" w:cs="Tahoma"/>
          <w:b/>
          <w:bCs/>
          <w:color w:val="auto"/>
          <w:sz w:val="24"/>
          <w:szCs w:val="24"/>
        </w:rPr>
        <w:t xml:space="preserve"> Widget</w:t>
      </w:r>
      <w:bookmarkEnd w:id="2309"/>
      <w:r w:rsidR="0027225F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27225F" w:rsidRPr="0031791A" w14:paraId="6BAAC876" w14:textId="77777777" w:rsidTr="00394F7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77E41670" w14:textId="77777777" w:rsidR="0027225F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043DB01E" w14:textId="77777777" w:rsidR="0027225F" w:rsidRPr="0031791A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D9A11E4" w14:textId="77777777" w:rsidR="0027225F" w:rsidRPr="0031791A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2AAD2B00" w14:textId="77777777" w:rsidR="0027225F" w:rsidRPr="0031791A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50576A4D" w14:textId="77777777" w:rsidR="0027225F" w:rsidRPr="0031791A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4495FADE" w14:textId="77777777" w:rsidR="0027225F" w:rsidRPr="0031791A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8C5E9E5" w14:textId="77777777" w:rsidR="0027225F" w:rsidRPr="0033010C" w:rsidRDefault="0027225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27225F" w:rsidRPr="00D7306D" w14:paraId="7080C03B" w14:textId="77777777" w:rsidTr="00394F7B">
        <w:trPr>
          <w:trHeight w:val="378"/>
        </w:trPr>
        <w:tc>
          <w:tcPr>
            <w:tcW w:w="1559" w:type="dxa"/>
            <w:vAlign w:val="center"/>
          </w:tcPr>
          <w:p w14:paraId="11D941A5" w14:textId="77777777" w:rsidR="0027225F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f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ormat</w:t>
            </w:r>
          </w:p>
        </w:tc>
        <w:tc>
          <w:tcPr>
            <w:tcW w:w="1134" w:type="dxa"/>
            <w:vAlign w:val="center"/>
          </w:tcPr>
          <w:p w14:paraId="56B80446" w14:textId="77777777" w:rsidR="0027225F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C88C725" w14:textId="77777777" w:rsidR="0027225F" w:rsidRPr="00BC6553" w:rsidRDefault="0027225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64CCEDA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5BA85723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6423C0AA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square, landscape</w:t>
            </w:r>
          </w:p>
        </w:tc>
        <w:tc>
          <w:tcPr>
            <w:tcW w:w="2977" w:type="dxa"/>
            <w:vAlign w:val="center"/>
          </w:tcPr>
          <w:p w14:paraId="4AA329A0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7225F" w:rsidRPr="00D7306D" w14:paraId="3839322E" w14:textId="77777777" w:rsidTr="00394F7B">
        <w:trPr>
          <w:trHeight w:val="378"/>
        </w:trPr>
        <w:tc>
          <w:tcPr>
            <w:tcW w:w="1559" w:type="dxa"/>
            <w:vAlign w:val="center"/>
          </w:tcPr>
          <w:p w14:paraId="165B80DC" w14:textId="2615B3D8" w:rsidR="0027225F" w:rsidRDefault="00C4444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lat</w:t>
            </w:r>
          </w:p>
        </w:tc>
        <w:tc>
          <w:tcPr>
            <w:tcW w:w="1134" w:type="dxa"/>
            <w:vAlign w:val="center"/>
          </w:tcPr>
          <w:p w14:paraId="4F6B4147" w14:textId="77777777" w:rsidR="0027225F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60B413F6" w14:textId="77777777" w:rsidR="0027225F" w:rsidRPr="00BC6553" w:rsidRDefault="0027225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776EB608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D4A3FCC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47E6EB8" w14:textId="77777777" w:rsidR="0027225F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area</w:t>
            </w:r>
          </w:p>
        </w:tc>
        <w:tc>
          <w:tcPr>
            <w:tcW w:w="2977" w:type="dxa"/>
            <w:vAlign w:val="center"/>
          </w:tcPr>
          <w:p w14:paraId="116A5B31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27225F" w:rsidRPr="00D7306D" w14:paraId="0F918C96" w14:textId="77777777" w:rsidTr="00394F7B">
        <w:trPr>
          <w:trHeight w:val="378"/>
        </w:trPr>
        <w:tc>
          <w:tcPr>
            <w:tcW w:w="1559" w:type="dxa"/>
            <w:vAlign w:val="center"/>
          </w:tcPr>
          <w:p w14:paraId="0546DE37" w14:textId="7AC0CDCE" w:rsidR="0027225F" w:rsidRDefault="00C4444A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lng</w:t>
            </w:r>
          </w:p>
        </w:tc>
        <w:tc>
          <w:tcPr>
            <w:tcW w:w="1134" w:type="dxa"/>
            <w:vAlign w:val="center"/>
          </w:tcPr>
          <w:p w14:paraId="0AC78CBF" w14:textId="77777777" w:rsidR="0027225F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tring</w:t>
            </w:r>
          </w:p>
        </w:tc>
        <w:tc>
          <w:tcPr>
            <w:tcW w:w="709" w:type="dxa"/>
            <w:vAlign w:val="center"/>
          </w:tcPr>
          <w:p w14:paraId="246F27AC" w14:textId="77777777" w:rsidR="0027225F" w:rsidRPr="00BC6553" w:rsidRDefault="0027225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751B25F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434CBE3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287EBA74" w14:textId="77777777" w:rsidR="0027225F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0C3B8B4" w14:textId="77777777" w:rsidR="0027225F" w:rsidRPr="00BC6553" w:rsidRDefault="0027225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210BDE60" w14:textId="77777777" w:rsidR="005F40BF" w:rsidRDefault="005F40BF" w:rsidP="005F40BF"/>
    <w:p w14:paraId="5F5EBFDF" w14:textId="2535086B" w:rsidR="005F40BF" w:rsidRPr="008616D0" w:rsidRDefault="006C4925" w:rsidP="00D53175">
      <w:pPr>
        <w:pStyle w:val="2"/>
        <w:numPr>
          <w:ilvl w:val="1"/>
          <w:numId w:val="1"/>
        </w:numPr>
        <w:spacing w:after="240"/>
        <w:ind w:left="851"/>
        <w:rPr>
          <w:rFonts w:ascii="Tahoma" w:hAnsi="Tahoma" w:cs="Tahoma"/>
          <w:b/>
          <w:bCs/>
          <w:color w:val="auto"/>
          <w:sz w:val="24"/>
          <w:szCs w:val="24"/>
        </w:rPr>
      </w:pPr>
      <w:bookmarkStart w:id="2310" w:name="_Toc49966897"/>
      <w:r>
        <w:rPr>
          <w:rFonts w:ascii="Tahoma" w:hAnsi="Tahoma" w:cs="Tahoma"/>
          <w:b/>
          <w:bCs/>
          <w:color w:val="auto"/>
          <w:sz w:val="24"/>
          <w:szCs w:val="24"/>
        </w:rPr>
        <w:t>Shape</w:t>
      </w:r>
      <w:r w:rsidR="005F40BF">
        <w:rPr>
          <w:rFonts w:ascii="Tahoma" w:hAnsi="Tahoma" w:cs="Tahoma"/>
          <w:b/>
          <w:bCs/>
          <w:color w:val="auto"/>
          <w:sz w:val="24"/>
          <w:szCs w:val="24"/>
        </w:rPr>
        <w:t xml:space="preserve"> Widget</w:t>
      </w:r>
      <w:bookmarkEnd w:id="2310"/>
      <w:r w:rsidR="005F40BF">
        <w:rPr>
          <w:rFonts w:ascii="Tahoma" w:hAnsi="Tahoma" w:cs="Tahoma"/>
          <w:b/>
          <w:bCs/>
          <w:color w:val="auto"/>
          <w:sz w:val="24"/>
          <w:szCs w:val="24"/>
        </w:rPr>
        <w:t xml:space="preserve"> </w:t>
      </w:r>
    </w:p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709"/>
        <w:gridCol w:w="709"/>
        <w:gridCol w:w="709"/>
        <w:gridCol w:w="2409"/>
        <w:gridCol w:w="2977"/>
      </w:tblGrid>
      <w:tr w:rsidR="005F40BF" w:rsidRPr="0031791A" w14:paraId="2029C36B" w14:textId="77777777" w:rsidTr="00394F7B">
        <w:trPr>
          <w:trHeight w:val="395"/>
          <w:tblHeader/>
        </w:trPr>
        <w:tc>
          <w:tcPr>
            <w:tcW w:w="1559" w:type="dxa"/>
            <w:shd w:val="clear" w:color="auto" w:fill="B4C6E7" w:themeFill="accent5" w:themeFillTint="66"/>
            <w:vAlign w:val="center"/>
          </w:tcPr>
          <w:p w14:paraId="50F3B44A" w14:textId="77777777" w:rsidR="005F40BF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134" w:type="dxa"/>
            <w:shd w:val="clear" w:color="auto" w:fill="B4C6E7" w:themeFill="accent5" w:themeFillTint="66"/>
            <w:vAlign w:val="center"/>
          </w:tcPr>
          <w:p w14:paraId="30585266" w14:textId="77777777" w:rsidR="005F40BF" w:rsidRPr="0031791A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 w14:paraId="475DF2E3" w14:textId="77777777" w:rsidR="005F40BF" w:rsidRPr="0031791A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M/O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7A3BD484" w14:textId="77777777" w:rsidR="005F40BF" w:rsidRPr="0031791A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in</w:t>
            </w:r>
          </w:p>
        </w:tc>
        <w:tc>
          <w:tcPr>
            <w:tcW w:w="709" w:type="dxa"/>
            <w:shd w:val="clear" w:color="auto" w:fill="B4C6E7" w:themeFill="accent5" w:themeFillTint="66"/>
          </w:tcPr>
          <w:p w14:paraId="6454B4ED" w14:textId="77777777" w:rsidR="005F40BF" w:rsidRPr="0031791A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M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ax</w:t>
            </w:r>
          </w:p>
        </w:tc>
        <w:tc>
          <w:tcPr>
            <w:tcW w:w="2409" w:type="dxa"/>
            <w:shd w:val="clear" w:color="auto" w:fill="B4C6E7" w:themeFill="accent5" w:themeFillTint="66"/>
            <w:vAlign w:val="center"/>
          </w:tcPr>
          <w:p w14:paraId="20ADD45F" w14:textId="77777777" w:rsidR="005F40BF" w:rsidRPr="0031791A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1791A">
              <w:rPr>
                <w:rFonts w:ascii="Tahoma" w:hAnsi="Tahoma" w:cs="Tahoma"/>
                <w:b/>
                <w:bCs/>
                <w:sz w:val="20"/>
                <w:szCs w:val="20"/>
              </w:rPr>
              <w:t>Possible Value</w:t>
            </w:r>
          </w:p>
        </w:tc>
        <w:tc>
          <w:tcPr>
            <w:tcW w:w="2977" w:type="dxa"/>
            <w:shd w:val="clear" w:color="auto" w:fill="B4C6E7" w:themeFill="accent5" w:themeFillTint="66"/>
            <w:vAlign w:val="center"/>
          </w:tcPr>
          <w:p w14:paraId="47B9060C" w14:textId="77777777" w:rsidR="005F40BF" w:rsidRPr="0033010C" w:rsidRDefault="005F40BF" w:rsidP="00E66E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010C">
              <w:rPr>
                <w:rFonts w:ascii="Tahoma" w:hAnsi="Tahoma" w:cs="Tahoma"/>
                <w:b/>
                <w:bCs/>
                <w:sz w:val="20"/>
                <w:szCs w:val="20"/>
              </w:rPr>
              <w:t>Description</w:t>
            </w:r>
          </w:p>
        </w:tc>
      </w:tr>
      <w:tr w:rsidR="005F40BF" w:rsidRPr="00D7306D" w14:paraId="5D3C70C4" w14:textId="77777777" w:rsidTr="00394F7B">
        <w:trPr>
          <w:trHeight w:val="378"/>
        </w:trPr>
        <w:tc>
          <w:tcPr>
            <w:tcW w:w="1559" w:type="dxa"/>
            <w:vAlign w:val="center"/>
          </w:tcPr>
          <w:p w14:paraId="7D3A972A" w14:textId="0DC0F11A" w:rsidR="005F40BF" w:rsidRDefault="008D4449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</w:t>
            </w:r>
            <w:r w:rsidR="00D942E5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ertical</w:t>
            </w:r>
          </w:p>
        </w:tc>
        <w:tc>
          <w:tcPr>
            <w:tcW w:w="1134" w:type="dxa"/>
            <w:vAlign w:val="center"/>
          </w:tcPr>
          <w:p w14:paraId="4BC62868" w14:textId="4AF227C1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0C090B41" w14:textId="77777777" w:rsidR="005F40BF" w:rsidRPr="00BC6553" w:rsidRDefault="005F40B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52017E8D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60BB12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7FF55ED4" w14:textId="152F1981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0343DB30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F40BF" w:rsidRPr="00D7306D" w14:paraId="60A85C4F" w14:textId="77777777" w:rsidTr="00394F7B">
        <w:trPr>
          <w:trHeight w:val="378"/>
        </w:trPr>
        <w:tc>
          <w:tcPr>
            <w:tcW w:w="1559" w:type="dxa"/>
            <w:vAlign w:val="center"/>
          </w:tcPr>
          <w:p w14:paraId="72BEEF1C" w14:textId="798670B1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21E80933" w14:textId="00F8527D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5DB59F19" w14:textId="77777777" w:rsidR="005F40BF" w:rsidRPr="00BC6553" w:rsidRDefault="005F40B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1BA57D6B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92499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D8DDA4C" w14:textId="64BB4FFC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25FC71D9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  <w:tr w:rsidR="005F40BF" w:rsidRPr="00D7306D" w14:paraId="1D24BE9E" w14:textId="77777777" w:rsidTr="00394F7B">
        <w:trPr>
          <w:trHeight w:val="378"/>
        </w:trPr>
        <w:tc>
          <w:tcPr>
            <w:tcW w:w="1559" w:type="dxa"/>
            <w:vAlign w:val="center"/>
          </w:tcPr>
          <w:p w14:paraId="35EA31AB" w14:textId="1BC5F6AE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vAlign w:val="center"/>
          </w:tcPr>
          <w:p w14:paraId="74804755" w14:textId="64B5568B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vAlign w:val="center"/>
          </w:tcPr>
          <w:p w14:paraId="783D7C64" w14:textId="77777777" w:rsidR="005F40BF" w:rsidRPr="00BC6553" w:rsidRDefault="005F40BF" w:rsidP="00E66E31">
            <w:pPr>
              <w:jc w:val="center"/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</w:tcPr>
          <w:p w14:paraId="69D9F38C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613F5D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409" w:type="dxa"/>
            <w:vAlign w:val="center"/>
          </w:tcPr>
          <w:p w14:paraId="52C8B624" w14:textId="77777777" w:rsidR="005F40BF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2977" w:type="dxa"/>
            <w:vAlign w:val="center"/>
          </w:tcPr>
          <w:p w14:paraId="7900575F" w14:textId="77777777" w:rsidR="005F40BF" w:rsidRPr="00BC6553" w:rsidRDefault="005F40BF" w:rsidP="00E66E31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</w:tr>
    </w:tbl>
    <w:p w14:paraId="650F8FC8" w14:textId="6EFFD016" w:rsidR="005F40BF" w:rsidRDefault="005F40BF" w:rsidP="00FE6F74"/>
    <w:p w14:paraId="0DF76465" w14:textId="77777777" w:rsidR="00284277" w:rsidRPr="00225D1F" w:rsidRDefault="00284277" w:rsidP="00284277">
      <w:pPr>
        <w:rPr>
          <w:rFonts w:ascii="Tahoma" w:hAnsi="Tahoma" w:cs="Tahoma"/>
          <w:lang w:eastAsia="ja-JP"/>
        </w:rPr>
      </w:pPr>
    </w:p>
    <w:p w14:paraId="66D336FA" w14:textId="3F9C47D0" w:rsidR="00284277" w:rsidRDefault="00284277" w:rsidP="00284277">
      <w:pPr>
        <w:pStyle w:val="1"/>
        <w:numPr>
          <w:ilvl w:val="0"/>
          <w:numId w:val="1"/>
        </w:numPr>
        <w:rPr>
          <w:rFonts w:ascii="Tahoma" w:hAnsi="Tahoma" w:cs="Tahoma"/>
          <w:b/>
          <w:bCs/>
          <w:color w:val="auto"/>
          <w:sz w:val="28"/>
          <w:szCs w:val="28"/>
        </w:rPr>
      </w:pPr>
      <w:bookmarkStart w:id="2311" w:name="_Toc49966898"/>
      <w:r>
        <w:rPr>
          <w:rFonts w:ascii="Tahoma" w:hAnsi="Tahoma" w:cs="Tahoma"/>
          <w:b/>
          <w:bCs/>
          <w:color w:val="auto"/>
          <w:sz w:val="28"/>
          <w:szCs w:val="28"/>
        </w:rPr>
        <w:t>List of Error Code Message</w:t>
      </w:r>
      <w:r w:rsidR="00703494">
        <w:rPr>
          <w:rFonts w:ascii="Tahoma" w:hAnsi="Tahoma" w:cs="Tahoma"/>
          <w:b/>
          <w:bCs/>
          <w:color w:val="auto"/>
          <w:sz w:val="28"/>
          <w:szCs w:val="28"/>
        </w:rPr>
        <w:t>s</w:t>
      </w:r>
      <w:bookmarkEnd w:id="2311"/>
    </w:p>
    <w:p w14:paraId="4FF10F2D" w14:textId="77777777" w:rsidR="00284277" w:rsidRPr="008A6B90" w:rsidRDefault="00284277" w:rsidP="00284277"/>
    <w:tbl>
      <w:tblPr>
        <w:tblStyle w:val="a3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559"/>
        <w:gridCol w:w="4409"/>
        <w:gridCol w:w="3813"/>
      </w:tblGrid>
      <w:tr w:rsidR="00675E30" w:rsidRPr="0031791A" w14:paraId="6F0DE843" w14:textId="77777777" w:rsidTr="00675E30">
        <w:trPr>
          <w:trHeight w:val="395"/>
          <w:tblHeader/>
        </w:trPr>
        <w:tc>
          <w:tcPr>
            <w:tcW w:w="425" w:type="dxa"/>
            <w:shd w:val="clear" w:color="auto" w:fill="B4C6E7" w:themeFill="accent5" w:themeFillTint="66"/>
            <w:vAlign w:val="center"/>
          </w:tcPr>
          <w:p w14:paraId="6DE022F0" w14:textId="77777777" w:rsidR="00675E30" w:rsidRPr="0031791A" w:rsidRDefault="00675E30" w:rsidP="00675E3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B4C6E7" w:themeFill="accent5" w:themeFillTint="66"/>
            <w:vAlign w:val="center"/>
          </w:tcPr>
          <w:p w14:paraId="125D23B0" w14:textId="55BF9E77" w:rsidR="00675E30" w:rsidRDefault="00675E30" w:rsidP="00675E3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b/>
                <w:bCs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rror Code</w:t>
            </w:r>
          </w:p>
        </w:tc>
        <w:tc>
          <w:tcPr>
            <w:tcW w:w="4409" w:type="dxa"/>
            <w:shd w:val="clear" w:color="auto" w:fill="B4C6E7" w:themeFill="accent5" w:themeFillTint="66"/>
            <w:vAlign w:val="center"/>
          </w:tcPr>
          <w:p w14:paraId="3C60BC55" w14:textId="3ACFDAEF" w:rsidR="00675E30" w:rsidRDefault="00675E30" w:rsidP="00675E3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Error Message</w:t>
            </w:r>
          </w:p>
        </w:tc>
        <w:tc>
          <w:tcPr>
            <w:tcW w:w="3813" w:type="dxa"/>
            <w:shd w:val="clear" w:color="auto" w:fill="B4C6E7" w:themeFill="accent5" w:themeFillTint="66"/>
          </w:tcPr>
          <w:p w14:paraId="128AB9FD" w14:textId="4488F4EE" w:rsidR="00675E30" w:rsidRPr="0031791A" w:rsidRDefault="00675E30" w:rsidP="00675E30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eastAsia="ja-JP"/>
              </w:rPr>
              <w:t>Remarks</w:t>
            </w:r>
          </w:p>
        </w:tc>
      </w:tr>
      <w:tr w:rsidR="00675E30" w:rsidRPr="00D7306D" w14:paraId="339F5897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4E9799F0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0BDFAB3" w14:textId="0BF7074E" w:rsidR="00675E30" w:rsidRDefault="0006371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E400000</w:t>
            </w:r>
          </w:p>
        </w:tc>
        <w:tc>
          <w:tcPr>
            <w:tcW w:w="4409" w:type="dxa"/>
          </w:tcPr>
          <w:p w14:paraId="14119C34" w14:textId="4F947F98" w:rsidR="00675E30" w:rsidRDefault="0006371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 Request</w:t>
            </w:r>
          </w:p>
        </w:tc>
        <w:tc>
          <w:tcPr>
            <w:tcW w:w="3813" w:type="dxa"/>
          </w:tcPr>
          <w:p w14:paraId="13475BF4" w14:textId="73D33699" w:rsidR="00675E30" w:rsidRPr="00BC6553" w:rsidRDefault="0006371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B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ad request</w:t>
            </w:r>
          </w:p>
        </w:tc>
      </w:tr>
      <w:tr w:rsidR="00675E30" w:rsidRPr="00D7306D" w14:paraId="40F090A2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44AE6E80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3BA19175" w14:textId="1852DF1A" w:rsidR="00675E30" w:rsidRDefault="0006371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400001</w:t>
            </w:r>
          </w:p>
        </w:tc>
        <w:tc>
          <w:tcPr>
            <w:tcW w:w="4409" w:type="dxa"/>
          </w:tcPr>
          <w:p w14:paraId="52410D7F" w14:textId="4C290BA9" w:rsidR="00675E30" w:rsidRPr="00BC6553" w:rsidRDefault="00E548F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J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SON is invalid format</w:t>
            </w:r>
          </w:p>
        </w:tc>
        <w:tc>
          <w:tcPr>
            <w:tcW w:w="3813" w:type="dxa"/>
          </w:tcPr>
          <w:p w14:paraId="405611AA" w14:textId="36E7D3F0" w:rsidR="00675E30" w:rsidRPr="00BC6553" w:rsidRDefault="00E548F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nvalid JSON format</w:t>
            </w:r>
          </w:p>
        </w:tc>
      </w:tr>
      <w:tr w:rsidR="00675E30" w:rsidRPr="00D7306D" w14:paraId="03F5396D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031659A3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7564369" w14:textId="766A8B46" w:rsidR="00675E30" w:rsidRDefault="0081784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E400002</w:t>
            </w:r>
          </w:p>
        </w:tc>
        <w:tc>
          <w:tcPr>
            <w:tcW w:w="4409" w:type="dxa"/>
          </w:tcPr>
          <w:p w14:paraId="3BAAD9DB" w14:textId="0E707A04" w:rsidR="00675E30" w:rsidRDefault="0081784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{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0} is invalid data type.</w:t>
            </w:r>
          </w:p>
        </w:tc>
        <w:tc>
          <w:tcPr>
            <w:tcW w:w="3813" w:type="dxa"/>
          </w:tcPr>
          <w:p w14:paraId="7364FAC4" w14:textId="7158E714" w:rsidR="00675E30" w:rsidRDefault="0081784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nvalid data type.</w:t>
            </w:r>
          </w:p>
        </w:tc>
      </w:tr>
      <w:tr w:rsidR="00675E30" w:rsidRPr="00D7306D" w14:paraId="2E9957A0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5500DCB8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6FAEF3A" w14:textId="6AE58992" w:rsidR="00675E30" w:rsidRDefault="0053559F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E400003</w:t>
            </w:r>
          </w:p>
        </w:tc>
        <w:tc>
          <w:tcPr>
            <w:tcW w:w="4409" w:type="dxa"/>
          </w:tcPr>
          <w:p w14:paraId="49B8CED9" w14:textId="20AA4B10" w:rsidR="00675E30" w:rsidRDefault="0053559F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{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0} is empty.</w:t>
            </w:r>
          </w:p>
        </w:tc>
        <w:tc>
          <w:tcPr>
            <w:tcW w:w="3813" w:type="dxa"/>
          </w:tcPr>
          <w:p w14:paraId="63B840C3" w14:textId="294AB57B" w:rsidR="00675E30" w:rsidRDefault="0053559F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input for mandatory field</w:t>
            </w:r>
          </w:p>
        </w:tc>
      </w:tr>
      <w:tr w:rsidR="00675E30" w:rsidRPr="00D7306D" w14:paraId="00D2A99A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34184E3E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526B180" w14:textId="46C34D3D" w:rsidR="00675E30" w:rsidRDefault="00302B8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E400004</w:t>
            </w:r>
          </w:p>
        </w:tc>
        <w:tc>
          <w:tcPr>
            <w:tcW w:w="4409" w:type="dxa"/>
          </w:tcPr>
          <w:p w14:paraId="6A28F729" w14:textId="34E94F3B" w:rsidR="00675E30" w:rsidRDefault="00302B8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{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0} is invalid format.</w:t>
            </w:r>
          </w:p>
        </w:tc>
        <w:tc>
          <w:tcPr>
            <w:tcW w:w="3813" w:type="dxa"/>
          </w:tcPr>
          <w:p w14:paraId="58744D9F" w14:textId="574EED36" w:rsidR="00675E30" w:rsidRDefault="00302B8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nvalid format</w:t>
            </w:r>
          </w:p>
        </w:tc>
      </w:tr>
      <w:tr w:rsidR="00675E30" w:rsidRPr="00D7306D" w14:paraId="4679521D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656F75B7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2635A842" w14:textId="5BB69967" w:rsidR="00675E30" w:rsidRDefault="000C44C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E400005</w:t>
            </w:r>
          </w:p>
        </w:tc>
        <w:tc>
          <w:tcPr>
            <w:tcW w:w="4409" w:type="dxa"/>
          </w:tcPr>
          <w:p w14:paraId="0AAFAC21" w14:textId="037232C0" w:rsidR="00675E30" w:rsidRDefault="000C44C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{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0} is not a valid value.</w:t>
            </w:r>
          </w:p>
        </w:tc>
        <w:tc>
          <w:tcPr>
            <w:tcW w:w="3813" w:type="dxa"/>
          </w:tcPr>
          <w:p w14:paraId="7384BDFC" w14:textId="42D20AA8" w:rsidR="00675E30" w:rsidRDefault="001B70F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Invalid value</w:t>
            </w:r>
          </w:p>
        </w:tc>
      </w:tr>
      <w:tr w:rsidR="00675E30" w:rsidRPr="00D7306D" w14:paraId="0D594C2A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3EA79063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8F17FA7" w14:textId="34E9949A" w:rsidR="00675E30" w:rsidRDefault="00F6070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E400006</w:t>
            </w:r>
          </w:p>
        </w:tc>
        <w:tc>
          <w:tcPr>
            <w:tcW w:w="4409" w:type="dxa"/>
          </w:tcPr>
          <w:p w14:paraId="4EB9D7C1" w14:textId="1D62BA91" w:rsidR="00675E30" w:rsidRDefault="00F6070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{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0} does not exist.</w:t>
            </w:r>
          </w:p>
        </w:tc>
        <w:tc>
          <w:tcPr>
            <w:tcW w:w="3813" w:type="dxa"/>
          </w:tcPr>
          <w:p w14:paraId="13BB23CE" w14:textId="0EA77B40" w:rsidR="00675E30" w:rsidRDefault="00A3012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 exist</w:t>
            </w:r>
          </w:p>
        </w:tc>
      </w:tr>
      <w:tr w:rsidR="00675E30" w:rsidRPr="00D7306D" w14:paraId="42A95491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55FC2C8B" w14:textId="77777777" w:rsidR="00675E30" w:rsidRPr="00BC6553" w:rsidRDefault="00675E30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F945B9C" w14:textId="649E1D3A" w:rsidR="00675E30" w:rsidRDefault="003E2B7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E40</w:t>
            </w:r>
            <w:r w:rsidR="006C0F0D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1000</w:t>
            </w:r>
          </w:p>
        </w:tc>
        <w:tc>
          <w:tcPr>
            <w:tcW w:w="4409" w:type="dxa"/>
          </w:tcPr>
          <w:p w14:paraId="6233ADC4" w14:textId="71DC3B9E" w:rsidR="00675E30" w:rsidRDefault="006C0F0D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U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nauthorized.</w:t>
            </w:r>
          </w:p>
        </w:tc>
        <w:tc>
          <w:tcPr>
            <w:tcW w:w="3813" w:type="dxa"/>
          </w:tcPr>
          <w:p w14:paraId="098B5E32" w14:textId="4D34EAC3" w:rsidR="00675E30" w:rsidRDefault="00415CD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Authorization error</w:t>
            </w:r>
          </w:p>
        </w:tc>
      </w:tr>
      <w:tr w:rsidR="00C433E4" w:rsidRPr="00D7306D" w14:paraId="0097519A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3F6D6DB1" w14:textId="77777777" w:rsidR="00C433E4" w:rsidRPr="00BC6553" w:rsidRDefault="00C433E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415F64A" w14:textId="6B3B5B71" w:rsidR="00C433E4" w:rsidRDefault="00C433E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401001</w:t>
            </w:r>
          </w:p>
        </w:tc>
        <w:tc>
          <w:tcPr>
            <w:tcW w:w="4409" w:type="dxa"/>
          </w:tcPr>
          <w:p w14:paraId="399670AA" w14:textId="6648C2C3" w:rsidR="00C433E4" w:rsidRDefault="00C433E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D/Pass authorization error</w:t>
            </w:r>
          </w:p>
        </w:tc>
        <w:tc>
          <w:tcPr>
            <w:tcW w:w="3813" w:type="dxa"/>
          </w:tcPr>
          <w:p w14:paraId="5B6D064B" w14:textId="1FFF2661" w:rsidR="00C433E4" w:rsidRDefault="00C433E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I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D/Pass authorization error</w:t>
            </w:r>
          </w:p>
        </w:tc>
      </w:tr>
      <w:tr w:rsidR="00795626" w:rsidRPr="00D7306D" w14:paraId="50CADF34" w14:textId="77777777" w:rsidTr="00B851E2">
        <w:trPr>
          <w:trHeight w:val="308"/>
        </w:trPr>
        <w:tc>
          <w:tcPr>
            <w:tcW w:w="425" w:type="dxa"/>
            <w:vAlign w:val="center"/>
          </w:tcPr>
          <w:p w14:paraId="0AF8C1CE" w14:textId="77777777" w:rsidR="00795626" w:rsidRPr="00BC6553" w:rsidRDefault="00795626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42FA02E" w14:textId="77777777" w:rsidR="00795626" w:rsidRDefault="00795626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401002</w:t>
            </w:r>
          </w:p>
        </w:tc>
        <w:tc>
          <w:tcPr>
            <w:tcW w:w="4409" w:type="dxa"/>
          </w:tcPr>
          <w:p w14:paraId="3220BBDC" w14:textId="77777777" w:rsidR="00795626" w:rsidRDefault="00795626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TP unmatched</w:t>
            </w:r>
          </w:p>
        </w:tc>
        <w:tc>
          <w:tcPr>
            <w:tcW w:w="3813" w:type="dxa"/>
          </w:tcPr>
          <w:p w14:paraId="2CD3B4C6" w14:textId="77777777" w:rsidR="00795626" w:rsidRDefault="00795626" w:rsidP="00B851E2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OTP unmatched</w:t>
            </w:r>
          </w:p>
        </w:tc>
      </w:tr>
      <w:tr w:rsidR="00790E32" w:rsidRPr="00D7306D" w14:paraId="01F66CE1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6E621D44" w14:textId="77777777" w:rsidR="00790E32" w:rsidRPr="00BC6553" w:rsidRDefault="00790E32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509BE54" w14:textId="07B869FF" w:rsidR="00790E32" w:rsidRDefault="00790E32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40300</w:t>
            </w:r>
            <w:r w:rsidR="004147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</w:t>
            </w:r>
          </w:p>
        </w:tc>
        <w:tc>
          <w:tcPr>
            <w:tcW w:w="4409" w:type="dxa"/>
          </w:tcPr>
          <w:p w14:paraId="21D7637A" w14:textId="6A023CAC" w:rsidR="00790E32" w:rsidRDefault="00A378A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Do not have </w:t>
            </w:r>
            <w:r w:rsidR="00414757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access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permission</w:t>
            </w:r>
          </w:p>
        </w:tc>
        <w:tc>
          <w:tcPr>
            <w:tcW w:w="3813" w:type="dxa"/>
          </w:tcPr>
          <w:p w14:paraId="5F0FF352" w14:textId="49E1D191" w:rsidR="00790E32" w:rsidRDefault="00A378A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Do not have access permission</w:t>
            </w:r>
          </w:p>
        </w:tc>
      </w:tr>
      <w:tr w:rsidR="00F50A29" w:rsidRPr="00D7306D" w14:paraId="50A8F0E0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66CFCE75" w14:textId="77777777" w:rsidR="00F50A29" w:rsidRPr="00BC6553" w:rsidRDefault="00F50A2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D303C9D" w14:textId="6B81E7DA" w:rsidR="00F50A29" w:rsidRDefault="00F50A2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404000</w:t>
            </w:r>
          </w:p>
        </w:tc>
        <w:tc>
          <w:tcPr>
            <w:tcW w:w="4409" w:type="dxa"/>
          </w:tcPr>
          <w:p w14:paraId="4E923245" w14:textId="75900FF7" w:rsidR="00F50A29" w:rsidRDefault="00F50A2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email</w:t>
            </w:r>
          </w:p>
        </w:tc>
        <w:tc>
          <w:tcPr>
            <w:tcW w:w="3813" w:type="dxa"/>
          </w:tcPr>
          <w:p w14:paraId="599F55BC" w14:textId="5606991E" w:rsidR="00F50A29" w:rsidRDefault="00F50A2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Email not found</w:t>
            </w:r>
          </w:p>
        </w:tc>
      </w:tr>
      <w:tr w:rsidR="00774B39" w:rsidRPr="00D7306D" w14:paraId="166E7A76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60CDD5BE" w14:textId="77777777" w:rsidR="00774B39" w:rsidRPr="00BC6553" w:rsidRDefault="00774B3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38DD2BB" w14:textId="3CC180E7" w:rsidR="00774B39" w:rsidRDefault="00774B3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404001</w:t>
            </w:r>
          </w:p>
        </w:tc>
        <w:tc>
          <w:tcPr>
            <w:tcW w:w="4409" w:type="dxa"/>
          </w:tcPr>
          <w:p w14:paraId="02DA41AE" w14:textId="286E9479" w:rsidR="00774B39" w:rsidRDefault="00774B39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 such </w:t>
            </w:r>
            <w:r w:rsidR="00161C4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</w:t>
            </w:r>
          </w:p>
        </w:tc>
        <w:tc>
          <w:tcPr>
            <w:tcW w:w="3813" w:type="dxa"/>
          </w:tcPr>
          <w:p w14:paraId="0A16595A" w14:textId="3B0B44A3" w:rsidR="00774B39" w:rsidRDefault="00161C4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User not found</w:t>
            </w:r>
          </w:p>
        </w:tc>
      </w:tr>
      <w:tr w:rsidR="00F75A2B" w:rsidRPr="00D7306D" w14:paraId="5C80A134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229F752D" w14:textId="77777777" w:rsidR="00F75A2B" w:rsidRPr="00BC6553" w:rsidRDefault="00F75A2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A5F1032" w14:textId="16FB76CA" w:rsidR="00F75A2B" w:rsidRDefault="00F75A2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404002</w:t>
            </w:r>
          </w:p>
        </w:tc>
        <w:tc>
          <w:tcPr>
            <w:tcW w:w="4409" w:type="dxa"/>
          </w:tcPr>
          <w:p w14:paraId="0BFD27A2" w14:textId="764B96A8" w:rsidR="00F75A2B" w:rsidRDefault="00F75A2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state</w:t>
            </w:r>
          </w:p>
        </w:tc>
        <w:tc>
          <w:tcPr>
            <w:tcW w:w="3813" w:type="dxa"/>
          </w:tcPr>
          <w:p w14:paraId="09E620AF" w14:textId="478FC4F6" w:rsidR="00F75A2B" w:rsidRDefault="00F75A2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S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tate not found</w:t>
            </w:r>
          </w:p>
        </w:tc>
      </w:tr>
      <w:tr w:rsidR="00021D04" w:rsidRPr="00D7306D" w14:paraId="38100741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78B555A8" w14:textId="77777777" w:rsidR="00021D04" w:rsidRPr="00BC6553" w:rsidRDefault="00021D0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FA415CD" w14:textId="5959D768" w:rsidR="00021D04" w:rsidRDefault="00021D0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404003</w:t>
            </w:r>
          </w:p>
        </w:tc>
        <w:tc>
          <w:tcPr>
            <w:tcW w:w="4409" w:type="dxa"/>
          </w:tcPr>
          <w:p w14:paraId="34E53868" w14:textId="74E643C1" w:rsidR="00021D04" w:rsidRDefault="00021D0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theme</w:t>
            </w:r>
          </w:p>
        </w:tc>
        <w:tc>
          <w:tcPr>
            <w:tcW w:w="3813" w:type="dxa"/>
          </w:tcPr>
          <w:p w14:paraId="58B1CCF0" w14:textId="4D08FDA1" w:rsidR="00021D04" w:rsidRDefault="00021D04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T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heme not found</w:t>
            </w:r>
          </w:p>
        </w:tc>
      </w:tr>
      <w:tr w:rsidR="00B57102" w:rsidRPr="00D7306D" w14:paraId="2E242B80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3B5F094F" w14:textId="77777777" w:rsidR="00B57102" w:rsidRPr="00BC6553" w:rsidRDefault="00B57102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7F4E55B" w14:textId="498489CF" w:rsidR="00B57102" w:rsidRDefault="00B57102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404004</w:t>
            </w:r>
          </w:p>
        </w:tc>
        <w:tc>
          <w:tcPr>
            <w:tcW w:w="4409" w:type="dxa"/>
          </w:tcPr>
          <w:p w14:paraId="190F9CBE" w14:textId="52C308DD" w:rsidR="00B57102" w:rsidRDefault="00B57102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project</w:t>
            </w:r>
          </w:p>
        </w:tc>
        <w:tc>
          <w:tcPr>
            <w:tcW w:w="3813" w:type="dxa"/>
          </w:tcPr>
          <w:p w14:paraId="06FCDFD9" w14:textId="44193B49" w:rsidR="00B57102" w:rsidRDefault="00B57102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roject not found</w:t>
            </w:r>
          </w:p>
        </w:tc>
      </w:tr>
      <w:tr w:rsidR="00802D31" w:rsidRPr="00D7306D" w14:paraId="6F2BE4A0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53434028" w14:textId="77777777" w:rsidR="00802D31" w:rsidRPr="00BC6553" w:rsidRDefault="00802D3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560132AB" w14:textId="535B13E4" w:rsidR="00802D31" w:rsidRDefault="00802D3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404005</w:t>
            </w:r>
          </w:p>
        </w:tc>
        <w:tc>
          <w:tcPr>
            <w:tcW w:w="4409" w:type="dxa"/>
          </w:tcPr>
          <w:p w14:paraId="0701B8CB" w14:textId="5F1EF679" w:rsidR="00802D31" w:rsidRDefault="00802D3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website</w:t>
            </w:r>
          </w:p>
        </w:tc>
        <w:tc>
          <w:tcPr>
            <w:tcW w:w="3813" w:type="dxa"/>
          </w:tcPr>
          <w:p w14:paraId="681B0216" w14:textId="71C09A53" w:rsidR="00802D31" w:rsidRDefault="00802D3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 not found</w:t>
            </w:r>
          </w:p>
        </w:tc>
      </w:tr>
      <w:tr w:rsidR="00046EC8" w:rsidRPr="00D7306D" w14:paraId="70693B11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48944FD2" w14:textId="77777777" w:rsidR="00046EC8" w:rsidRPr="00BC6553" w:rsidRDefault="00046EC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CC71037" w14:textId="7FAEA8EF" w:rsidR="00046EC8" w:rsidRDefault="00046EC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404006</w:t>
            </w:r>
          </w:p>
        </w:tc>
        <w:tc>
          <w:tcPr>
            <w:tcW w:w="4409" w:type="dxa"/>
          </w:tcPr>
          <w:p w14:paraId="7BC60184" w14:textId="286BE214" w:rsidR="00046EC8" w:rsidRDefault="00046EC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website data</w:t>
            </w:r>
          </w:p>
        </w:tc>
        <w:tc>
          <w:tcPr>
            <w:tcW w:w="3813" w:type="dxa"/>
          </w:tcPr>
          <w:p w14:paraId="763528C0" w14:textId="554BD16B" w:rsidR="00046EC8" w:rsidRDefault="00046EC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W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ebsite data not found</w:t>
            </w:r>
          </w:p>
        </w:tc>
      </w:tr>
      <w:tr w:rsidR="00505591" w:rsidRPr="00D7306D" w14:paraId="6BD563F9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780C66E5" w14:textId="77777777" w:rsidR="00505591" w:rsidRPr="00BC6553" w:rsidRDefault="0050559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ED45D00" w14:textId="126C3FA2" w:rsidR="00505591" w:rsidRDefault="0050559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404007</w:t>
            </w:r>
          </w:p>
        </w:tc>
        <w:tc>
          <w:tcPr>
            <w:tcW w:w="4409" w:type="dxa"/>
          </w:tcPr>
          <w:p w14:paraId="04007B95" w14:textId="0631B364" w:rsidR="00505591" w:rsidRDefault="0050559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page data</w:t>
            </w:r>
          </w:p>
        </w:tc>
        <w:tc>
          <w:tcPr>
            <w:tcW w:w="3813" w:type="dxa"/>
          </w:tcPr>
          <w:p w14:paraId="2191A78C" w14:textId="7CCF3733" w:rsidR="00505591" w:rsidRDefault="00505591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P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age data not found</w:t>
            </w:r>
          </w:p>
        </w:tc>
      </w:tr>
      <w:tr w:rsidR="008029D6" w:rsidRPr="00D7306D" w14:paraId="2C06A90B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030CBB7F" w14:textId="77777777" w:rsidR="008029D6" w:rsidRPr="00BC6553" w:rsidRDefault="008029D6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1A81B375" w14:textId="574A8DB8" w:rsidR="008029D6" w:rsidRDefault="008029D6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404008</w:t>
            </w:r>
          </w:p>
        </w:tc>
        <w:tc>
          <w:tcPr>
            <w:tcW w:w="4409" w:type="dxa"/>
          </w:tcPr>
          <w:p w14:paraId="7CCE4B72" w14:textId="481913F2" w:rsidR="008029D6" w:rsidRDefault="008029D6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o </w:t>
            </w:r>
            <w:r w:rsidR="003E5ED6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OTP generated for specified user</w:t>
            </w:r>
          </w:p>
        </w:tc>
        <w:tc>
          <w:tcPr>
            <w:tcW w:w="3813" w:type="dxa"/>
          </w:tcPr>
          <w:p w14:paraId="1131513F" w14:textId="1C516103" w:rsidR="008029D6" w:rsidRDefault="003E5ED6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No OTP generated for specified user</w:t>
            </w:r>
          </w:p>
        </w:tc>
      </w:tr>
      <w:tr w:rsidR="002D3F48" w:rsidRPr="00D7306D" w14:paraId="0D6C742B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4F973632" w14:textId="77777777" w:rsidR="002D3F48" w:rsidRPr="00BC6553" w:rsidRDefault="002D3F4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706EB36" w14:textId="0D76E74E" w:rsidR="002D3F48" w:rsidRDefault="002D3F48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</w:t>
            </w:r>
            <w:r w:rsidR="00F72DF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09</w:t>
            </w:r>
          </w:p>
        </w:tc>
        <w:tc>
          <w:tcPr>
            <w:tcW w:w="4409" w:type="dxa"/>
          </w:tcPr>
          <w:p w14:paraId="5F7A68A8" w14:textId="3D8A8B08" w:rsidR="002D3F48" w:rsidRDefault="00F72DFE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package</w:t>
            </w:r>
          </w:p>
        </w:tc>
        <w:tc>
          <w:tcPr>
            <w:tcW w:w="3813" w:type="dxa"/>
          </w:tcPr>
          <w:p w14:paraId="760DE08D" w14:textId="50291825" w:rsidR="002D3F48" w:rsidRDefault="00F72DFE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package information</w:t>
            </w:r>
          </w:p>
        </w:tc>
      </w:tr>
      <w:tr w:rsidR="007B6C65" w:rsidRPr="00D7306D" w14:paraId="2A147C97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598592C9" w14:textId="77777777" w:rsidR="007B6C65" w:rsidRPr="00BC6553" w:rsidRDefault="007B6C6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45D1596" w14:textId="237E6486" w:rsidR="007B6C65" w:rsidRDefault="007B6C6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4040</w:t>
            </w:r>
            <w:r w:rsidR="00F72DFE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10</w:t>
            </w:r>
          </w:p>
        </w:tc>
        <w:tc>
          <w:tcPr>
            <w:tcW w:w="4409" w:type="dxa"/>
          </w:tcPr>
          <w:p w14:paraId="32122343" w14:textId="01EC7A21" w:rsidR="007B6C65" w:rsidRDefault="007B6C6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N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o such approve website</w:t>
            </w:r>
          </w:p>
        </w:tc>
        <w:tc>
          <w:tcPr>
            <w:tcW w:w="3813" w:type="dxa"/>
          </w:tcPr>
          <w:p w14:paraId="7CDFA045" w14:textId="1BCFDB7C" w:rsidR="007B6C65" w:rsidRDefault="007B6C6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A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pprove website not found</w:t>
            </w:r>
          </w:p>
        </w:tc>
      </w:tr>
      <w:tr w:rsidR="00CD0AD5" w:rsidRPr="00D7306D" w14:paraId="6406C4A0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735DFF92" w14:textId="77777777" w:rsidR="00CD0AD5" w:rsidRPr="00BC6553" w:rsidRDefault="00CD0AD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8227879" w14:textId="18F851B7" w:rsidR="00CD0AD5" w:rsidRDefault="00CD0AD5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</w:t>
            </w:r>
            <w:r w:rsidR="00B53D3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001</w:t>
            </w:r>
          </w:p>
        </w:tc>
        <w:tc>
          <w:tcPr>
            <w:tcW w:w="4409" w:type="dxa"/>
          </w:tcPr>
          <w:p w14:paraId="5D74C4A6" w14:textId="33A3F078" w:rsidR="00CD0AD5" w:rsidRDefault="00B53D3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{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0} is duplication.</w:t>
            </w:r>
          </w:p>
        </w:tc>
        <w:tc>
          <w:tcPr>
            <w:tcW w:w="3813" w:type="dxa"/>
          </w:tcPr>
          <w:p w14:paraId="63A8F689" w14:textId="531DA442" w:rsidR="00CD0AD5" w:rsidRDefault="00B53D3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D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uplication error</w:t>
            </w:r>
          </w:p>
        </w:tc>
      </w:tr>
      <w:tr w:rsidR="001313FB" w:rsidRPr="00D7306D" w14:paraId="7478D86D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7AD5F1E2" w14:textId="77777777" w:rsidR="001313FB" w:rsidRPr="00BC6553" w:rsidRDefault="001313F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7CAD6F32" w14:textId="7FD42B4E" w:rsidR="001313FB" w:rsidRDefault="001313FB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409002</w:t>
            </w:r>
          </w:p>
        </w:tc>
        <w:tc>
          <w:tcPr>
            <w:tcW w:w="4409" w:type="dxa"/>
          </w:tcPr>
          <w:p w14:paraId="248FDA5C" w14:textId="0FC3A3EE" w:rsidR="001313FB" w:rsidRDefault="0074057D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{0} </w:t>
            </w:r>
            <w:r w:rsidR="001313FB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is currently </w:t>
            </w:r>
            <w:r w:rsidR="002D76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being edited</w:t>
            </w:r>
          </w:p>
        </w:tc>
        <w:tc>
          <w:tcPr>
            <w:tcW w:w="3813" w:type="dxa"/>
          </w:tcPr>
          <w:p w14:paraId="3DB8C560" w14:textId="0668F06C" w:rsidR="001313FB" w:rsidRPr="002D76E2" w:rsidRDefault="0074057D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{0}</w:t>
            </w:r>
            <w:r w:rsidR="002D76E2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 is currently being edited</w:t>
            </w:r>
          </w:p>
        </w:tc>
      </w:tr>
      <w:tr w:rsidR="0050275C" w:rsidRPr="00D7306D" w14:paraId="182AA0F3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331BE0AF" w14:textId="77777777" w:rsidR="0050275C" w:rsidRPr="00BC6553" w:rsidRDefault="0050275C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4F877AE8" w14:textId="2CCEEC22" w:rsidR="0050275C" w:rsidRDefault="0050275C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429001</w:t>
            </w:r>
          </w:p>
        </w:tc>
        <w:tc>
          <w:tcPr>
            <w:tcW w:w="4409" w:type="dxa"/>
          </w:tcPr>
          <w:p w14:paraId="1B82EE40" w14:textId="6083D570" w:rsidR="0050275C" w:rsidRDefault="0050275C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 xml:space="preserve">ver limit </w:t>
            </w:r>
            <w:r w:rsidR="000E56A3"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interval</w:t>
            </w:r>
          </w:p>
        </w:tc>
        <w:tc>
          <w:tcPr>
            <w:tcW w:w="3813" w:type="dxa"/>
          </w:tcPr>
          <w:p w14:paraId="08FACA2C" w14:textId="32190CE3" w:rsidR="0050275C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 limit interval</w:t>
            </w:r>
          </w:p>
        </w:tc>
      </w:tr>
      <w:tr w:rsidR="000E56A3" w:rsidRPr="00D7306D" w14:paraId="5DD9B454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3CB51986" w14:textId="77777777" w:rsidR="000E56A3" w:rsidRPr="00BC655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0AA0F177" w14:textId="1A0C5A2D" w:rsidR="000E56A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429002</w:t>
            </w:r>
          </w:p>
        </w:tc>
        <w:tc>
          <w:tcPr>
            <w:tcW w:w="4409" w:type="dxa"/>
          </w:tcPr>
          <w:p w14:paraId="5B5C1628" w14:textId="025DC716" w:rsidR="000E56A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 limit created times</w:t>
            </w:r>
          </w:p>
        </w:tc>
        <w:tc>
          <w:tcPr>
            <w:tcW w:w="3813" w:type="dxa"/>
          </w:tcPr>
          <w:p w14:paraId="76CAD1A6" w14:textId="183D306B" w:rsidR="000E56A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 limit created times</w:t>
            </w:r>
          </w:p>
        </w:tc>
      </w:tr>
      <w:tr w:rsidR="000E56A3" w:rsidRPr="00D7306D" w14:paraId="011229DC" w14:textId="77777777" w:rsidTr="00675E30">
        <w:trPr>
          <w:trHeight w:val="308"/>
        </w:trPr>
        <w:tc>
          <w:tcPr>
            <w:tcW w:w="425" w:type="dxa"/>
            <w:vAlign w:val="center"/>
          </w:tcPr>
          <w:p w14:paraId="5B29A49B" w14:textId="77777777" w:rsidR="000E56A3" w:rsidRPr="00BC655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</w:p>
        </w:tc>
        <w:tc>
          <w:tcPr>
            <w:tcW w:w="1559" w:type="dxa"/>
            <w:vAlign w:val="center"/>
          </w:tcPr>
          <w:p w14:paraId="679CB602" w14:textId="4B937301" w:rsidR="000E56A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E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429003</w:t>
            </w:r>
          </w:p>
        </w:tc>
        <w:tc>
          <w:tcPr>
            <w:tcW w:w="4409" w:type="dxa"/>
          </w:tcPr>
          <w:p w14:paraId="01FF538E" w14:textId="74D9633D" w:rsidR="000E56A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 limit unmatched times</w:t>
            </w:r>
          </w:p>
        </w:tc>
        <w:tc>
          <w:tcPr>
            <w:tcW w:w="3813" w:type="dxa"/>
          </w:tcPr>
          <w:p w14:paraId="3B35267C" w14:textId="41471183" w:rsidR="000E56A3" w:rsidRDefault="000E56A3" w:rsidP="00675E30">
            <w:pP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</w:pPr>
            <w:r>
              <w:rPr>
                <w:rFonts w:ascii="Tahoma" w:hAnsi="Tahoma" w:cs="Tahoma" w:hint="eastAsia"/>
                <w:color w:val="002060"/>
                <w:sz w:val="20"/>
                <w:szCs w:val="20"/>
                <w:lang w:eastAsia="ja-JP"/>
              </w:rPr>
              <w:t>O</w:t>
            </w:r>
            <w:r>
              <w:rPr>
                <w:rFonts w:ascii="Tahoma" w:hAnsi="Tahoma" w:cs="Tahoma"/>
                <w:color w:val="002060"/>
                <w:sz w:val="20"/>
                <w:szCs w:val="20"/>
                <w:lang w:eastAsia="ja-JP"/>
              </w:rPr>
              <w:t>ver limit unmatched times</w:t>
            </w:r>
          </w:p>
        </w:tc>
      </w:tr>
    </w:tbl>
    <w:p w14:paraId="4F035599" w14:textId="77777777" w:rsidR="00284277" w:rsidRDefault="00284277" w:rsidP="00284277">
      <w:pPr>
        <w:rPr>
          <w:rFonts w:ascii="Tahoma" w:eastAsia="Calibri" w:hAnsi="Tahoma" w:cs="Tahoma"/>
          <w:u w:val="single"/>
        </w:rPr>
      </w:pPr>
    </w:p>
    <w:p w14:paraId="4DF7B529" w14:textId="77777777" w:rsidR="00284277" w:rsidRPr="008E3806" w:rsidRDefault="00284277" w:rsidP="00284277">
      <w:pPr>
        <w:rPr>
          <w:rFonts w:ascii="Tahoma" w:eastAsia="Calibri" w:hAnsi="Tahoma" w:cs="Tahoma"/>
          <w:u w:val="single"/>
        </w:rPr>
      </w:pPr>
    </w:p>
    <w:p w14:paraId="66DED752" w14:textId="77777777" w:rsidR="00284277" w:rsidRDefault="00284277" w:rsidP="00FE6F74"/>
    <w:sectPr w:rsidR="00284277" w:rsidSect="003B7444">
      <w:headerReference w:type="default" r:id="rId12"/>
      <w:footerReference w:type="defaul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46CB8" w14:textId="77777777" w:rsidR="00960D4B" w:rsidRDefault="00960D4B" w:rsidP="006B3624">
      <w:pPr>
        <w:spacing w:after="0" w:line="240" w:lineRule="auto"/>
      </w:pPr>
      <w:r>
        <w:separator/>
      </w:r>
    </w:p>
  </w:endnote>
  <w:endnote w:type="continuationSeparator" w:id="0">
    <w:p w14:paraId="7A4F0F1B" w14:textId="77777777" w:rsidR="00960D4B" w:rsidRDefault="00960D4B" w:rsidP="006B3624">
      <w:pPr>
        <w:spacing w:after="0" w:line="240" w:lineRule="auto"/>
      </w:pPr>
      <w:r>
        <w:continuationSeparator/>
      </w:r>
    </w:p>
  </w:endnote>
  <w:endnote w:type="continuationNotice" w:id="1">
    <w:p w14:paraId="0C974596" w14:textId="77777777" w:rsidR="00960D4B" w:rsidRDefault="00960D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 Francisco Text 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 Francisco Text Medium">
    <w:altName w:val="Arial"/>
    <w:charset w:val="00"/>
    <w:family w:val="auto"/>
    <w:pitch w:val="variable"/>
    <w:sig w:usb0="00000001" w:usb1="00000000" w:usb2="00000000" w:usb3="00000000" w:csb0="000001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5828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55CA" w14:textId="77777777" w:rsidR="00704A98" w:rsidRDefault="00704A98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F99FF40" w14:textId="77777777" w:rsidR="00704A98" w:rsidRDefault="00704A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620CD" w14:textId="77777777" w:rsidR="00960D4B" w:rsidRDefault="00960D4B" w:rsidP="006B3624">
      <w:pPr>
        <w:spacing w:after="0" w:line="240" w:lineRule="auto"/>
      </w:pPr>
      <w:r>
        <w:separator/>
      </w:r>
    </w:p>
  </w:footnote>
  <w:footnote w:type="continuationSeparator" w:id="0">
    <w:p w14:paraId="08A39954" w14:textId="77777777" w:rsidR="00960D4B" w:rsidRDefault="00960D4B" w:rsidP="006B3624">
      <w:pPr>
        <w:spacing w:after="0" w:line="240" w:lineRule="auto"/>
      </w:pPr>
      <w:r>
        <w:continuationSeparator/>
      </w:r>
    </w:p>
  </w:footnote>
  <w:footnote w:type="continuationNotice" w:id="1">
    <w:p w14:paraId="6BF6C410" w14:textId="77777777" w:rsidR="00960D4B" w:rsidRDefault="00960D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840"/>
      <w:gridCol w:w="3420"/>
    </w:tblGrid>
    <w:tr w:rsidR="00704A98" w:rsidRPr="00614C6B" w14:paraId="245C1848" w14:textId="77777777" w:rsidTr="00E32134">
      <w:trPr>
        <w:trHeight w:val="719"/>
      </w:trPr>
      <w:tc>
        <w:tcPr>
          <w:tcW w:w="6840" w:type="dxa"/>
          <w:vAlign w:val="center"/>
        </w:tcPr>
        <w:p w14:paraId="3C88CCCC" w14:textId="03CAA6E3" w:rsidR="00704A98" w:rsidRPr="00C42A15" w:rsidRDefault="00704A98" w:rsidP="00C476AF">
          <w:pPr>
            <w:tabs>
              <w:tab w:val="left" w:pos="4770"/>
            </w:tabs>
            <w:spacing w:line="80" w:lineRule="atLeast"/>
            <w:ind w:left="-108"/>
            <w:rPr>
              <w:rFonts w:ascii="Calibri" w:hAnsi="Calibri" w:cs="Calibri"/>
            </w:rPr>
          </w:pPr>
          <w:r w:rsidRPr="00C42A15">
            <w:rPr>
              <w:rFonts w:ascii="Calibri" w:hAnsi="Calibri" w:cs="Calibri"/>
            </w:rPr>
            <w:t xml:space="preserve">Project Name: </w:t>
          </w:r>
          <w:r>
            <w:rPr>
              <w:rFonts w:ascii="Calibri" w:hAnsi="Calibri" w:cs="Calibri"/>
            </w:rPr>
            <w:t>AIS-VMS</w:t>
          </w:r>
          <w:r w:rsidRPr="00C42A15">
            <w:rPr>
              <w:rFonts w:ascii="Calibri" w:hAnsi="Calibri" w:cs="Calibri"/>
            </w:rPr>
            <w:br/>
            <w:t xml:space="preserve">Document Name: </w:t>
          </w:r>
          <w:r>
            <w:rPr>
              <w:rFonts w:ascii="Calibri" w:hAnsi="Calibri" w:cs="Calibri"/>
            </w:rPr>
            <w:t xml:space="preserve">AIS-VMS </w:t>
          </w:r>
          <w:r w:rsidRPr="00C476AF">
            <w:rPr>
              <w:rFonts w:ascii="Calibri" w:hAnsi="Calibri" w:cs="Calibri"/>
            </w:rPr>
            <w:t>API Specification</w:t>
          </w:r>
        </w:p>
      </w:tc>
      <w:tc>
        <w:tcPr>
          <w:tcW w:w="3420" w:type="dxa"/>
          <w:vAlign w:val="center"/>
        </w:tcPr>
        <w:p w14:paraId="67257DE8" w14:textId="77777777" w:rsidR="00704A98" w:rsidRPr="00977367" w:rsidRDefault="00704A98" w:rsidP="00DA2C0A">
          <w:pPr>
            <w:jc w:val="right"/>
            <w:rPr>
              <w:rFonts w:ascii="Microsoft Sans Serif" w:hAnsi="Microsoft Sans Serif" w:cs="Microsoft Sans Serif"/>
              <w:i/>
              <w:iCs/>
              <w:color w:val="FF0000"/>
              <w:sz w:val="20"/>
              <w:szCs w:val="20"/>
            </w:rPr>
          </w:pPr>
          <w:r>
            <w:rPr>
              <w:rFonts w:ascii="Microsoft Sans Serif" w:hAnsi="Microsoft Sans Serif" w:cs="Microsoft Sans Serif"/>
              <w:i/>
              <w:iCs/>
              <w:noProof/>
              <w:color w:val="FF0000"/>
              <w:sz w:val="20"/>
              <w:szCs w:val="20"/>
              <w:lang w:bidi="th-TH"/>
            </w:rPr>
            <w:drawing>
              <wp:inline distT="0" distB="0" distL="0" distR="0" wp14:anchorId="7476B213" wp14:editId="089A7C71">
                <wp:extent cx="532765" cy="219696"/>
                <wp:effectExtent l="0" t="0" r="635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765" cy="2196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1C4451" w14:textId="1CACAB30" w:rsidR="00704A98" w:rsidRPr="006B3624" w:rsidRDefault="00B002D8" w:rsidP="006B3624">
    <w:pPr>
      <w:pStyle w:val="a8"/>
      <w:tabs>
        <w:tab w:val="left" w:pos="3716"/>
      </w:tabs>
      <w:ind w:right="-54"/>
      <w:rPr>
        <w:sz w:val="24"/>
        <w:szCs w:val="24"/>
      </w:rPr>
    </w:pPr>
    <w:sdt>
      <w:sdtPr>
        <w:rPr>
          <w:sz w:val="24"/>
          <w:szCs w:val="24"/>
        </w:rPr>
        <w:id w:val="1314912573"/>
        <w:docPartObj>
          <w:docPartGallery w:val="Watermarks"/>
          <w:docPartUnique/>
        </w:docPartObj>
      </w:sdtPr>
      <w:sdtEndPr/>
      <w:sdtContent>
        <w:r>
          <w:rPr>
            <w:noProof/>
            <w:sz w:val="24"/>
            <w:szCs w:val="24"/>
          </w:rPr>
          <w:pict w14:anchorId="1AE99A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2878627" o:spid="_x0000_s2056" type="#_x0000_t136" style="position:absolute;margin-left:0;margin-top:0;width:461.15pt;height:276.7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704A98">
      <w:rPr>
        <w:noProof/>
        <w:lang w:bidi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BA05B8C" wp14:editId="41E4D4DD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515100" cy="0"/>
              <wp:effectExtent l="15875" t="22860" r="22225" b="1524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3366C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E2217" id="Straight Connector 12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513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" strokecolor="#36c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4201B"/>
    <w:multiLevelType w:val="hybridMultilevel"/>
    <w:tmpl w:val="C49E8394"/>
    <w:lvl w:ilvl="0" w:tplc="2ECA64E8">
      <w:start w:val="400"/>
      <w:numFmt w:val="bullet"/>
      <w:lvlText w:val="-"/>
      <w:lvlJc w:val="left"/>
      <w:pPr>
        <w:ind w:left="420" w:hanging="42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65303"/>
    <w:multiLevelType w:val="hybridMultilevel"/>
    <w:tmpl w:val="BC30100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500094C"/>
    <w:multiLevelType w:val="hybridMultilevel"/>
    <w:tmpl w:val="C960058A"/>
    <w:lvl w:ilvl="0" w:tplc="2ECA64E8">
      <w:start w:val="400"/>
      <w:numFmt w:val="bullet"/>
      <w:lvlText w:val="-"/>
      <w:lvlJc w:val="left"/>
      <w:pPr>
        <w:ind w:left="420" w:hanging="42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99663A"/>
    <w:multiLevelType w:val="hybridMultilevel"/>
    <w:tmpl w:val="AB00C812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5C91C87"/>
    <w:multiLevelType w:val="hybridMultilevel"/>
    <w:tmpl w:val="579EBCF6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6504811"/>
    <w:multiLevelType w:val="hybridMultilevel"/>
    <w:tmpl w:val="68ACFD6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06B62F9F"/>
    <w:multiLevelType w:val="hybridMultilevel"/>
    <w:tmpl w:val="6FAEBF72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074A5911"/>
    <w:multiLevelType w:val="hybridMultilevel"/>
    <w:tmpl w:val="7F4E5E6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873519E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0AAF0E43"/>
    <w:multiLevelType w:val="hybridMultilevel"/>
    <w:tmpl w:val="D8142C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0BC7088F"/>
    <w:multiLevelType w:val="hybridMultilevel"/>
    <w:tmpl w:val="047AFE3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0CA53D6E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0FD46C96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0425790"/>
    <w:multiLevelType w:val="hybridMultilevel"/>
    <w:tmpl w:val="3B96589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2253F7E"/>
    <w:multiLevelType w:val="hybridMultilevel"/>
    <w:tmpl w:val="E33AA47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150B046B"/>
    <w:multiLevelType w:val="hybridMultilevel"/>
    <w:tmpl w:val="006444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155D5604"/>
    <w:multiLevelType w:val="hybridMultilevel"/>
    <w:tmpl w:val="A13637C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8505AA4"/>
    <w:multiLevelType w:val="hybridMultilevel"/>
    <w:tmpl w:val="72A0E5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19881ABB"/>
    <w:multiLevelType w:val="hybridMultilevel"/>
    <w:tmpl w:val="D9BC7964"/>
    <w:lvl w:ilvl="0" w:tplc="221E3112">
      <w:start w:val="400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9FD3E16"/>
    <w:multiLevelType w:val="hybridMultilevel"/>
    <w:tmpl w:val="E72C2816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1A345FDF"/>
    <w:multiLevelType w:val="hybridMultilevel"/>
    <w:tmpl w:val="A13637C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1ECC4131"/>
    <w:multiLevelType w:val="hybridMultilevel"/>
    <w:tmpl w:val="B4B4DF8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27B32CC9"/>
    <w:multiLevelType w:val="hybridMultilevel"/>
    <w:tmpl w:val="006444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2A8F69E4"/>
    <w:multiLevelType w:val="hybridMultilevel"/>
    <w:tmpl w:val="C7F6CF9C"/>
    <w:lvl w:ilvl="0" w:tplc="E272B6B2">
      <w:start w:val="1"/>
      <w:numFmt w:val="decimal"/>
      <w:lvlText w:val="(%1)"/>
      <w:lvlJc w:val="left"/>
      <w:pPr>
        <w:ind w:left="262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2BA75DF8"/>
    <w:multiLevelType w:val="hybridMultilevel"/>
    <w:tmpl w:val="CE3EA33C"/>
    <w:lvl w:ilvl="0" w:tplc="2ECA64E8">
      <w:start w:val="400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BCB3516"/>
    <w:multiLevelType w:val="hybridMultilevel"/>
    <w:tmpl w:val="72A0E5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 w15:restartNumberingAfterBreak="0">
    <w:nsid w:val="2D281EE3"/>
    <w:multiLevelType w:val="hybridMultilevel"/>
    <w:tmpl w:val="72A0E5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 w15:restartNumberingAfterBreak="0">
    <w:nsid w:val="2D93286F"/>
    <w:multiLevelType w:val="hybridMultilevel"/>
    <w:tmpl w:val="A52E47F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2F935FBD"/>
    <w:multiLevelType w:val="hybridMultilevel"/>
    <w:tmpl w:val="D8142C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 w15:restartNumberingAfterBreak="0">
    <w:nsid w:val="3184432B"/>
    <w:multiLevelType w:val="hybridMultilevel"/>
    <w:tmpl w:val="299A66E6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386075F8"/>
    <w:multiLevelType w:val="hybridMultilevel"/>
    <w:tmpl w:val="3AAC25B0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386F3D92"/>
    <w:multiLevelType w:val="hybridMultilevel"/>
    <w:tmpl w:val="7D5C93F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3911001E"/>
    <w:multiLevelType w:val="multilevel"/>
    <w:tmpl w:val="2BCCA85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3B9469F4"/>
    <w:multiLevelType w:val="hybridMultilevel"/>
    <w:tmpl w:val="B33A6746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464F041B"/>
    <w:multiLevelType w:val="hybridMultilevel"/>
    <w:tmpl w:val="7E2E10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479868A6"/>
    <w:multiLevelType w:val="hybridMultilevel"/>
    <w:tmpl w:val="68ACFD6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49BD0A3E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49FF7B8A"/>
    <w:multiLevelType w:val="hybridMultilevel"/>
    <w:tmpl w:val="A13637C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4A4E559D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4AEC0CC5"/>
    <w:multiLevelType w:val="hybridMultilevel"/>
    <w:tmpl w:val="72A0E5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4B040DB7"/>
    <w:multiLevelType w:val="hybridMultilevel"/>
    <w:tmpl w:val="BC30100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 w15:restartNumberingAfterBreak="0">
    <w:nsid w:val="50B74310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51432B70"/>
    <w:multiLevelType w:val="hybridMultilevel"/>
    <w:tmpl w:val="BC30100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 w15:restartNumberingAfterBreak="0">
    <w:nsid w:val="51865138"/>
    <w:multiLevelType w:val="hybridMultilevel"/>
    <w:tmpl w:val="73785BF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545A4CB0"/>
    <w:multiLevelType w:val="hybridMultilevel"/>
    <w:tmpl w:val="4CB89A8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54A33F3D"/>
    <w:multiLevelType w:val="hybridMultilevel"/>
    <w:tmpl w:val="3B96589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54BB401C"/>
    <w:multiLevelType w:val="hybridMultilevel"/>
    <w:tmpl w:val="F264AAA2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557E0C6B"/>
    <w:multiLevelType w:val="hybridMultilevel"/>
    <w:tmpl w:val="7E2E10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 w15:restartNumberingAfterBreak="0">
    <w:nsid w:val="56EA0525"/>
    <w:multiLevelType w:val="hybridMultilevel"/>
    <w:tmpl w:val="72A0E5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9" w15:restartNumberingAfterBreak="0">
    <w:nsid w:val="575F0D16"/>
    <w:multiLevelType w:val="hybridMultilevel"/>
    <w:tmpl w:val="73F0552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57A47AA6"/>
    <w:multiLevelType w:val="hybridMultilevel"/>
    <w:tmpl w:val="909C2050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1" w15:restartNumberingAfterBreak="0">
    <w:nsid w:val="586C7B79"/>
    <w:multiLevelType w:val="hybridMultilevel"/>
    <w:tmpl w:val="E946CAB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5CA0375C"/>
    <w:multiLevelType w:val="hybridMultilevel"/>
    <w:tmpl w:val="B4CC6F92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5F4E7ECE"/>
    <w:multiLevelType w:val="hybridMultilevel"/>
    <w:tmpl w:val="3B96589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5F673848"/>
    <w:multiLevelType w:val="hybridMultilevel"/>
    <w:tmpl w:val="73F0552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5" w15:restartNumberingAfterBreak="0">
    <w:nsid w:val="600F5E19"/>
    <w:multiLevelType w:val="hybridMultilevel"/>
    <w:tmpl w:val="22ECFF12"/>
    <w:lvl w:ilvl="0" w:tplc="9E244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6" w15:restartNumberingAfterBreak="0">
    <w:nsid w:val="60212245"/>
    <w:multiLevelType w:val="hybridMultilevel"/>
    <w:tmpl w:val="45FC514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7" w15:restartNumberingAfterBreak="0">
    <w:nsid w:val="60520049"/>
    <w:multiLevelType w:val="hybridMultilevel"/>
    <w:tmpl w:val="7D5C93F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 w15:restartNumberingAfterBreak="0">
    <w:nsid w:val="61944698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 w15:restartNumberingAfterBreak="0">
    <w:nsid w:val="62977AD7"/>
    <w:multiLevelType w:val="hybridMultilevel"/>
    <w:tmpl w:val="A13637C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0" w15:restartNumberingAfterBreak="0">
    <w:nsid w:val="62F22DCA"/>
    <w:multiLevelType w:val="hybridMultilevel"/>
    <w:tmpl w:val="A13637C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1" w15:restartNumberingAfterBreak="0">
    <w:nsid w:val="637C65F1"/>
    <w:multiLevelType w:val="hybridMultilevel"/>
    <w:tmpl w:val="3B96589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2" w15:restartNumberingAfterBreak="0">
    <w:nsid w:val="641F3B64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3" w15:restartNumberingAfterBreak="0">
    <w:nsid w:val="646A712D"/>
    <w:multiLevelType w:val="hybridMultilevel"/>
    <w:tmpl w:val="709C77F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4" w15:restartNumberingAfterBreak="0">
    <w:nsid w:val="65361730"/>
    <w:multiLevelType w:val="hybridMultilevel"/>
    <w:tmpl w:val="EBD615F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6787060D"/>
    <w:multiLevelType w:val="hybridMultilevel"/>
    <w:tmpl w:val="73F0552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6" w15:restartNumberingAfterBreak="0">
    <w:nsid w:val="67D92DDB"/>
    <w:multiLevelType w:val="hybridMultilevel"/>
    <w:tmpl w:val="73785BF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7" w15:restartNumberingAfterBreak="0">
    <w:nsid w:val="68F37DE8"/>
    <w:multiLevelType w:val="hybridMultilevel"/>
    <w:tmpl w:val="A13637C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8" w15:restartNumberingAfterBreak="0">
    <w:nsid w:val="6A866121"/>
    <w:multiLevelType w:val="hybridMultilevel"/>
    <w:tmpl w:val="7E2E10BE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9" w15:restartNumberingAfterBreak="0">
    <w:nsid w:val="6ADB2C96"/>
    <w:multiLevelType w:val="hybridMultilevel"/>
    <w:tmpl w:val="E946CAB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6DF3655A"/>
    <w:multiLevelType w:val="hybridMultilevel"/>
    <w:tmpl w:val="3B96589A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1" w15:restartNumberingAfterBreak="0">
    <w:nsid w:val="6F2B1183"/>
    <w:multiLevelType w:val="hybridMultilevel"/>
    <w:tmpl w:val="BC30100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2" w15:restartNumberingAfterBreak="0">
    <w:nsid w:val="71F17F8C"/>
    <w:multiLevelType w:val="hybridMultilevel"/>
    <w:tmpl w:val="D8142C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3" w15:restartNumberingAfterBreak="0">
    <w:nsid w:val="723416A2"/>
    <w:multiLevelType w:val="hybridMultilevel"/>
    <w:tmpl w:val="2D069366"/>
    <w:lvl w:ilvl="0" w:tplc="C832D1E0">
      <w:start w:val="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7585389E"/>
    <w:multiLevelType w:val="hybridMultilevel"/>
    <w:tmpl w:val="BC301004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5" w15:restartNumberingAfterBreak="0">
    <w:nsid w:val="77164762"/>
    <w:multiLevelType w:val="hybridMultilevel"/>
    <w:tmpl w:val="006444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6" w15:restartNumberingAfterBreak="0">
    <w:nsid w:val="77B7792D"/>
    <w:multiLevelType w:val="hybridMultilevel"/>
    <w:tmpl w:val="D8142C18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7" w15:restartNumberingAfterBreak="0">
    <w:nsid w:val="7E817D79"/>
    <w:multiLevelType w:val="hybridMultilevel"/>
    <w:tmpl w:val="F5766F36"/>
    <w:lvl w:ilvl="0" w:tplc="E272B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2"/>
  </w:num>
  <w:num w:numId="2">
    <w:abstractNumId w:val="73"/>
  </w:num>
  <w:num w:numId="3">
    <w:abstractNumId w:val="25"/>
  </w:num>
  <w:num w:numId="4">
    <w:abstractNumId w:val="18"/>
  </w:num>
  <w:num w:numId="5">
    <w:abstractNumId w:val="24"/>
  </w:num>
  <w:num w:numId="6">
    <w:abstractNumId w:val="17"/>
  </w:num>
  <w:num w:numId="7">
    <w:abstractNumId w:val="3"/>
  </w:num>
  <w:num w:numId="8">
    <w:abstractNumId w:val="39"/>
  </w:num>
  <w:num w:numId="9">
    <w:abstractNumId w:val="29"/>
  </w:num>
  <w:num w:numId="10">
    <w:abstractNumId w:val="48"/>
  </w:num>
  <w:num w:numId="11">
    <w:abstractNumId w:val="15"/>
  </w:num>
  <w:num w:numId="12">
    <w:abstractNumId w:val="22"/>
  </w:num>
  <w:num w:numId="13">
    <w:abstractNumId w:val="65"/>
  </w:num>
  <w:num w:numId="14">
    <w:abstractNumId w:val="19"/>
  </w:num>
  <w:num w:numId="15">
    <w:abstractNumId w:val="66"/>
  </w:num>
  <w:num w:numId="16">
    <w:abstractNumId w:val="13"/>
  </w:num>
  <w:num w:numId="17">
    <w:abstractNumId w:val="61"/>
  </w:num>
  <w:num w:numId="18">
    <w:abstractNumId w:val="14"/>
  </w:num>
  <w:num w:numId="19">
    <w:abstractNumId w:val="60"/>
  </w:num>
  <w:num w:numId="20">
    <w:abstractNumId w:val="23"/>
  </w:num>
  <w:num w:numId="21">
    <w:abstractNumId w:val="67"/>
  </w:num>
  <w:num w:numId="22">
    <w:abstractNumId w:val="4"/>
  </w:num>
  <w:num w:numId="23">
    <w:abstractNumId w:val="31"/>
  </w:num>
  <w:num w:numId="24">
    <w:abstractNumId w:val="10"/>
  </w:num>
  <w:num w:numId="25">
    <w:abstractNumId w:val="70"/>
  </w:num>
  <w:num w:numId="26">
    <w:abstractNumId w:val="20"/>
  </w:num>
  <w:num w:numId="27">
    <w:abstractNumId w:val="45"/>
  </w:num>
  <w:num w:numId="28">
    <w:abstractNumId w:val="56"/>
  </w:num>
  <w:num w:numId="29">
    <w:abstractNumId w:val="50"/>
  </w:num>
  <w:num w:numId="30">
    <w:abstractNumId w:val="26"/>
  </w:num>
  <w:num w:numId="31">
    <w:abstractNumId w:val="33"/>
  </w:num>
  <w:num w:numId="32">
    <w:abstractNumId w:val="37"/>
  </w:num>
  <w:num w:numId="33">
    <w:abstractNumId w:val="30"/>
  </w:num>
  <w:num w:numId="34">
    <w:abstractNumId w:val="71"/>
  </w:num>
  <w:num w:numId="35">
    <w:abstractNumId w:val="44"/>
  </w:num>
  <w:num w:numId="36">
    <w:abstractNumId w:val="69"/>
  </w:num>
  <w:num w:numId="37">
    <w:abstractNumId w:val="77"/>
  </w:num>
  <w:num w:numId="38">
    <w:abstractNumId w:val="55"/>
  </w:num>
  <w:num w:numId="39">
    <w:abstractNumId w:val="59"/>
  </w:num>
  <w:num w:numId="40">
    <w:abstractNumId w:val="63"/>
  </w:num>
  <w:num w:numId="41">
    <w:abstractNumId w:val="46"/>
  </w:num>
  <w:num w:numId="42">
    <w:abstractNumId w:val="35"/>
  </w:num>
  <w:num w:numId="43">
    <w:abstractNumId w:val="16"/>
  </w:num>
  <w:num w:numId="44">
    <w:abstractNumId w:val="5"/>
  </w:num>
  <w:num w:numId="45">
    <w:abstractNumId w:val="0"/>
  </w:num>
  <w:num w:numId="46">
    <w:abstractNumId w:val="2"/>
  </w:num>
  <w:num w:numId="47">
    <w:abstractNumId w:val="57"/>
  </w:num>
  <w:num w:numId="48">
    <w:abstractNumId w:val="34"/>
  </w:num>
  <w:num w:numId="49">
    <w:abstractNumId w:val="27"/>
  </w:num>
  <w:num w:numId="50">
    <w:abstractNumId w:val="21"/>
  </w:num>
  <w:num w:numId="51">
    <w:abstractNumId w:val="38"/>
  </w:num>
  <w:num w:numId="52">
    <w:abstractNumId w:val="6"/>
  </w:num>
  <w:num w:numId="53">
    <w:abstractNumId w:val="8"/>
  </w:num>
  <w:num w:numId="54">
    <w:abstractNumId w:val="53"/>
  </w:num>
  <w:num w:numId="55">
    <w:abstractNumId w:val="40"/>
  </w:num>
  <w:num w:numId="56">
    <w:abstractNumId w:val="49"/>
  </w:num>
  <w:num w:numId="57">
    <w:abstractNumId w:val="54"/>
  </w:num>
  <w:num w:numId="58">
    <w:abstractNumId w:val="52"/>
  </w:num>
  <w:num w:numId="59">
    <w:abstractNumId w:val="62"/>
  </w:num>
  <w:num w:numId="60">
    <w:abstractNumId w:val="64"/>
  </w:num>
  <w:num w:numId="61">
    <w:abstractNumId w:val="11"/>
  </w:num>
  <w:num w:numId="62">
    <w:abstractNumId w:val="12"/>
  </w:num>
  <w:num w:numId="63">
    <w:abstractNumId w:val="36"/>
  </w:num>
  <w:num w:numId="64">
    <w:abstractNumId w:val="58"/>
  </w:num>
  <w:num w:numId="65">
    <w:abstractNumId w:val="9"/>
  </w:num>
  <w:num w:numId="66">
    <w:abstractNumId w:val="47"/>
  </w:num>
  <w:num w:numId="67">
    <w:abstractNumId w:val="7"/>
  </w:num>
  <w:num w:numId="68">
    <w:abstractNumId w:val="75"/>
  </w:num>
  <w:num w:numId="69">
    <w:abstractNumId w:val="72"/>
  </w:num>
  <w:num w:numId="70">
    <w:abstractNumId w:val="76"/>
  </w:num>
  <w:num w:numId="71">
    <w:abstractNumId w:val="28"/>
  </w:num>
  <w:num w:numId="72">
    <w:abstractNumId w:val="51"/>
  </w:num>
  <w:num w:numId="73">
    <w:abstractNumId w:val="1"/>
  </w:num>
  <w:num w:numId="74">
    <w:abstractNumId w:val="41"/>
  </w:num>
  <w:num w:numId="75">
    <w:abstractNumId w:val="42"/>
  </w:num>
  <w:num w:numId="76">
    <w:abstractNumId w:val="74"/>
  </w:num>
  <w:num w:numId="77">
    <w:abstractNumId w:val="43"/>
  </w:num>
  <w:num w:numId="78">
    <w:abstractNumId w:val="68"/>
  </w:num>
  <w:numIdMacAtCleanup w:val="7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ng Quoc Truong">
    <w15:presenceInfo w15:providerId="None" w15:userId="Tong Quoc Tru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trackRevisions/>
  <w:defaultTabStop w:val="720"/>
  <w:characterSpacingControl w:val="doNotCompress"/>
  <w:savePreviewPicture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E1"/>
    <w:rsid w:val="00000303"/>
    <w:rsid w:val="000007E4"/>
    <w:rsid w:val="00000830"/>
    <w:rsid w:val="00001612"/>
    <w:rsid w:val="00001F23"/>
    <w:rsid w:val="00002290"/>
    <w:rsid w:val="00002612"/>
    <w:rsid w:val="00002B9E"/>
    <w:rsid w:val="00002CC7"/>
    <w:rsid w:val="00003373"/>
    <w:rsid w:val="00003410"/>
    <w:rsid w:val="000034CF"/>
    <w:rsid w:val="00003A74"/>
    <w:rsid w:val="00003C1D"/>
    <w:rsid w:val="00003D7F"/>
    <w:rsid w:val="00004A9B"/>
    <w:rsid w:val="00004EEB"/>
    <w:rsid w:val="0000509E"/>
    <w:rsid w:val="000053E6"/>
    <w:rsid w:val="00005BBB"/>
    <w:rsid w:val="00005D50"/>
    <w:rsid w:val="000060DD"/>
    <w:rsid w:val="00006603"/>
    <w:rsid w:val="00006CC6"/>
    <w:rsid w:val="000070B4"/>
    <w:rsid w:val="000075AE"/>
    <w:rsid w:val="00007656"/>
    <w:rsid w:val="00007ED4"/>
    <w:rsid w:val="0001013F"/>
    <w:rsid w:val="00010310"/>
    <w:rsid w:val="0001051C"/>
    <w:rsid w:val="00011069"/>
    <w:rsid w:val="00011403"/>
    <w:rsid w:val="00011E7A"/>
    <w:rsid w:val="00012409"/>
    <w:rsid w:val="00012584"/>
    <w:rsid w:val="000127CB"/>
    <w:rsid w:val="00012980"/>
    <w:rsid w:val="00012B69"/>
    <w:rsid w:val="00012CD8"/>
    <w:rsid w:val="00012EB8"/>
    <w:rsid w:val="000137DC"/>
    <w:rsid w:val="00013821"/>
    <w:rsid w:val="0001537D"/>
    <w:rsid w:val="000153D8"/>
    <w:rsid w:val="00016513"/>
    <w:rsid w:val="0001719C"/>
    <w:rsid w:val="0001723E"/>
    <w:rsid w:val="00017482"/>
    <w:rsid w:val="00017DA2"/>
    <w:rsid w:val="000202F6"/>
    <w:rsid w:val="0002033C"/>
    <w:rsid w:val="00020812"/>
    <w:rsid w:val="00020C1C"/>
    <w:rsid w:val="00020F35"/>
    <w:rsid w:val="00020FE8"/>
    <w:rsid w:val="000215A9"/>
    <w:rsid w:val="00021D04"/>
    <w:rsid w:val="00021E8B"/>
    <w:rsid w:val="0002256B"/>
    <w:rsid w:val="00022716"/>
    <w:rsid w:val="00022DC3"/>
    <w:rsid w:val="00023050"/>
    <w:rsid w:val="000231B2"/>
    <w:rsid w:val="00023387"/>
    <w:rsid w:val="0002356C"/>
    <w:rsid w:val="00023772"/>
    <w:rsid w:val="000238A1"/>
    <w:rsid w:val="00023B2A"/>
    <w:rsid w:val="00023C17"/>
    <w:rsid w:val="00023D20"/>
    <w:rsid w:val="00023FA6"/>
    <w:rsid w:val="00024970"/>
    <w:rsid w:val="00025360"/>
    <w:rsid w:val="00025F93"/>
    <w:rsid w:val="0002699E"/>
    <w:rsid w:val="00026D5D"/>
    <w:rsid w:val="00026EE5"/>
    <w:rsid w:val="000271A4"/>
    <w:rsid w:val="00027272"/>
    <w:rsid w:val="000275E4"/>
    <w:rsid w:val="00027B5C"/>
    <w:rsid w:val="00027CC0"/>
    <w:rsid w:val="0003025B"/>
    <w:rsid w:val="0003030E"/>
    <w:rsid w:val="00030447"/>
    <w:rsid w:val="00030944"/>
    <w:rsid w:val="00030C2B"/>
    <w:rsid w:val="00030D08"/>
    <w:rsid w:val="0003127D"/>
    <w:rsid w:val="000314E3"/>
    <w:rsid w:val="00031B08"/>
    <w:rsid w:val="00031B5D"/>
    <w:rsid w:val="00031C44"/>
    <w:rsid w:val="00031E4C"/>
    <w:rsid w:val="00032D79"/>
    <w:rsid w:val="00032DE7"/>
    <w:rsid w:val="00033321"/>
    <w:rsid w:val="00033717"/>
    <w:rsid w:val="00033B7C"/>
    <w:rsid w:val="00033DB9"/>
    <w:rsid w:val="00034BEB"/>
    <w:rsid w:val="00034FA1"/>
    <w:rsid w:val="000350B3"/>
    <w:rsid w:val="0003522C"/>
    <w:rsid w:val="000355C5"/>
    <w:rsid w:val="00035A8F"/>
    <w:rsid w:val="00036CE5"/>
    <w:rsid w:val="00036EFA"/>
    <w:rsid w:val="000372FF"/>
    <w:rsid w:val="0003774C"/>
    <w:rsid w:val="000377C4"/>
    <w:rsid w:val="00037D45"/>
    <w:rsid w:val="000402D5"/>
    <w:rsid w:val="00040480"/>
    <w:rsid w:val="00040829"/>
    <w:rsid w:val="00040D58"/>
    <w:rsid w:val="00041274"/>
    <w:rsid w:val="00041609"/>
    <w:rsid w:val="00041D66"/>
    <w:rsid w:val="00042386"/>
    <w:rsid w:val="00042704"/>
    <w:rsid w:val="000427C6"/>
    <w:rsid w:val="000428D1"/>
    <w:rsid w:val="000428ED"/>
    <w:rsid w:val="00042D42"/>
    <w:rsid w:val="00042F95"/>
    <w:rsid w:val="00043161"/>
    <w:rsid w:val="00043248"/>
    <w:rsid w:val="00043749"/>
    <w:rsid w:val="000438B4"/>
    <w:rsid w:val="00044C90"/>
    <w:rsid w:val="0004502C"/>
    <w:rsid w:val="00045414"/>
    <w:rsid w:val="00045565"/>
    <w:rsid w:val="000461C9"/>
    <w:rsid w:val="00046428"/>
    <w:rsid w:val="00046D5C"/>
    <w:rsid w:val="00046EC8"/>
    <w:rsid w:val="00046F7B"/>
    <w:rsid w:val="0004705B"/>
    <w:rsid w:val="0004717F"/>
    <w:rsid w:val="0004718D"/>
    <w:rsid w:val="00047286"/>
    <w:rsid w:val="000472B8"/>
    <w:rsid w:val="00047C5A"/>
    <w:rsid w:val="0005008B"/>
    <w:rsid w:val="00050166"/>
    <w:rsid w:val="000502D7"/>
    <w:rsid w:val="00050637"/>
    <w:rsid w:val="00050B20"/>
    <w:rsid w:val="00050FC1"/>
    <w:rsid w:val="000510DE"/>
    <w:rsid w:val="00051C3C"/>
    <w:rsid w:val="00051C55"/>
    <w:rsid w:val="00052603"/>
    <w:rsid w:val="000526BC"/>
    <w:rsid w:val="00052A9D"/>
    <w:rsid w:val="00053257"/>
    <w:rsid w:val="000535FD"/>
    <w:rsid w:val="000536BC"/>
    <w:rsid w:val="00053A13"/>
    <w:rsid w:val="00053DDA"/>
    <w:rsid w:val="0005424F"/>
    <w:rsid w:val="00055894"/>
    <w:rsid w:val="00055F07"/>
    <w:rsid w:val="00055F5A"/>
    <w:rsid w:val="000561DB"/>
    <w:rsid w:val="00056271"/>
    <w:rsid w:val="000563FB"/>
    <w:rsid w:val="00056F27"/>
    <w:rsid w:val="00057016"/>
    <w:rsid w:val="000574E9"/>
    <w:rsid w:val="00057D37"/>
    <w:rsid w:val="00057DEB"/>
    <w:rsid w:val="00060465"/>
    <w:rsid w:val="0006052C"/>
    <w:rsid w:val="00060C88"/>
    <w:rsid w:val="0006187F"/>
    <w:rsid w:val="0006207A"/>
    <w:rsid w:val="000624AE"/>
    <w:rsid w:val="000627B7"/>
    <w:rsid w:val="000627D2"/>
    <w:rsid w:val="00062C19"/>
    <w:rsid w:val="000632FF"/>
    <w:rsid w:val="00063715"/>
    <w:rsid w:val="00063EF1"/>
    <w:rsid w:val="000641AF"/>
    <w:rsid w:val="0006449F"/>
    <w:rsid w:val="0006537A"/>
    <w:rsid w:val="00065642"/>
    <w:rsid w:val="000656C6"/>
    <w:rsid w:val="00065D88"/>
    <w:rsid w:val="0006619F"/>
    <w:rsid w:val="0006733F"/>
    <w:rsid w:val="00067505"/>
    <w:rsid w:val="00067563"/>
    <w:rsid w:val="00067865"/>
    <w:rsid w:val="00067D82"/>
    <w:rsid w:val="000700A2"/>
    <w:rsid w:val="000702BF"/>
    <w:rsid w:val="00070983"/>
    <w:rsid w:val="00070C15"/>
    <w:rsid w:val="00070CB4"/>
    <w:rsid w:val="00070E2F"/>
    <w:rsid w:val="00071164"/>
    <w:rsid w:val="0007138B"/>
    <w:rsid w:val="000719E0"/>
    <w:rsid w:val="00071A80"/>
    <w:rsid w:val="00071E9D"/>
    <w:rsid w:val="00072082"/>
    <w:rsid w:val="000720D6"/>
    <w:rsid w:val="00072975"/>
    <w:rsid w:val="0007309A"/>
    <w:rsid w:val="0007388C"/>
    <w:rsid w:val="00073C2B"/>
    <w:rsid w:val="00073CEF"/>
    <w:rsid w:val="00074A92"/>
    <w:rsid w:val="00074D35"/>
    <w:rsid w:val="00074F6E"/>
    <w:rsid w:val="0007507A"/>
    <w:rsid w:val="00075247"/>
    <w:rsid w:val="00075417"/>
    <w:rsid w:val="000754FB"/>
    <w:rsid w:val="00075898"/>
    <w:rsid w:val="00076198"/>
    <w:rsid w:val="00076637"/>
    <w:rsid w:val="00076723"/>
    <w:rsid w:val="00076989"/>
    <w:rsid w:val="00077542"/>
    <w:rsid w:val="00077732"/>
    <w:rsid w:val="00077A65"/>
    <w:rsid w:val="00077B05"/>
    <w:rsid w:val="00077CD3"/>
    <w:rsid w:val="00077CDB"/>
    <w:rsid w:val="00077DFB"/>
    <w:rsid w:val="0008033E"/>
    <w:rsid w:val="000805CB"/>
    <w:rsid w:val="00080D3A"/>
    <w:rsid w:val="000811D7"/>
    <w:rsid w:val="00081553"/>
    <w:rsid w:val="00081891"/>
    <w:rsid w:val="000819F8"/>
    <w:rsid w:val="00081B3B"/>
    <w:rsid w:val="000821BE"/>
    <w:rsid w:val="000822C8"/>
    <w:rsid w:val="00082709"/>
    <w:rsid w:val="00083572"/>
    <w:rsid w:val="00083B28"/>
    <w:rsid w:val="00083EAC"/>
    <w:rsid w:val="000851A6"/>
    <w:rsid w:val="0008553A"/>
    <w:rsid w:val="00085E5A"/>
    <w:rsid w:val="00085FAC"/>
    <w:rsid w:val="000862DE"/>
    <w:rsid w:val="000863CB"/>
    <w:rsid w:val="00086939"/>
    <w:rsid w:val="00086B5C"/>
    <w:rsid w:val="00086BD7"/>
    <w:rsid w:val="00086F7E"/>
    <w:rsid w:val="000874EE"/>
    <w:rsid w:val="0008765B"/>
    <w:rsid w:val="00087AC0"/>
    <w:rsid w:val="00090AC2"/>
    <w:rsid w:val="00090AF7"/>
    <w:rsid w:val="00091231"/>
    <w:rsid w:val="00092283"/>
    <w:rsid w:val="00092D16"/>
    <w:rsid w:val="00093981"/>
    <w:rsid w:val="00093A97"/>
    <w:rsid w:val="00093D18"/>
    <w:rsid w:val="00094196"/>
    <w:rsid w:val="000943F7"/>
    <w:rsid w:val="00094D49"/>
    <w:rsid w:val="00094E11"/>
    <w:rsid w:val="00094E8F"/>
    <w:rsid w:val="00095203"/>
    <w:rsid w:val="00095386"/>
    <w:rsid w:val="000956BB"/>
    <w:rsid w:val="000959EF"/>
    <w:rsid w:val="00095E72"/>
    <w:rsid w:val="00096F16"/>
    <w:rsid w:val="00097045"/>
    <w:rsid w:val="00097568"/>
    <w:rsid w:val="00097969"/>
    <w:rsid w:val="00097990"/>
    <w:rsid w:val="00097CAD"/>
    <w:rsid w:val="000A0023"/>
    <w:rsid w:val="000A0204"/>
    <w:rsid w:val="000A054E"/>
    <w:rsid w:val="000A095D"/>
    <w:rsid w:val="000A0980"/>
    <w:rsid w:val="000A129F"/>
    <w:rsid w:val="000A1866"/>
    <w:rsid w:val="000A27E5"/>
    <w:rsid w:val="000A28B0"/>
    <w:rsid w:val="000A2D4C"/>
    <w:rsid w:val="000A2F11"/>
    <w:rsid w:val="000A325D"/>
    <w:rsid w:val="000A3511"/>
    <w:rsid w:val="000A3592"/>
    <w:rsid w:val="000A373A"/>
    <w:rsid w:val="000A3D96"/>
    <w:rsid w:val="000A3F27"/>
    <w:rsid w:val="000A40E5"/>
    <w:rsid w:val="000A45CE"/>
    <w:rsid w:val="000A4699"/>
    <w:rsid w:val="000A4A6F"/>
    <w:rsid w:val="000A4BCB"/>
    <w:rsid w:val="000A4C30"/>
    <w:rsid w:val="000A4CD9"/>
    <w:rsid w:val="000A58C3"/>
    <w:rsid w:val="000A5BC9"/>
    <w:rsid w:val="000A724F"/>
    <w:rsid w:val="000A76BA"/>
    <w:rsid w:val="000A7A41"/>
    <w:rsid w:val="000A7A50"/>
    <w:rsid w:val="000A7DE7"/>
    <w:rsid w:val="000A7F6B"/>
    <w:rsid w:val="000B0153"/>
    <w:rsid w:val="000B0343"/>
    <w:rsid w:val="000B087A"/>
    <w:rsid w:val="000B0EA1"/>
    <w:rsid w:val="000B126B"/>
    <w:rsid w:val="000B16CE"/>
    <w:rsid w:val="000B178F"/>
    <w:rsid w:val="000B183F"/>
    <w:rsid w:val="000B19B3"/>
    <w:rsid w:val="000B1C4C"/>
    <w:rsid w:val="000B1CD5"/>
    <w:rsid w:val="000B1EC6"/>
    <w:rsid w:val="000B205D"/>
    <w:rsid w:val="000B2249"/>
    <w:rsid w:val="000B2765"/>
    <w:rsid w:val="000B2A00"/>
    <w:rsid w:val="000B2D05"/>
    <w:rsid w:val="000B2D0E"/>
    <w:rsid w:val="000B2EF5"/>
    <w:rsid w:val="000B39AB"/>
    <w:rsid w:val="000B479B"/>
    <w:rsid w:val="000B482D"/>
    <w:rsid w:val="000B4B51"/>
    <w:rsid w:val="000B4C92"/>
    <w:rsid w:val="000B4EDF"/>
    <w:rsid w:val="000B5DE2"/>
    <w:rsid w:val="000B61B4"/>
    <w:rsid w:val="000B6857"/>
    <w:rsid w:val="000B6CA0"/>
    <w:rsid w:val="000B704B"/>
    <w:rsid w:val="000B7E70"/>
    <w:rsid w:val="000B7EA1"/>
    <w:rsid w:val="000C0846"/>
    <w:rsid w:val="000C0C17"/>
    <w:rsid w:val="000C0E66"/>
    <w:rsid w:val="000C1227"/>
    <w:rsid w:val="000C13D0"/>
    <w:rsid w:val="000C174F"/>
    <w:rsid w:val="000C1E71"/>
    <w:rsid w:val="000C2967"/>
    <w:rsid w:val="000C2E84"/>
    <w:rsid w:val="000C3342"/>
    <w:rsid w:val="000C3BC1"/>
    <w:rsid w:val="000C3BE1"/>
    <w:rsid w:val="000C3CF5"/>
    <w:rsid w:val="000C3D5B"/>
    <w:rsid w:val="000C44C3"/>
    <w:rsid w:val="000C455B"/>
    <w:rsid w:val="000C45D5"/>
    <w:rsid w:val="000C480D"/>
    <w:rsid w:val="000C4FF0"/>
    <w:rsid w:val="000C501E"/>
    <w:rsid w:val="000C5177"/>
    <w:rsid w:val="000C52CF"/>
    <w:rsid w:val="000C545D"/>
    <w:rsid w:val="000C64B5"/>
    <w:rsid w:val="000C66EC"/>
    <w:rsid w:val="000C6897"/>
    <w:rsid w:val="000C6B9A"/>
    <w:rsid w:val="000C6C6A"/>
    <w:rsid w:val="000C6D8D"/>
    <w:rsid w:val="000C6F13"/>
    <w:rsid w:val="000C7A11"/>
    <w:rsid w:val="000D0027"/>
    <w:rsid w:val="000D01D6"/>
    <w:rsid w:val="000D0596"/>
    <w:rsid w:val="000D0646"/>
    <w:rsid w:val="000D075A"/>
    <w:rsid w:val="000D0C41"/>
    <w:rsid w:val="000D1090"/>
    <w:rsid w:val="000D16AB"/>
    <w:rsid w:val="000D2A9B"/>
    <w:rsid w:val="000D2DFD"/>
    <w:rsid w:val="000D2FB1"/>
    <w:rsid w:val="000D314D"/>
    <w:rsid w:val="000D345B"/>
    <w:rsid w:val="000D35C8"/>
    <w:rsid w:val="000D3723"/>
    <w:rsid w:val="000D3A1D"/>
    <w:rsid w:val="000D3A3C"/>
    <w:rsid w:val="000D3A84"/>
    <w:rsid w:val="000D3DE7"/>
    <w:rsid w:val="000D419F"/>
    <w:rsid w:val="000D47BE"/>
    <w:rsid w:val="000D494D"/>
    <w:rsid w:val="000D4AB3"/>
    <w:rsid w:val="000D5055"/>
    <w:rsid w:val="000D55A2"/>
    <w:rsid w:val="000D56AD"/>
    <w:rsid w:val="000D5960"/>
    <w:rsid w:val="000D59D5"/>
    <w:rsid w:val="000D5ABF"/>
    <w:rsid w:val="000D60E2"/>
    <w:rsid w:val="000D64E6"/>
    <w:rsid w:val="000D6763"/>
    <w:rsid w:val="000D6868"/>
    <w:rsid w:val="000D7115"/>
    <w:rsid w:val="000D7290"/>
    <w:rsid w:val="000D77E7"/>
    <w:rsid w:val="000E0723"/>
    <w:rsid w:val="000E16B5"/>
    <w:rsid w:val="000E1A72"/>
    <w:rsid w:val="000E1FCF"/>
    <w:rsid w:val="000E21DD"/>
    <w:rsid w:val="000E22A8"/>
    <w:rsid w:val="000E22D3"/>
    <w:rsid w:val="000E234D"/>
    <w:rsid w:val="000E2BE5"/>
    <w:rsid w:val="000E32BA"/>
    <w:rsid w:val="000E32F3"/>
    <w:rsid w:val="000E33E2"/>
    <w:rsid w:val="000E365A"/>
    <w:rsid w:val="000E3B33"/>
    <w:rsid w:val="000E3B94"/>
    <w:rsid w:val="000E3BA0"/>
    <w:rsid w:val="000E3BA6"/>
    <w:rsid w:val="000E40C6"/>
    <w:rsid w:val="000E4D49"/>
    <w:rsid w:val="000E4DB8"/>
    <w:rsid w:val="000E502B"/>
    <w:rsid w:val="000E503D"/>
    <w:rsid w:val="000E523F"/>
    <w:rsid w:val="000E5459"/>
    <w:rsid w:val="000E56A3"/>
    <w:rsid w:val="000E6700"/>
    <w:rsid w:val="000E6C4C"/>
    <w:rsid w:val="000E70BC"/>
    <w:rsid w:val="000E70C6"/>
    <w:rsid w:val="000F0983"/>
    <w:rsid w:val="000F0FC8"/>
    <w:rsid w:val="000F1157"/>
    <w:rsid w:val="000F15E0"/>
    <w:rsid w:val="000F1CCC"/>
    <w:rsid w:val="000F228B"/>
    <w:rsid w:val="000F265E"/>
    <w:rsid w:val="000F28A6"/>
    <w:rsid w:val="000F2A5D"/>
    <w:rsid w:val="000F2E85"/>
    <w:rsid w:val="000F2EDA"/>
    <w:rsid w:val="000F310C"/>
    <w:rsid w:val="000F33AD"/>
    <w:rsid w:val="000F372A"/>
    <w:rsid w:val="000F4313"/>
    <w:rsid w:val="000F46EC"/>
    <w:rsid w:val="000F4794"/>
    <w:rsid w:val="000F4B6A"/>
    <w:rsid w:val="000F5338"/>
    <w:rsid w:val="000F5638"/>
    <w:rsid w:val="000F58AF"/>
    <w:rsid w:val="000F5900"/>
    <w:rsid w:val="000F59D1"/>
    <w:rsid w:val="000F5EA2"/>
    <w:rsid w:val="000F5FB9"/>
    <w:rsid w:val="000F6146"/>
    <w:rsid w:val="000F656B"/>
    <w:rsid w:val="000F65DD"/>
    <w:rsid w:val="000F68E1"/>
    <w:rsid w:val="000F6C6F"/>
    <w:rsid w:val="000F6FB4"/>
    <w:rsid w:val="000F76A6"/>
    <w:rsid w:val="000F7CEE"/>
    <w:rsid w:val="000F7F9B"/>
    <w:rsid w:val="0010022D"/>
    <w:rsid w:val="0010043A"/>
    <w:rsid w:val="00100755"/>
    <w:rsid w:val="00100EFF"/>
    <w:rsid w:val="0010173B"/>
    <w:rsid w:val="00101989"/>
    <w:rsid w:val="00101D4E"/>
    <w:rsid w:val="00102278"/>
    <w:rsid w:val="00102DE4"/>
    <w:rsid w:val="00102F64"/>
    <w:rsid w:val="00103D36"/>
    <w:rsid w:val="001043C1"/>
    <w:rsid w:val="00104484"/>
    <w:rsid w:val="001047FA"/>
    <w:rsid w:val="00104C7E"/>
    <w:rsid w:val="001054E5"/>
    <w:rsid w:val="001063D3"/>
    <w:rsid w:val="001063E8"/>
    <w:rsid w:val="00107123"/>
    <w:rsid w:val="0010719E"/>
    <w:rsid w:val="00107D73"/>
    <w:rsid w:val="00107F2F"/>
    <w:rsid w:val="001100CA"/>
    <w:rsid w:val="0011010E"/>
    <w:rsid w:val="0011015D"/>
    <w:rsid w:val="001109BF"/>
    <w:rsid w:val="00110DAE"/>
    <w:rsid w:val="00110F4A"/>
    <w:rsid w:val="0011176B"/>
    <w:rsid w:val="001118DC"/>
    <w:rsid w:val="00111CE3"/>
    <w:rsid w:val="00111D94"/>
    <w:rsid w:val="00112336"/>
    <w:rsid w:val="0011266E"/>
    <w:rsid w:val="0011287C"/>
    <w:rsid w:val="00112DA9"/>
    <w:rsid w:val="00112F36"/>
    <w:rsid w:val="00113244"/>
    <w:rsid w:val="00113D23"/>
    <w:rsid w:val="00113DFC"/>
    <w:rsid w:val="00114318"/>
    <w:rsid w:val="001143D2"/>
    <w:rsid w:val="00114411"/>
    <w:rsid w:val="00114627"/>
    <w:rsid w:val="0011480D"/>
    <w:rsid w:val="00114A8D"/>
    <w:rsid w:val="001152C7"/>
    <w:rsid w:val="00115AAE"/>
    <w:rsid w:val="00115B2E"/>
    <w:rsid w:val="001177C8"/>
    <w:rsid w:val="0012041F"/>
    <w:rsid w:val="001209B1"/>
    <w:rsid w:val="00120A76"/>
    <w:rsid w:val="00120C48"/>
    <w:rsid w:val="001213B6"/>
    <w:rsid w:val="00121E0C"/>
    <w:rsid w:val="001224F1"/>
    <w:rsid w:val="001229DE"/>
    <w:rsid w:val="00122A78"/>
    <w:rsid w:val="00122B87"/>
    <w:rsid w:val="00122EF4"/>
    <w:rsid w:val="00123230"/>
    <w:rsid w:val="00123894"/>
    <w:rsid w:val="001238E4"/>
    <w:rsid w:val="001240A9"/>
    <w:rsid w:val="00124E05"/>
    <w:rsid w:val="00125029"/>
    <w:rsid w:val="00125207"/>
    <w:rsid w:val="001256F1"/>
    <w:rsid w:val="00125DA6"/>
    <w:rsid w:val="001260AE"/>
    <w:rsid w:val="00126606"/>
    <w:rsid w:val="00126686"/>
    <w:rsid w:val="00126A07"/>
    <w:rsid w:val="00126E2E"/>
    <w:rsid w:val="00126F4C"/>
    <w:rsid w:val="0013064F"/>
    <w:rsid w:val="00130AF7"/>
    <w:rsid w:val="00130B97"/>
    <w:rsid w:val="00130D91"/>
    <w:rsid w:val="001313FB"/>
    <w:rsid w:val="00131712"/>
    <w:rsid w:val="00131E85"/>
    <w:rsid w:val="00133199"/>
    <w:rsid w:val="00133318"/>
    <w:rsid w:val="0013345B"/>
    <w:rsid w:val="00133569"/>
    <w:rsid w:val="0013384F"/>
    <w:rsid w:val="00133F2E"/>
    <w:rsid w:val="00134049"/>
    <w:rsid w:val="0013418C"/>
    <w:rsid w:val="001344FA"/>
    <w:rsid w:val="001346E6"/>
    <w:rsid w:val="00134800"/>
    <w:rsid w:val="00134889"/>
    <w:rsid w:val="00134AED"/>
    <w:rsid w:val="00134CCE"/>
    <w:rsid w:val="00134DBE"/>
    <w:rsid w:val="00134E81"/>
    <w:rsid w:val="0013592E"/>
    <w:rsid w:val="0013593B"/>
    <w:rsid w:val="001360C8"/>
    <w:rsid w:val="0013636C"/>
    <w:rsid w:val="00136C43"/>
    <w:rsid w:val="00136E99"/>
    <w:rsid w:val="0013707D"/>
    <w:rsid w:val="00137206"/>
    <w:rsid w:val="001378DD"/>
    <w:rsid w:val="001379C4"/>
    <w:rsid w:val="00137A44"/>
    <w:rsid w:val="00137DDB"/>
    <w:rsid w:val="001404C8"/>
    <w:rsid w:val="00140602"/>
    <w:rsid w:val="00141274"/>
    <w:rsid w:val="0014131E"/>
    <w:rsid w:val="00141D2D"/>
    <w:rsid w:val="00142461"/>
    <w:rsid w:val="00142886"/>
    <w:rsid w:val="00142A53"/>
    <w:rsid w:val="00143044"/>
    <w:rsid w:val="00143CF9"/>
    <w:rsid w:val="00143DE1"/>
    <w:rsid w:val="001443A1"/>
    <w:rsid w:val="0014495F"/>
    <w:rsid w:val="001452AF"/>
    <w:rsid w:val="00145639"/>
    <w:rsid w:val="00145733"/>
    <w:rsid w:val="00145CC4"/>
    <w:rsid w:val="001469F7"/>
    <w:rsid w:val="00147177"/>
    <w:rsid w:val="001471C8"/>
    <w:rsid w:val="00147215"/>
    <w:rsid w:val="00147661"/>
    <w:rsid w:val="0014775C"/>
    <w:rsid w:val="00147C23"/>
    <w:rsid w:val="00147E52"/>
    <w:rsid w:val="00147EA4"/>
    <w:rsid w:val="00150154"/>
    <w:rsid w:val="0015042F"/>
    <w:rsid w:val="001504BA"/>
    <w:rsid w:val="00150B19"/>
    <w:rsid w:val="001518D4"/>
    <w:rsid w:val="00152B57"/>
    <w:rsid w:val="00153146"/>
    <w:rsid w:val="0015327E"/>
    <w:rsid w:val="001536F4"/>
    <w:rsid w:val="00153763"/>
    <w:rsid w:val="00153B64"/>
    <w:rsid w:val="00153BEC"/>
    <w:rsid w:val="0015404E"/>
    <w:rsid w:val="00154059"/>
    <w:rsid w:val="001540B9"/>
    <w:rsid w:val="00154957"/>
    <w:rsid w:val="00154B29"/>
    <w:rsid w:val="00155052"/>
    <w:rsid w:val="001552A8"/>
    <w:rsid w:val="00155512"/>
    <w:rsid w:val="001555D1"/>
    <w:rsid w:val="0015563F"/>
    <w:rsid w:val="00155916"/>
    <w:rsid w:val="001559EC"/>
    <w:rsid w:val="00155B81"/>
    <w:rsid w:val="00156341"/>
    <w:rsid w:val="00156AD8"/>
    <w:rsid w:val="00157466"/>
    <w:rsid w:val="001578DB"/>
    <w:rsid w:val="00157BE0"/>
    <w:rsid w:val="00157F5D"/>
    <w:rsid w:val="0016074E"/>
    <w:rsid w:val="00160864"/>
    <w:rsid w:val="00160B0D"/>
    <w:rsid w:val="001611EA"/>
    <w:rsid w:val="00161C4B"/>
    <w:rsid w:val="00161F4F"/>
    <w:rsid w:val="00162210"/>
    <w:rsid w:val="00162993"/>
    <w:rsid w:val="001629F1"/>
    <w:rsid w:val="00162BF8"/>
    <w:rsid w:val="00162CC4"/>
    <w:rsid w:val="00162F1E"/>
    <w:rsid w:val="00162F59"/>
    <w:rsid w:val="00163381"/>
    <w:rsid w:val="0016356B"/>
    <w:rsid w:val="00163DD1"/>
    <w:rsid w:val="00163F44"/>
    <w:rsid w:val="001641E4"/>
    <w:rsid w:val="0016476F"/>
    <w:rsid w:val="00164773"/>
    <w:rsid w:val="00164D32"/>
    <w:rsid w:val="00164DB9"/>
    <w:rsid w:val="00164DD4"/>
    <w:rsid w:val="00164F58"/>
    <w:rsid w:val="0016511F"/>
    <w:rsid w:val="0016530F"/>
    <w:rsid w:val="00165358"/>
    <w:rsid w:val="00165442"/>
    <w:rsid w:val="001655F0"/>
    <w:rsid w:val="00165A49"/>
    <w:rsid w:val="00165BBA"/>
    <w:rsid w:val="001665AD"/>
    <w:rsid w:val="00166A1B"/>
    <w:rsid w:val="00166F82"/>
    <w:rsid w:val="001679D6"/>
    <w:rsid w:val="00167D98"/>
    <w:rsid w:val="00167F02"/>
    <w:rsid w:val="00170386"/>
    <w:rsid w:val="001704CB"/>
    <w:rsid w:val="00170611"/>
    <w:rsid w:val="00170945"/>
    <w:rsid w:val="00170AA9"/>
    <w:rsid w:val="00170AE5"/>
    <w:rsid w:val="00170D0A"/>
    <w:rsid w:val="0017129F"/>
    <w:rsid w:val="0017168D"/>
    <w:rsid w:val="00171746"/>
    <w:rsid w:val="001719F1"/>
    <w:rsid w:val="00171BCD"/>
    <w:rsid w:val="00171E83"/>
    <w:rsid w:val="001725A4"/>
    <w:rsid w:val="0017354D"/>
    <w:rsid w:val="0017383D"/>
    <w:rsid w:val="0017390F"/>
    <w:rsid w:val="00173D71"/>
    <w:rsid w:val="001740E2"/>
    <w:rsid w:val="001747A2"/>
    <w:rsid w:val="00174918"/>
    <w:rsid w:val="00175BFA"/>
    <w:rsid w:val="00175C05"/>
    <w:rsid w:val="00175C95"/>
    <w:rsid w:val="00175DC9"/>
    <w:rsid w:val="00176335"/>
    <w:rsid w:val="00176AB5"/>
    <w:rsid w:val="00177A0C"/>
    <w:rsid w:val="00177AF0"/>
    <w:rsid w:val="00177C9D"/>
    <w:rsid w:val="00177DB0"/>
    <w:rsid w:val="00177E1F"/>
    <w:rsid w:val="00177EAE"/>
    <w:rsid w:val="0018019E"/>
    <w:rsid w:val="001806C9"/>
    <w:rsid w:val="001810C4"/>
    <w:rsid w:val="001814FB"/>
    <w:rsid w:val="00181B17"/>
    <w:rsid w:val="00181BD2"/>
    <w:rsid w:val="00181CC0"/>
    <w:rsid w:val="0018248C"/>
    <w:rsid w:val="001825BD"/>
    <w:rsid w:val="001825F7"/>
    <w:rsid w:val="00182F47"/>
    <w:rsid w:val="00183203"/>
    <w:rsid w:val="001832F5"/>
    <w:rsid w:val="001835A3"/>
    <w:rsid w:val="0018372B"/>
    <w:rsid w:val="0018384C"/>
    <w:rsid w:val="00183869"/>
    <w:rsid w:val="00183B1D"/>
    <w:rsid w:val="00183D0D"/>
    <w:rsid w:val="00183FE3"/>
    <w:rsid w:val="001841DC"/>
    <w:rsid w:val="0018427B"/>
    <w:rsid w:val="00184373"/>
    <w:rsid w:val="00184650"/>
    <w:rsid w:val="00184A11"/>
    <w:rsid w:val="00184B28"/>
    <w:rsid w:val="00185957"/>
    <w:rsid w:val="00185EE0"/>
    <w:rsid w:val="00186293"/>
    <w:rsid w:val="001868AF"/>
    <w:rsid w:val="001869D7"/>
    <w:rsid w:val="00186A98"/>
    <w:rsid w:val="00186C05"/>
    <w:rsid w:val="00186E77"/>
    <w:rsid w:val="001877C8"/>
    <w:rsid w:val="00187C09"/>
    <w:rsid w:val="00187DBB"/>
    <w:rsid w:val="00190B54"/>
    <w:rsid w:val="00191286"/>
    <w:rsid w:val="00191AA6"/>
    <w:rsid w:val="00191BE1"/>
    <w:rsid w:val="001920F0"/>
    <w:rsid w:val="0019267B"/>
    <w:rsid w:val="00192701"/>
    <w:rsid w:val="00192A1F"/>
    <w:rsid w:val="00192B91"/>
    <w:rsid w:val="00192E5D"/>
    <w:rsid w:val="00193D27"/>
    <w:rsid w:val="00193D67"/>
    <w:rsid w:val="001946E5"/>
    <w:rsid w:val="0019488A"/>
    <w:rsid w:val="001949E3"/>
    <w:rsid w:val="00194CDA"/>
    <w:rsid w:val="00195027"/>
    <w:rsid w:val="001952E5"/>
    <w:rsid w:val="001966AE"/>
    <w:rsid w:val="001966FE"/>
    <w:rsid w:val="001967E4"/>
    <w:rsid w:val="001975A2"/>
    <w:rsid w:val="001975FA"/>
    <w:rsid w:val="0019761E"/>
    <w:rsid w:val="00197D1C"/>
    <w:rsid w:val="001A0390"/>
    <w:rsid w:val="001A040E"/>
    <w:rsid w:val="001A0E6E"/>
    <w:rsid w:val="001A10BF"/>
    <w:rsid w:val="001A1275"/>
    <w:rsid w:val="001A1463"/>
    <w:rsid w:val="001A1A6C"/>
    <w:rsid w:val="001A1E18"/>
    <w:rsid w:val="001A24B4"/>
    <w:rsid w:val="001A27A6"/>
    <w:rsid w:val="001A299E"/>
    <w:rsid w:val="001A29DC"/>
    <w:rsid w:val="001A33FC"/>
    <w:rsid w:val="001A34C7"/>
    <w:rsid w:val="001A3552"/>
    <w:rsid w:val="001A3DCA"/>
    <w:rsid w:val="001A4017"/>
    <w:rsid w:val="001A427F"/>
    <w:rsid w:val="001A4D53"/>
    <w:rsid w:val="001A4E96"/>
    <w:rsid w:val="001A5D35"/>
    <w:rsid w:val="001A5D9D"/>
    <w:rsid w:val="001A5F98"/>
    <w:rsid w:val="001A63C1"/>
    <w:rsid w:val="001A6F68"/>
    <w:rsid w:val="001A7061"/>
    <w:rsid w:val="001A7BF2"/>
    <w:rsid w:val="001B0410"/>
    <w:rsid w:val="001B0710"/>
    <w:rsid w:val="001B07F6"/>
    <w:rsid w:val="001B1243"/>
    <w:rsid w:val="001B1A89"/>
    <w:rsid w:val="001B21AB"/>
    <w:rsid w:val="001B24F2"/>
    <w:rsid w:val="001B258B"/>
    <w:rsid w:val="001B25BC"/>
    <w:rsid w:val="001B25EA"/>
    <w:rsid w:val="001B25FB"/>
    <w:rsid w:val="001B287B"/>
    <w:rsid w:val="001B3B94"/>
    <w:rsid w:val="001B451A"/>
    <w:rsid w:val="001B4831"/>
    <w:rsid w:val="001B4D2A"/>
    <w:rsid w:val="001B4E04"/>
    <w:rsid w:val="001B5071"/>
    <w:rsid w:val="001B5971"/>
    <w:rsid w:val="001B59CC"/>
    <w:rsid w:val="001B5EEF"/>
    <w:rsid w:val="001B5F0B"/>
    <w:rsid w:val="001B5F41"/>
    <w:rsid w:val="001B5FB9"/>
    <w:rsid w:val="001B61F2"/>
    <w:rsid w:val="001B6625"/>
    <w:rsid w:val="001B70F8"/>
    <w:rsid w:val="001B72B0"/>
    <w:rsid w:val="001B72CF"/>
    <w:rsid w:val="001B7E99"/>
    <w:rsid w:val="001B7F3B"/>
    <w:rsid w:val="001C0147"/>
    <w:rsid w:val="001C0368"/>
    <w:rsid w:val="001C0AF2"/>
    <w:rsid w:val="001C0D5C"/>
    <w:rsid w:val="001C0F9C"/>
    <w:rsid w:val="001C1750"/>
    <w:rsid w:val="001C1ABB"/>
    <w:rsid w:val="001C1AF4"/>
    <w:rsid w:val="001C1B24"/>
    <w:rsid w:val="001C2324"/>
    <w:rsid w:val="001C27B0"/>
    <w:rsid w:val="001C33C8"/>
    <w:rsid w:val="001C3B8F"/>
    <w:rsid w:val="001C403C"/>
    <w:rsid w:val="001C4125"/>
    <w:rsid w:val="001C43DB"/>
    <w:rsid w:val="001C47BE"/>
    <w:rsid w:val="001C4F84"/>
    <w:rsid w:val="001C527D"/>
    <w:rsid w:val="001C52FE"/>
    <w:rsid w:val="001C572E"/>
    <w:rsid w:val="001C5861"/>
    <w:rsid w:val="001C59F2"/>
    <w:rsid w:val="001C5FE9"/>
    <w:rsid w:val="001C6020"/>
    <w:rsid w:val="001C60CB"/>
    <w:rsid w:val="001C622B"/>
    <w:rsid w:val="001C62C0"/>
    <w:rsid w:val="001D08D4"/>
    <w:rsid w:val="001D09E2"/>
    <w:rsid w:val="001D0DCC"/>
    <w:rsid w:val="001D10CC"/>
    <w:rsid w:val="001D1650"/>
    <w:rsid w:val="001D1731"/>
    <w:rsid w:val="001D1971"/>
    <w:rsid w:val="001D229D"/>
    <w:rsid w:val="001D236A"/>
    <w:rsid w:val="001D260D"/>
    <w:rsid w:val="001D2BCE"/>
    <w:rsid w:val="001D34BF"/>
    <w:rsid w:val="001D3714"/>
    <w:rsid w:val="001D4261"/>
    <w:rsid w:val="001D4401"/>
    <w:rsid w:val="001D483F"/>
    <w:rsid w:val="001D4E74"/>
    <w:rsid w:val="001D4FA7"/>
    <w:rsid w:val="001D5718"/>
    <w:rsid w:val="001D5F82"/>
    <w:rsid w:val="001D66C1"/>
    <w:rsid w:val="001D6B8E"/>
    <w:rsid w:val="001D6B95"/>
    <w:rsid w:val="001D6DFF"/>
    <w:rsid w:val="001D7177"/>
    <w:rsid w:val="001D728C"/>
    <w:rsid w:val="001D7330"/>
    <w:rsid w:val="001D7542"/>
    <w:rsid w:val="001D7678"/>
    <w:rsid w:val="001D7753"/>
    <w:rsid w:val="001D7AC8"/>
    <w:rsid w:val="001D7B74"/>
    <w:rsid w:val="001D7BFC"/>
    <w:rsid w:val="001D7CE3"/>
    <w:rsid w:val="001D7E89"/>
    <w:rsid w:val="001D7F0C"/>
    <w:rsid w:val="001E0125"/>
    <w:rsid w:val="001E05CF"/>
    <w:rsid w:val="001E05D4"/>
    <w:rsid w:val="001E0BCD"/>
    <w:rsid w:val="001E0F7B"/>
    <w:rsid w:val="001E1352"/>
    <w:rsid w:val="001E1487"/>
    <w:rsid w:val="001E170F"/>
    <w:rsid w:val="001E1724"/>
    <w:rsid w:val="001E1CB1"/>
    <w:rsid w:val="001E266B"/>
    <w:rsid w:val="001E2D62"/>
    <w:rsid w:val="001E2D71"/>
    <w:rsid w:val="001E354C"/>
    <w:rsid w:val="001E3ED6"/>
    <w:rsid w:val="001E3F4D"/>
    <w:rsid w:val="001E4112"/>
    <w:rsid w:val="001E4404"/>
    <w:rsid w:val="001E4E7E"/>
    <w:rsid w:val="001E5A07"/>
    <w:rsid w:val="001E633D"/>
    <w:rsid w:val="001E644E"/>
    <w:rsid w:val="001E64DA"/>
    <w:rsid w:val="001E6973"/>
    <w:rsid w:val="001E6997"/>
    <w:rsid w:val="001E744F"/>
    <w:rsid w:val="001E7523"/>
    <w:rsid w:val="001E76C1"/>
    <w:rsid w:val="001E796D"/>
    <w:rsid w:val="001E7A50"/>
    <w:rsid w:val="001E7B1B"/>
    <w:rsid w:val="001F0894"/>
    <w:rsid w:val="001F094B"/>
    <w:rsid w:val="001F14FC"/>
    <w:rsid w:val="001F199B"/>
    <w:rsid w:val="001F1F23"/>
    <w:rsid w:val="001F1F64"/>
    <w:rsid w:val="001F2244"/>
    <w:rsid w:val="001F25C9"/>
    <w:rsid w:val="001F278F"/>
    <w:rsid w:val="001F38E0"/>
    <w:rsid w:val="001F3954"/>
    <w:rsid w:val="001F484F"/>
    <w:rsid w:val="001F492C"/>
    <w:rsid w:val="001F5304"/>
    <w:rsid w:val="001F5569"/>
    <w:rsid w:val="001F5EB6"/>
    <w:rsid w:val="001F6029"/>
    <w:rsid w:val="001F634E"/>
    <w:rsid w:val="001F657D"/>
    <w:rsid w:val="001F7EC7"/>
    <w:rsid w:val="002009AD"/>
    <w:rsid w:val="00200B2B"/>
    <w:rsid w:val="00200F9A"/>
    <w:rsid w:val="00201249"/>
    <w:rsid w:val="002012AA"/>
    <w:rsid w:val="0020136D"/>
    <w:rsid w:val="00201D61"/>
    <w:rsid w:val="002027C5"/>
    <w:rsid w:val="00202AEE"/>
    <w:rsid w:val="00202C68"/>
    <w:rsid w:val="00202F2E"/>
    <w:rsid w:val="00203026"/>
    <w:rsid w:val="002030C5"/>
    <w:rsid w:val="00203351"/>
    <w:rsid w:val="0020355A"/>
    <w:rsid w:val="002036A7"/>
    <w:rsid w:val="00204BDE"/>
    <w:rsid w:val="00204C2C"/>
    <w:rsid w:val="00205C05"/>
    <w:rsid w:val="00205F80"/>
    <w:rsid w:val="00206337"/>
    <w:rsid w:val="00206CCA"/>
    <w:rsid w:val="0020728A"/>
    <w:rsid w:val="002073D7"/>
    <w:rsid w:val="00207ADA"/>
    <w:rsid w:val="0021015F"/>
    <w:rsid w:val="0021044D"/>
    <w:rsid w:val="0021057D"/>
    <w:rsid w:val="002105CE"/>
    <w:rsid w:val="00210690"/>
    <w:rsid w:val="00210EAB"/>
    <w:rsid w:val="00210F7D"/>
    <w:rsid w:val="0021177C"/>
    <w:rsid w:val="002122A6"/>
    <w:rsid w:val="002122AF"/>
    <w:rsid w:val="0021247F"/>
    <w:rsid w:val="0021257D"/>
    <w:rsid w:val="00212587"/>
    <w:rsid w:val="00212842"/>
    <w:rsid w:val="00212B16"/>
    <w:rsid w:val="00212F39"/>
    <w:rsid w:val="00213034"/>
    <w:rsid w:val="00213213"/>
    <w:rsid w:val="002144FE"/>
    <w:rsid w:val="00215210"/>
    <w:rsid w:val="0021552D"/>
    <w:rsid w:val="002161A3"/>
    <w:rsid w:val="00216734"/>
    <w:rsid w:val="0021680A"/>
    <w:rsid w:val="00216910"/>
    <w:rsid w:val="00216FC1"/>
    <w:rsid w:val="002170C8"/>
    <w:rsid w:val="002171C4"/>
    <w:rsid w:val="00217A5A"/>
    <w:rsid w:val="00217A5F"/>
    <w:rsid w:val="00217F76"/>
    <w:rsid w:val="0022024D"/>
    <w:rsid w:val="00220475"/>
    <w:rsid w:val="002212CE"/>
    <w:rsid w:val="002218F1"/>
    <w:rsid w:val="00221914"/>
    <w:rsid w:val="00221D33"/>
    <w:rsid w:val="00221EBF"/>
    <w:rsid w:val="00222C82"/>
    <w:rsid w:val="00222F75"/>
    <w:rsid w:val="00223659"/>
    <w:rsid w:val="0022367A"/>
    <w:rsid w:val="00223896"/>
    <w:rsid w:val="00223E66"/>
    <w:rsid w:val="0022416A"/>
    <w:rsid w:val="0022450D"/>
    <w:rsid w:val="00224562"/>
    <w:rsid w:val="00224A74"/>
    <w:rsid w:val="00224DCA"/>
    <w:rsid w:val="002254B3"/>
    <w:rsid w:val="002255D1"/>
    <w:rsid w:val="002255F8"/>
    <w:rsid w:val="00225D1F"/>
    <w:rsid w:val="0022659C"/>
    <w:rsid w:val="00226A7D"/>
    <w:rsid w:val="00226AFF"/>
    <w:rsid w:val="00226C39"/>
    <w:rsid w:val="00226EF8"/>
    <w:rsid w:val="00226F89"/>
    <w:rsid w:val="002272F8"/>
    <w:rsid w:val="002279FD"/>
    <w:rsid w:val="00227CC3"/>
    <w:rsid w:val="0023077B"/>
    <w:rsid w:val="00230FCF"/>
    <w:rsid w:val="00231116"/>
    <w:rsid w:val="00231844"/>
    <w:rsid w:val="002321D8"/>
    <w:rsid w:val="0023314D"/>
    <w:rsid w:val="00233644"/>
    <w:rsid w:val="00233655"/>
    <w:rsid w:val="00233B15"/>
    <w:rsid w:val="00233C2B"/>
    <w:rsid w:val="00233F35"/>
    <w:rsid w:val="00234072"/>
    <w:rsid w:val="0023479C"/>
    <w:rsid w:val="00234B3E"/>
    <w:rsid w:val="00234FF9"/>
    <w:rsid w:val="0023538E"/>
    <w:rsid w:val="002353AE"/>
    <w:rsid w:val="00235638"/>
    <w:rsid w:val="00235E13"/>
    <w:rsid w:val="00235F48"/>
    <w:rsid w:val="00236247"/>
    <w:rsid w:val="00236ED8"/>
    <w:rsid w:val="00237612"/>
    <w:rsid w:val="0023779D"/>
    <w:rsid w:val="00237897"/>
    <w:rsid w:val="00237BDA"/>
    <w:rsid w:val="00237D4A"/>
    <w:rsid w:val="00237DEF"/>
    <w:rsid w:val="00237E24"/>
    <w:rsid w:val="002402B7"/>
    <w:rsid w:val="00240607"/>
    <w:rsid w:val="00241303"/>
    <w:rsid w:val="002417C6"/>
    <w:rsid w:val="00241AF9"/>
    <w:rsid w:val="00241DD8"/>
    <w:rsid w:val="00242143"/>
    <w:rsid w:val="0024228D"/>
    <w:rsid w:val="00242700"/>
    <w:rsid w:val="0024289D"/>
    <w:rsid w:val="00242AE1"/>
    <w:rsid w:val="00242E60"/>
    <w:rsid w:val="00243170"/>
    <w:rsid w:val="00243184"/>
    <w:rsid w:val="002439A0"/>
    <w:rsid w:val="00243EAF"/>
    <w:rsid w:val="00243FD0"/>
    <w:rsid w:val="002447A1"/>
    <w:rsid w:val="00244F03"/>
    <w:rsid w:val="002451EB"/>
    <w:rsid w:val="00245724"/>
    <w:rsid w:val="00245768"/>
    <w:rsid w:val="002458A3"/>
    <w:rsid w:val="0024596E"/>
    <w:rsid w:val="00245D5B"/>
    <w:rsid w:val="002460CE"/>
    <w:rsid w:val="00246745"/>
    <w:rsid w:val="00247103"/>
    <w:rsid w:val="00247162"/>
    <w:rsid w:val="0024736F"/>
    <w:rsid w:val="002474B4"/>
    <w:rsid w:val="00250148"/>
    <w:rsid w:val="002501E3"/>
    <w:rsid w:val="0025028F"/>
    <w:rsid w:val="002507D7"/>
    <w:rsid w:val="00250BF2"/>
    <w:rsid w:val="0025125F"/>
    <w:rsid w:val="00252DAD"/>
    <w:rsid w:val="0025342C"/>
    <w:rsid w:val="00254028"/>
    <w:rsid w:val="0025481B"/>
    <w:rsid w:val="002548CB"/>
    <w:rsid w:val="00254F1A"/>
    <w:rsid w:val="002550D1"/>
    <w:rsid w:val="00255150"/>
    <w:rsid w:val="00255DF9"/>
    <w:rsid w:val="002561D0"/>
    <w:rsid w:val="00256213"/>
    <w:rsid w:val="00257438"/>
    <w:rsid w:val="00257595"/>
    <w:rsid w:val="0026002D"/>
    <w:rsid w:val="0026018D"/>
    <w:rsid w:val="00261011"/>
    <w:rsid w:val="0026203A"/>
    <w:rsid w:val="0026244F"/>
    <w:rsid w:val="002629D0"/>
    <w:rsid w:val="002639AF"/>
    <w:rsid w:val="00263DDD"/>
    <w:rsid w:val="002642D8"/>
    <w:rsid w:val="00264C66"/>
    <w:rsid w:val="00264FB3"/>
    <w:rsid w:val="002650F6"/>
    <w:rsid w:val="00265A04"/>
    <w:rsid w:val="00265C31"/>
    <w:rsid w:val="00265DAB"/>
    <w:rsid w:val="002660C7"/>
    <w:rsid w:val="00266475"/>
    <w:rsid w:val="00266984"/>
    <w:rsid w:val="00266BA0"/>
    <w:rsid w:val="00267FFB"/>
    <w:rsid w:val="00270166"/>
    <w:rsid w:val="00270683"/>
    <w:rsid w:val="00270C47"/>
    <w:rsid w:val="0027131E"/>
    <w:rsid w:val="00271580"/>
    <w:rsid w:val="00271755"/>
    <w:rsid w:val="0027225F"/>
    <w:rsid w:val="0027263A"/>
    <w:rsid w:val="00272B73"/>
    <w:rsid w:val="00272B7D"/>
    <w:rsid w:val="002735B6"/>
    <w:rsid w:val="002736DF"/>
    <w:rsid w:val="00273E72"/>
    <w:rsid w:val="002741D8"/>
    <w:rsid w:val="00274390"/>
    <w:rsid w:val="00274799"/>
    <w:rsid w:val="002756E5"/>
    <w:rsid w:val="0027580B"/>
    <w:rsid w:val="00276065"/>
    <w:rsid w:val="00276171"/>
    <w:rsid w:val="00276C18"/>
    <w:rsid w:val="00276DE9"/>
    <w:rsid w:val="00276E2C"/>
    <w:rsid w:val="00277883"/>
    <w:rsid w:val="00277945"/>
    <w:rsid w:val="0028014A"/>
    <w:rsid w:val="00281377"/>
    <w:rsid w:val="002814F0"/>
    <w:rsid w:val="00281B99"/>
    <w:rsid w:val="00281C41"/>
    <w:rsid w:val="00281EB1"/>
    <w:rsid w:val="00282030"/>
    <w:rsid w:val="002821A2"/>
    <w:rsid w:val="002827D8"/>
    <w:rsid w:val="002829B7"/>
    <w:rsid w:val="002829F5"/>
    <w:rsid w:val="00283B95"/>
    <w:rsid w:val="00283CF0"/>
    <w:rsid w:val="00283F6F"/>
    <w:rsid w:val="00284277"/>
    <w:rsid w:val="00285046"/>
    <w:rsid w:val="002854BF"/>
    <w:rsid w:val="002856CE"/>
    <w:rsid w:val="00285737"/>
    <w:rsid w:val="00285991"/>
    <w:rsid w:val="002859DC"/>
    <w:rsid w:val="00285BD5"/>
    <w:rsid w:val="00285EAC"/>
    <w:rsid w:val="0028617D"/>
    <w:rsid w:val="0028648F"/>
    <w:rsid w:val="00286E48"/>
    <w:rsid w:val="00286F1F"/>
    <w:rsid w:val="00287055"/>
    <w:rsid w:val="002872FA"/>
    <w:rsid w:val="002874FF"/>
    <w:rsid w:val="0028754A"/>
    <w:rsid w:val="00287574"/>
    <w:rsid w:val="002879B2"/>
    <w:rsid w:val="002879F5"/>
    <w:rsid w:val="00287ADC"/>
    <w:rsid w:val="0029052C"/>
    <w:rsid w:val="00290A5E"/>
    <w:rsid w:val="00290A96"/>
    <w:rsid w:val="0029124F"/>
    <w:rsid w:val="00291614"/>
    <w:rsid w:val="00291F8C"/>
    <w:rsid w:val="0029226A"/>
    <w:rsid w:val="002922F1"/>
    <w:rsid w:val="00292916"/>
    <w:rsid w:val="00293045"/>
    <w:rsid w:val="00293075"/>
    <w:rsid w:val="00293F2E"/>
    <w:rsid w:val="00294219"/>
    <w:rsid w:val="00294704"/>
    <w:rsid w:val="00294D02"/>
    <w:rsid w:val="00294E9E"/>
    <w:rsid w:val="002963A9"/>
    <w:rsid w:val="0029656F"/>
    <w:rsid w:val="00296885"/>
    <w:rsid w:val="00296CA7"/>
    <w:rsid w:val="00296CEC"/>
    <w:rsid w:val="002970A3"/>
    <w:rsid w:val="00297191"/>
    <w:rsid w:val="00297226"/>
    <w:rsid w:val="0029769D"/>
    <w:rsid w:val="002A02E5"/>
    <w:rsid w:val="002A046B"/>
    <w:rsid w:val="002A09AF"/>
    <w:rsid w:val="002A0E71"/>
    <w:rsid w:val="002A0FCB"/>
    <w:rsid w:val="002A29F0"/>
    <w:rsid w:val="002A2B75"/>
    <w:rsid w:val="002A2B9B"/>
    <w:rsid w:val="002A387E"/>
    <w:rsid w:val="002A3DBE"/>
    <w:rsid w:val="002A44E5"/>
    <w:rsid w:val="002A465E"/>
    <w:rsid w:val="002A4CAC"/>
    <w:rsid w:val="002A4F3C"/>
    <w:rsid w:val="002A50E1"/>
    <w:rsid w:val="002A6AFB"/>
    <w:rsid w:val="002A6B6E"/>
    <w:rsid w:val="002A6F41"/>
    <w:rsid w:val="002A70FD"/>
    <w:rsid w:val="002A7B2F"/>
    <w:rsid w:val="002B02EA"/>
    <w:rsid w:val="002B0D2B"/>
    <w:rsid w:val="002B0DD5"/>
    <w:rsid w:val="002B1844"/>
    <w:rsid w:val="002B2158"/>
    <w:rsid w:val="002B28F0"/>
    <w:rsid w:val="002B2B1A"/>
    <w:rsid w:val="002B2C48"/>
    <w:rsid w:val="002B2E88"/>
    <w:rsid w:val="002B35DB"/>
    <w:rsid w:val="002B4030"/>
    <w:rsid w:val="002B47FE"/>
    <w:rsid w:val="002B4D3E"/>
    <w:rsid w:val="002B5C71"/>
    <w:rsid w:val="002B6097"/>
    <w:rsid w:val="002B60F5"/>
    <w:rsid w:val="002B679F"/>
    <w:rsid w:val="002B7D25"/>
    <w:rsid w:val="002B7EE0"/>
    <w:rsid w:val="002C0318"/>
    <w:rsid w:val="002C0418"/>
    <w:rsid w:val="002C06E9"/>
    <w:rsid w:val="002C094A"/>
    <w:rsid w:val="002C2CAE"/>
    <w:rsid w:val="002C2D38"/>
    <w:rsid w:val="002C37B2"/>
    <w:rsid w:val="002C3F6F"/>
    <w:rsid w:val="002C41DA"/>
    <w:rsid w:val="002C4B1D"/>
    <w:rsid w:val="002C4F01"/>
    <w:rsid w:val="002C4F35"/>
    <w:rsid w:val="002C4FD3"/>
    <w:rsid w:val="002C5205"/>
    <w:rsid w:val="002C5295"/>
    <w:rsid w:val="002C5370"/>
    <w:rsid w:val="002C54E5"/>
    <w:rsid w:val="002C58BA"/>
    <w:rsid w:val="002C655D"/>
    <w:rsid w:val="002C6A3F"/>
    <w:rsid w:val="002C70D4"/>
    <w:rsid w:val="002C7DC2"/>
    <w:rsid w:val="002D0065"/>
    <w:rsid w:val="002D02CC"/>
    <w:rsid w:val="002D0B87"/>
    <w:rsid w:val="002D0FFA"/>
    <w:rsid w:val="002D21A7"/>
    <w:rsid w:val="002D264A"/>
    <w:rsid w:val="002D266B"/>
    <w:rsid w:val="002D28B3"/>
    <w:rsid w:val="002D2AE3"/>
    <w:rsid w:val="002D2D76"/>
    <w:rsid w:val="002D336D"/>
    <w:rsid w:val="002D33E5"/>
    <w:rsid w:val="002D34A2"/>
    <w:rsid w:val="002D3B7B"/>
    <w:rsid w:val="002D3F48"/>
    <w:rsid w:val="002D4246"/>
    <w:rsid w:val="002D4368"/>
    <w:rsid w:val="002D454D"/>
    <w:rsid w:val="002D463C"/>
    <w:rsid w:val="002D4939"/>
    <w:rsid w:val="002D497D"/>
    <w:rsid w:val="002D517D"/>
    <w:rsid w:val="002D5434"/>
    <w:rsid w:val="002D561D"/>
    <w:rsid w:val="002D57E6"/>
    <w:rsid w:val="002D59EF"/>
    <w:rsid w:val="002D6086"/>
    <w:rsid w:val="002D66BA"/>
    <w:rsid w:val="002D674E"/>
    <w:rsid w:val="002D68F0"/>
    <w:rsid w:val="002D6D51"/>
    <w:rsid w:val="002D7664"/>
    <w:rsid w:val="002D76E2"/>
    <w:rsid w:val="002E001C"/>
    <w:rsid w:val="002E02BC"/>
    <w:rsid w:val="002E0779"/>
    <w:rsid w:val="002E08BF"/>
    <w:rsid w:val="002E08D2"/>
    <w:rsid w:val="002E0C1B"/>
    <w:rsid w:val="002E0CCB"/>
    <w:rsid w:val="002E14A6"/>
    <w:rsid w:val="002E1684"/>
    <w:rsid w:val="002E1CB8"/>
    <w:rsid w:val="002E1D2D"/>
    <w:rsid w:val="002E1FF3"/>
    <w:rsid w:val="002E20B3"/>
    <w:rsid w:val="002E25B5"/>
    <w:rsid w:val="002E2A7F"/>
    <w:rsid w:val="002E361D"/>
    <w:rsid w:val="002E37A5"/>
    <w:rsid w:val="002E37F5"/>
    <w:rsid w:val="002E391D"/>
    <w:rsid w:val="002E3958"/>
    <w:rsid w:val="002E3A1F"/>
    <w:rsid w:val="002E3D86"/>
    <w:rsid w:val="002E3DC6"/>
    <w:rsid w:val="002E3E5B"/>
    <w:rsid w:val="002E4148"/>
    <w:rsid w:val="002E42D6"/>
    <w:rsid w:val="002E4EFA"/>
    <w:rsid w:val="002E50DA"/>
    <w:rsid w:val="002E528E"/>
    <w:rsid w:val="002E56BD"/>
    <w:rsid w:val="002E57FE"/>
    <w:rsid w:val="002E5859"/>
    <w:rsid w:val="002E6353"/>
    <w:rsid w:val="002E6637"/>
    <w:rsid w:val="002E67F5"/>
    <w:rsid w:val="002E6817"/>
    <w:rsid w:val="002E715B"/>
    <w:rsid w:val="002E7187"/>
    <w:rsid w:val="002E71EA"/>
    <w:rsid w:val="002E78E3"/>
    <w:rsid w:val="002E7CFA"/>
    <w:rsid w:val="002E7E04"/>
    <w:rsid w:val="002E7F38"/>
    <w:rsid w:val="002F0848"/>
    <w:rsid w:val="002F10AA"/>
    <w:rsid w:val="002F11DB"/>
    <w:rsid w:val="002F1543"/>
    <w:rsid w:val="002F1598"/>
    <w:rsid w:val="002F1615"/>
    <w:rsid w:val="002F1A74"/>
    <w:rsid w:val="002F1AF7"/>
    <w:rsid w:val="002F255F"/>
    <w:rsid w:val="002F2906"/>
    <w:rsid w:val="002F302E"/>
    <w:rsid w:val="002F31C4"/>
    <w:rsid w:val="002F343E"/>
    <w:rsid w:val="002F3DCE"/>
    <w:rsid w:val="002F3F3A"/>
    <w:rsid w:val="002F48B0"/>
    <w:rsid w:val="002F506D"/>
    <w:rsid w:val="002F5C7D"/>
    <w:rsid w:val="002F5EAF"/>
    <w:rsid w:val="002F61EB"/>
    <w:rsid w:val="002F6466"/>
    <w:rsid w:val="002F7125"/>
    <w:rsid w:val="002F73DE"/>
    <w:rsid w:val="002F7536"/>
    <w:rsid w:val="002F7DF3"/>
    <w:rsid w:val="002F7EF4"/>
    <w:rsid w:val="002F7F82"/>
    <w:rsid w:val="0030089E"/>
    <w:rsid w:val="003008F9"/>
    <w:rsid w:val="0030105C"/>
    <w:rsid w:val="00301BC1"/>
    <w:rsid w:val="003026F8"/>
    <w:rsid w:val="00302876"/>
    <w:rsid w:val="00302B7E"/>
    <w:rsid w:val="00302B84"/>
    <w:rsid w:val="00302CFB"/>
    <w:rsid w:val="00302EF5"/>
    <w:rsid w:val="00302F05"/>
    <w:rsid w:val="00303929"/>
    <w:rsid w:val="00303F81"/>
    <w:rsid w:val="00304406"/>
    <w:rsid w:val="00304D22"/>
    <w:rsid w:val="00305339"/>
    <w:rsid w:val="00305F5A"/>
    <w:rsid w:val="003063A8"/>
    <w:rsid w:val="00307C5B"/>
    <w:rsid w:val="00307F10"/>
    <w:rsid w:val="003101CD"/>
    <w:rsid w:val="0031027F"/>
    <w:rsid w:val="003103D7"/>
    <w:rsid w:val="0031058F"/>
    <w:rsid w:val="0031066A"/>
    <w:rsid w:val="00310B43"/>
    <w:rsid w:val="00311879"/>
    <w:rsid w:val="003119AA"/>
    <w:rsid w:val="00311AFE"/>
    <w:rsid w:val="00311C19"/>
    <w:rsid w:val="0031206F"/>
    <w:rsid w:val="00312099"/>
    <w:rsid w:val="003120B0"/>
    <w:rsid w:val="003126EA"/>
    <w:rsid w:val="00313B85"/>
    <w:rsid w:val="00313C51"/>
    <w:rsid w:val="003141C6"/>
    <w:rsid w:val="0031443D"/>
    <w:rsid w:val="003147E2"/>
    <w:rsid w:val="00314E44"/>
    <w:rsid w:val="0031558B"/>
    <w:rsid w:val="00315881"/>
    <w:rsid w:val="00315DC7"/>
    <w:rsid w:val="00315F57"/>
    <w:rsid w:val="003161DF"/>
    <w:rsid w:val="00316266"/>
    <w:rsid w:val="00316B5B"/>
    <w:rsid w:val="00316E05"/>
    <w:rsid w:val="003172F2"/>
    <w:rsid w:val="00317561"/>
    <w:rsid w:val="0031768B"/>
    <w:rsid w:val="003177DE"/>
    <w:rsid w:val="0031791A"/>
    <w:rsid w:val="00317C5D"/>
    <w:rsid w:val="00320211"/>
    <w:rsid w:val="003209BA"/>
    <w:rsid w:val="00320D13"/>
    <w:rsid w:val="003212FD"/>
    <w:rsid w:val="003229CA"/>
    <w:rsid w:val="00322CA9"/>
    <w:rsid w:val="00322E05"/>
    <w:rsid w:val="00324194"/>
    <w:rsid w:val="00324CAE"/>
    <w:rsid w:val="00325585"/>
    <w:rsid w:val="0032652A"/>
    <w:rsid w:val="003266A8"/>
    <w:rsid w:val="00326AF4"/>
    <w:rsid w:val="00326C6B"/>
    <w:rsid w:val="00327036"/>
    <w:rsid w:val="00327E1A"/>
    <w:rsid w:val="00327FDD"/>
    <w:rsid w:val="0033010C"/>
    <w:rsid w:val="00330A99"/>
    <w:rsid w:val="00330C42"/>
    <w:rsid w:val="00330D01"/>
    <w:rsid w:val="00330D5A"/>
    <w:rsid w:val="003313B0"/>
    <w:rsid w:val="003315AC"/>
    <w:rsid w:val="003320C6"/>
    <w:rsid w:val="0033379E"/>
    <w:rsid w:val="003339DA"/>
    <w:rsid w:val="00333C2A"/>
    <w:rsid w:val="00334154"/>
    <w:rsid w:val="00334274"/>
    <w:rsid w:val="003345A5"/>
    <w:rsid w:val="00334BB2"/>
    <w:rsid w:val="00334CBC"/>
    <w:rsid w:val="00334FE9"/>
    <w:rsid w:val="0033585D"/>
    <w:rsid w:val="00335E25"/>
    <w:rsid w:val="00335F16"/>
    <w:rsid w:val="00336352"/>
    <w:rsid w:val="00336442"/>
    <w:rsid w:val="003364F6"/>
    <w:rsid w:val="00336E69"/>
    <w:rsid w:val="00337037"/>
    <w:rsid w:val="0033746F"/>
    <w:rsid w:val="003377F1"/>
    <w:rsid w:val="00337851"/>
    <w:rsid w:val="0033797F"/>
    <w:rsid w:val="003402A1"/>
    <w:rsid w:val="00340A41"/>
    <w:rsid w:val="0034100E"/>
    <w:rsid w:val="003413A5"/>
    <w:rsid w:val="0034191E"/>
    <w:rsid w:val="00341FD6"/>
    <w:rsid w:val="003420D4"/>
    <w:rsid w:val="003423F2"/>
    <w:rsid w:val="00343318"/>
    <w:rsid w:val="0034391C"/>
    <w:rsid w:val="00343EA8"/>
    <w:rsid w:val="00343F61"/>
    <w:rsid w:val="0034441A"/>
    <w:rsid w:val="003446DA"/>
    <w:rsid w:val="00344B64"/>
    <w:rsid w:val="00344DB6"/>
    <w:rsid w:val="00345109"/>
    <w:rsid w:val="00345454"/>
    <w:rsid w:val="00345B74"/>
    <w:rsid w:val="00345F0F"/>
    <w:rsid w:val="00346344"/>
    <w:rsid w:val="00346483"/>
    <w:rsid w:val="00346C32"/>
    <w:rsid w:val="00347752"/>
    <w:rsid w:val="003500DA"/>
    <w:rsid w:val="003501CA"/>
    <w:rsid w:val="00350908"/>
    <w:rsid w:val="00351818"/>
    <w:rsid w:val="00351FE9"/>
    <w:rsid w:val="00352046"/>
    <w:rsid w:val="00352254"/>
    <w:rsid w:val="00352337"/>
    <w:rsid w:val="00352340"/>
    <w:rsid w:val="0035273D"/>
    <w:rsid w:val="003532D3"/>
    <w:rsid w:val="00353643"/>
    <w:rsid w:val="0035374B"/>
    <w:rsid w:val="00354AAF"/>
    <w:rsid w:val="0035515E"/>
    <w:rsid w:val="00355333"/>
    <w:rsid w:val="00355365"/>
    <w:rsid w:val="003555AC"/>
    <w:rsid w:val="003555EB"/>
    <w:rsid w:val="00355775"/>
    <w:rsid w:val="003557D8"/>
    <w:rsid w:val="003558DF"/>
    <w:rsid w:val="00356399"/>
    <w:rsid w:val="00356BF4"/>
    <w:rsid w:val="00356EB3"/>
    <w:rsid w:val="003570B2"/>
    <w:rsid w:val="00357183"/>
    <w:rsid w:val="0036005F"/>
    <w:rsid w:val="003600BA"/>
    <w:rsid w:val="00360123"/>
    <w:rsid w:val="0036022F"/>
    <w:rsid w:val="00360338"/>
    <w:rsid w:val="0036044C"/>
    <w:rsid w:val="003605C6"/>
    <w:rsid w:val="003607E9"/>
    <w:rsid w:val="00360843"/>
    <w:rsid w:val="003609F3"/>
    <w:rsid w:val="00360AF0"/>
    <w:rsid w:val="00361583"/>
    <w:rsid w:val="00361BBC"/>
    <w:rsid w:val="00361D47"/>
    <w:rsid w:val="00361F06"/>
    <w:rsid w:val="00362589"/>
    <w:rsid w:val="003627A1"/>
    <w:rsid w:val="00362AF1"/>
    <w:rsid w:val="003633B8"/>
    <w:rsid w:val="0036375F"/>
    <w:rsid w:val="0036416E"/>
    <w:rsid w:val="003642C1"/>
    <w:rsid w:val="003650AE"/>
    <w:rsid w:val="00365C00"/>
    <w:rsid w:val="003664E8"/>
    <w:rsid w:val="00366A14"/>
    <w:rsid w:val="00366B53"/>
    <w:rsid w:val="00366C7A"/>
    <w:rsid w:val="00366DFD"/>
    <w:rsid w:val="003679A0"/>
    <w:rsid w:val="00367E66"/>
    <w:rsid w:val="00367FB3"/>
    <w:rsid w:val="00370548"/>
    <w:rsid w:val="00370B39"/>
    <w:rsid w:val="00370D1A"/>
    <w:rsid w:val="00370E05"/>
    <w:rsid w:val="0037124F"/>
    <w:rsid w:val="003716A5"/>
    <w:rsid w:val="003716FF"/>
    <w:rsid w:val="00371C42"/>
    <w:rsid w:val="0037205F"/>
    <w:rsid w:val="003725F8"/>
    <w:rsid w:val="00372CD8"/>
    <w:rsid w:val="00372E1E"/>
    <w:rsid w:val="003735CC"/>
    <w:rsid w:val="003740E4"/>
    <w:rsid w:val="0037499C"/>
    <w:rsid w:val="00374D26"/>
    <w:rsid w:val="003754DC"/>
    <w:rsid w:val="00375CE4"/>
    <w:rsid w:val="00376008"/>
    <w:rsid w:val="003767A7"/>
    <w:rsid w:val="003771A1"/>
    <w:rsid w:val="00377389"/>
    <w:rsid w:val="003773A0"/>
    <w:rsid w:val="0037742F"/>
    <w:rsid w:val="00377AC2"/>
    <w:rsid w:val="00377CBA"/>
    <w:rsid w:val="00380A68"/>
    <w:rsid w:val="00380E55"/>
    <w:rsid w:val="00380E5C"/>
    <w:rsid w:val="00380FEB"/>
    <w:rsid w:val="00381058"/>
    <w:rsid w:val="00382652"/>
    <w:rsid w:val="00382929"/>
    <w:rsid w:val="0038327F"/>
    <w:rsid w:val="003834D0"/>
    <w:rsid w:val="003848F4"/>
    <w:rsid w:val="00385493"/>
    <w:rsid w:val="0038555C"/>
    <w:rsid w:val="00385BEA"/>
    <w:rsid w:val="00385F60"/>
    <w:rsid w:val="00386085"/>
    <w:rsid w:val="00386444"/>
    <w:rsid w:val="00386EB9"/>
    <w:rsid w:val="003870C4"/>
    <w:rsid w:val="0038794D"/>
    <w:rsid w:val="00387DB3"/>
    <w:rsid w:val="00390239"/>
    <w:rsid w:val="00390A5D"/>
    <w:rsid w:val="00390C7F"/>
    <w:rsid w:val="0039235D"/>
    <w:rsid w:val="00392426"/>
    <w:rsid w:val="003927BF"/>
    <w:rsid w:val="003937FD"/>
    <w:rsid w:val="00393AA9"/>
    <w:rsid w:val="00393BF8"/>
    <w:rsid w:val="00393FB8"/>
    <w:rsid w:val="00393FE6"/>
    <w:rsid w:val="003941A8"/>
    <w:rsid w:val="0039435F"/>
    <w:rsid w:val="00394C5A"/>
    <w:rsid w:val="00394E36"/>
    <w:rsid w:val="00394F7B"/>
    <w:rsid w:val="003950A0"/>
    <w:rsid w:val="003951A5"/>
    <w:rsid w:val="00395BEE"/>
    <w:rsid w:val="00395CF3"/>
    <w:rsid w:val="00395EA3"/>
    <w:rsid w:val="00396193"/>
    <w:rsid w:val="00396A50"/>
    <w:rsid w:val="00396CB3"/>
    <w:rsid w:val="00396E0E"/>
    <w:rsid w:val="0039756E"/>
    <w:rsid w:val="00397769"/>
    <w:rsid w:val="00397BC6"/>
    <w:rsid w:val="00397E1F"/>
    <w:rsid w:val="003A1A8F"/>
    <w:rsid w:val="003A1DF9"/>
    <w:rsid w:val="003A2081"/>
    <w:rsid w:val="003A2A23"/>
    <w:rsid w:val="003A2DF7"/>
    <w:rsid w:val="003A2EED"/>
    <w:rsid w:val="003A2F78"/>
    <w:rsid w:val="003A317F"/>
    <w:rsid w:val="003A3686"/>
    <w:rsid w:val="003A3D92"/>
    <w:rsid w:val="003A3EC7"/>
    <w:rsid w:val="003A3F9E"/>
    <w:rsid w:val="003A441D"/>
    <w:rsid w:val="003A51F2"/>
    <w:rsid w:val="003A52B5"/>
    <w:rsid w:val="003A5304"/>
    <w:rsid w:val="003A540C"/>
    <w:rsid w:val="003A55E7"/>
    <w:rsid w:val="003A59E6"/>
    <w:rsid w:val="003A5E50"/>
    <w:rsid w:val="003A71AF"/>
    <w:rsid w:val="003A78AE"/>
    <w:rsid w:val="003A7DBE"/>
    <w:rsid w:val="003A7F2C"/>
    <w:rsid w:val="003B0023"/>
    <w:rsid w:val="003B075F"/>
    <w:rsid w:val="003B13E7"/>
    <w:rsid w:val="003B163C"/>
    <w:rsid w:val="003B1A03"/>
    <w:rsid w:val="003B1AFA"/>
    <w:rsid w:val="003B1BA7"/>
    <w:rsid w:val="003B1CD3"/>
    <w:rsid w:val="003B1F93"/>
    <w:rsid w:val="003B2232"/>
    <w:rsid w:val="003B22D0"/>
    <w:rsid w:val="003B22DE"/>
    <w:rsid w:val="003B2708"/>
    <w:rsid w:val="003B455E"/>
    <w:rsid w:val="003B4669"/>
    <w:rsid w:val="003B4886"/>
    <w:rsid w:val="003B49BC"/>
    <w:rsid w:val="003B51D9"/>
    <w:rsid w:val="003B527C"/>
    <w:rsid w:val="003B53E7"/>
    <w:rsid w:val="003B564A"/>
    <w:rsid w:val="003B5741"/>
    <w:rsid w:val="003B59AC"/>
    <w:rsid w:val="003B59D5"/>
    <w:rsid w:val="003B701D"/>
    <w:rsid w:val="003B7444"/>
    <w:rsid w:val="003B7B9A"/>
    <w:rsid w:val="003C0568"/>
    <w:rsid w:val="003C06C1"/>
    <w:rsid w:val="003C1218"/>
    <w:rsid w:val="003C1DC7"/>
    <w:rsid w:val="003C2217"/>
    <w:rsid w:val="003C2640"/>
    <w:rsid w:val="003C27CF"/>
    <w:rsid w:val="003C2E56"/>
    <w:rsid w:val="003C2F8F"/>
    <w:rsid w:val="003C387F"/>
    <w:rsid w:val="003C3B99"/>
    <w:rsid w:val="003C3E75"/>
    <w:rsid w:val="003C401C"/>
    <w:rsid w:val="003C4028"/>
    <w:rsid w:val="003C436F"/>
    <w:rsid w:val="003C50A3"/>
    <w:rsid w:val="003C56C4"/>
    <w:rsid w:val="003C5812"/>
    <w:rsid w:val="003C5BAA"/>
    <w:rsid w:val="003C641C"/>
    <w:rsid w:val="003C661E"/>
    <w:rsid w:val="003C685C"/>
    <w:rsid w:val="003C69C9"/>
    <w:rsid w:val="003C6AF5"/>
    <w:rsid w:val="003C6D5B"/>
    <w:rsid w:val="003C7175"/>
    <w:rsid w:val="003C723B"/>
    <w:rsid w:val="003C7492"/>
    <w:rsid w:val="003C7817"/>
    <w:rsid w:val="003C79E6"/>
    <w:rsid w:val="003D04C1"/>
    <w:rsid w:val="003D064A"/>
    <w:rsid w:val="003D0E42"/>
    <w:rsid w:val="003D1739"/>
    <w:rsid w:val="003D17E1"/>
    <w:rsid w:val="003D1A17"/>
    <w:rsid w:val="003D1AAC"/>
    <w:rsid w:val="003D1D0A"/>
    <w:rsid w:val="003D2072"/>
    <w:rsid w:val="003D2160"/>
    <w:rsid w:val="003D22C8"/>
    <w:rsid w:val="003D3ACF"/>
    <w:rsid w:val="003D41B9"/>
    <w:rsid w:val="003D49C3"/>
    <w:rsid w:val="003D4AF3"/>
    <w:rsid w:val="003D5207"/>
    <w:rsid w:val="003D520F"/>
    <w:rsid w:val="003D58A5"/>
    <w:rsid w:val="003D613E"/>
    <w:rsid w:val="003D6448"/>
    <w:rsid w:val="003D66D6"/>
    <w:rsid w:val="003D73FC"/>
    <w:rsid w:val="003D740D"/>
    <w:rsid w:val="003D753A"/>
    <w:rsid w:val="003D75E8"/>
    <w:rsid w:val="003E033C"/>
    <w:rsid w:val="003E09FD"/>
    <w:rsid w:val="003E0AB5"/>
    <w:rsid w:val="003E0F17"/>
    <w:rsid w:val="003E1875"/>
    <w:rsid w:val="003E1C66"/>
    <w:rsid w:val="003E1ED2"/>
    <w:rsid w:val="003E1F77"/>
    <w:rsid w:val="003E2313"/>
    <w:rsid w:val="003E247C"/>
    <w:rsid w:val="003E2A7B"/>
    <w:rsid w:val="003E2B71"/>
    <w:rsid w:val="003E2D73"/>
    <w:rsid w:val="003E2EC1"/>
    <w:rsid w:val="003E3115"/>
    <w:rsid w:val="003E3A75"/>
    <w:rsid w:val="003E3D71"/>
    <w:rsid w:val="003E3EE5"/>
    <w:rsid w:val="003E4D16"/>
    <w:rsid w:val="003E4FA1"/>
    <w:rsid w:val="003E57EB"/>
    <w:rsid w:val="003E5B74"/>
    <w:rsid w:val="003E5ED6"/>
    <w:rsid w:val="003E6059"/>
    <w:rsid w:val="003E6466"/>
    <w:rsid w:val="003E674E"/>
    <w:rsid w:val="003E6BC7"/>
    <w:rsid w:val="003E6F94"/>
    <w:rsid w:val="003E735E"/>
    <w:rsid w:val="003E7407"/>
    <w:rsid w:val="003E787C"/>
    <w:rsid w:val="003E7B4B"/>
    <w:rsid w:val="003F00EF"/>
    <w:rsid w:val="003F0583"/>
    <w:rsid w:val="003F05FC"/>
    <w:rsid w:val="003F098E"/>
    <w:rsid w:val="003F0CC3"/>
    <w:rsid w:val="003F13E6"/>
    <w:rsid w:val="003F19C6"/>
    <w:rsid w:val="003F2112"/>
    <w:rsid w:val="003F252D"/>
    <w:rsid w:val="003F2594"/>
    <w:rsid w:val="003F2797"/>
    <w:rsid w:val="003F2825"/>
    <w:rsid w:val="003F3B5F"/>
    <w:rsid w:val="003F3DA1"/>
    <w:rsid w:val="003F3E4E"/>
    <w:rsid w:val="003F448F"/>
    <w:rsid w:val="003F4811"/>
    <w:rsid w:val="003F50E3"/>
    <w:rsid w:val="003F527F"/>
    <w:rsid w:val="003F569F"/>
    <w:rsid w:val="003F58D8"/>
    <w:rsid w:val="003F5930"/>
    <w:rsid w:val="003F5AC1"/>
    <w:rsid w:val="003F5EF1"/>
    <w:rsid w:val="003F66E3"/>
    <w:rsid w:val="003F6A9F"/>
    <w:rsid w:val="003F6B96"/>
    <w:rsid w:val="003F6EF3"/>
    <w:rsid w:val="003F76F3"/>
    <w:rsid w:val="003F781D"/>
    <w:rsid w:val="003F7874"/>
    <w:rsid w:val="003F7A89"/>
    <w:rsid w:val="003F7E48"/>
    <w:rsid w:val="004008A9"/>
    <w:rsid w:val="00401322"/>
    <w:rsid w:val="00401C3D"/>
    <w:rsid w:val="00401DF4"/>
    <w:rsid w:val="00402152"/>
    <w:rsid w:val="004023C9"/>
    <w:rsid w:val="00403580"/>
    <w:rsid w:val="00404B20"/>
    <w:rsid w:val="00404F97"/>
    <w:rsid w:val="00405BC3"/>
    <w:rsid w:val="0040658C"/>
    <w:rsid w:val="00406D50"/>
    <w:rsid w:val="00406D6B"/>
    <w:rsid w:val="0040727D"/>
    <w:rsid w:val="00407731"/>
    <w:rsid w:val="00407A20"/>
    <w:rsid w:val="00407B96"/>
    <w:rsid w:val="00407D72"/>
    <w:rsid w:val="00411DFB"/>
    <w:rsid w:val="0041287F"/>
    <w:rsid w:val="00414062"/>
    <w:rsid w:val="00414757"/>
    <w:rsid w:val="00414976"/>
    <w:rsid w:val="0041499B"/>
    <w:rsid w:val="00414EDF"/>
    <w:rsid w:val="00414F53"/>
    <w:rsid w:val="00415CD5"/>
    <w:rsid w:val="00415E57"/>
    <w:rsid w:val="00416572"/>
    <w:rsid w:val="0041690D"/>
    <w:rsid w:val="0041694B"/>
    <w:rsid w:val="00416FAB"/>
    <w:rsid w:val="00417259"/>
    <w:rsid w:val="004175AD"/>
    <w:rsid w:val="004175C1"/>
    <w:rsid w:val="004201C7"/>
    <w:rsid w:val="0042050E"/>
    <w:rsid w:val="0042053C"/>
    <w:rsid w:val="004206DE"/>
    <w:rsid w:val="00421678"/>
    <w:rsid w:val="00421CAE"/>
    <w:rsid w:val="00421EBC"/>
    <w:rsid w:val="004220D3"/>
    <w:rsid w:val="0042210E"/>
    <w:rsid w:val="00422431"/>
    <w:rsid w:val="00423525"/>
    <w:rsid w:val="00423B63"/>
    <w:rsid w:val="00423E50"/>
    <w:rsid w:val="004248AA"/>
    <w:rsid w:val="00425975"/>
    <w:rsid w:val="004263E9"/>
    <w:rsid w:val="004266C7"/>
    <w:rsid w:val="0042670A"/>
    <w:rsid w:val="004267A8"/>
    <w:rsid w:val="00426FD4"/>
    <w:rsid w:val="00427495"/>
    <w:rsid w:val="0042761B"/>
    <w:rsid w:val="00427A21"/>
    <w:rsid w:val="00427A93"/>
    <w:rsid w:val="00427D64"/>
    <w:rsid w:val="0043046F"/>
    <w:rsid w:val="00430649"/>
    <w:rsid w:val="00430740"/>
    <w:rsid w:val="00431830"/>
    <w:rsid w:val="00431900"/>
    <w:rsid w:val="00431C6E"/>
    <w:rsid w:val="00431FFE"/>
    <w:rsid w:val="004326AB"/>
    <w:rsid w:val="00432781"/>
    <w:rsid w:val="00432AD4"/>
    <w:rsid w:val="00432CC2"/>
    <w:rsid w:val="00432EE8"/>
    <w:rsid w:val="0043337F"/>
    <w:rsid w:val="0043338E"/>
    <w:rsid w:val="0043364B"/>
    <w:rsid w:val="00433F4D"/>
    <w:rsid w:val="00434087"/>
    <w:rsid w:val="00434357"/>
    <w:rsid w:val="00434521"/>
    <w:rsid w:val="004349C3"/>
    <w:rsid w:val="004350A1"/>
    <w:rsid w:val="004354D7"/>
    <w:rsid w:val="004354E2"/>
    <w:rsid w:val="00436697"/>
    <w:rsid w:val="004366EB"/>
    <w:rsid w:val="00436BB3"/>
    <w:rsid w:val="00436E98"/>
    <w:rsid w:val="00437140"/>
    <w:rsid w:val="004376CF"/>
    <w:rsid w:val="00437BD9"/>
    <w:rsid w:val="00437D25"/>
    <w:rsid w:val="00440BCF"/>
    <w:rsid w:val="00440F40"/>
    <w:rsid w:val="0044161E"/>
    <w:rsid w:val="0044163D"/>
    <w:rsid w:val="0044182D"/>
    <w:rsid w:val="00441BAD"/>
    <w:rsid w:val="00442257"/>
    <w:rsid w:val="004425B0"/>
    <w:rsid w:val="00442C78"/>
    <w:rsid w:val="00443123"/>
    <w:rsid w:val="004437A2"/>
    <w:rsid w:val="00443887"/>
    <w:rsid w:val="00443AB4"/>
    <w:rsid w:val="00444392"/>
    <w:rsid w:val="0044467A"/>
    <w:rsid w:val="00444C7D"/>
    <w:rsid w:val="00444CA9"/>
    <w:rsid w:val="00444E99"/>
    <w:rsid w:val="0044512A"/>
    <w:rsid w:val="00445ABA"/>
    <w:rsid w:val="00447076"/>
    <w:rsid w:val="004477CC"/>
    <w:rsid w:val="00447EBF"/>
    <w:rsid w:val="00447F15"/>
    <w:rsid w:val="004501A9"/>
    <w:rsid w:val="0045045B"/>
    <w:rsid w:val="00450AAB"/>
    <w:rsid w:val="00450ECE"/>
    <w:rsid w:val="004513D7"/>
    <w:rsid w:val="00451781"/>
    <w:rsid w:val="00451864"/>
    <w:rsid w:val="00451F5A"/>
    <w:rsid w:val="0045219B"/>
    <w:rsid w:val="00452233"/>
    <w:rsid w:val="00452A8F"/>
    <w:rsid w:val="00452A9B"/>
    <w:rsid w:val="0045329A"/>
    <w:rsid w:val="0045340D"/>
    <w:rsid w:val="004534BA"/>
    <w:rsid w:val="004536A2"/>
    <w:rsid w:val="004538DF"/>
    <w:rsid w:val="0045398D"/>
    <w:rsid w:val="00453AF8"/>
    <w:rsid w:val="0045446A"/>
    <w:rsid w:val="00454827"/>
    <w:rsid w:val="00454A97"/>
    <w:rsid w:val="00454CC6"/>
    <w:rsid w:val="00454ECA"/>
    <w:rsid w:val="004552A1"/>
    <w:rsid w:val="00455335"/>
    <w:rsid w:val="00455579"/>
    <w:rsid w:val="00455E15"/>
    <w:rsid w:val="0045603E"/>
    <w:rsid w:val="00460178"/>
    <w:rsid w:val="00460268"/>
    <w:rsid w:val="00460453"/>
    <w:rsid w:val="00460B99"/>
    <w:rsid w:val="00460CF0"/>
    <w:rsid w:val="00461463"/>
    <w:rsid w:val="00461AD6"/>
    <w:rsid w:val="00461DDB"/>
    <w:rsid w:val="00462206"/>
    <w:rsid w:val="0046224B"/>
    <w:rsid w:val="0046225C"/>
    <w:rsid w:val="004626B5"/>
    <w:rsid w:val="004626F3"/>
    <w:rsid w:val="004630D2"/>
    <w:rsid w:val="0046352D"/>
    <w:rsid w:val="004638C7"/>
    <w:rsid w:val="00463924"/>
    <w:rsid w:val="00464359"/>
    <w:rsid w:val="00464493"/>
    <w:rsid w:val="004646B9"/>
    <w:rsid w:val="0046488C"/>
    <w:rsid w:val="004652DE"/>
    <w:rsid w:val="00465A65"/>
    <w:rsid w:val="00466223"/>
    <w:rsid w:val="004662DB"/>
    <w:rsid w:val="00466549"/>
    <w:rsid w:val="00466A63"/>
    <w:rsid w:val="00466B04"/>
    <w:rsid w:val="00467101"/>
    <w:rsid w:val="00470188"/>
    <w:rsid w:val="00470240"/>
    <w:rsid w:val="004708FB"/>
    <w:rsid w:val="0047125D"/>
    <w:rsid w:val="00471766"/>
    <w:rsid w:val="00471871"/>
    <w:rsid w:val="004723DE"/>
    <w:rsid w:val="004723E7"/>
    <w:rsid w:val="00472649"/>
    <w:rsid w:val="004728FD"/>
    <w:rsid w:val="00472FB2"/>
    <w:rsid w:val="004731FB"/>
    <w:rsid w:val="004734E7"/>
    <w:rsid w:val="00473A2B"/>
    <w:rsid w:val="0047400D"/>
    <w:rsid w:val="0047404C"/>
    <w:rsid w:val="00474843"/>
    <w:rsid w:val="00474911"/>
    <w:rsid w:val="00474939"/>
    <w:rsid w:val="00474D25"/>
    <w:rsid w:val="00474E87"/>
    <w:rsid w:val="00474F80"/>
    <w:rsid w:val="00475376"/>
    <w:rsid w:val="00475B7E"/>
    <w:rsid w:val="004761A9"/>
    <w:rsid w:val="004762D9"/>
    <w:rsid w:val="00476450"/>
    <w:rsid w:val="0047649A"/>
    <w:rsid w:val="00476B89"/>
    <w:rsid w:val="00476E02"/>
    <w:rsid w:val="00476E35"/>
    <w:rsid w:val="00477109"/>
    <w:rsid w:val="00477143"/>
    <w:rsid w:val="00477237"/>
    <w:rsid w:val="00477608"/>
    <w:rsid w:val="00477A6A"/>
    <w:rsid w:val="00477C58"/>
    <w:rsid w:val="0048054B"/>
    <w:rsid w:val="0048073B"/>
    <w:rsid w:val="004808B4"/>
    <w:rsid w:val="0048136A"/>
    <w:rsid w:val="0048162E"/>
    <w:rsid w:val="00481C65"/>
    <w:rsid w:val="00482800"/>
    <w:rsid w:val="00482BEE"/>
    <w:rsid w:val="00482D19"/>
    <w:rsid w:val="00482DDC"/>
    <w:rsid w:val="0048304D"/>
    <w:rsid w:val="00483BF2"/>
    <w:rsid w:val="00483E8D"/>
    <w:rsid w:val="00484164"/>
    <w:rsid w:val="004841CE"/>
    <w:rsid w:val="0048435E"/>
    <w:rsid w:val="004848BC"/>
    <w:rsid w:val="004849A0"/>
    <w:rsid w:val="00484C98"/>
    <w:rsid w:val="00484C9A"/>
    <w:rsid w:val="004851D5"/>
    <w:rsid w:val="00485226"/>
    <w:rsid w:val="004855AA"/>
    <w:rsid w:val="0048608F"/>
    <w:rsid w:val="0048610D"/>
    <w:rsid w:val="00486462"/>
    <w:rsid w:val="00486859"/>
    <w:rsid w:val="004869F4"/>
    <w:rsid w:val="00486FD8"/>
    <w:rsid w:val="004871F6"/>
    <w:rsid w:val="00487EB6"/>
    <w:rsid w:val="0049014A"/>
    <w:rsid w:val="00490AAB"/>
    <w:rsid w:val="00490F37"/>
    <w:rsid w:val="004913C6"/>
    <w:rsid w:val="004917D4"/>
    <w:rsid w:val="004919B0"/>
    <w:rsid w:val="00491AE5"/>
    <w:rsid w:val="00491D7A"/>
    <w:rsid w:val="00491E93"/>
    <w:rsid w:val="00491ECE"/>
    <w:rsid w:val="004928B9"/>
    <w:rsid w:val="004929E4"/>
    <w:rsid w:val="0049323A"/>
    <w:rsid w:val="00493CC9"/>
    <w:rsid w:val="00493CF2"/>
    <w:rsid w:val="00493F28"/>
    <w:rsid w:val="00494511"/>
    <w:rsid w:val="004948B2"/>
    <w:rsid w:val="0049497C"/>
    <w:rsid w:val="00495645"/>
    <w:rsid w:val="0049566B"/>
    <w:rsid w:val="00495E1F"/>
    <w:rsid w:val="00496042"/>
    <w:rsid w:val="0049648E"/>
    <w:rsid w:val="0049660E"/>
    <w:rsid w:val="0049675C"/>
    <w:rsid w:val="0049704B"/>
    <w:rsid w:val="00497A3D"/>
    <w:rsid w:val="004A07DE"/>
    <w:rsid w:val="004A10A3"/>
    <w:rsid w:val="004A16F2"/>
    <w:rsid w:val="004A19FF"/>
    <w:rsid w:val="004A1F4C"/>
    <w:rsid w:val="004A2E55"/>
    <w:rsid w:val="004A3A34"/>
    <w:rsid w:val="004A3D19"/>
    <w:rsid w:val="004A3DA4"/>
    <w:rsid w:val="004A3E41"/>
    <w:rsid w:val="004A3FD5"/>
    <w:rsid w:val="004A42C6"/>
    <w:rsid w:val="004A46C2"/>
    <w:rsid w:val="004A4A04"/>
    <w:rsid w:val="004A4BF6"/>
    <w:rsid w:val="004A5A64"/>
    <w:rsid w:val="004A66FB"/>
    <w:rsid w:val="004A68F6"/>
    <w:rsid w:val="004A6952"/>
    <w:rsid w:val="004A75BE"/>
    <w:rsid w:val="004A7943"/>
    <w:rsid w:val="004A7E2A"/>
    <w:rsid w:val="004B0C27"/>
    <w:rsid w:val="004B1930"/>
    <w:rsid w:val="004B1FE2"/>
    <w:rsid w:val="004B2B4A"/>
    <w:rsid w:val="004B2F5E"/>
    <w:rsid w:val="004B3B70"/>
    <w:rsid w:val="004B44DE"/>
    <w:rsid w:val="004B4545"/>
    <w:rsid w:val="004B4ACE"/>
    <w:rsid w:val="004B4C21"/>
    <w:rsid w:val="004B4C4D"/>
    <w:rsid w:val="004B4CC1"/>
    <w:rsid w:val="004B501F"/>
    <w:rsid w:val="004B505A"/>
    <w:rsid w:val="004B548C"/>
    <w:rsid w:val="004B56F6"/>
    <w:rsid w:val="004B572D"/>
    <w:rsid w:val="004B6649"/>
    <w:rsid w:val="004B6A5D"/>
    <w:rsid w:val="004B6CEE"/>
    <w:rsid w:val="004B6EFE"/>
    <w:rsid w:val="004B798B"/>
    <w:rsid w:val="004B7A33"/>
    <w:rsid w:val="004B7B8E"/>
    <w:rsid w:val="004B7D4F"/>
    <w:rsid w:val="004C0078"/>
    <w:rsid w:val="004C045D"/>
    <w:rsid w:val="004C0C75"/>
    <w:rsid w:val="004C12A3"/>
    <w:rsid w:val="004C18BC"/>
    <w:rsid w:val="004C2556"/>
    <w:rsid w:val="004C2614"/>
    <w:rsid w:val="004C2F5A"/>
    <w:rsid w:val="004C3132"/>
    <w:rsid w:val="004C3360"/>
    <w:rsid w:val="004C3CCB"/>
    <w:rsid w:val="004C3E76"/>
    <w:rsid w:val="004C4411"/>
    <w:rsid w:val="004C4920"/>
    <w:rsid w:val="004C49C0"/>
    <w:rsid w:val="004C4F2A"/>
    <w:rsid w:val="004C56CD"/>
    <w:rsid w:val="004C5754"/>
    <w:rsid w:val="004C5979"/>
    <w:rsid w:val="004C5BE9"/>
    <w:rsid w:val="004C609B"/>
    <w:rsid w:val="004C6224"/>
    <w:rsid w:val="004C63BE"/>
    <w:rsid w:val="004C640C"/>
    <w:rsid w:val="004C64D6"/>
    <w:rsid w:val="004C65B5"/>
    <w:rsid w:val="004C6D6C"/>
    <w:rsid w:val="004C6F5F"/>
    <w:rsid w:val="004C6F73"/>
    <w:rsid w:val="004D0203"/>
    <w:rsid w:val="004D03B1"/>
    <w:rsid w:val="004D053D"/>
    <w:rsid w:val="004D0924"/>
    <w:rsid w:val="004D0ABA"/>
    <w:rsid w:val="004D0EA1"/>
    <w:rsid w:val="004D14BE"/>
    <w:rsid w:val="004D163B"/>
    <w:rsid w:val="004D1789"/>
    <w:rsid w:val="004D1A10"/>
    <w:rsid w:val="004D2EB1"/>
    <w:rsid w:val="004D2F94"/>
    <w:rsid w:val="004D34E6"/>
    <w:rsid w:val="004D3A02"/>
    <w:rsid w:val="004D3FA3"/>
    <w:rsid w:val="004D476C"/>
    <w:rsid w:val="004D4A13"/>
    <w:rsid w:val="004D4B71"/>
    <w:rsid w:val="004D4CE1"/>
    <w:rsid w:val="004D5467"/>
    <w:rsid w:val="004D55F7"/>
    <w:rsid w:val="004D5819"/>
    <w:rsid w:val="004D5C81"/>
    <w:rsid w:val="004D608E"/>
    <w:rsid w:val="004D7161"/>
    <w:rsid w:val="004D728F"/>
    <w:rsid w:val="004D7358"/>
    <w:rsid w:val="004D7367"/>
    <w:rsid w:val="004D7908"/>
    <w:rsid w:val="004D799E"/>
    <w:rsid w:val="004E02C0"/>
    <w:rsid w:val="004E03A7"/>
    <w:rsid w:val="004E05BE"/>
    <w:rsid w:val="004E089D"/>
    <w:rsid w:val="004E08BF"/>
    <w:rsid w:val="004E0986"/>
    <w:rsid w:val="004E09E6"/>
    <w:rsid w:val="004E0B79"/>
    <w:rsid w:val="004E0CA5"/>
    <w:rsid w:val="004E11D8"/>
    <w:rsid w:val="004E1500"/>
    <w:rsid w:val="004E1E0A"/>
    <w:rsid w:val="004E1E60"/>
    <w:rsid w:val="004E1FCF"/>
    <w:rsid w:val="004E205C"/>
    <w:rsid w:val="004E21E4"/>
    <w:rsid w:val="004E23BA"/>
    <w:rsid w:val="004E246C"/>
    <w:rsid w:val="004E2719"/>
    <w:rsid w:val="004E2CB7"/>
    <w:rsid w:val="004E2F6C"/>
    <w:rsid w:val="004E3065"/>
    <w:rsid w:val="004E3070"/>
    <w:rsid w:val="004E334D"/>
    <w:rsid w:val="004E36E6"/>
    <w:rsid w:val="004E3AEB"/>
    <w:rsid w:val="004E3B76"/>
    <w:rsid w:val="004E3B9F"/>
    <w:rsid w:val="004E3E19"/>
    <w:rsid w:val="004E40BC"/>
    <w:rsid w:val="004E4202"/>
    <w:rsid w:val="004E4DCD"/>
    <w:rsid w:val="004E50B3"/>
    <w:rsid w:val="004E52D1"/>
    <w:rsid w:val="004E5D61"/>
    <w:rsid w:val="004E63F6"/>
    <w:rsid w:val="004E6B5D"/>
    <w:rsid w:val="004E6CFE"/>
    <w:rsid w:val="004E745A"/>
    <w:rsid w:val="004E778A"/>
    <w:rsid w:val="004E7950"/>
    <w:rsid w:val="004E7C62"/>
    <w:rsid w:val="004F0419"/>
    <w:rsid w:val="004F04EB"/>
    <w:rsid w:val="004F0596"/>
    <w:rsid w:val="004F096F"/>
    <w:rsid w:val="004F0D14"/>
    <w:rsid w:val="004F0E47"/>
    <w:rsid w:val="004F0F45"/>
    <w:rsid w:val="004F16E6"/>
    <w:rsid w:val="004F1FC2"/>
    <w:rsid w:val="004F2013"/>
    <w:rsid w:val="004F2077"/>
    <w:rsid w:val="004F2212"/>
    <w:rsid w:val="004F26BD"/>
    <w:rsid w:val="004F310B"/>
    <w:rsid w:val="004F3232"/>
    <w:rsid w:val="004F32F7"/>
    <w:rsid w:val="004F3330"/>
    <w:rsid w:val="004F49A4"/>
    <w:rsid w:val="004F4ACE"/>
    <w:rsid w:val="004F4D64"/>
    <w:rsid w:val="004F5A8D"/>
    <w:rsid w:val="004F5DAC"/>
    <w:rsid w:val="004F6CC6"/>
    <w:rsid w:val="004F6EFD"/>
    <w:rsid w:val="004F732B"/>
    <w:rsid w:val="004F7445"/>
    <w:rsid w:val="004F74F7"/>
    <w:rsid w:val="004F75A6"/>
    <w:rsid w:val="004F7A08"/>
    <w:rsid w:val="004F7E0C"/>
    <w:rsid w:val="00500331"/>
    <w:rsid w:val="00500AE5"/>
    <w:rsid w:val="00500D8F"/>
    <w:rsid w:val="005016B9"/>
    <w:rsid w:val="00501A89"/>
    <w:rsid w:val="00501C69"/>
    <w:rsid w:val="005021F7"/>
    <w:rsid w:val="00502350"/>
    <w:rsid w:val="0050275C"/>
    <w:rsid w:val="00502A82"/>
    <w:rsid w:val="00502E99"/>
    <w:rsid w:val="00502F35"/>
    <w:rsid w:val="0050367B"/>
    <w:rsid w:val="00503908"/>
    <w:rsid w:val="0050441C"/>
    <w:rsid w:val="00504929"/>
    <w:rsid w:val="00504D4C"/>
    <w:rsid w:val="00505591"/>
    <w:rsid w:val="00506078"/>
    <w:rsid w:val="00506CDA"/>
    <w:rsid w:val="00507613"/>
    <w:rsid w:val="005076A7"/>
    <w:rsid w:val="005077DB"/>
    <w:rsid w:val="00507CCA"/>
    <w:rsid w:val="0051037A"/>
    <w:rsid w:val="00510385"/>
    <w:rsid w:val="005104A4"/>
    <w:rsid w:val="005105DD"/>
    <w:rsid w:val="00511467"/>
    <w:rsid w:val="0051184C"/>
    <w:rsid w:val="00511A8C"/>
    <w:rsid w:val="00511DFF"/>
    <w:rsid w:val="00512BD2"/>
    <w:rsid w:val="00512BF1"/>
    <w:rsid w:val="00512E09"/>
    <w:rsid w:val="00512FF2"/>
    <w:rsid w:val="005130B0"/>
    <w:rsid w:val="005130CF"/>
    <w:rsid w:val="005130E8"/>
    <w:rsid w:val="005132DC"/>
    <w:rsid w:val="005132EE"/>
    <w:rsid w:val="005139F3"/>
    <w:rsid w:val="00513A3F"/>
    <w:rsid w:val="00513A7A"/>
    <w:rsid w:val="00514A14"/>
    <w:rsid w:val="00515A7C"/>
    <w:rsid w:val="00515B2D"/>
    <w:rsid w:val="00516075"/>
    <w:rsid w:val="005162B4"/>
    <w:rsid w:val="00516726"/>
    <w:rsid w:val="00517129"/>
    <w:rsid w:val="00517223"/>
    <w:rsid w:val="00517B17"/>
    <w:rsid w:val="00517C86"/>
    <w:rsid w:val="0052060C"/>
    <w:rsid w:val="005207E5"/>
    <w:rsid w:val="00520DD7"/>
    <w:rsid w:val="0052141F"/>
    <w:rsid w:val="005217F4"/>
    <w:rsid w:val="005219E4"/>
    <w:rsid w:val="00521D30"/>
    <w:rsid w:val="00521D38"/>
    <w:rsid w:val="005224BA"/>
    <w:rsid w:val="00522A80"/>
    <w:rsid w:val="00522C0C"/>
    <w:rsid w:val="0052301F"/>
    <w:rsid w:val="005234D4"/>
    <w:rsid w:val="005235C8"/>
    <w:rsid w:val="00523C45"/>
    <w:rsid w:val="00524355"/>
    <w:rsid w:val="00524882"/>
    <w:rsid w:val="00525070"/>
    <w:rsid w:val="005253D2"/>
    <w:rsid w:val="0052543C"/>
    <w:rsid w:val="00525D32"/>
    <w:rsid w:val="00525DA8"/>
    <w:rsid w:val="00525DA9"/>
    <w:rsid w:val="0052664E"/>
    <w:rsid w:val="00526972"/>
    <w:rsid w:val="00526DA2"/>
    <w:rsid w:val="00527571"/>
    <w:rsid w:val="00527668"/>
    <w:rsid w:val="00527AF1"/>
    <w:rsid w:val="00527B10"/>
    <w:rsid w:val="00530559"/>
    <w:rsid w:val="00530A92"/>
    <w:rsid w:val="00530B0F"/>
    <w:rsid w:val="00531051"/>
    <w:rsid w:val="005312D3"/>
    <w:rsid w:val="0053132E"/>
    <w:rsid w:val="00531435"/>
    <w:rsid w:val="005315A8"/>
    <w:rsid w:val="00531A7B"/>
    <w:rsid w:val="00531ED6"/>
    <w:rsid w:val="00532031"/>
    <w:rsid w:val="0053277D"/>
    <w:rsid w:val="00532B69"/>
    <w:rsid w:val="00532C8E"/>
    <w:rsid w:val="00532D08"/>
    <w:rsid w:val="00533615"/>
    <w:rsid w:val="00533B58"/>
    <w:rsid w:val="00534102"/>
    <w:rsid w:val="00534373"/>
    <w:rsid w:val="00534451"/>
    <w:rsid w:val="005344D1"/>
    <w:rsid w:val="00534F37"/>
    <w:rsid w:val="00535382"/>
    <w:rsid w:val="00535477"/>
    <w:rsid w:val="0053559F"/>
    <w:rsid w:val="005358A6"/>
    <w:rsid w:val="00535E01"/>
    <w:rsid w:val="00536800"/>
    <w:rsid w:val="00536EFA"/>
    <w:rsid w:val="005377C5"/>
    <w:rsid w:val="00537C08"/>
    <w:rsid w:val="00537E84"/>
    <w:rsid w:val="00537ED8"/>
    <w:rsid w:val="005408A7"/>
    <w:rsid w:val="0054226C"/>
    <w:rsid w:val="00542274"/>
    <w:rsid w:val="00542F23"/>
    <w:rsid w:val="005433F0"/>
    <w:rsid w:val="00543985"/>
    <w:rsid w:val="00543C1B"/>
    <w:rsid w:val="00543E87"/>
    <w:rsid w:val="00544333"/>
    <w:rsid w:val="00544433"/>
    <w:rsid w:val="0054463D"/>
    <w:rsid w:val="005448E1"/>
    <w:rsid w:val="00544C29"/>
    <w:rsid w:val="00546396"/>
    <w:rsid w:val="00546CE1"/>
    <w:rsid w:val="005470FF"/>
    <w:rsid w:val="0054733E"/>
    <w:rsid w:val="005474A2"/>
    <w:rsid w:val="005509C5"/>
    <w:rsid w:val="00550A28"/>
    <w:rsid w:val="00551205"/>
    <w:rsid w:val="00551AD4"/>
    <w:rsid w:val="00551F6A"/>
    <w:rsid w:val="0055224A"/>
    <w:rsid w:val="0055263D"/>
    <w:rsid w:val="00552EBE"/>
    <w:rsid w:val="005531B2"/>
    <w:rsid w:val="0055327B"/>
    <w:rsid w:val="00553408"/>
    <w:rsid w:val="0055440E"/>
    <w:rsid w:val="0055491D"/>
    <w:rsid w:val="00554C13"/>
    <w:rsid w:val="005556C0"/>
    <w:rsid w:val="00555C66"/>
    <w:rsid w:val="00555FE0"/>
    <w:rsid w:val="00555FFC"/>
    <w:rsid w:val="005566F7"/>
    <w:rsid w:val="005569E2"/>
    <w:rsid w:val="00556F66"/>
    <w:rsid w:val="00557019"/>
    <w:rsid w:val="005575A9"/>
    <w:rsid w:val="00557701"/>
    <w:rsid w:val="00557A4F"/>
    <w:rsid w:val="00557CFC"/>
    <w:rsid w:val="00557FA8"/>
    <w:rsid w:val="00557FEF"/>
    <w:rsid w:val="005603DC"/>
    <w:rsid w:val="005604E2"/>
    <w:rsid w:val="00560934"/>
    <w:rsid w:val="005613C8"/>
    <w:rsid w:val="00561800"/>
    <w:rsid w:val="00562095"/>
    <w:rsid w:val="0056233A"/>
    <w:rsid w:val="00562437"/>
    <w:rsid w:val="00562735"/>
    <w:rsid w:val="0056284C"/>
    <w:rsid w:val="00563030"/>
    <w:rsid w:val="00564551"/>
    <w:rsid w:val="00564621"/>
    <w:rsid w:val="00564D95"/>
    <w:rsid w:val="00564DD7"/>
    <w:rsid w:val="00565061"/>
    <w:rsid w:val="00566377"/>
    <w:rsid w:val="00566E63"/>
    <w:rsid w:val="00567523"/>
    <w:rsid w:val="0056766B"/>
    <w:rsid w:val="00567B81"/>
    <w:rsid w:val="00570359"/>
    <w:rsid w:val="00570AC1"/>
    <w:rsid w:val="00570BDB"/>
    <w:rsid w:val="00570CEF"/>
    <w:rsid w:val="00570FE3"/>
    <w:rsid w:val="005718AB"/>
    <w:rsid w:val="005718AC"/>
    <w:rsid w:val="00571A61"/>
    <w:rsid w:val="005729A9"/>
    <w:rsid w:val="0057335E"/>
    <w:rsid w:val="00573BFA"/>
    <w:rsid w:val="00573CF4"/>
    <w:rsid w:val="00573E17"/>
    <w:rsid w:val="005740A7"/>
    <w:rsid w:val="0057454F"/>
    <w:rsid w:val="0057456B"/>
    <w:rsid w:val="00574E09"/>
    <w:rsid w:val="00575042"/>
    <w:rsid w:val="005751C3"/>
    <w:rsid w:val="00575215"/>
    <w:rsid w:val="0057534D"/>
    <w:rsid w:val="00575737"/>
    <w:rsid w:val="0057610C"/>
    <w:rsid w:val="0057622D"/>
    <w:rsid w:val="00576A57"/>
    <w:rsid w:val="00577409"/>
    <w:rsid w:val="0057752E"/>
    <w:rsid w:val="0057768E"/>
    <w:rsid w:val="00577B23"/>
    <w:rsid w:val="00580335"/>
    <w:rsid w:val="00580692"/>
    <w:rsid w:val="005806F9"/>
    <w:rsid w:val="00580BB9"/>
    <w:rsid w:val="00580C60"/>
    <w:rsid w:val="005810A4"/>
    <w:rsid w:val="00581229"/>
    <w:rsid w:val="00581E30"/>
    <w:rsid w:val="0058243D"/>
    <w:rsid w:val="005826FE"/>
    <w:rsid w:val="0058294C"/>
    <w:rsid w:val="0058322A"/>
    <w:rsid w:val="00583AFE"/>
    <w:rsid w:val="00583B12"/>
    <w:rsid w:val="00583BFC"/>
    <w:rsid w:val="005843E8"/>
    <w:rsid w:val="005845FB"/>
    <w:rsid w:val="00584807"/>
    <w:rsid w:val="005848F8"/>
    <w:rsid w:val="00584CE7"/>
    <w:rsid w:val="005852D3"/>
    <w:rsid w:val="005867E3"/>
    <w:rsid w:val="00586CB4"/>
    <w:rsid w:val="00586EF7"/>
    <w:rsid w:val="00587018"/>
    <w:rsid w:val="0058719B"/>
    <w:rsid w:val="005876F0"/>
    <w:rsid w:val="005879C2"/>
    <w:rsid w:val="00587B4F"/>
    <w:rsid w:val="00590241"/>
    <w:rsid w:val="00590495"/>
    <w:rsid w:val="00591984"/>
    <w:rsid w:val="00591A35"/>
    <w:rsid w:val="00592DE4"/>
    <w:rsid w:val="00592DEC"/>
    <w:rsid w:val="00592EC4"/>
    <w:rsid w:val="005935C1"/>
    <w:rsid w:val="00593A1F"/>
    <w:rsid w:val="00593F12"/>
    <w:rsid w:val="005945C6"/>
    <w:rsid w:val="00594637"/>
    <w:rsid w:val="00594697"/>
    <w:rsid w:val="005946F8"/>
    <w:rsid w:val="00594A22"/>
    <w:rsid w:val="00594E0B"/>
    <w:rsid w:val="00595587"/>
    <w:rsid w:val="00596022"/>
    <w:rsid w:val="00596346"/>
    <w:rsid w:val="0059658E"/>
    <w:rsid w:val="005965CA"/>
    <w:rsid w:val="00596C47"/>
    <w:rsid w:val="00597099"/>
    <w:rsid w:val="005973AA"/>
    <w:rsid w:val="005976CA"/>
    <w:rsid w:val="005979E6"/>
    <w:rsid w:val="00597B9B"/>
    <w:rsid w:val="00597C45"/>
    <w:rsid w:val="005A04F2"/>
    <w:rsid w:val="005A0E50"/>
    <w:rsid w:val="005A1288"/>
    <w:rsid w:val="005A168F"/>
    <w:rsid w:val="005A1746"/>
    <w:rsid w:val="005A197D"/>
    <w:rsid w:val="005A1A07"/>
    <w:rsid w:val="005A1A23"/>
    <w:rsid w:val="005A1D98"/>
    <w:rsid w:val="005A2075"/>
    <w:rsid w:val="005A2624"/>
    <w:rsid w:val="005A293F"/>
    <w:rsid w:val="005A2B96"/>
    <w:rsid w:val="005A2DE2"/>
    <w:rsid w:val="005A307C"/>
    <w:rsid w:val="005A364B"/>
    <w:rsid w:val="005A3D4E"/>
    <w:rsid w:val="005A4319"/>
    <w:rsid w:val="005A443C"/>
    <w:rsid w:val="005A4819"/>
    <w:rsid w:val="005A4C23"/>
    <w:rsid w:val="005A5291"/>
    <w:rsid w:val="005A5460"/>
    <w:rsid w:val="005A5BCE"/>
    <w:rsid w:val="005A5D90"/>
    <w:rsid w:val="005A66C9"/>
    <w:rsid w:val="005A671D"/>
    <w:rsid w:val="005A70D2"/>
    <w:rsid w:val="005A7704"/>
    <w:rsid w:val="005A7A8B"/>
    <w:rsid w:val="005A7B62"/>
    <w:rsid w:val="005B0AE2"/>
    <w:rsid w:val="005B0F16"/>
    <w:rsid w:val="005B1572"/>
    <w:rsid w:val="005B175B"/>
    <w:rsid w:val="005B176B"/>
    <w:rsid w:val="005B1C6E"/>
    <w:rsid w:val="005B2A32"/>
    <w:rsid w:val="005B30FD"/>
    <w:rsid w:val="005B342E"/>
    <w:rsid w:val="005B4255"/>
    <w:rsid w:val="005B493D"/>
    <w:rsid w:val="005B4E3D"/>
    <w:rsid w:val="005B4EF8"/>
    <w:rsid w:val="005B5E79"/>
    <w:rsid w:val="005B5EDB"/>
    <w:rsid w:val="005B67F7"/>
    <w:rsid w:val="005B68B3"/>
    <w:rsid w:val="005B6913"/>
    <w:rsid w:val="005B6A4B"/>
    <w:rsid w:val="005B6BC5"/>
    <w:rsid w:val="005B7503"/>
    <w:rsid w:val="005B7A1F"/>
    <w:rsid w:val="005B7B53"/>
    <w:rsid w:val="005C0083"/>
    <w:rsid w:val="005C039A"/>
    <w:rsid w:val="005C0AF9"/>
    <w:rsid w:val="005C0D22"/>
    <w:rsid w:val="005C0E6C"/>
    <w:rsid w:val="005C0EE8"/>
    <w:rsid w:val="005C126D"/>
    <w:rsid w:val="005C181D"/>
    <w:rsid w:val="005C257E"/>
    <w:rsid w:val="005C2718"/>
    <w:rsid w:val="005C277F"/>
    <w:rsid w:val="005C28CF"/>
    <w:rsid w:val="005C338E"/>
    <w:rsid w:val="005C37D8"/>
    <w:rsid w:val="005C3B28"/>
    <w:rsid w:val="005C3ECE"/>
    <w:rsid w:val="005C4352"/>
    <w:rsid w:val="005C4D3B"/>
    <w:rsid w:val="005C4FF3"/>
    <w:rsid w:val="005C5513"/>
    <w:rsid w:val="005C568B"/>
    <w:rsid w:val="005C58C7"/>
    <w:rsid w:val="005C636B"/>
    <w:rsid w:val="005C676E"/>
    <w:rsid w:val="005C6DF7"/>
    <w:rsid w:val="005C748A"/>
    <w:rsid w:val="005C7D0C"/>
    <w:rsid w:val="005D0610"/>
    <w:rsid w:val="005D0928"/>
    <w:rsid w:val="005D13E5"/>
    <w:rsid w:val="005D186C"/>
    <w:rsid w:val="005D1F4E"/>
    <w:rsid w:val="005D2015"/>
    <w:rsid w:val="005D208B"/>
    <w:rsid w:val="005D212C"/>
    <w:rsid w:val="005D2311"/>
    <w:rsid w:val="005D26D2"/>
    <w:rsid w:val="005D2A97"/>
    <w:rsid w:val="005D3272"/>
    <w:rsid w:val="005D33C6"/>
    <w:rsid w:val="005D3B46"/>
    <w:rsid w:val="005D3C68"/>
    <w:rsid w:val="005D3EDD"/>
    <w:rsid w:val="005D48C1"/>
    <w:rsid w:val="005D4921"/>
    <w:rsid w:val="005D4AFE"/>
    <w:rsid w:val="005D5C55"/>
    <w:rsid w:val="005D5D1E"/>
    <w:rsid w:val="005D61F4"/>
    <w:rsid w:val="005D62D0"/>
    <w:rsid w:val="005D675C"/>
    <w:rsid w:val="005D6E3C"/>
    <w:rsid w:val="005D7509"/>
    <w:rsid w:val="005D772D"/>
    <w:rsid w:val="005D77E3"/>
    <w:rsid w:val="005D7FEB"/>
    <w:rsid w:val="005E0123"/>
    <w:rsid w:val="005E0BA8"/>
    <w:rsid w:val="005E0DB8"/>
    <w:rsid w:val="005E10E1"/>
    <w:rsid w:val="005E1592"/>
    <w:rsid w:val="005E21A8"/>
    <w:rsid w:val="005E23CF"/>
    <w:rsid w:val="005E24D8"/>
    <w:rsid w:val="005E2599"/>
    <w:rsid w:val="005E338A"/>
    <w:rsid w:val="005E33A7"/>
    <w:rsid w:val="005E35FE"/>
    <w:rsid w:val="005E3F7E"/>
    <w:rsid w:val="005E45A0"/>
    <w:rsid w:val="005E5395"/>
    <w:rsid w:val="005E54E6"/>
    <w:rsid w:val="005E6531"/>
    <w:rsid w:val="005E7AC1"/>
    <w:rsid w:val="005E7D67"/>
    <w:rsid w:val="005E7EDE"/>
    <w:rsid w:val="005F0DB1"/>
    <w:rsid w:val="005F0DBF"/>
    <w:rsid w:val="005F11B6"/>
    <w:rsid w:val="005F16E0"/>
    <w:rsid w:val="005F1A04"/>
    <w:rsid w:val="005F1B69"/>
    <w:rsid w:val="005F22F2"/>
    <w:rsid w:val="005F2712"/>
    <w:rsid w:val="005F40BF"/>
    <w:rsid w:val="005F4224"/>
    <w:rsid w:val="005F4547"/>
    <w:rsid w:val="005F4EB6"/>
    <w:rsid w:val="005F5189"/>
    <w:rsid w:val="005F5A8B"/>
    <w:rsid w:val="005F5B7D"/>
    <w:rsid w:val="005F5C5A"/>
    <w:rsid w:val="005F64D2"/>
    <w:rsid w:val="005F707E"/>
    <w:rsid w:val="005F710B"/>
    <w:rsid w:val="005F741C"/>
    <w:rsid w:val="005F746F"/>
    <w:rsid w:val="005F765D"/>
    <w:rsid w:val="005F7CBF"/>
    <w:rsid w:val="006000E2"/>
    <w:rsid w:val="00600744"/>
    <w:rsid w:val="0060084D"/>
    <w:rsid w:val="00600B9F"/>
    <w:rsid w:val="00600C18"/>
    <w:rsid w:val="00600C94"/>
    <w:rsid w:val="00600DA3"/>
    <w:rsid w:val="00600FF9"/>
    <w:rsid w:val="00601115"/>
    <w:rsid w:val="00601276"/>
    <w:rsid w:val="0060151F"/>
    <w:rsid w:val="0060162B"/>
    <w:rsid w:val="00601877"/>
    <w:rsid w:val="00602109"/>
    <w:rsid w:val="00602185"/>
    <w:rsid w:val="00602311"/>
    <w:rsid w:val="00602D0C"/>
    <w:rsid w:val="00602DEF"/>
    <w:rsid w:val="00602EAB"/>
    <w:rsid w:val="00603471"/>
    <w:rsid w:val="00603BBB"/>
    <w:rsid w:val="00603C17"/>
    <w:rsid w:val="00603DEB"/>
    <w:rsid w:val="00604036"/>
    <w:rsid w:val="00604077"/>
    <w:rsid w:val="0060413C"/>
    <w:rsid w:val="006043E8"/>
    <w:rsid w:val="00604C37"/>
    <w:rsid w:val="00604E3A"/>
    <w:rsid w:val="00604E9E"/>
    <w:rsid w:val="006053F2"/>
    <w:rsid w:val="00605692"/>
    <w:rsid w:val="00605B25"/>
    <w:rsid w:val="00605BFE"/>
    <w:rsid w:val="00605D73"/>
    <w:rsid w:val="00606701"/>
    <w:rsid w:val="00607033"/>
    <w:rsid w:val="006072FE"/>
    <w:rsid w:val="0060769B"/>
    <w:rsid w:val="0060792D"/>
    <w:rsid w:val="00607D15"/>
    <w:rsid w:val="00607E9E"/>
    <w:rsid w:val="00610F37"/>
    <w:rsid w:val="006118D5"/>
    <w:rsid w:val="00611D3C"/>
    <w:rsid w:val="006120B6"/>
    <w:rsid w:val="00612B11"/>
    <w:rsid w:val="00613105"/>
    <w:rsid w:val="0061443B"/>
    <w:rsid w:val="00614B76"/>
    <w:rsid w:val="00614DB2"/>
    <w:rsid w:val="00614E41"/>
    <w:rsid w:val="00614FFE"/>
    <w:rsid w:val="00615154"/>
    <w:rsid w:val="00616161"/>
    <w:rsid w:val="0061677F"/>
    <w:rsid w:val="00616804"/>
    <w:rsid w:val="00616A86"/>
    <w:rsid w:val="0061766E"/>
    <w:rsid w:val="00617D51"/>
    <w:rsid w:val="00620995"/>
    <w:rsid w:val="0062111B"/>
    <w:rsid w:val="006214FF"/>
    <w:rsid w:val="00621515"/>
    <w:rsid w:val="006218E5"/>
    <w:rsid w:val="00622078"/>
    <w:rsid w:val="00622344"/>
    <w:rsid w:val="006225E6"/>
    <w:rsid w:val="00622CBE"/>
    <w:rsid w:val="00624263"/>
    <w:rsid w:val="006246D3"/>
    <w:rsid w:val="00624911"/>
    <w:rsid w:val="0062498F"/>
    <w:rsid w:val="006249A9"/>
    <w:rsid w:val="00624BBF"/>
    <w:rsid w:val="0062534A"/>
    <w:rsid w:val="006256F4"/>
    <w:rsid w:val="006262D0"/>
    <w:rsid w:val="006266C8"/>
    <w:rsid w:val="00626EA0"/>
    <w:rsid w:val="00626F1B"/>
    <w:rsid w:val="006271D0"/>
    <w:rsid w:val="0062781B"/>
    <w:rsid w:val="006307D9"/>
    <w:rsid w:val="006307F6"/>
    <w:rsid w:val="00630C2C"/>
    <w:rsid w:val="00631226"/>
    <w:rsid w:val="0063159F"/>
    <w:rsid w:val="00631CC0"/>
    <w:rsid w:val="00631FB2"/>
    <w:rsid w:val="006322DE"/>
    <w:rsid w:val="00633165"/>
    <w:rsid w:val="006332FE"/>
    <w:rsid w:val="006335EC"/>
    <w:rsid w:val="00633E64"/>
    <w:rsid w:val="00634058"/>
    <w:rsid w:val="006341DB"/>
    <w:rsid w:val="00634456"/>
    <w:rsid w:val="00634B06"/>
    <w:rsid w:val="00634B26"/>
    <w:rsid w:val="00634CF9"/>
    <w:rsid w:val="00636628"/>
    <w:rsid w:val="00636890"/>
    <w:rsid w:val="0063695F"/>
    <w:rsid w:val="00636D79"/>
    <w:rsid w:val="00636D9C"/>
    <w:rsid w:val="00636E9C"/>
    <w:rsid w:val="00636F86"/>
    <w:rsid w:val="00637067"/>
    <w:rsid w:val="006371ED"/>
    <w:rsid w:val="00637201"/>
    <w:rsid w:val="00637896"/>
    <w:rsid w:val="006379FE"/>
    <w:rsid w:val="00640431"/>
    <w:rsid w:val="006405BB"/>
    <w:rsid w:val="006407A2"/>
    <w:rsid w:val="00640CF5"/>
    <w:rsid w:val="00640DE9"/>
    <w:rsid w:val="0064181E"/>
    <w:rsid w:val="00641D20"/>
    <w:rsid w:val="00641D7C"/>
    <w:rsid w:val="0064204D"/>
    <w:rsid w:val="00642060"/>
    <w:rsid w:val="00643254"/>
    <w:rsid w:val="00643726"/>
    <w:rsid w:val="00643750"/>
    <w:rsid w:val="006437AA"/>
    <w:rsid w:val="00643B15"/>
    <w:rsid w:val="00643CC6"/>
    <w:rsid w:val="00643CE7"/>
    <w:rsid w:val="00643D46"/>
    <w:rsid w:val="0064436D"/>
    <w:rsid w:val="006445CC"/>
    <w:rsid w:val="00644846"/>
    <w:rsid w:val="0064499A"/>
    <w:rsid w:val="00644BDE"/>
    <w:rsid w:val="00645503"/>
    <w:rsid w:val="00646F91"/>
    <w:rsid w:val="00647866"/>
    <w:rsid w:val="006479DE"/>
    <w:rsid w:val="006500F0"/>
    <w:rsid w:val="006508C6"/>
    <w:rsid w:val="00650A79"/>
    <w:rsid w:val="00650DB1"/>
    <w:rsid w:val="00651A82"/>
    <w:rsid w:val="00651E7E"/>
    <w:rsid w:val="00651F54"/>
    <w:rsid w:val="006524EF"/>
    <w:rsid w:val="006529B0"/>
    <w:rsid w:val="00653702"/>
    <w:rsid w:val="006538CC"/>
    <w:rsid w:val="00653F00"/>
    <w:rsid w:val="006540AD"/>
    <w:rsid w:val="006541BA"/>
    <w:rsid w:val="00654234"/>
    <w:rsid w:val="006543BA"/>
    <w:rsid w:val="006543E0"/>
    <w:rsid w:val="00654D04"/>
    <w:rsid w:val="00655009"/>
    <w:rsid w:val="00655ACB"/>
    <w:rsid w:val="00655C94"/>
    <w:rsid w:val="00655CC7"/>
    <w:rsid w:val="006563B2"/>
    <w:rsid w:val="00656658"/>
    <w:rsid w:val="00656697"/>
    <w:rsid w:val="00656907"/>
    <w:rsid w:val="00656BAF"/>
    <w:rsid w:val="00656CA6"/>
    <w:rsid w:val="00657290"/>
    <w:rsid w:val="00657A89"/>
    <w:rsid w:val="00657B19"/>
    <w:rsid w:val="00660134"/>
    <w:rsid w:val="0066051B"/>
    <w:rsid w:val="00660700"/>
    <w:rsid w:val="006607E3"/>
    <w:rsid w:val="00660E44"/>
    <w:rsid w:val="00661027"/>
    <w:rsid w:val="00661185"/>
    <w:rsid w:val="006612CA"/>
    <w:rsid w:val="00661585"/>
    <w:rsid w:val="006619D3"/>
    <w:rsid w:val="00661C17"/>
    <w:rsid w:val="00661E41"/>
    <w:rsid w:val="0066254C"/>
    <w:rsid w:val="006628EC"/>
    <w:rsid w:val="00662EBC"/>
    <w:rsid w:val="00662EC6"/>
    <w:rsid w:val="00662ED7"/>
    <w:rsid w:val="006640BA"/>
    <w:rsid w:val="006651A8"/>
    <w:rsid w:val="006657B7"/>
    <w:rsid w:val="006659A7"/>
    <w:rsid w:val="00665AD0"/>
    <w:rsid w:val="00665ADF"/>
    <w:rsid w:val="00666356"/>
    <w:rsid w:val="006663C9"/>
    <w:rsid w:val="00666463"/>
    <w:rsid w:val="0066661E"/>
    <w:rsid w:val="00666A43"/>
    <w:rsid w:val="00666E47"/>
    <w:rsid w:val="00670691"/>
    <w:rsid w:val="00671718"/>
    <w:rsid w:val="00671BF2"/>
    <w:rsid w:val="00671DC7"/>
    <w:rsid w:val="00672E17"/>
    <w:rsid w:val="006730AA"/>
    <w:rsid w:val="00673A4A"/>
    <w:rsid w:val="00674010"/>
    <w:rsid w:val="0067468C"/>
    <w:rsid w:val="00674834"/>
    <w:rsid w:val="006754A2"/>
    <w:rsid w:val="00675E30"/>
    <w:rsid w:val="00676050"/>
    <w:rsid w:val="006766CE"/>
    <w:rsid w:val="00676AC2"/>
    <w:rsid w:val="00676C13"/>
    <w:rsid w:val="00680326"/>
    <w:rsid w:val="00680770"/>
    <w:rsid w:val="006809FD"/>
    <w:rsid w:val="00680E8F"/>
    <w:rsid w:val="00681593"/>
    <w:rsid w:val="00681692"/>
    <w:rsid w:val="00681944"/>
    <w:rsid w:val="00681ACC"/>
    <w:rsid w:val="00681C77"/>
    <w:rsid w:val="00681D2F"/>
    <w:rsid w:val="0068204E"/>
    <w:rsid w:val="006825AE"/>
    <w:rsid w:val="006832B4"/>
    <w:rsid w:val="006834EF"/>
    <w:rsid w:val="006835EF"/>
    <w:rsid w:val="0068372E"/>
    <w:rsid w:val="006840A6"/>
    <w:rsid w:val="006862ED"/>
    <w:rsid w:val="0068677F"/>
    <w:rsid w:val="0068678C"/>
    <w:rsid w:val="00686806"/>
    <w:rsid w:val="00686D5A"/>
    <w:rsid w:val="00686E1F"/>
    <w:rsid w:val="006870A7"/>
    <w:rsid w:val="00687363"/>
    <w:rsid w:val="00687CC2"/>
    <w:rsid w:val="00687CF1"/>
    <w:rsid w:val="0069020B"/>
    <w:rsid w:val="00690588"/>
    <w:rsid w:val="00690B65"/>
    <w:rsid w:val="0069101D"/>
    <w:rsid w:val="006910EC"/>
    <w:rsid w:val="00691246"/>
    <w:rsid w:val="0069214B"/>
    <w:rsid w:val="0069244A"/>
    <w:rsid w:val="006925F5"/>
    <w:rsid w:val="00692D8D"/>
    <w:rsid w:val="00692F1C"/>
    <w:rsid w:val="00693525"/>
    <w:rsid w:val="00693572"/>
    <w:rsid w:val="006935E6"/>
    <w:rsid w:val="00693ACF"/>
    <w:rsid w:val="00693DF0"/>
    <w:rsid w:val="00693E89"/>
    <w:rsid w:val="00693F5B"/>
    <w:rsid w:val="006945B7"/>
    <w:rsid w:val="00694D95"/>
    <w:rsid w:val="00695286"/>
    <w:rsid w:val="006953FB"/>
    <w:rsid w:val="0069541E"/>
    <w:rsid w:val="0069573F"/>
    <w:rsid w:val="00695750"/>
    <w:rsid w:val="006957B1"/>
    <w:rsid w:val="00695E9B"/>
    <w:rsid w:val="00696A65"/>
    <w:rsid w:val="006975FF"/>
    <w:rsid w:val="006976E1"/>
    <w:rsid w:val="0069772B"/>
    <w:rsid w:val="006A01AD"/>
    <w:rsid w:val="006A043F"/>
    <w:rsid w:val="006A0A95"/>
    <w:rsid w:val="006A0F29"/>
    <w:rsid w:val="006A10D0"/>
    <w:rsid w:val="006A118E"/>
    <w:rsid w:val="006A11BA"/>
    <w:rsid w:val="006A1D51"/>
    <w:rsid w:val="006A21EF"/>
    <w:rsid w:val="006A2A71"/>
    <w:rsid w:val="006A31D8"/>
    <w:rsid w:val="006A3200"/>
    <w:rsid w:val="006A378F"/>
    <w:rsid w:val="006A3ED7"/>
    <w:rsid w:val="006A430B"/>
    <w:rsid w:val="006A48C8"/>
    <w:rsid w:val="006A4C9A"/>
    <w:rsid w:val="006A5E18"/>
    <w:rsid w:val="006A5FF6"/>
    <w:rsid w:val="006A6062"/>
    <w:rsid w:val="006A61C7"/>
    <w:rsid w:val="006A6555"/>
    <w:rsid w:val="006A678C"/>
    <w:rsid w:val="006A6EA8"/>
    <w:rsid w:val="006A71D5"/>
    <w:rsid w:val="006A72BC"/>
    <w:rsid w:val="006A765C"/>
    <w:rsid w:val="006A7898"/>
    <w:rsid w:val="006A7FFE"/>
    <w:rsid w:val="006B0489"/>
    <w:rsid w:val="006B09FE"/>
    <w:rsid w:val="006B0FB4"/>
    <w:rsid w:val="006B19F7"/>
    <w:rsid w:val="006B2104"/>
    <w:rsid w:val="006B2828"/>
    <w:rsid w:val="006B3273"/>
    <w:rsid w:val="006B3624"/>
    <w:rsid w:val="006B39AD"/>
    <w:rsid w:val="006B3D00"/>
    <w:rsid w:val="006B44B2"/>
    <w:rsid w:val="006B462D"/>
    <w:rsid w:val="006B4892"/>
    <w:rsid w:val="006B5700"/>
    <w:rsid w:val="006B5A2C"/>
    <w:rsid w:val="006B5DB0"/>
    <w:rsid w:val="006B730C"/>
    <w:rsid w:val="006B7D19"/>
    <w:rsid w:val="006B7EE3"/>
    <w:rsid w:val="006B7EEE"/>
    <w:rsid w:val="006C0465"/>
    <w:rsid w:val="006C09C2"/>
    <w:rsid w:val="006C0A9F"/>
    <w:rsid w:val="006C0D2B"/>
    <w:rsid w:val="006C0F0D"/>
    <w:rsid w:val="006C1ADF"/>
    <w:rsid w:val="006C281F"/>
    <w:rsid w:val="006C2AC8"/>
    <w:rsid w:val="006C2B41"/>
    <w:rsid w:val="006C3786"/>
    <w:rsid w:val="006C3802"/>
    <w:rsid w:val="006C385E"/>
    <w:rsid w:val="006C3A24"/>
    <w:rsid w:val="006C44BA"/>
    <w:rsid w:val="006C4925"/>
    <w:rsid w:val="006C4ACF"/>
    <w:rsid w:val="006C4AEF"/>
    <w:rsid w:val="006C57BA"/>
    <w:rsid w:val="006C5940"/>
    <w:rsid w:val="006C5C91"/>
    <w:rsid w:val="006C5CA0"/>
    <w:rsid w:val="006C5F67"/>
    <w:rsid w:val="006C6150"/>
    <w:rsid w:val="006C686F"/>
    <w:rsid w:val="006C6B2C"/>
    <w:rsid w:val="006C6C0D"/>
    <w:rsid w:val="006C6ECA"/>
    <w:rsid w:val="006C7152"/>
    <w:rsid w:val="006C7588"/>
    <w:rsid w:val="006D0266"/>
    <w:rsid w:val="006D0EC3"/>
    <w:rsid w:val="006D13FC"/>
    <w:rsid w:val="006D1D3E"/>
    <w:rsid w:val="006D1FC8"/>
    <w:rsid w:val="006D2087"/>
    <w:rsid w:val="006D2097"/>
    <w:rsid w:val="006D2167"/>
    <w:rsid w:val="006D234E"/>
    <w:rsid w:val="006D24CF"/>
    <w:rsid w:val="006D2660"/>
    <w:rsid w:val="006D287C"/>
    <w:rsid w:val="006D2A57"/>
    <w:rsid w:val="006D2B55"/>
    <w:rsid w:val="006D2C54"/>
    <w:rsid w:val="006D355B"/>
    <w:rsid w:val="006D36C2"/>
    <w:rsid w:val="006D378D"/>
    <w:rsid w:val="006D3D40"/>
    <w:rsid w:val="006D3F30"/>
    <w:rsid w:val="006D42F5"/>
    <w:rsid w:val="006D4449"/>
    <w:rsid w:val="006D44F5"/>
    <w:rsid w:val="006D56E0"/>
    <w:rsid w:val="006D573B"/>
    <w:rsid w:val="006D5BCE"/>
    <w:rsid w:val="006D6004"/>
    <w:rsid w:val="006D6418"/>
    <w:rsid w:val="006D65FE"/>
    <w:rsid w:val="006D6704"/>
    <w:rsid w:val="006D6F2B"/>
    <w:rsid w:val="006D7143"/>
    <w:rsid w:val="006D7377"/>
    <w:rsid w:val="006D784B"/>
    <w:rsid w:val="006D79C4"/>
    <w:rsid w:val="006E0210"/>
    <w:rsid w:val="006E1242"/>
    <w:rsid w:val="006E12A2"/>
    <w:rsid w:val="006E1442"/>
    <w:rsid w:val="006E15D8"/>
    <w:rsid w:val="006E176A"/>
    <w:rsid w:val="006E1842"/>
    <w:rsid w:val="006E28E5"/>
    <w:rsid w:val="006E28FE"/>
    <w:rsid w:val="006E29B1"/>
    <w:rsid w:val="006E2AFF"/>
    <w:rsid w:val="006E2B48"/>
    <w:rsid w:val="006E2E73"/>
    <w:rsid w:val="006E3055"/>
    <w:rsid w:val="006E33B6"/>
    <w:rsid w:val="006E3B37"/>
    <w:rsid w:val="006E3CEF"/>
    <w:rsid w:val="006E5326"/>
    <w:rsid w:val="006E56C8"/>
    <w:rsid w:val="006E5736"/>
    <w:rsid w:val="006E5FC2"/>
    <w:rsid w:val="006E603B"/>
    <w:rsid w:val="006E62CF"/>
    <w:rsid w:val="006E65E3"/>
    <w:rsid w:val="006E6D94"/>
    <w:rsid w:val="006E6E10"/>
    <w:rsid w:val="006F0186"/>
    <w:rsid w:val="006F02DE"/>
    <w:rsid w:val="006F07F0"/>
    <w:rsid w:val="006F09D6"/>
    <w:rsid w:val="006F0A1A"/>
    <w:rsid w:val="006F0C63"/>
    <w:rsid w:val="006F0FCB"/>
    <w:rsid w:val="006F10C4"/>
    <w:rsid w:val="006F13B1"/>
    <w:rsid w:val="006F1FAF"/>
    <w:rsid w:val="006F2163"/>
    <w:rsid w:val="006F2A63"/>
    <w:rsid w:val="006F2A6B"/>
    <w:rsid w:val="006F2B0E"/>
    <w:rsid w:val="006F2B7D"/>
    <w:rsid w:val="006F4165"/>
    <w:rsid w:val="006F4807"/>
    <w:rsid w:val="006F4937"/>
    <w:rsid w:val="006F4B0A"/>
    <w:rsid w:val="006F4CBC"/>
    <w:rsid w:val="006F4F56"/>
    <w:rsid w:val="006F4FE5"/>
    <w:rsid w:val="006F58B3"/>
    <w:rsid w:val="006F64DB"/>
    <w:rsid w:val="006F664F"/>
    <w:rsid w:val="006F6AEA"/>
    <w:rsid w:val="006F6EA4"/>
    <w:rsid w:val="006F6F32"/>
    <w:rsid w:val="006F76EA"/>
    <w:rsid w:val="006F76FB"/>
    <w:rsid w:val="006F782C"/>
    <w:rsid w:val="007000D5"/>
    <w:rsid w:val="00700619"/>
    <w:rsid w:val="00700ADD"/>
    <w:rsid w:val="00700C4A"/>
    <w:rsid w:val="00701199"/>
    <w:rsid w:val="00701CE4"/>
    <w:rsid w:val="00701D92"/>
    <w:rsid w:val="00702486"/>
    <w:rsid w:val="00702D5C"/>
    <w:rsid w:val="00702FEF"/>
    <w:rsid w:val="00703494"/>
    <w:rsid w:val="007034EE"/>
    <w:rsid w:val="00703F39"/>
    <w:rsid w:val="0070485F"/>
    <w:rsid w:val="00704A98"/>
    <w:rsid w:val="007051C1"/>
    <w:rsid w:val="00705B37"/>
    <w:rsid w:val="00705E27"/>
    <w:rsid w:val="00706778"/>
    <w:rsid w:val="0070689F"/>
    <w:rsid w:val="00706C8D"/>
    <w:rsid w:val="0070731E"/>
    <w:rsid w:val="00707406"/>
    <w:rsid w:val="0070745B"/>
    <w:rsid w:val="00707488"/>
    <w:rsid w:val="0070776A"/>
    <w:rsid w:val="00707A7F"/>
    <w:rsid w:val="00707C7D"/>
    <w:rsid w:val="00707FAE"/>
    <w:rsid w:val="0071059D"/>
    <w:rsid w:val="00710604"/>
    <w:rsid w:val="007107F5"/>
    <w:rsid w:val="00710800"/>
    <w:rsid w:val="00710C93"/>
    <w:rsid w:val="00710E0A"/>
    <w:rsid w:val="007118E0"/>
    <w:rsid w:val="00712012"/>
    <w:rsid w:val="007123B2"/>
    <w:rsid w:val="00712779"/>
    <w:rsid w:val="00712B76"/>
    <w:rsid w:val="0071404A"/>
    <w:rsid w:val="0071436E"/>
    <w:rsid w:val="00714B1C"/>
    <w:rsid w:val="00715C44"/>
    <w:rsid w:val="00716380"/>
    <w:rsid w:val="007165B3"/>
    <w:rsid w:val="007173A0"/>
    <w:rsid w:val="00717CF6"/>
    <w:rsid w:val="00717E93"/>
    <w:rsid w:val="0072001D"/>
    <w:rsid w:val="00720759"/>
    <w:rsid w:val="007211BC"/>
    <w:rsid w:val="00721270"/>
    <w:rsid w:val="00722672"/>
    <w:rsid w:val="007226B5"/>
    <w:rsid w:val="00722A52"/>
    <w:rsid w:val="00722C6F"/>
    <w:rsid w:val="007240B1"/>
    <w:rsid w:val="007243C6"/>
    <w:rsid w:val="00724680"/>
    <w:rsid w:val="00724967"/>
    <w:rsid w:val="00724B0B"/>
    <w:rsid w:val="00724E9D"/>
    <w:rsid w:val="00724F3E"/>
    <w:rsid w:val="0072542E"/>
    <w:rsid w:val="0072565C"/>
    <w:rsid w:val="007256B1"/>
    <w:rsid w:val="0072587C"/>
    <w:rsid w:val="00725B05"/>
    <w:rsid w:val="00726674"/>
    <w:rsid w:val="00726840"/>
    <w:rsid w:val="00726E27"/>
    <w:rsid w:val="00727D37"/>
    <w:rsid w:val="0073003D"/>
    <w:rsid w:val="007302C0"/>
    <w:rsid w:val="00730BA1"/>
    <w:rsid w:val="0073125C"/>
    <w:rsid w:val="00731563"/>
    <w:rsid w:val="0073186A"/>
    <w:rsid w:val="00731B7C"/>
    <w:rsid w:val="00732631"/>
    <w:rsid w:val="007327D8"/>
    <w:rsid w:val="00733267"/>
    <w:rsid w:val="00733D64"/>
    <w:rsid w:val="007343B1"/>
    <w:rsid w:val="00734BFF"/>
    <w:rsid w:val="00734E48"/>
    <w:rsid w:val="007355B5"/>
    <w:rsid w:val="007359F9"/>
    <w:rsid w:val="00735C49"/>
    <w:rsid w:val="007364BA"/>
    <w:rsid w:val="00736540"/>
    <w:rsid w:val="00736F16"/>
    <w:rsid w:val="00737593"/>
    <w:rsid w:val="007379FF"/>
    <w:rsid w:val="00737BFE"/>
    <w:rsid w:val="00737C08"/>
    <w:rsid w:val="0074021D"/>
    <w:rsid w:val="0074057D"/>
    <w:rsid w:val="00740757"/>
    <w:rsid w:val="007407F0"/>
    <w:rsid w:val="0074137C"/>
    <w:rsid w:val="0074168A"/>
    <w:rsid w:val="00742C20"/>
    <w:rsid w:val="00742CDD"/>
    <w:rsid w:val="00742CF9"/>
    <w:rsid w:val="00742D0F"/>
    <w:rsid w:val="00743128"/>
    <w:rsid w:val="00743653"/>
    <w:rsid w:val="00743727"/>
    <w:rsid w:val="007439A4"/>
    <w:rsid w:val="00743D26"/>
    <w:rsid w:val="00743E53"/>
    <w:rsid w:val="00744264"/>
    <w:rsid w:val="007444E7"/>
    <w:rsid w:val="00744CCB"/>
    <w:rsid w:val="00745336"/>
    <w:rsid w:val="00745438"/>
    <w:rsid w:val="00745993"/>
    <w:rsid w:val="00745DE0"/>
    <w:rsid w:val="00746255"/>
    <w:rsid w:val="00746372"/>
    <w:rsid w:val="007466F3"/>
    <w:rsid w:val="00746761"/>
    <w:rsid w:val="007468A8"/>
    <w:rsid w:val="00747272"/>
    <w:rsid w:val="00747B63"/>
    <w:rsid w:val="007503A1"/>
    <w:rsid w:val="007505ED"/>
    <w:rsid w:val="007506AA"/>
    <w:rsid w:val="0075184A"/>
    <w:rsid w:val="007519D7"/>
    <w:rsid w:val="00752085"/>
    <w:rsid w:val="00752CA0"/>
    <w:rsid w:val="00752CB3"/>
    <w:rsid w:val="00753303"/>
    <w:rsid w:val="00753356"/>
    <w:rsid w:val="00753477"/>
    <w:rsid w:val="00753B3E"/>
    <w:rsid w:val="00753D7C"/>
    <w:rsid w:val="00753DA5"/>
    <w:rsid w:val="00753FA9"/>
    <w:rsid w:val="007541B3"/>
    <w:rsid w:val="00754446"/>
    <w:rsid w:val="00754510"/>
    <w:rsid w:val="007545EA"/>
    <w:rsid w:val="00755041"/>
    <w:rsid w:val="0075618D"/>
    <w:rsid w:val="007562FD"/>
    <w:rsid w:val="00756386"/>
    <w:rsid w:val="007563AF"/>
    <w:rsid w:val="007566FB"/>
    <w:rsid w:val="00756C0B"/>
    <w:rsid w:val="00756E43"/>
    <w:rsid w:val="00757339"/>
    <w:rsid w:val="00757D9A"/>
    <w:rsid w:val="00757E1A"/>
    <w:rsid w:val="00760285"/>
    <w:rsid w:val="00760DC3"/>
    <w:rsid w:val="007613B4"/>
    <w:rsid w:val="00761407"/>
    <w:rsid w:val="00761780"/>
    <w:rsid w:val="007617B3"/>
    <w:rsid w:val="00761DB1"/>
    <w:rsid w:val="00762500"/>
    <w:rsid w:val="00762F5D"/>
    <w:rsid w:val="00763486"/>
    <w:rsid w:val="007635D2"/>
    <w:rsid w:val="007637DF"/>
    <w:rsid w:val="00763F6E"/>
    <w:rsid w:val="00764A11"/>
    <w:rsid w:val="00764CDB"/>
    <w:rsid w:val="007652A7"/>
    <w:rsid w:val="00765837"/>
    <w:rsid w:val="0076602B"/>
    <w:rsid w:val="00766333"/>
    <w:rsid w:val="00766B48"/>
    <w:rsid w:val="00766BD0"/>
    <w:rsid w:val="00767017"/>
    <w:rsid w:val="00767A7B"/>
    <w:rsid w:val="00767B01"/>
    <w:rsid w:val="00770644"/>
    <w:rsid w:val="00770772"/>
    <w:rsid w:val="00770D31"/>
    <w:rsid w:val="007714A8"/>
    <w:rsid w:val="0077151A"/>
    <w:rsid w:val="00771B34"/>
    <w:rsid w:val="007724AD"/>
    <w:rsid w:val="00772974"/>
    <w:rsid w:val="00772A05"/>
    <w:rsid w:val="00773F88"/>
    <w:rsid w:val="00774109"/>
    <w:rsid w:val="00774234"/>
    <w:rsid w:val="00774328"/>
    <w:rsid w:val="00774B39"/>
    <w:rsid w:val="0077543B"/>
    <w:rsid w:val="00775AA6"/>
    <w:rsid w:val="00775E8E"/>
    <w:rsid w:val="007766A1"/>
    <w:rsid w:val="0077713F"/>
    <w:rsid w:val="00777194"/>
    <w:rsid w:val="007771F4"/>
    <w:rsid w:val="00777274"/>
    <w:rsid w:val="007779CB"/>
    <w:rsid w:val="00777D8E"/>
    <w:rsid w:val="00780092"/>
    <w:rsid w:val="007804D1"/>
    <w:rsid w:val="00780738"/>
    <w:rsid w:val="007807C1"/>
    <w:rsid w:val="007807C4"/>
    <w:rsid w:val="007812C4"/>
    <w:rsid w:val="00781A75"/>
    <w:rsid w:val="00781C6B"/>
    <w:rsid w:val="00781F65"/>
    <w:rsid w:val="00782C8F"/>
    <w:rsid w:val="007831FE"/>
    <w:rsid w:val="00783708"/>
    <w:rsid w:val="00783870"/>
    <w:rsid w:val="00783A8F"/>
    <w:rsid w:val="00783C9F"/>
    <w:rsid w:val="00783CA3"/>
    <w:rsid w:val="00784764"/>
    <w:rsid w:val="00784917"/>
    <w:rsid w:val="0078492C"/>
    <w:rsid w:val="00784BCB"/>
    <w:rsid w:val="0078510F"/>
    <w:rsid w:val="007861D3"/>
    <w:rsid w:val="00786595"/>
    <w:rsid w:val="00786B6B"/>
    <w:rsid w:val="00786C8D"/>
    <w:rsid w:val="00787842"/>
    <w:rsid w:val="007904F1"/>
    <w:rsid w:val="007906D9"/>
    <w:rsid w:val="007908D1"/>
    <w:rsid w:val="00790945"/>
    <w:rsid w:val="00790AB7"/>
    <w:rsid w:val="00790E32"/>
    <w:rsid w:val="00790F5D"/>
    <w:rsid w:val="00791177"/>
    <w:rsid w:val="00791DAF"/>
    <w:rsid w:val="0079211D"/>
    <w:rsid w:val="00792E9E"/>
    <w:rsid w:val="00792EE0"/>
    <w:rsid w:val="0079327C"/>
    <w:rsid w:val="007933E3"/>
    <w:rsid w:val="00793652"/>
    <w:rsid w:val="00794128"/>
    <w:rsid w:val="007945B0"/>
    <w:rsid w:val="00794653"/>
    <w:rsid w:val="00794AF2"/>
    <w:rsid w:val="00794C22"/>
    <w:rsid w:val="00794F59"/>
    <w:rsid w:val="00795626"/>
    <w:rsid w:val="00795B02"/>
    <w:rsid w:val="00795F74"/>
    <w:rsid w:val="00796255"/>
    <w:rsid w:val="007963E8"/>
    <w:rsid w:val="0079691A"/>
    <w:rsid w:val="00797994"/>
    <w:rsid w:val="007A02EF"/>
    <w:rsid w:val="007A1B30"/>
    <w:rsid w:val="007A1BE6"/>
    <w:rsid w:val="007A2C8B"/>
    <w:rsid w:val="007A30EF"/>
    <w:rsid w:val="007A3525"/>
    <w:rsid w:val="007A35B0"/>
    <w:rsid w:val="007A3982"/>
    <w:rsid w:val="007A39C1"/>
    <w:rsid w:val="007A3A9C"/>
    <w:rsid w:val="007A3F35"/>
    <w:rsid w:val="007A4044"/>
    <w:rsid w:val="007A4276"/>
    <w:rsid w:val="007A515E"/>
    <w:rsid w:val="007A526E"/>
    <w:rsid w:val="007A52E7"/>
    <w:rsid w:val="007A54A4"/>
    <w:rsid w:val="007A54DB"/>
    <w:rsid w:val="007A5581"/>
    <w:rsid w:val="007A5687"/>
    <w:rsid w:val="007A56B0"/>
    <w:rsid w:val="007A5997"/>
    <w:rsid w:val="007A5A43"/>
    <w:rsid w:val="007A5B81"/>
    <w:rsid w:val="007A65FC"/>
    <w:rsid w:val="007A6B3F"/>
    <w:rsid w:val="007A71F3"/>
    <w:rsid w:val="007A731D"/>
    <w:rsid w:val="007A7409"/>
    <w:rsid w:val="007A741E"/>
    <w:rsid w:val="007A7B84"/>
    <w:rsid w:val="007A7D3A"/>
    <w:rsid w:val="007B0B02"/>
    <w:rsid w:val="007B102C"/>
    <w:rsid w:val="007B115B"/>
    <w:rsid w:val="007B1437"/>
    <w:rsid w:val="007B1693"/>
    <w:rsid w:val="007B1F87"/>
    <w:rsid w:val="007B2A5D"/>
    <w:rsid w:val="007B2CF1"/>
    <w:rsid w:val="007B3692"/>
    <w:rsid w:val="007B36F5"/>
    <w:rsid w:val="007B3897"/>
    <w:rsid w:val="007B46AD"/>
    <w:rsid w:val="007B49E5"/>
    <w:rsid w:val="007B4D07"/>
    <w:rsid w:val="007B5123"/>
    <w:rsid w:val="007B55A7"/>
    <w:rsid w:val="007B57C4"/>
    <w:rsid w:val="007B584C"/>
    <w:rsid w:val="007B5A3A"/>
    <w:rsid w:val="007B5D90"/>
    <w:rsid w:val="007B61B9"/>
    <w:rsid w:val="007B633C"/>
    <w:rsid w:val="007B64F8"/>
    <w:rsid w:val="007B6720"/>
    <w:rsid w:val="007B6BDC"/>
    <w:rsid w:val="007B6C65"/>
    <w:rsid w:val="007B7525"/>
    <w:rsid w:val="007B7AC7"/>
    <w:rsid w:val="007B7E46"/>
    <w:rsid w:val="007C06E2"/>
    <w:rsid w:val="007C0887"/>
    <w:rsid w:val="007C096A"/>
    <w:rsid w:val="007C0F15"/>
    <w:rsid w:val="007C102E"/>
    <w:rsid w:val="007C11CF"/>
    <w:rsid w:val="007C1B7D"/>
    <w:rsid w:val="007C1E0C"/>
    <w:rsid w:val="007C208B"/>
    <w:rsid w:val="007C21EC"/>
    <w:rsid w:val="007C2675"/>
    <w:rsid w:val="007C2CB9"/>
    <w:rsid w:val="007C2FC8"/>
    <w:rsid w:val="007C396E"/>
    <w:rsid w:val="007C3B6D"/>
    <w:rsid w:val="007C3C17"/>
    <w:rsid w:val="007C3F11"/>
    <w:rsid w:val="007C3F6C"/>
    <w:rsid w:val="007C42E8"/>
    <w:rsid w:val="007C43F4"/>
    <w:rsid w:val="007C4C73"/>
    <w:rsid w:val="007C526F"/>
    <w:rsid w:val="007C543F"/>
    <w:rsid w:val="007C56AE"/>
    <w:rsid w:val="007C64C7"/>
    <w:rsid w:val="007C6A98"/>
    <w:rsid w:val="007C70B9"/>
    <w:rsid w:val="007C72D9"/>
    <w:rsid w:val="007C7559"/>
    <w:rsid w:val="007C7871"/>
    <w:rsid w:val="007C7DB4"/>
    <w:rsid w:val="007D110A"/>
    <w:rsid w:val="007D1306"/>
    <w:rsid w:val="007D1310"/>
    <w:rsid w:val="007D131B"/>
    <w:rsid w:val="007D13E0"/>
    <w:rsid w:val="007D16D2"/>
    <w:rsid w:val="007D1EE4"/>
    <w:rsid w:val="007D24A7"/>
    <w:rsid w:val="007D286F"/>
    <w:rsid w:val="007D2E2B"/>
    <w:rsid w:val="007D2F74"/>
    <w:rsid w:val="007D30AD"/>
    <w:rsid w:val="007D3483"/>
    <w:rsid w:val="007D359F"/>
    <w:rsid w:val="007D4748"/>
    <w:rsid w:val="007D54CA"/>
    <w:rsid w:val="007D5604"/>
    <w:rsid w:val="007D58AC"/>
    <w:rsid w:val="007D642E"/>
    <w:rsid w:val="007D6BBE"/>
    <w:rsid w:val="007D7492"/>
    <w:rsid w:val="007D74C3"/>
    <w:rsid w:val="007D7872"/>
    <w:rsid w:val="007D7B9E"/>
    <w:rsid w:val="007D7CC1"/>
    <w:rsid w:val="007E0876"/>
    <w:rsid w:val="007E0AAF"/>
    <w:rsid w:val="007E1916"/>
    <w:rsid w:val="007E1DD8"/>
    <w:rsid w:val="007E213A"/>
    <w:rsid w:val="007E213F"/>
    <w:rsid w:val="007E2465"/>
    <w:rsid w:val="007E27B2"/>
    <w:rsid w:val="007E2D60"/>
    <w:rsid w:val="007E2F54"/>
    <w:rsid w:val="007E34D7"/>
    <w:rsid w:val="007E35BF"/>
    <w:rsid w:val="007E3A0D"/>
    <w:rsid w:val="007E3F47"/>
    <w:rsid w:val="007E53CD"/>
    <w:rsid w:val="007E5D36"/>
    <w:rsid w:val="007E6184"/>
    <w:rsid w:val="007E61EE"/>
    <w:rsid w:val="007E63F9"/>
    <w:rsid w:val="007E653F"/>
    <w:rsid w:val="007E6615"/>
    <w:rsid w:val="007E6803"/>
    <w:rsid w:val="007E6A23"/>
    <w:rsid w:val="007E7B12"/>
    <w:rsid w:val="007F00A8"/>
    <w:rsid w:val="007F022E"/>
    <w:rsid w:val="007F0802"/>
    <w:rsid w:val="007F09CE"/>
    <w:rsid w:val="007F0A7F"/>
    <w:rsid w:val="007F0BD0"/>
    <w:rsid w:val="007F0CAA"/>
    <w:rsid w:val="007F0E76"/>
    <w:rsid w:val="007F17A0"/>
    <w:rsid w:val="007F187C"/>
    <w:rsid w:val="007F1C10"/>
    <w:rsid w:val="007F3A18"/>
    <w:rsid w:val="007F3A47"/>
    <w:rsid w:val="007F3A77"/>
    <w:rsid w:val="007F3E6A"/>
    <w:rsid w:val="007F44DC"/>
    <w:rsid w:val="007F4AA2"/>
    <w:rsid w:val="007F4C68"/>
    <w:rsid w:val="007F4D06"/>
    <w:rsid w:val="007F4E32"/>
    <w:rsid w:val="007F5899"/>
    <w:rsid w:val="007F6054"/>
    <w:rsid w:val="007F6907"/>
    <w:rsid w:val="007F69ED"/>
    <w:rsid w:val="007F6B29"/>
    <w:rsid w:val="007F6C39"/>
    <w:rsid w:val="007F6C6C"/>
    <w:rsid w:val="007F74BE"/>
    <w:rsid w:val="007F77D6"/>
    <w:rsid w:val="007F78D3"/>
    <w:rsid w:val="00800130"/>
    <w:rsid w:val="00800792"/>
    <w:rsid w:val="00800EAD"/>
    <w:rsid w:val="008014C7"/>
    <w:rsid w:val="00801931"/>
    <w:rsid w:val="00801DB0"/>
    <w:rsid w:val="00801DBB"/>
    <w:rsid w:val="00802140"/>
    <w:rsid w:val="0080286F"/>
    <w:rsid w:val="008029D6"/>
    <w:rsid w:val="00802C3A"/>
    <w:rsid w:val="00802D31"/>
    <w:rsid w:val="00802F66"/>
    <w:rsid w:val="00802FBC"/>
    <w:rsid w:val="00803176"/>
    <w:rsid w:val="008031E1"/>
    <w:rsid w:val="008034F8"/>
    <w:rsid w:val="00803572"/>
    <w:rsid w:val="0080380E"/>
    <w:rsid w:val="0080398C"/>
    <w:rsid w:val="00803A88"/>
    <w:rsid w:val="00803F4D"/>
    <w:rsid w:val="008042DF"/>
    <w:rsid w:val="008044E0"/>
    <w:rsid w:val="00804E88"/>
    <w:rsid w:val="00805506"/>
    <w:rsid w:val="0080564B"/>
    <w:rsid w:val="008056A8"/>
    <w:rsid w:val="00805CEF"/>
    <w:rsid w:val="008060B6"/>
    <w:rsid w:val="008061C3"/>
    <w:rsid w:val="00806C10"/>
    <w:rsid w:val="0080717E"/>
    <w:rsid w:val="00807709"/>
    <w:rsid w:val="00807715"/>
    <w:rsid w:val="008101E1"/>
    <w:rsid w:val="008102C9"/>
    <w:rsid w:val="008108AE"/>
    <w:rsid w:val="0081171D"/>
    <w:rsid w:val="008124E2"/>
    <w:rsid w:val="0081314C"/>
    <w:rsid w:val="0081348A"/>
    <w:rsid w:val="00813D29"/>
    <w:rsid w:val="00813F7C"/>
    <w:rsid w:val="008147AB"/>
    <w:rsid w:val="00814804"/>
    <w:rsid w:val="0081480C"/>
    <w:rsid w:val="00815030"/>
    <w:rsid w:val="00815057"/>
    <w:rsid w:val="00815112"/>
    <w:rsid w:val="00815A43"/>
    <w:rsid w:val="00815F1A"/>
    <w:rsid w:val="00816317"/>
    <w:rsid w:val="0081644B"/>
    <w:rsid w:val="0081721A"/>
    <w:rsid w:val="00817843"/>
    <w:rsid w:val="0082089A"/>
    <w:rsid w:val="00820A3B"/>
    <w:rsid w:val="00820B35"/>
    <w:rsid w:val="00820DB4"/>
    <w:rsid w:val="00820E30"/>
    <w:rsid w:val="00820F6E"/>
    <w:rsid w:val="008212C5"/>
    <w:rsid w:val="00821482"/>
    <w:rsid w:val="008215B4"/>
    <w:rsid w:val="00821CCE"/>
    <w:rsid w:val="00821F6D"/>
    <w:rsid w:val="00821FF2"/>
    <w:rsid w:val="008225B2"/>
    <w:rsid w:val="00823106"/>
    <w:rsid w:val="008232A3"/>
    <w:rsid w:val="008238D1"/>
    <w:rsid w:val="00823DFB"/>
    <w:rsid w:val="0082402D"/>
    <w:rsid w:val="00824515"/>
    <w:rsid w:val="00824C50"/>
    <w:rsid w:val="00824C9B"/>
    <w:rsid w:val="008254C4"/>
    <w:rsid w:val="00825666"/>
    <w:rsid w:val="00825C4E"/>
    <w:rsid w:val="00825D00"/>
    <w:rsid w:val="0082618B"/>
    <w:rsid w:val="00826488"/>
    <w:rsid w:val="0082653E"/>
    <w:rsid w:val="0082697B"/>
    <w:rsid w:val="00826A86"/>
    <w:rsid w:val="0082750B"/>
    <w:rsid w:val="00827558"/>
    <w:rsid w:val="0082759B"/>
    <w:rsid w:val="00827A6D"/>
    <w:rsid w:val="008301AB"/>
    <w:rsid w:val="0083035E"/>
    <w:rsid w:val="0083039E"/>
    <w:rsid w:val="00830448"/>
    <w:rsid w:val="008306BB"/>
    <w:rsid w:val="008307A3"/>
    <w:rsid w:val="0083127A"/>
    <w:rsid w:val="00831816"/>
    <w:rsid w:val="0083191E"/>
    <w:rsid w:val="00831B07"/>
    <w:rsid w:val="00831BD9"/>
    <w:rsid w:val="00831C8C"/>
    <w:rsid w:val="00831D15"/>
    <w:rsid w:val="00832B2D"/>
    <w:rsid w:val="00832D11"/>
    <w:rsid w:val="00832E91"/>
    <w:rsid w:val="00832EB6"/>
    <w:rsid w:val="00832F93"/>
    <w:rsid w:val="008330FB"/>
    <w:rsid w:val="008332A7"/>
    <w:rsid w:val="0083369F"/>
    <w:rsid w:val="00834175"/>
    <w:rsid w:val="008342A5"/>
    <w:rsid w:val="0083434E"/>
    <w:rsid w:val="00834938"/>
    <w:rsid w:val="00834C62"/>
    <w:rsid w:val="00835087"/>
    <w:rsid w:val="00835340"/>
    <w:rsid w:val="00835934"/>
    <w:rsid w:val="00835B0E"/>
    <w:rsid w:val="00836834"/>
    <w:rsid w:val="00836B76"/>
    <w:rsid w:val="00836C55"/>
    <w:rsid w:val="00836F7C"/>
    <w:rsid w:val="00836FDB"/>
    <w:rsid w:val="00837541"/>
    <w:rsid w:val="00837879"/>
    <w:rsid w:val="00837E84"/>
    <w:rsid w:val="00837E94"/>
    <w:rsid w:val="00837EA2"/>
    <w:rsid w:val="0084040F"/>
    <w:rsid w:val="00840C97"/>
    <w:rsid w:val="00840FDC"/>
    <w:rsid w:val="00841043"/>
    <w:rsid w:val="0084125D"/>
    <w:rsid w:val="0084168C"/>
    <w:rsid w:val="00841C49"/>
    <w:rsid w:val="00842094"/>
    <w:rsid w:val="008428C3"/>
    <w:rsid w:val="00842A35"/>
    <w:rsid w:val="00843128"/>
    <w:rsid w:val="0084387F"/>
    <w:rsid w:val="00843A93"/>
    <w:rsid w:val="008441CD"/>
    <w:rsid w:val="008450DC"/>
    <w:rsid w:val="00845271"/>
    <w:rsid w:val="008453C8"/>
    <w:rsid w:val="00845D2B"/>
    <w:rsid w:val="008469D8"/>
    <w:rsid w:val="0084703B"/>
    <w:rsid w:val="00847112"/>
    <w:rsid w:val="008471DD"/>
    <w:rsid w:val="0084727C"/>
    <w:rsid w:val="00847371"/>
    <w:rsid w:val="00847F3C"/>
    <w:rsid w:val="008502FB"/>
    <w:rsid w:val="008503C3"/>
    <w:rsid w:val="0085119C"/>
    <w:rsid w:val="008513B5"/>
    <w:rsid w:val="008516BB"/>
    <w:rsid w:val="00851701"/>
    <w:rsid w:val="00852D5E"/>
    <w:rsid w:val="008536EA"/>
    <w:rsid w:val="00853EB8"/>
    <w:rsid w:val="008541F3"/>
    <w:rsid w:val="008551D6"/>
    <w:rsid w:val="00855768"/>
    <w:rsid w:val="00855D41"/>
    <w:rsid w:val="00857454"/>
    <w:rsid w:val="00857558"/>
    <w:rsid w:val="00857E53"/>
    <w:rsid w:val="00860484"/>
    <w:rsid w:val="008607B5"/>
    <w:rsid w:val="00860CBE"/>
    <w:rsid w:val="00860F19"/>
    <w:rsid w:val="00860FF1"/>
    <w:rsid w:val="00861096"/>
    <w:rsid w:val="008615FC"/>
    <w:rsid w:val="008616D0"/>
    <w:rsid w:val="008619E9"/>
    <w:rsid w:val="00861D3C"/>
    <w:rsid w:val="00861D57"/>
    <w:rsid w:val="00861DF4"/>
    <w:rsid w:val="00861E43"/>
    <w:rsid w:val="00862D11"/>
    <w:rsid w:val="00863170"/>
    <w:rsid w:val="00863720"/>
    <w:rsid w:val="00863C1B"/>
    <w:rsid w:val="00863DEE"/>
    <w:rsid w:val="00864380"/>
    <w:rsid w:val="008645A5"/>
    <w:rsid w:val="0086473C"/>
    <w:rsid w:val="008648FD"/>
    <w:rsid w:val="008649EA"/>
    <w:rsid w:val="00864A25"/>
    <w:rsid w:val="00864C00"/>
    <w:rsid w:val="008653D6"/>
    <w:rsid w:val="008655AA"/>
    <w:rsid w:val="00865604"/>
    <w:rsid w:val="008656C1"/>
    <w:rsid w:val="00865F77"/>
    <w:rsid w:val="008669F7"/>
    <w:rsid w:val="00866BC3"/>
    <w:rsid w:val="00866E06"/>
    <w:rsid w:val="0086767F"/>
    <w:rsid w:val="00867727"/>
    <w:rsid w:val="00867A3E"/>
    <w:rsid w:val="008702F0"/>
    <w:rsid w:val="0087084A"/>
    <w:rsid w:val="00870B1B"/>
    <w:rsid w:val="00870DB5"/>
    <w:rsid w:val="00870F65"/>
    <w:rsid w:val="00871033"/>
    <w:rsid w:val="008710CD"/>
    <w:rsid w:val="00871219"/>
    <w:rsid w:val="00871758"/>
    <w:rsid w:val="0087242A"/>
    <w:rsid w:val="00872630"/>
    <w:rsid w:val="008728F9"/>
    <w:rsid w:val="00872D06"/>
    <w:rsid w:val="00873088"/>
    <w:rsid w:val="008734AC"/>
    <w:rsid w:val="0087362E"/>
    <w:rsid w:val="00873770"/>
    <w:rsid w:val="008739EB"/>
    <w:rsid w:val="00873B88"/>
    <w:rsid w:val="0087415D"/>
    <w:rsid w:val="00874404"/>
    <w:rsid w:val="0087487A"/>
    <w:rsid w:val="00874CE5"/>
    <w:rsid w:val="0087560C"/>
    <w:rsid w:val="00875A35"/>
    <w:rsid w:val="00875E62"/>
    <w:rsid w:val="00875E68"/>
    <w:rsid w:val="0087610A"/>
    <w:rsid w:val="00876A0D"/>
    <w:rsid w:val="00876AFC"/>
    <w:rsid w:val="00876E13"/>
    <w:rsid w:val="00876F77"/>
    <w:rsid w:val="0087709C"/>
    <w:rsid w:val="008776B9"/>
    <w:rsid w:val="008776E9"/>
    <w:rsid w:val="00877825"/>
    <w:rsid w:val="00877C11"/>
    <w:rsid w:val="00877D68"/>
    <w:rsid w:val="00877FEC"/>
    <w:rsid w:val="00880CA2"/>
    <w:rsid w:val="008811C5"/>
    <w:rsid w:val="00881343"/>
    <w:rsid w:val="0088169A"/>
    <w:rsid w:val="00881B78"/>
    <w:rsid w:val="008822AD"/>
    <w:rsid w:val="00882F36"/>
    <w:rsid w:val="00882FA4"/>
    <w:rsid w:val="0088320D"/>
    <w:rsid w:val="00883267"/>
    <w:rsid w:val="00884A7F"/>
    <w:rsid w:val="00885609"/>
    <w:rsid w:val="0088592F"/>
    <w:rsid w:val="00885A10"/>
    <w:rsid w:val="00885CED"/>
    <w:rsid w:val="00885D0F"/>
    <w:rsid w:val="0088602F"/>
    <w:rsid w:val="008863CA"/>
    <w:rsid w:val="0088661B"/>
    <w:rsid w:val="00886D47"/>
    <w:rsid w:val="00886DE4"/>
    <w:rsid w:val="0088703C"/>
    <w:rsid w:val="0088739C"/>
    <w:rsid w:val="008874DD"/>
    <w:rsid w:val="00887807"/>
    <w:rsid w:val="00887879"/>
    <w:rsid w:val="00887EE6"/>
    <w:rsid w:val="00890BC6"/>
    <w:rsid w:val="00890BDC"/>
    <w:rsid w:val="00890BFC"/>
    <w:rsid w:val="00891BA0"/>
    <w:rsid w:val="00891EB0"/>
    <w:rsid w:val="0089325C"/>
    <w:rsid w:val="00893446"/>
    <w:rsid w:val="008937C0"/>
    <w:rsid w:val="0089476E"/>
    <w:rsid w:val="00894AE4"/>
    <w:rsid w:val="00894B0D"/>
    <w:rsid w:val="00894F8D"/>
    <w:rsid w:val="008951BE"/>
    <w:rsid w:val="00895A29"/>
    <w:rsid w:val="00896196"/>
    <w:rsid w:val="00896A2E"/>
    <w:rsid w:val="00896BA9"/>
    <w:rsid w:val="00897730"/>
    <w:rsid w:val="008A0146"/>
    <w:rsid w:val="008A0232"/>
    <w:rsid w:val="008A0409"/>
    <w:rsid w:val="008A0C58"/>
    <w:rsid w:val="008A0CCF"/>
    <w:rsid w:val="008A133E"/>
    <w:rsid w:val="008A1A8B"/>
    <w:rsid w:val="008A1D23"/>
    <w:rsid w:val="008A203B"/>
    <w:rsid w:val="008A27BF"/>
    <w:rsid w:val="008A2904"/>
    <w:rsid w:val="008A2B18"/>
    <w:rsid w:val="008A2E22"/>
    <w:rsid w:val="008A3489"/>
    <w:rsid w:val="008A35E5"/>
    <w:rsid w:val="008A3CB1"/>
    <w:rsid w:val="008A47D9"/>
    <w:rsid w:val="008A6126"/>
    <w:rsid w:val="008A64E2"/>
    <w:rsid w:val="008A6B1B"/>
    <w:rsid w:val="008A6B90"/>
    <w:rsid w:val="008A73A0"/>
    <w:rsid w:val="008A763D"/>
    <w:rsid w:val="008B02F9"/>
    <w:rsid w:val="008B0494"/>
    <w:rsid w:val="008B0855"/>
    <w:rsid w:val="008B091F"/>
    <w:rsid w:val="008B0963"/>
    <w:rsid w:val="008B0DA2"/>
    <w:rsid w:val="008B0E81"/>
    <w:rsid w:val="008B0F57"/>
    <w:rsid w:val="008B0F8B"/>
    <w:rsid w:val="008B19EE"/>
    <w:rsid w:val="008B32BB"/>
    <w:rsid w:val="008B3425"/>
    <w:rsid w:val="008B36E2"/>
    <w:rsid w:val="008B3784"/>
    <w:rsid w:val="008B37DA"/>
    <w:rsid w:val="008B3A4D"/>
    <w:rsid w:val="008B4DDF"/>
    <w:rsid w:val="008B5294"/>
    <w:rsid w:val="008B53FB"/>
    <w:rsid w:val="008B544C"/>
    <w:rsid w:val="008B56EB"/>
    <w:rsid w:val="008B59CE"/>
    <w:rsid w:val="008B59E7"/>
    <w:rsid w:val="008B6294"/>
    <w:rsid w:val="008B6508"/>
    <w:rsid w:val="008B6A4E"/>
    <w:rsid w:val="008B6AE7"/>
    <w:rsid w:val="008B6C5A"/>
    <w:rsid w:val="008B77AA"/>
    <w:rsid w:val="008B7A16"/>
    <w:rsid w:val="008B7A9B"/>
    <w:rsid w:val="008B7D6C"/>
    <w:rsid w:val="008C02C6"/>
    <w:rsid w:val="008C0AC3"/>
    <w:rsid w:val="008C0D7F"/>
    <w:rsid w:val="008C100F"/>
    <w:rsid w:val="008C157B"/>
    <w:rsid w:val="008C1715"/>
    <w:rsid w:val="008C1ACA"/>
    <w:rsid w:val="008C2D95"/>
    <w:rsid w:val="008C5636"/>
    <w:rsid w:val="008C5928"/>
    <w:rsid w:val="008C5A16"/>
    <w:rsid w:val="008C6BC2"/>
    <w:rsid w:val="008C6CC6"/>
    <w:rsid w:val="008C7233"/>
    <w:rsid w:val="008C78E7"/>
    <w:rsid w:val="008C7A4A"/>
    <w:rsid w:val="008D0581"/>
    <w:rsid w:val="008D07B6"/>
    <w:rsid w:val="008D0897"/>
    <w:rsid w:val="008D100F"/>
    <w:rsid w:val="008D1298"/>
    <w:rsid w:val="008D1E5C"/>
    <w:rsid w:val="008D1EA6"/>
    <w:rsid w:val="008D2015"/>
    <w:rsid w:val="008D2054"/>
    <w:rsid w:val="008D252E"/>
    <w:rsid w:val="008D3768"/>
    <w:rsid w:val="008D3AB5"/>
    <w:rsid w:val="008D3B7E"/>
    <w:rsid w:val="008D4449"/>
    <w:rsid w:val="008D4723"/>
    <w:rsid w:val="008D4889"/>
    <w:rsid w:val="008D4CB8"/>
    <w:rsid w:val="008D4F6E"/>
    <w:rsid w:val="008D53CE"/>
    <w:rsid w:val="008D5614"/>
    <w:rsid w:val="008D697F"/>
    <w:rsid w:val="008D6D57"/>
    <w:rsid w:val="008D6E59"/>
    <w:rsid w:val="008D7B77"/>
    <w:rsid w:val="008E03C6"/>
    <w:rsid w:val="008E0929"/>
    <w:rsid w:val="008E1110"/>
    <w:rsid w:val="008E12D9"/>
    <w:rsid w:val="008E167C"/>
    <w:rsid w:val="008E2841"/>
    <w:rsid w:val="008E292D"/>
    <w:rsid w:val="008E3183"/>
    <w:rsid w:val="008E3218"/>
    <w:rsid w:val="008E3806"/>
    <w:rsid w:val="008E401E"/>
    <w:rsid w:val="008E4577"/>
    <w:rsid w:val="008E4669"/>
    <w:rsid w:val="008E47AC"/>
    <w:rsid w:val="008E4A53"/>
    <w:rsid w:val="008E4FCE"/>
    <w:rsid w:val="008E52F3"/>
    <w:rsid w:val="008E562A"/>
    <w:rsid w:val="008E5727"/>
    <w:rsid w:val="008E5825"/>
    <w:rsid w:val="008E5850"/>
    <w:rsid w:val="008E5E90"/>
    <w:rsid w:val="008E6177"/>
    <w:rsid w:val="008E62B5"/>
    <w:rsid w:val="008E62E9"/>
    <w:rsid w:val="008E679D"/>
    <w:rsid w:val="008E75DF"/>
    <w:rsid w:val="008E7693"/>
    <w:rsid w:val="008E769A"/>
    <w:rsid w:val="008E7F70"/>
    <w:rsid w:val="008F0000"/>
    <w:rsid w:val="008F0396"/>
    <w:rsid w:val="008F11C1"/>
    <w:rsid w:val="008F11FD"/>
    <w:rsid w:val="008F21F9"/>
    <w:rsid w:val="008F2A18"/>
    <w:rsid w:val="008F2D07"/>
    <w:rsid w:val="008F320C"/>
    <w:rsid w:val="008F328C"/>
    <w:rsid w:val="008F3738"/>
    <w:rsid w:val="008F4244"/>
    <w:rsid w:val="008F432E"/>
    <w:rsid w:val="008F4D6C"/>
    <w:rsid w:val="008F502E"/>
    <w:rsid w:val="008F5409"/>
    <w:rsid w:val="008F5531"/>
    <w:rsid w:val="008F555B"/>
    <w:rsid w:val="008F572E"/>
    <w:rsid w:val="008F5BE3"/>
    <w:rsid w:val="008F5C4C"/>
    <w:rsid w:val="008F5D26"/>
    <w:rsid w:val="008F5D85"/>
    <w:rsid w:val="008F680C"/>
    <w:rsid w:val="008F6E66"/>
    <w:rsid w:val="008F7431"/>
    <w:rsid w:val="008F74CD"/>
    <w:rsid w:val="008F75FD"/>
    <w:rsid w:val="0090016D"/>
    <w:rsid w:val="0090022A"/>
    <w:rsid w:val="0090056C"/>
    <w:rsid w:val="00900870"/>
    <w:rsid w:val="00900F26"/>
    <w:rsid w:val="00900F9B"/>
    <w:rsid w:val="00901035"/>
    <w:rsid w:val="00901246"/>
    <w:rsid w:val="00901910"/>
    <w:rsid w:val="0090194D"/>
    <w:rsid w:val="00901A87"/>
    <w:rsid w:val="00901EB4"/>
    <w:rsid w:val="00901FB5"/>
    <w:rsid w:val="00901FC2"/>
    <w:rsid w:val="0090265A"/>
    <w:rsid w:val="0090265E"/>
    <w:rsid w:val="0090278B"/>
    <w:rsid w:val="009027A4"/>
    <w:rsid w:val="00902965"/>
    <w:rsid w:val="0090297D"/>
    <w:rsid w:val="00902AFE"/>
    <w:rsid w:val="00903C0D"/>
    <w:rsid w:val="0090436C"/>
    <w:rsid w:val="0090448E"/>
    <w:rsid w:val="00904FA2"/>
    <w:rsid w:val="00905F2E"/>
    <w:rsid w:val="0090644F"/>
    <w:rsid w:val="009066B2"/>
    <w:rsid w:val="00906723"/>
    <w:rsid w:val="009069FB"/>
    <w:rsid w:val="00906E1A"/>
    <w:rsid w:val="00907030"/>
    <w:rsid w:val="0090772A"/>
    <w:rsid w:val="009078F2"/>
    <w:rsid w:val="0091026A"/>
    <w:rsid w:val="009103C2"/>
    <w:rsid w:val="00910E88"/>
    <w:rsid w:val="0091131D"/>
    <w:rsid w:val="00911A30"/>
    <w:rsid w:val="00911D21"/>
    <w:rsid w:val="00912048"/>
    <w:rsid w:val="00912068"/>
    <w:rsid w:val="0091227A"/>
    <w:rsid w:val="00912375"/>
    <w:rsid w:val="0091238E"/>
    <w:rsid w:val="00912617"/>
    <w:rsid w:val="00912625"/>
    <w:rsid w:val="00912848"/>
    <w:rsid w:val="00912C7E"/>
    <w:rsid w:val="00913341"/>
    <w:rsid w:val="009138A4"/>
    <w:rsid w:val="0091437D"/>
    <w:rsid w:val="009143F6"/>
    <w:rsid w:val="0091460D"/>
    <w:rsid w:val="009149E9"/>
    <w:rsid w:val="00914DED"/>
    <w:rsid w:val="009153AF"/>
    <w:rsid w:val="009157E1"/>
    <w:rsid w:val="00915CD1"/>
    <w:rsid w:val="00915E9A"/>
    <w:rsid w:val="009162FD"/>
    <w:rsid w:val="00916479"/>
    <w:rsid w:val="00916750"/>
    <w:rsid w:val="00916F27"/>
    <w:rsid w:val="00916FEC"/>
    <w:rsid w:val="009171B8"/>
    <w:rsid w:val="0092049F"/>
    <w:rsid w:val="00920537"/>
    <w:rsid w:val="00920DF9"/>
    <w:rsid w:val="0092179B"/>
    <w:rsid w:val="0092194C"/>
    <w:rsid w:val="00921E94"/>
    <w:rsid w:val="0092213A"/>
    <w:rsid w:val="00922309"/>
    <w:rsid w:val="009225A7"/>
    <w:rsid w:val="00922792"/>
    <w:rsid w:val="009228D0"/>
    <w:rsid w:val="00922A6B"/>
    <w:rsid w:val="00922DC4"/>
    <w:rsid w:val="00923287"/>
    <w:rsid w:val="00923831"/>
    <w:rsid w:val="0092389D"/>
    <w:rsid w:val="00923A6A"/>
    <w:rsid w:val="00923AF5"/>
    <w:rsid w:val="00924522"/>
    <w:rsid w:val="00924931"/>
    <w:rsid w:val="009263E6"/>
    <w:rsid w:val="009264F4"/>
    <w:rsid w:val="00926613"/>
    <w:rsid w:val="00926A0F"/>
    <w:rsid w:val="00926DA4"/>
    <w:rsid w:val="009277AB"/>
    <w:rsid w:val="00927BA1"/>
    <w:rsid w:val="00927BD5"/>
    <w:rsid w:val="00930468"/>
    <w:rsid w:val="009304DC"/>
    <w:rsid w:val="009305A4"/>
    <w:rsid w:val="00930776"/>
    <w:rsid w:val="00930E2E"/>
    <w:rsid w:val="0093115D"/>
    <w:rsid w:val="00931364"/>
    <w:rsid w:val="0093162F"/>
    <w:rsid w:val="0093197C"/>
    <w:rsid w:val="00931B4A"/>
    <w:rsid w:val="00932520"/>
    <w:rsid w:val="009327EA"/>
    <w:rsid w:val="0093309F"/>
    <w:rsid w:val="0093369D"/>
    <w:rsid w:val="009336D0"/>
    <w:rsid w:val="0093416B"/>
    <w:rsid w:val="009341B0"/>
    <w:rsid w:val="00934497"/>
    <w:rsid w:val="00934864"/>
    <w:rsid w:val="0093497E"/>
    <w:rsid w:val="00934DEF"/>
    <w:rsid w:val="009354D7"/>
    <w:rsid w:val="009359E1"/>
    <w:rsid w:val="00935E56"/>
    <w:rsid w:val="0093600A"/>
    <w:rsid w:val="0093601D"/>
    <w:rsid w:val="00936CD9"/>
    <w:rsid w:val="00936ED4"/>
    <w:rsid w:val="00937326"/>
    <w:rsid w:val="009373A8"/>
    <w:rsid w:val="009373B4"/>
    <w:rsid w:val="009373D0"/>
    <w:rsid w:val="00937A99"/>
    <w:rsid w:val="00937E26"/>
    <w:rsid w:val="00940EB9"/>
    <w:rsid w:val="00941010"/>
    <w:rsid w:val="009410D2"/>
    <w:rsid w:val="00941297"/>
    <w:rsid w:val="00941AF7"/>
    <w:rsid w:val="00941B0E"/>
    <w:rsid w:val="00941EE7"/>
    <w:rsid w:val="00942554"/>
    <w:rsid w:val="0094255E"/>
    <w:rsid w:val="009427B9"/>
    <w:rsid w:val="00942D02"/>
    <w:rsid w:val="00942E5E"/>
    <w:rsid w:val="00943336"/>
    <w:rsid w:val="00944148"/>
    <w:rsid w:val="009445E7"/>
    <w:rsid w:val="00944622"/>
    <w:rsid w:val="00944CB9"/>
    <w:rsid w:val="0094550C"/>
    <w:rsid w:val="00945603"/>
    <w:rsid w:val="0094568C"/>
    <w:rsid w:val="0094573F"/>
    <w:rsid w:val="00945C61"/>
    <w:rsid w:val="0094616E"/>
    <w:rsid w:val="009461DC"/>
    <w:rsid w:val="009465A7"/>
    <w:rsid w:val="00946A4F"/>
    <w:rsid w:val="00947436"/>
    <w:rsid w:val="00950033"/>
    <w:rsid w:val="0095028E"/>
    <w:rsid w:val="00950557"/>
    <w:rsid w:val="00950934"/>
    <w:rsid w:val="00951560"/>
    <w:rsid w:val="0095184C"/>
    <w:rsid w:val="00951A93"/>
    <w:rsid w:val="00952318"/>
    <w:rsid w:val="0095249B"/>
    <w:rsid w:val="00952660"/>
    <w:rsid w:val="0095271F"/>
    <w:rsid w:val="00952EAE"/>
    <w:rsid w:val="00952F46"/>
    <w:rsid w:val="0095302E"/>
    <w:rsid w:val="00953752"/>
    <w:rsid w:val="009538A1"/>
    <w:rsid w:val="00953F3F"/>
    <w:rsid w:val="009542A6"/>
    <w:rsid w:val="00954919"/>
    <w:rsid w:val="00954A0D"/>
    <w:rsid w:val="00954A3B"/>
    <w:rsid w:val="00954D3C"/>
    <w:rsid w:val="00955014"/>
    <w:rsid w:val="00955F30"/>
    <w:rsid w:val="00955F4A"/>
    <w:rsid w:val="009562E0"/>
    <w:rsid w:val="0095631C"/>
    <w:rsid w:val="00956605"/>
    <w:rsid w:val="00956B76"/>
    <w:rsid w:val="00956DF4"/>
    <w:rsid w:val="0095753F"/>
    <w:rsid w:val="0095763F"/>
    <w:rsid w:val="009576FF"/>
    <w:rsid w:val="00957C51"/>
    <w:rsid w:val="00957F3F"/>
    <w:rsid w:val="0096027A"/>
    <w:rsid w:val="00960329"/>
    <w:rsid w:val="00960752"/>
    <w:rsid w:val="00960771"/>
    <w:rsid w:val="009607E9"/>
    <w:rsid w:val="00960AEF"/>
    <w:rsid w:val="00960D4B"/>
    <w:rsid w:val="009613C4"/>
    <w:rsid w:val="009615EF"/>
    <w:rsid w:val="0096169B"/>
    <w:rsid w:val="00962248"/>
    <w:rsid w:val="00962277"/>
    <w:rsid w:val="00962566"/>
    <w:rsid w:val="00963496"/>
    <w:rsid w:val="009637A8"/>
    <w:rsid w:val="009637D1"/>
    <w:rsid w:val="00963812"/>
    <w:rsid w:val="009638B0"/>
    <w:rsid w:val="00963E9C"/>
    <w:rsid w:val="00964510"/>
    <w:rsid w:val="00964B57"/>
    <w:rsid w:val="00964C2E"/>
    <w:rsid w:val="00964F88"/>
    <w:rsid w:val="00965BA9"/>
    <w:rsid w:val="00966088"/>
    <w:rsid w:val="009667A4"/>
    <w:rsid w:val="009669CE"/>
    <w:rsid w:val="00966E67"/>
    <w:rsid w:val="00966F89"/>
    <w:rsid w:val="009674C0"/>
    <w:rsid w:val="00967559"/>
    <w:rsid w:val="009675B5"/>
    <w:rsid w:val="0096778A"/>
    <w:rsid w:val="0096784B"/>
    <w:rsid w:val="00967AF4"/>
    <w:rsid w:val="009701F5"/>
    <w:rsid w:val="00970E69"/>
    <w:rsid w:val="00971030"/>
    <w:rsid w:val="0097122F"/>
    <w:rsid w:val="009714FA"/>
    <w:rsid w:val="0097219F"/>
    <w:rsid w:val="009722AB"/>
    <w:rsid w:val="00972386"/>
    <w:rsid w:val="00972837"/>
    <w:rsid w:val="00973317"/>
    <w:rsid w:val="00973CE3"/>
    <w:rsid w:val="00973D4D"/>
    <w:rsid w:val="00973FB1"/>
    <w:rsid w:val="009743FB"/>
    <w:rsid w:val="0097488C"/>
    <w:rsid w:val="0097491C"/>
    <w:rsid w:val="00974CD2"/>
    <w:rsid w:val="00974DE7"/>
    <w:rsid w:val="00974FA3"/>
    <w:rsid w:val="009757CB"/>
    <w:rsid w:val="00975A56"/>
    <w:rsid w:val="00976414"/>
    <w:rsid w:val="0097791A"/>
    <w:rsid w:val="00980020"/>
    <w:rsid w:val="00980168"/>
    <w:rsid w:val="00980292"/>
    <w:rsid w:val="00980434"/>
    <w:rsid w:val="00980642"/>
    <w:rsid w:val="00981450"/>
    <w:rsid w:val="009816C7"/>
    <w:rsid w:val="0098190B"/>
    <w:rsid w:val="00981E87"/>
    <w:rsid w:val="00981F2F"/>
    <w:rsid w:val="00982080"/>
    <w:rsid w:val="00982773"/>
    <w:rsid w:val="00983065"/>
    <w:rsid w:val="0098334E"/>
    <w:rsid w:val="00983C0F"/>
    <w:rsid w:val="00984301"/>
    <w:rsid w:val="00984303"/>
    <w:rsid w:val="00984FD3"/>
    <w:rsid w:val="0098507E"/>
    <w:rsid w:val="009854AB"/>
    <w:rsid w:val="00985505"/>
    <w:rsid w:val="009856DC"/>
    <w:rsid w:val="00985C9B"/>
    <w:rsid w:val="00985FA6"/>
    <w:rsid w:val="00986680"/>
    <w:rsid w:val="0098670A"/>
    <w:rsid w:val="00986897"/>
    <w:rsid w:val="009868FA"/>
    <w:rsid w:val="00986957"/>
    <w:rsid w:val="00986AD9"/>
    <w:rsid w:val="009873FF"/>
    <w:rsid w:val="0098768C"/>
    <w:rsid w:val="00987F69"/>
    <w:rsid w:val="0099059E"/>
    <w:rsid w:val="009909EF"/>
    <w:rsid w:val="00990C04"/>
    <w:rsid w:val="00990DC4"/>
    <w:rsid w:val="00991781"/>
    <w:rsid w:val="00991853"/>
    <w:rsid w:val="00991A0C"/>
    <w:rsid w:val="00991B37"/>
    <w:rsid w:val="00991C6A"/>
    <w:rsid w:val="00991DF9"/>
    <w:rsid w:val="00991E53"/>
    <w:rsid w:val="009921FD"/>
    <w:rsid w:val="00992B45"/>
    <w:rsid w:val="00992DA7"/>
    <w:rsid w:val="009932F0"/>
    <w:rsid w:val="009939DB"/>
    <w:rsid w:val="00994952"/>
    <w:rsid w:val="00994AA2"/>
    <w:rsid w:val="00994E72"/>
    <w:rsid w:val="00995404"/>
    <w:rsid w:val="00995CC1"/>
    <w:rsid w:val="009962BF"/>
    <w:rsid w:val="00996B3C"/>
    <w:rsid w:val="00996D5C"/>
    <w:rsid w:val="00997308"/>
    <w:rsid w:val="009973A9"/>
    <w:rsid w:val="0099769E"/>
    <w:rsid w:val="00997B34"/>
    <w:rsid w:val="00997DE5"/>
    <w:rsid w:val="009A03F6"/>
    <w:rsid w:val="009A0692"/>
    <w:rsid w:val="009A06B0"/>
    <w:rsid w:val="009A0C74"/>
    <w:rsid w:val="009A1BE9"/>
    <w:rsid w:val="009A1D68"/>
    <w:rsid w:val="009A20E7"/>
    <w:rsid w:val="009A21D5"/>
    <w:rsid w:val="009A254E"/>
    <w:rsid w:val="009A2B42"/>
    <w:rsid w:val="009A2BD0"/>
    <w:rsid w:val="009A3A1A"/>
    <w:rsid w:val="009A3B02"/>
    <w:rsid w:val="009A40BD"/>
    <w:rsid w:val="009A5006"/>
    <w:rsid w:val="009A511D"/>
    <w:rsid w:val="009A55C5"/>
    <w:rsid w:val="009A574C"/>
    <w:rsid w:val="009A5767"/>
    <w:rsid w:val="009A5A08"/>
    <w:rsid w:val="009A613E"/>
    <w:rsid w:val="009A63F5"/>
    <w:rsid w:val="009A64C3"/>
    <w:rsid w:val="009A67FA"/>
    <w:rsid w:val="009A69B6"/>
    <w:rsid w:val="009A6B86"/>
    <w:rsid w:val="009A6B99"/>
    <w:rsid w:val="009A6E42"/>
    <w:rsid w:val="009A6FDE"/>
    <w:rsid w:val="009A72C4"/>
    <w:rsid w:val="009A75E6"/>
    <w:rsid w:val="009A7D07"/>
    <w:rsid w:val="009B02D0"/>
    <w:rsid w:val="009B032E"/>
    <w:rsid w:val="009B0474"/>
    <w:rsid w:val="009B054F"/>
    <w:rsid w:val="009B05B4"/>
    <w:rsid w:val="009B1BDF"/>
    <w:rsid w:val="009B219D"/>
    <w:rsid w:val="009B23B4"/>
    <w:rsid w:val="009B262A"/>
    <w:rsid w:val="009B283B"/>
    <w:rsid w:val="009B2A49"/>
    <w:rsid w:val="009B2ACB"/>
    <w:rsid w:val="009B2CB2"/>
    <w:rsid w:val="009B2F4B"/>
    <w:rsid w:val="009B3553"/>
    <w:rsid w:val="009B35DA"/>
    <w:rsid w:val="009B3888"/>
    <w:rsid w:val="009B4276"/>
    <w:rsid w:val="009B4D78"/>
    <w:rsid w:val="009B508A"/>
    <w:rsid w:val="009B5A68"/>
    <w:rsid w:val="009B5FE0"/>
    <w:rsid w:val="009B655E"/>
    <w:rsid w:val="009B66FC"/>
    <w:rsid w:val="009B670A"/>
    <w:rsid w:val="009B7EAB"/>
    <w:rsid w:val="009C03B9"/>
    <w:rsid w:val="009C0675"/>
    <w:rsid w:val="009C08E8"/>
    <w:rsid w:val="009C0A44"/>
    <w:rsid w:val="009C0A73"/>
    <w:rsid w:val="009C1575"/>
    <w:rsid w:val="009C1A57"/>
    <w:rsid w:val="009C1AAC"/>
    <w:rsid w:val="009C1B6E"/>
    <w:rsid w:val="009C1E42"/>
    <w:rsid w:val="009C1F50"/>
    <w:rsid w:val="009C1FC6"/>
    <w:rsid w:val="009C243C"/>
    <w:rsid w:val="009C2664"/>
    <w:rsid w:val="009C2800"/>
    <w:rsid w:val="009C2A15"/>
    <w:rsid w:val="009C32A4"/>
    <w:rsid w:val="009C35F1"/>
    <w:rsid w:val="009C3D93"/>
    <w:rsid w:val="009C4033"/>
    <w:rsid w:val="009C4796"/>
    <w:rsid w:val="009C4981"/>
    <w:rsid w:val="009C4D35"/>
    <w:rsid w:val="009C5550"/>
    <w:rsid w:val="009C55D2"/>
    <w:rsid w:val="009C580E"/>
    <w:rsid w:val="009C638F"/>
    <w:rsid w:val="009C7686"/>
    <w:rsid w:val="009C7C88"/>
    <w:rsid w:val="009C7FE1"/>
    <w:rsid w:val="009D035E"/>
    <w:rsid w:val="009D0787"/>
    <w:rsid w:val="009D1F3E"/>
    <w:rsid w:val="009D1F57"/>
    <w:rsid w:val="009D205E"/>
    <w:rsid w:val="009D20A2"/>
    <w:rsid w:val="009D2237"/>
    <w:rsid w:val="009D229F"/>
    <w:rsid w:val="009D2931"/>
    <w:rsid w:val="009D2F17"/>
    <w:rsid w:val="009D33C9"/>
    <w:rsid w:val="009D33D2"/>
    <w:rsid w:val="009D3480"/>
    <w:rsid w:val="009D38CC"/>
    <w:rsid w:val="009D396A"/>
    <w:rsid w:val="009D3A2D"/>
    <w:rsid w:val="009D3D6E"/>
    <w:rsid w:val="009D42DA"/>
    <w:rsid w:val="009D4360"/>
    <w:rsid w:val="009D43A1"/>
    <w:rsid w:val="009D48C9"/>
    <w:rsid w:val="009D4A42"/>
    <w:rsid w:val="009D595E"/>
    <w:rsid w:val="009D5A19"/>
    <w:rsid w:val="009D612F"/>
    <w:rsid w:val="009D6803"/>
    <w:rsid w:val="009D6A95"/>
    <w:rsid w:val="009D7105"/>
    <w:rsid w:val="009D77B2"/>
    <w:rsid w:val="009D78CB"/>
    <w:rsid w:val="009D7B69"/>
    <w:rsid w:val="009D7C19"/>
    <w:rsid w:val="009D7E0E"/>
    <w:rsid w:val="009E0577"/>
    <w:rsid w:val="009E07FA"/>
    <w:rsid w:val="009E0B4C"/>
    <w:rsid w:val="009E10CC"/>
    <w:rsid w:val="009E13FA"/>
    <w:rsid w:val="009E1726"/>
    <w:rsid w:val="009E1861"/>
    <w:rsid w:val="009E1CDA"/>
    <w:rsid w:val="009E1DE4"/>
    <w:rsid w:val="009E1E77"/>
    <w:rsid w:val="009E23A0"/>
    <w:rsid w:val="009E2BB1"/>
    <w:rsid w:val="009E2F26"/>
    <w:rsid w:val="009E32BC"/>
    <w:rsid w:val="009E35D1"/>
    <w:rsid w:val="009E35E9"/>
    <w:rsid w:val="009E3A53"/>
    <w:rsid w:val="009E3AEB"/>
    <w:rsid w:val="009E3DA2"/>
    <w:rsid w:val="009E429A"/>
    <w:rsid w:val="009E4494"/>
    <w:rsid w:val="009E48E8"/>
    <w:rsid w:val="009E5461"/>
    <w:rsid w:val="009E56EB"/>
    <w:rsid w:val="009E5ABC"/>
    <w:rsid w:val="009E612A"/>
    <w:rsid w:val="009E63D5"/>
    <w:rsid w:val="009E64F1"/>
    <w:rsid w:val="009E655A"/>
    <w:rsid w:val="009E6E13"/>
    <w:rsid w:val="009E7653"/>
    <w:rsid w:val="009E7674"/>
    <w:rsid w:val="009E77CA"/>
    <w:rsid w:val="009E7FF0"/>
    <w:rsid w:val="009F001F"/>
    <w:rsid w:val="009F02EC"/>
    <w:rsid w:val="009F0EFA"/>
    <w:rsid w:val="009F12F8"/>
    <w:rsid w:val="009F15E6"/>
    <w:rsid w:val="009F174D"/>
    <w:rsid w:val="009F180C"/>
    <w:rsid w:val="009F1995"/>
    <w:rsid w:val="009F26EE"/>
    <w:rsid w:val="009F28B8"/>
    <w:rsid w:val="009F2ACF"/>
    <w:rsid w:val="009F30C8"/>
    <w:rsid w:val="009F379A"/>
    <w:rsid w:val="009F3B3B"/>
    <w:rsid w:val="009F41C3"/>
    <w:rsid w:val="009F4446"/>
    <w:rsid w:val="009F47DB"/>
    <w:rsid w:val="009F54B0"/>
    <w:rsid w:val="009F56BD"/>
    <w:rsid w:val="009F6381"/>
    <w:rsid w:val="009F63DD"/>
    <w:rsid w:val="009F6561"/>
    <w:rsid w:val="009F6A9A"/>
    <w:rsid w:val="009F6E03"/>
    <w:rsid w:val="009F7604"/>
    <w:rsid w:val="009F786E"/>
    <w:rsid w:val="009F78D6"/>
    <w:rsid w:val="00A00100"/>
    <w:rsid w:val="00A008CF"/>
    <w:rsid w:val="00A00A35"/>
    <w:rsid w:val="00A00B02"/>
    <w:rsid w:val="00A013EC"/>
    <w:rsid w:val="00A02050"/>
    <w:rsid w:val="00A020F4"/>
    <w:rsid w:val="00A022B6"/>
    <w:rsid w:val="00A0295E"/>
    <w:rsid w:val="00A02DEA"/>
    <w:rsid w:val="00A02E3D"/>
    <w:rsid w:val="00A02E57"/>
    <w:rsid w:val="00A032E7"/>
    <w:rsid w:val="00A03AB4"/>
    <w:rsid w:val="00A03BA9"/>
    <w:rsid w:val="00A040F7"/>
    <w:rsid w:val="00A04175"/>
    <w:rsid w:val="00A043B2"/>
    <w:rsid w:val="00A04641"/>
    <w:rsid w:val="00A04854"/>
    <w:rsid w:val="00A04C87"/>
    <w:rsid w:val="00A050BD"/>
    <w:rsid w:val="00A05315"/>
    <w:rsid w:val="00A0558F"/>
    <w:rsid w:val="00A056A6"/>
    <w:rsid w:val="00A05A8C"/>
    <w:rsid w:val="00A06908"/>
    <w:rsid w:val="00A06CF5"/>
    <w:rsid w:val="00A07035"/>
    <w:rsid w:val="00A072CE"/>
    <w:rsid w:val="00A074E0"/>
    <w:rsid w:val="00A07CB3"/>
    <w:rsid w:val="00A07E48"/>
    <w:rsid w:val="00A07F72"/>
    <w:rsid w:val="00A10C61"/>
    <w:rsid w:val="00A10DA8"/>
    <w:rsid w:val="00A111C3"/>
    <w:rsid w:val="00A11718"/>
    <w:rsid w:val="00A11B06"/>
    <w:rsid w:val="00A11DC8"/>
    <w:rsid w:val="00A1220E"/>
    <w:rsid w:val="00A126F4"/>
    <w:rsid w:val="00A12B69"/>
    <w:rsid w:val="00A12E33"/>
    <w:rsid w:val="00A13272"/>
    <w:rsid w:val="00A1370C"/>
    <w:rsid w:val="00A14076"/>
    <w:rsid w:val="00A141F3"/>
    <w:rsid w:val="00A150CC"/>
    <w:rsid w:val="00A1510A"/>
    <w:rsid w:val="00A15A55"/>
    <w:rsid w:val="00A160BE"/>
    <w:rsid w:val="00A16231"/>
    <w:rsid w:val="00A16433"/>
    <w:rsid w:val="00A16A80"/>
    <w:rsid w:val="00A17106"/>
    <w:rsid w:val="00A172EE"/>
    <w:rsid w:val="00A2023C"/>
    <w:rsid w:val="00A2038C"/>
    <w:rsid w:val="00A207FE"/>
    <w:rsid w:val="00A2081B"/>
    <w:rsid w:val="00A20F37"/>
    <w:rsid w:val="00A2144A"/>
    <w:rsid w:val="00A214FB"/>
    <w:rsid w:val="00A2153E"/>
    <w:rsid w:val="00A21913"/>
    <w:rsid w:val="00A21D4D"/>
    <w:rsid w:val="00A220B0"/>
    <w:rsid w:val="00A23C1F"/>
    <w:rsid w:val="00A241FE"/>
    <w:rsid w:val="00A242B1"/>
    <w:rsid w:val="00A2453E"/>
    <w:rsid w:val="00A24DE0"/>
    <w:rsid w:val="00A252F5"/>
    <w:rsid w:val="00A25625"/>
    <w:rsid w:val="00A25B44"/>
    <w:rsid w:val="00A25FAB"/>
    <w:rsid w:val="00A2606D"/>
    <w:rsid w:val="00A2644D"/>
    <w:rsid w:val="00A26B6C"/>
    <w:rsid w:val="00A26D93"/>
    <w:rsid w:val="00A26E8D"/>
    <w:rsid w:val="00A276D8"/>
    <w:rsid w:val="00A3012B"/>
    <w:rsid w:val="00A30376"/>
    <w:rsid w:val="00A30778"/>
    <w:rsid w:val="00A3077D"/>
    <w:rsid w:val="00A30D69"/>
    <w:rsid w:val="00A30F35"/>
    <w:rsid w:val="00A3109D"/>
    <w:rsid w:val="00A31217"/>
    <w:rsid w:val="00A313AE"/>
    <w:rsid w:val="00A31463"/>
    <w:rsid w:val="00A3174E"/>
    <w:rsid w:val="00A323BB"/>
    <w:rsid w:val="00A32913"/>
    <w:rsid w:val="00A332C4"/>
    <w:rsid w:val="00A3344B"/>
    <w:rsid w:val="00A3345E"/>
    <w:rsid w:val="00A33526"/>
    <w:rsid w:val="00A337C8"/>
    <w:rsid w:val="00A33D89"/>
    <w:rsid w:val="00A34961"/>
    <w:rsid w:val="00A34AE2"/>
    <w:rsid w:val="00A34B01"/>
    <w:rsid w:val="00A34BDC"/>
    <w:rsid w:val="00A34CC5"/>
    <w:rsid w:val="00A34EF7"/>
    <w:rsid w:val="00A355C8"/>
    <w:rsid w:val="00A35685"/>
    <w:rsid w:val="00A356BF"/>
    <w:rsid w:val="00A360AE"/>
    <w:rsid w:val="00A365EC"/>
    <w:rsid w:val="00A36866"/>
    <w:rsid w:val="00A36AEB"/>
    <w:rsid w:val="00A3752E"/>
    <w:rsid w:val="00A378A4"/>
    <w:rsid w:val="00A37C21"/>
    <w:rsid w:val="00A37D53"/>
    <w:rsid w:val="00A37DB0"/>
    <w:rsid w:val="00A40C3B"/>
    <w:rsid w:val="00A411B8"/>
    <w:rsid w:val="00A41316"/>
    <w:rsid w:val="00A4155D"/>
    <w:rsid w:val="00A4158E"/>
    <w:rsid w:val="00A41814"/>
    <w:rsid w:val="00A418DE"/>
    <w:rsid w:val="00A41CC5"/>
    <w:rsid w:val="00A42092"/>
    <w:rsid w:val="00A42C1A"/>
    <w:rsid w:val="00A436EB"/>
    <w:rsid w:val="00A43ACB"/>
    <w:rsid w:val="00A43BA3"/>
    <w:rsid w:val="00A448C5"/>
    <w:rsid w:val="00A44A2A"/>
    <w:rsid w:val="00A44DC6"/>
    <w:rsid w:val="00A450EE"/>
    <w:rsid w:val="00A45555"/>
    <w:rsid w:val="00A45D78"/>
    <w:rsid w:val="00A4619A"/>
    <w:rsid w:val="00A46458"/>
    <w:rsid w:val="00A4697D"/>
    <w:rsid w:val="00A4787C"/>
    <w:rsid w:val="00A47CF1"/>
    <w:rsid w:val="00A47E61"/>
    <w:rsid w:val="00A5000E"/>
    <w:rsid w:val="00A50B25"/>
    <w:rsid w:val="00A50E92"/>
    <w:rsid w:val="00A5136F"/>
    <w:rsid w:val="00A5150A"/>
    <w:rsid w:val="00A51635"/>
    <w:rsid w:val="00A52612"/>
    <w:rsid w:val="00A53138"/>
    <w:rsid w:val="00A538F0"/>
    <w:rsid w:val="00A53E4E"/>
    <w:rsid w:val="00A546B4"/>
    <w:rsid w:val="00A54DC9"/>
    <w:rsid w:val="00A54DF8"/>
    <w:rsid w:val="00A550B0"/>
    <w:rsid w:val="00A556D5"/>
    <w:rsid w:val="00A559FA"/>
    <w:rsid w:val="00A5651C"/>
    <w:rsid w:val="00A575B9"/>
    <w:rsid w:val="00A578DD"/>
    <w:rsid w:val="00A605B7"/>
    <w:rsid w:val="00A60917"/>
    <w:rsid w:val="00A60A70"/>
    <w:rsid w:val="00A61389"/>
    <w:rsid w:val="00A61628"/>
    <w:rsid w:val="00A61850"/>
    <w:rsid w:val="00A6185D"/>
    <w:rsid w:val="00A61BF3"/>
    <w:rsid w:val="00A61CE3"/>
    <w:rsid w:val="00A61F5B"/>
    <w:rsid w:val="00A61F93"/>
    <w:rsid w:val="00A62233"/>
    <w:rsid w:val="00A628E6"/>
    <w:rsid w:val="00A62FAA"/>
    <w:rsid w:val="00A631AA"/>
    <w:rsid w:val="00A63731"/>
    <w:rsid w:val="00A63759"/>
    <w:rsid w:val="00A649A7"/>
    <w:rsid w:val="00A64AA2"/>
    <w:rsid w:val="00A64FCE"/>
    <w:rsid w:val="00A65B0B"/>
    <w:rsid w:val="00A65EC1"/>
    <w:rsid w:val="00A66287"/>
    <w:rsid w:val="00A6695A"/>
    <w:rsid w:val="00A66ACA"/>
    <w:rsid w:val="00A6713A"/>
    <w:rsid w:val="00A673D8"/>
    <w:rsid w:val="00A67A37"/>
    <w:rsid w:val="00A67E69"/>
    <w:rsid w:val="00A67FCD"/>
    <w:rsid w:val="00A70992"/>
    <w:rsid w:val="00A70B28"/>
    <w:rsid w:val="00A70C0E"/>
    <w:rsid w:val="00A70C7A"/>
    <w:rsid w:val="00A70CB1"/>
    <w:rsid w:val="00A71470"/>
    <w:rsid w:val="00A71544"/>
    <w:rsid w:val="00A72196"/>
    <w:rsid w:val="00A72A64"/>
    <w:rsid w:val="00A72F0B"/>
    <w:rsid w:val="00A73212"/>
    <w:rsid w:val="00A73622"/>
    <w:rsid w:val="00A73A05"/>
    <w:rsid w:val="00A73A62"/>
    <w:rsid w:val="00A73C0A"/>
    <w:rsid w:val="00A7408A"/>
    <w:rsid w:val="00A7432C"/>
    <w:rsid w:val="00A74E71"/>
    <w:rsid w:val="00A74F81"/>
    <w:rsid w:val="00A75361"/>
    <w:rsid w:val="00A75EEC"/>
    <w:rsid w:val="00A760EE"/>
    <w:rsid w:val="00A764E4"/>
    <w:rsid w:val="00A76CB2"/>
    <w:rsid w:val="00A76D16"/>
    <w:rsid w:val="00A76D19"/>
    <w:rsid w:val="00A76DB5"/>
    <w:rsid w:val="00A77357"/>
    <w:rsid w:val="00A7735A"/>
    <w:rsid w:val="00A777C1"/>
    <w:rsid w:val="00A77A38"/>
    <w:rsid w:val="00A8018C"/>
    <w:rsid w:val="00A80521"/>
    <w:rsid w:val="00A8055A"/>
    <w:rsid w:val="00A807EE"/>
    <w:rsid w:val="00A81113"/>
    <w:rsid w:val="00A81160"/>
    <w:rsid w:val="00A81BC8"/>
    <w:rsid w:val="00A82224"/>
    <w:rsid w:val="00A82918"/>
    <w:rsid w:val="00A8293F"/>
    <w:rsid w:val="00A82B08"/>
    <w:rsid w:val="00A82EB4"/>
    <w:rsid w:val="00A82F6B"/>
    <w:rsid w:val="00A83126"/>
    <w:rsid w:val="00A84744"/>
    <w:rsid w:val="00A84AD7"/>
    <w:rsid w:val="00A84E61"/>
    <w:rsid w:val="00A85180"/>
    <w:rsid w:val="00A859CC"/>
    <w:rsid w:val="00A85C49"/>
    <w:rsid w:val="00A85FD2"/>
    <w:rsid w:val="00A861B4"/>
    <w:rsid w:val="00A86F35"/>
    <w:rsid w:val="00A8708A"/>
    <w:rsid w:val="00A8718C"/>
    <w:rsid w:val="00A874EA"/>
    <w:rsid w:val="00A9023A"/>
    <w:rsid w:val="00A905C7"/>
    <w:rsid w:val="00A906BD"/>
    <w:rsid w:val="00A90770"/>
    <w:rsid w:val="00A90FCA"/>
    <w:rsid w:val="00A91A62"/>
    <w:rsid w:val="00A9237D"/>
    <w:rsid w:val="00A92F7C"/>
    <w:rsid w:val="00A930CC"/>
    <w:rsid w:val="00A93160"/>
    <w:rsid w:val="00A943A1"/>
    <w:rsid w:val="00A94FDA"/>
    <w:rsid w:val="00A951F2"/>
    <w:rsid w:val="00A951FA"/>
    <w:rsid w:val="00A9569F"/>
    <w:rsid w:val="00A958EA"/>
    <w:rsid w:val="00A969B2"/>
    <w:rsid w:val="00A96D36"/>
    <w:rsid w:val="00A9717E"/>
    <w:rsid w:val="00A974D7"/>
    <w:rsid w:val="00A97940"/>
    <w:rsid w:val="00A97D5C"/>
    <w:rsid w:val="00AA0238"/>
    <w:rsid w:val="00AA027D"/>
    <w:rsid w:val="00AA04B1"/>
    <w:rsid w:val="00AA0B60"/>
    <w:rsid w:val="00AA0CB1"/>
    <w:rsid w:val="00AA0D6A"/>
    <w:rsid w:val="00AA111F"/>
    <w:rsid w:val="00AA171C"/>
    <w:rsid w:val="00AA1F9A"/>
    <w:rsid w:val="00AA2069"/>
    <w:rsid w:val="00AA2709"/>
    <w:rsid w:val="00AA2A4D"/>
    <w:rsid w:val="00AA2F3A"/>
    <w:rsid w:val="00AA2F88"/>
    <w:rsid w:val="00AA31A8"/>
    <w:rsid w:val="00AA346B"/>
    <w:rsid w:val="00AA390D"/>
    <w:rsid w:val="00AA456B"/>
    <w:rsid w:val="00AA507C"/>
    <w:rsid w:val="00AA5882"/>
    <w:rsid w:val="00AA5F9E"/>
    <w:rsid w:val="00AA6418"/>
    <w:rsid w:val="00AA6737"/>
    <w:rsid w:val="00AA6BA0"/>
    <w:rsid w:val="00AA6ED3"/>
    <w:rsid w:val="00AA72DC"/>
    <w:rsid w:val="00AA779E"/>
    <w:rsid w:val="00AB042B"/>
    <w:rsid w:val="00AB0731"/>
    <w:rsid w:val="00AB1646"/>
    <w:rsid w:val="00AB1728"/>
    <w:rsid w:val="00AB2A28"/>
    <w:rsid w:val="00AB3B0E"/>
    <w:rsid w:val="00AB3F52"/>
    <w:rsid w:val="00AB41CB"/>
    <w:rsid w:val="00AB451F"/>
    <w:rsid w:val="00AB4566"/>
    <w:rsid w:val="00AB4569"/>
    <w:rsid w:val="00AB48C2"/>
    <w:rsid w:val="00AB4E30"/>
    <w:rsid w:val="00AB53CA"/>
    <w:rsid w:val="00AB56F9"/>
    <w:rsid w:val="00AB5E11"/>
    <w:rsid w:val="00AB5F7C"/>
    <w:rsid w:val="00AB5FDD"/>
    <w:rsid w:val="00AB6317"/>
    <w:rsid w:val="00AB66A5"/>
    <w:rsid w:val="00AB6A5D"/>
    <w:rsid w:val="00AB74D2"/>
    <w:rsid w:val="00AB75DB"/>
    <w:rsid w:val="00AB7783"/>
    <w:rsid w:val="00AB7C0A"/>
    <w:rsid w:val="00AC06D8"/>
    <w:rsid w:val="00AC07E0"/>
    <w:rsid w:val="00AC07FB"/>
    <w:rsid w:val="00AC189C"/>
    <w:rsid w:val="00AC1C26"/>
    <w:rsid w:val="00AC1D77"/>
    <w:rsid w:val="00AC236E"/>
    <w:rsid w:val="00AC24EA"/>
    <w:rsid w:val="00AC25F0"/>
    <w:rsid w:val="00AC29DF"/>
    <w:rsid w:val="00AC3831"/>
    <w:rsid w:val="00AC38A8"/>
    <w:rsid w:val="00AC3A0F"/>
    <w:rsid w:val="00AC3CD8"/>
    <w:rsid w:val="00AC3FA1"/>
    <w:rsid w:val="00AC42FE"/>
    <w:rsid w:val="00AC4C49"/>
    <w:rsid w:val="00AC4CB6"/>
    <w:rsid w:val="00AC4F89"/>
    <w:rsid w:val="00AC5868"/>
    <w:rsid w:val="00AC5B13"/>
    <w:rsid w:val="00AC63F5"/>
    <w:rsid w:val="00AC7113"/>
    <w:rsid w:val="00AC7121"/>
    <w:rsid w:val="00AC7670"/>
    <w:rsid w:val="00AD0C08"/>
    <w:rsid w:val="00AD1047"/>
    <w:rsid w:val="00AD110E"/>
    <w:rsid w:val="00AD141C"/>
    <w:rsid w:val="00AD1595"/>
    <w:rsid w:val="00AD184E"/>
    <w:rsid w:val="00AD1D8A"/>
    <w:rsid w:val="00AD20AC"/>
    <w:rsid w:val="00AD225D"/>
    <w:rsid w:val="00AD2390"/>
    <w:rsid w:val="00AD2438"/>
    <w:rsid w:val="00AD2E03"/>
    <w:rsid w:val="00AD3C28"/>
    <w:rsid w:val="00AD3F04"/>
    <w:rsid w:val="00AD44D7"/>
    <w:rsid w:val="00AD4576"/>
    <w:rsid w:val="00AD463C"/>
    <w:rsid w:val="00AD4B01"/>
    <w:rsid w:val="00AD53A2"/>
    <w:rsid w:val="00AD5640"/>
    <w:rsid w:val="00AD6707"/>
    <w:rsid w:val="00AD6EC1"/>
    <w:rsid w:val="00AD7AD1"/>
    <w:rsid w:val="00AD7FB3"/>
    <w:rsid w:val="00AD7FE6"/>
    <w:rsid w:val="00AE0409"/>
    <w:rsid w:val="00AE0A9D"/>
    <w:rsid w:val="00AE0CC1"/>
    <w:rsid w:val="00AE0D4D"/>
    <w:rsid w:val="00AE153B"/>
    <w:rsid w:val="00AE1AE6"/>
    <w:rsid w:val="00AE217E"/>
    <w:rsid w:val="00AE26FA"/>
    <w:rsid w:val="00AE2D16"/>
    <w:rsid w:val="00AE2D9D"/>
    <w:rsid w:val="00AE312F"/>
    <w:rsid w:val="00AE32BC"/>
    <w:rsid w:val="00AE3895"/>
    <w:rsid w:val="00AE4113"/>
    <w:rsid w:val="00AE42F3"/>
    <w:rsid w:val="00AE443C"/>
    <w:rsid w:val="00AE44EC"/>
    <w:rsid w:val="00AE522C"/>
    <w:rsid w:val="00AE5C26"/>
    <w:rsid w:val="00AE5E42"/>
    <w:rsid w:val="00AE66F3"/>
    <w:rsid w:val="00AE6898"/>
    <w:rsid w:val="00AE6B9A"/>
    <w:rsid w:val="00AE6CC4"/>
    <w:rsid w:val="00AE6F93"/>
    <w:rsid w:val="00AE75F5"/>
    <w:rsid w:val="00AE771B"/>
    <w:rsid w:val="00AE7844"/>
    <w:rsid w:val="00AE7BFE"/>
    <w:rsid w:val="00AF027E"/>
    <w:rsid w:val="00AF05CE"/>
    <w:rsid w:val="00AF0D5B"/>
    <w:rsid w:val="00AF0ED8"/>
    <w:rsid w:val="00AF126F"/>
    <w:rsid w:val="00AF1351"/>
    <w:rsid w:val="00AF13BC"/>
    <w:rsid w:val="00AF2204"/>
    <w:rsid w:val="00AF2C48"/>
    <w:rsid w:val="00AF3285"/>
    <w:rsid w:val="00AF3342"/>
    <w:rsid w:val="00AF3520"/>
    <w:rsid w:val="00AF3774"/>
    <w:rsid w:val="00AF3D67"/>
    <w:rsid w:val="00AF4483"/>
    <w:rsid w:val="00AF47FE"/>
    <w:rsid w:val="00AF4B25"/>
    <w:rsid w:val="00AF506F"/>
    <w:rsid w:val="00AF52C0"/>
    <w:rsid w:val="00AF532B"/>
    <w:rsid w:val="00AF5BD2"/>
    <w:rsid w:val="00AF5BF2"/>
    <w:rsid w:val="00AF5EED"/>
    <w:rsid w:val="00AF62F8"/>
    <w:rsid w:val="00AF6394"/>
    <w:rsid w:val="00AF63A2"/>
    <w:rsid w:val="00AF678E"/>
    <w:rsid w:val="00AF6A3A"/>
    <w:rsid w:val="00AF6D54"/>
    <w:rsid w:val="00AF724C"/>
    <w:rsid w:val="00AF731E"/>
    <w:rsid w:val="00AF74C2"/>
    <w:rsid w:val="00AF7763"/>
    <w:rsid w:val="00AF7888"/>
    <w:rsid w:val="00AF7AEB"/>
    <w:rsid w:val="00AF7F94"/>
    <w:rsid w:val="00AF7FBF"/>
    <w:rsid w:val="00B002D8"/>
    <w:rsid w:val="00B0042B"/>
    <w:rsid w:val="00B0132D"/>
    <w:rsid w:val="00B0192F"/>
    <w:rsid w:val="00B0197E"/>
    <w:rsid w:val="00B01BD9"/>
    <w:rsid w:val="00B01CFA"/>
    <w:rsid w:val="00B0206D"/>
    <w:rsid w:val="00B02E47"/>
    <w:rsid w:val="00B02EE1"/>
    <w:rsid w:val="00B03371"/>
    <w:rsid w:val="00B0389D"/>
    <w:rsid w:val="00B0396D"/>
    <w:rsid w:val="00B04053"/>
    <w:rsid w:val="00B0417D"/>
    <w:rsid w:val="00B04224"/>
    <w:rsid w:val="00B0492F"/>
    <w:rsid w:val="00B04977"/>
    <w:rsid w:val="00B05199"/>
    <w:rsid w:val="00B056A9"/>
    <w:rsid w:val="00B05818"/>
    <w:rsid w:val="00B05B2B"/>
    <w:rsid w:val="00B05C0C"/>
    <w:rsid w:val="00B05FF6"/>
    <w:rsid w:val="00B06657"/>
    <w:rsid w:val="00B0666E"/>
    <w:rsid w:val="00B06A0B"/>
    <w:rsid w:val="00B06CF2"/>
    <w:rsid w:val="00B06CF5"/>
    <w:rsid w:val="00B06FB6"/>
    <w:rsid w:val="00B0712F"/>
    <w:rsid w:val="00B071B3"/>
    <w:rsid w:val="00B07313"/>
    <w:rsid w:val="00B07705"/>
    <w:rsid w:val="00B07B29"/>
    <w:rsid w:val="00B07D3A"/>
    <w:rsid w:val="00B07E61"/>
    <w:rsid w:val="00B07ED8"/>
    <w:rsid w:val="00B10424"/>
    <w:rsid w:val="00B105CA"/>
    <w:rsid w:val="00B10B39"/>
    <w:rsid w:val="00B10F97"/>
    <w:rsid w:val="00B11A0E"/>
    <w:rsid w:val="00B122C2"/>
    <w:rsid w:val="00B12718"/>
    <w:rsid w:val="00B12AA9"/>
    <w:rsid w:val="00B12CFA"/>
    <w:rsid w:val="00B132FF"/>
    <w:rsid w:val="00B13906"/>
    <w:rsid w:val="00B147FC"/>
    <w:rsid w:val="00B14A21"/>
    <w:rsid w:val="00B14D36"/>
    <w:rsid w:val="00B155E7"/>
    <w:rsid w:val="00B15BF4"/>
    <w:rsid w:val="00B15D23"/>
    <w:rsid w:val="00B16785"/>
    <w:rsid w:val="00B16B1F"/>
    <w:rsid w:val="00B16CAA"/>
    <w:rsid w:val="00B17349"/>
    <w:rsid w:val="00B1762E"/>
    <w:rsid w:val="00B17788"/>
    <w:rsid w:val="00B17A71"/>
    <w:rsid w:val="00B17E06"/>
    <w:rsid w:val="00B17E29"/>
    <w:rsid w:val="00B20400"/>
    <w:rsid w:val="00B204E1"/>
    <w:rsid w:val="00B2054C"/>
    <w:rsid w:val="00B207D7"/>
    <w:rsid w:val="00B208F8"/>
    <w:rsid w:val="00B2098C"/>
    <w:rsid w:val="00B20DCF"/>
    <w:rsid w:val="00B213B4"/>
    <w:rsid w:val="00B2160F"/>
    <w:rsid w:val="00B21C88"/>
    <w:rsid w:val="00B22023"/>
    <w:rsid w:val="00B224F6"/>
    <w:rsid w:val="00B22609"/>
    <w:rsid w:val="00B22A0A"/>
    <w:rsid w:val="00B22CB4"/>
    <w:rsid w:val="00B23101"/>
    <w:rsid w:val="00B2324C"/>
    <w:rsid w:val="00B2327D"/>
    <w:rsid w:val="00B23456"/>
    <w:rsid w:val="00B2358A"/>
    <w:rsid w:val="00B235E5"/>
    <w:rsid w:val="00B238BB"/>
    <w:rsid w:val="00B238C5"/>
    <w:rsid w:val="00B242D7"/>
    <w:rsid w:val="00B243AA"/>
    <w:rsid w:val="00B24403"/>
    <w:rsid w:val="00B24685"/>
    <w:rsid w:val="00B249B4"/>
    <w:rsid w:val="00B24DD2"/>
    <w:rsid w:val="00B2544E"/>
    <w:rsid w:val="00B255BB"/>
    <w:rsid w:val="00B2579A"/>
    <w:rsid w:val="00B258D8"/>
    <w:rsid w:val="00B25C86"/>
    <w:rsid w:val="00B263B6"/>
    <w:rsid w:val="00B26406"/>
    <w:rsid w:val="00B26F0E"/>
    <w:rsid w:val="00B2743F"/>
    <w:rsid w:val="00B274AA"/>
    <w:rsid w:val="00B2782C"/>
    <w:rsid w:val="00B27BD4"/>
    <w:rsid w:val="00B301FF"/>
    <w:rsid w:val="00B3029E"/>
    <w:rsid w:val="00B30442"/>
    <w:rsid w:val="00B30EC3"/>
    <w:rsid w:val="00B31246"/>
    <w:rsid w:val="00B312D8"/>
    <w:rsid w:val="00B31BE6"/>
    <w:rsid w:val="00B321F5"/>
    <w:rsid w:val="00B32BBF"/>
    <w:rsid w:val="00B32E8E"/>
    <w:rsid w:val="00B3310C"/>
    <w:rsid w:val="00B33699"/>
    <w:rsid w:val="00B33BCD"/>
    <w:rsid w:val="00B33BDE"/>
    <w:rsid w:val="00B33E3C"/>
    <w:rsid w:val="00B33F64"/>
    <w:rsid w:val="00B342F0"/>
    <w:rsid w:val="00B34BAF"/>
    <w:rsid w:val="00B34E0C"/>
    <w:rsid w:val="00B35146"/>
    <w:rsid w:val="00B3637E"/>
    <w:rsid w:val="00B36D99"/>
    <w:rsid w:val="00B36F77"/>
    <w:rsid w:val="00B3772E"/>
    <w:rsid w:val="00B3789D"/>
    <w:rsid w:val="00B37A01"/>
    <w:rsid w:val="00B37E4C"/>
    <w:rsid w:val="00B4002A"/>
    <w:rsid w:val="00B4008B"/>
    <w:rsid w:val="00B40BBD"/>
    <w:rsid w:val="00B40FFA"/>
    <w:rsid w:val="00B411F9"/>
    <w:rsid w:val="00B41293"/>
    <w:rsid w:val="00B41676"/>
    <w:rsid w:val="00B4169A"/>
    <w:rsid w:val="00B41FFC"/>
    <w:rsid w:val="00B42731"/>
    <w:rsid w:val="00B42785"/>
    <w:rsid w:val="00B42CBA"/>
    <w:rsid w:val="00B430EF"/>
    <w:rsid w:val="00B4371C"/>
    <w:rsid w:val="00B45296"/>
    <w:rsid w:val="00B4549A"/>
    <w:rsid w:val="00B463CE"/>
    <w:rsid w:val="00B465F6"/>
    <w:rsid w:val="00B4691A"/>
    <w:rsid w:val="00B46F59"/>
    <w:rsid w:val="00B474FC"/>
    <w:rsid w:val="00B47EBD"/>
    <w:rsid w:val="00B47F34"/>
    <w:rsid w:val="00B506E9"/>
    <w:rsid w:val="00B50E69"/>
    <w:rsid w:val="00B51202"/>
    <w:rsid w:val="00B51342"/>
    <w:rsid w:val="00B517C2"/>
    <w:rsid w:val="00B51F1D"/>
    <w:rsid w:val="00B52076"/>
    <w:rsid w:val="00B52347"/>
    <w:rsid w:val="00B524BD"/>
    <w:rsid w:val="00B525F1"/>
    <w:rsid w:val="00B526C9"/>
    <w:rsid w:val="00B52726"/>
    <w:rsid w:val="00B52D8F"/>
    <w:rsid w:val="00B52F90"/>
    <w:rsid w:val="00B532AC"/>
    <w:rsid w:val="00B53D33"/>
    <w:rsid w:val="00B53ED9"/>
    <w:rsid w:val="00B53F77"/>
    <w:rsid w:val="00B5432F"/>
    <w:rsid w:val="00B547C0"/>
    <w:rsid w:val="00B54DA2"/>
    <w:rsid w:val="00B54ED3"/>
    <w:rsid w:val="00B554AA"/>
    <w:rsid w:val="00B5604B"/>
    <w:rsid w:val="00B563B2"/>
    <w:rsid w:val="00B565FF"/>
    <w:rsid w:val="00B567A7"/>
    <w:rsid w:val="00B56A7E"/>
    <w:rsid w:val="00B57102"/>
    <w:rsid w:val="00B57571"/>
    <w:rsid w:val="00B5798E"/>
    <w:rsid w:val="00B57E4F"/>
    <w:rsid w:val="00B600E8"/>
    <w:rsid w:val="00B60467"/>
    <w:rsid w:val="00B60DE9"/>
    <w:rsid w:val="00B60E4C"/>
    <w:rsid w:val="00B60FA5"/>
    <w:rsid w:val="00B61324"/>
    <w:rsid w:val="00B61640"/>
    <w:rsid w:val="00B61917"/>
    <w:rsid w:val="00B61EBF"/>
    <w:rsid w:val="00B62002"/>
    <w:rsid w:val="00B6226B"/>
    <w:rsid w:val="00B62CAD"/>
    <w:rsid w:val="00B62F3F"/>
    <w:rsid w:val="00B6339B"/>
    <w:rsid w:val="00B633B9"/>
    <w:rsid w:val="00B63D92"/>
    <w:rsid w:val="00B641F2"/>
    <w:rsid w:val="00B642EE"/>
    <w:rsid w:val="00B64B18"/>
    <w:rsid w:val="00B64D07"/>
    <w:rsid w:val="00B65195"/>
    <w:rsid w:val="00B65418"/>
    <w:rsid w:val="00B65A46"/>
    <w:rsid w:val="00B65BEB"/>
    <w:rsid w:val="00B65E4F"/>
    <w:rsid w:val="00B662CF"/>
    <w:rsid w:val="00B66A3D"/>
    <w:rsid w:val="00B66B26"/>
    <w:rsid w:val="00B66E0F"/>
    <w:rsid w:val="00B6701F"/>
    <w:rsid w:val="00B67268"/>
    <w:rsid w:val="00B6791D"/>
    <w:rsid w:val="00B70557"/>
    <w:rsid w:val="00B70BD8"/>
    <w:rsid w:val="00B71500"/>
    <w:rsid w:val="00B7150A"/>
    <w:rsid w:val="00B7164F"/>
    <w:rsid w:val="00B721CF"/>
    <w:rsid w:val="00B72225"/>
    <w:rsid w:val="00B730F8"/>
    <w:rsid w:val="00B73375"/>
    <w:rsid w:val="00B73571"/>
    <w:rsid w:val="00B7370B"/>
    <w:rsid w:val="00B74AEE"/>
    <w:rsid w:val="00B752A3"/>
    <w:rsid w:val="00B753DE"/>
    <w:rsid w:val="00B7553C"/>
    <w:rsid w:val="00B757B7"/>
    <w:rsid w:val="00B7580F"/>
    <w:rsid w:val="00B75B1E"/>
    <w:rsid w:val="00B76054"/>
    <w:rsid w:val="00B76333"/>
    <w:rsid w:val="00B76815"/>
    <w:rsid w:val="00B80161"/>
    <w:rsid w:val="00B80D67"/>
    <w:rsid w:val="00B81759"/>
    <w:rsid w:val="00B81A22"/>
    <w:rsid w:val="00B82033"/>
    <w:rsid w:val="00B82049"/>
    <w:rsid w:val="00B8234C"/>
    <w:rsid w:val="00B82417"/>
    <w:rsid w:val="00B824EA"/>
    <w:rsid w:val="00B82A0B"/>
    <w:rsid w:val="00B82F9C"/>
    <w:rsid w:val="00B837DC"/>
    <w:rsid w:val="00B8387F"/>
    <w:rsid w:val="00B8399D"/>
    <w:rsid w:val="00B83A9A"/>
    <w:rsid w:val="00B83C7F"/>
    <w:rsid w:val="00B84426"/>
    <w:rsid w:val="00B8452A"/>
    <w:rsid w:val="00B845DE"/>
    <w:rsid w:val="00B8463A"/>
    <w:rsid w:val="00B84AC8"/>
    <w:rsid w:val="00B84AE3"/>
    <w:rsid w:val="00B853EE"/>
    <w:rsid w:val="00B85467"/>
    <w:rsid w:val="00B85B9A"/>
    <w:rsid w:val="00B86073"/>
    <w:rsid w:val="00B8622A"/>
    <w:rsid w:val="00B87109"/>
    <w:rsid w:val="00B87894"/>
    <w:rsid w:val="00B879FB"/>
    <w:rsid w:val="00B87CD1"/>
    <w:rsid w:val="00B905BD"/>
    <w:rsid w:val="00B90A08"/>
    <w:rsid w:val="00B90D74"/>
    <w:rsid w:val="00B913EF"/>
    <w:rsid w:val="00B91B3B"/>
    <w:rsid w:val="00B91C06"/>
    <w:rsid w:val="00B9242F"/>
    <w:rsid w:val="00B929D0"/>
    <w:rsid w:val="00B93121"/>
    <w:rsid w:val="00B932D9"/>
    <w:rsid w:val="00B93C21"/>
    <w:rsid w:val="00B94335"/>
    <w:rsid w:val="00B9460F"/>
    <w:rsid w:val="00B94A0D"/>
    <w:rsid w:val="00B94CA9"/>
    <w:rsid w:val="00B9523A"/>
    <w:rsid w:val="00B95466"/>
    <w:rsid w:val="00B955A1"/>
    <w:rsid w:val="00B956AE"/>
    <w:rsid w:val="00B9583D"/>
    <w:rsid w:val="00B95F5E"/>
    <w:rsid w:val="00B961CA"/>
    <w:rsid w:val="00B96441"/>
    <w:rsid w:val="00B96622"/>
    <w:rsid w:val="00B9682B"/>
    <w:rsid w:val="00B9683C"/>
    <w:rsid w:val="00B96E3F"/>
    <w:rsid w:val="00B97BFB"/>
    <w:rsid w:val="00BA1058"/>
    <w:rsid w:val="00BA135B"/>
    <w:rsid w:val="00BA1422"/>
    <w:rsid w:val="00BA16B4"/>
    <w:rsid w:val="00BA2231"/>
    <w:rsid w:val="00BA2C74"/>
    <w:rsid w:val="00BA30C2"/>
    <w:rsid w:val="00BA33C8"/>
    <w:rsid w:val="00BA3457"/>
    <w:rsid w:val="00BA3674"/>
    <w:rsid w:val="00BA3A84"/>
    <w:rsid w:val="00BA3B63"/>
    <w:rsid w:val="00BA41CB"/>
    <w:rsid w:val="00BA42E3"/>
    <w:rsid w:val="00BA49FA"/>
    <w:rsid w:val="00BA4BF0"/>
    <w:rsid w:val="00BA53EB"/>
    <w:rsid w:val="00BA582D"/>
    <w:rsid w:val="00BA58A8"/>
    <w:rsid w:val="00BA59EB"/>
    <w:rsid w:val="00BA5A5B"/>
    <w:rsid w:val="00BA5CF8"/>
    <w:rsid w:val="00BA5F33"/>
    <w:rsid w:val="00BA6628"/>
    <w:rsid w:val="00BA6C7E"/>
    <w:rsid w:val="00BB0087"/>
    <w:rsid w:val="00BB033D"/>
    <w:rsid w:val="00BB08F8"/>
    <w:rsid w:val="00BB0B5D"/>
    <w:rsid w:val="00BB0FE8"/>
    <w:rsid w:val="00BB14D0"/>
    <w:rsid w:val="00BB1ADF"/>
    <w:rsid w:val="00BB218E"/>
    <w:rsid w:val="00BB2507"/>
    <w:rsid w:val="00BB25A9"/>
    <w:rsid w:val="00BB299D"/>
    <w:rsid w:val="00BB2A9E"/>
    <w:rsid w:val="00BB314C"/>
    <w:rsid w:val="00BB35C4"/>
    <w:rsid w:val="00BB3A36"/>
    <w:rsid w:val="00BB3CF3"/>
    <w:rsid w:val="00BB453A"/>
    <w:rsid w:val="00BB497D"/>
    <w:rsid w:val="00BB4D5C"/>
    <w:rsid w:val="00BB57AC"/>
    <w:rsid w:val="00BB632B"/>
    <w:rsid w:val="00BB6855"/>
    <w:rsid w:val="00BB68B8"/>
    <w:rsid w:val="00BB6944"/>
    <w:rsid w:val="00BB69A0"/>
    <w:rsid w:val="00BB6FD3"/>
    <w:rsid w:val="00BB7062"/>
    <w:rsid w:val="00BB7441"/>
    <w:rsid w:val="00BB7B8A"/>
    <w:rsid w:val="00BC01C9"/>
    <w:rsid w:val="00BC08F7"/>
    <w:rsid w:val="00BC0C8D"/>
    <w:rsid w:val="00BC137A"/>
    <w:rsid w:val="00BC1D0B"/>
    <w:rsid w:val="00BC2023"/>
    <w:rsid w:val="00BC2170"/>
    <w:rsid w:val="00BC2372"/>
    <w:rsid w:val="00BC2974"/>
    <w:rsid w:val="00BC2D90"/>
    <w:rsid w:val="00BC2DAE"/>
    <w:rsid w:val="00BC316C"/>
    <w:rsid w:val="00BC362E"/>
    <w:rsid w:val="00BC3A22"/>
    <w:rsid w:val="00BC3DD2"/>
    <w:rsid w:val="00BC3FDD"/>
    <w:rsid w:val="00BC42DA"/>
    <w:rsid w:val="00BC47F6"/>
    <w:rsid w:val="00BC49E3"/>
    <w:rsid w:val="00BC4E8F"/>
    <w:rsid w:val="00BC5C35"/>
    <w:rsid w:val="00BC5C5B"/>
    <w:rsid w:val="00BC5CB5"/>
    <w:rsid w:val="00BC63B4"/>
    <w:rsid w:val="00BC6469"/>
    <w:rsid w:val="00BC6553"/>
    <w:rsid w:val="00BC655F"/>
    <w:rsid w:val="00BC6591"/>
    <w:rsid w:val="00BC69DB"/>
    <w:rsid w:val="00BC6A22"/>
    <w:rsid w:val="00BC6ADD"/>
    <w:rsid w:val="00BC7556"/>
    <w:rsid w:val="00BD00E1"/>
    <w:rsid w:val="00BD094E"/>
    <w:rsid w:val="00BD1A1C"/>
    <w:rsid w:val="00BD1A68"/>
    <w:rsid w:val="00BD1AB1"/>
    <w:rsid w:val="00BD1D8E"/>
    <w:rsid w:val="00BD1E19"/>
    <w:rsid w:val="00BD1F2B"/>
    <w:rsid w:val="00BD1FE1"/>
    <w:rsid w:val="00BD2541"/>
    <w:rsid w:val="00BD28FD"/>
    <w:rsid w:val="00BD2B96"/>
    <w:rsid w:val="00BD2D75"/>
    <w:rsid w:val="00BD2E22"/>
    <w:rsid w:val="00BD2E5A"/>
    <w:rsid w:val="00BD30A4"/>
    <w:rsid w:val="00BD33A5"/>
    <w:rsid w:val="00BD3496"/>
    <w:rsid w:val="00BD3D73"/>
    <w:rsid w:val="00BD4D1F"/>
    <w:rsid w:val="00BD4E77"/>
    <w:rsid w:val="00BD53AF"/>
    <w:rsid w:val="00BD5635"/>
    <w:rsid w:val="00BD6063"/>
    <w:rsid w:val="00BD695E"/>
    <w:rsid w:val="00BD72B8"/>
    <w:rsid w:val="00BD730C"/>
    <w:rsid w:val="00BD757C"/>
    <w:rsid w:val="00BD7ADE"/>
    <w:rsid w:val="00BD7B49"/>
    <w:rsid w:val="00BE018B"/>
    <w:rsid w:val="00BE03AA"/>
    <w:rsid w:val="00BE0504"/>
    <w:rsid w:val="00BE07F8"/>
    <w:rsid w:val="00BE1081"/>
    <w:rsid w:val="00BE1B3C"/>
    <w:rsid w:val="00BE2029"/>
    <w:rsid w:val="00BE216F"/>
    <w:rsid w:val="00BE273C"/>
    <w:rsid w:val="00BE2B0D"/>
    <w:rsid w:val="00BE439D"/>
    <w:rsid w:val="00BE4ECE"/>
    <w:rsid w:val="00BE5887"/>
    <w:rsid w:val="00BE626F"/>
    <w:rsid w:val="00BE6659"/>
    <w:rsid w:val="00BE78B9"/>
    <w:rsid w:val="00BE7A87"/>
    <w:rsid w:val="00BE7F20"/>
    <w:rsid w:val="00BF005C"/>
    <w:rsid w:val="00BF07A0"/>
    <w:rsid w:val="00BF090A"/>
    <w:rsid w:val="00BF0CA2"/>
    <w:rsid w:val="00BF0DF6"/>
    <w:rsid w:val="00BF10E8"/>
    <w:rsid w:val="00BF1D7D"/>
    <w:rsid w:val="00BF2360"/>
    <w:rsid w:val="00BF23FC"/>
    <w:rsid w:val="00BF281A"/>
    <w:rsid w:val="00BF2DFA"/>
    <w:rsid w:val="00BF352F"/>
    <w:rsid w:val="00BF3D89"/>
    <w:rsid w:val="00BF4037"/>
    <w:rsid w:val="00BF43C2"/>
    <w:rsid w:val="00BF445C"/>
    <w:rsid w:val="00BF4A02"/>
    <w:rsid w:val="00BF5041"/>
    <w:rsid w:val="00BF5700"/>
    <w:rsid w:val="00BF7B52"/>
    <w:rsid w:val="00BF7E30"/>
    <w:rsid w:val="00BF7ED7"/>
    <w:rsid w:val="00C00435"/>
    <w:rsid w:val="00C00522"/>
    <w:rsid w:val="00C00B13"/>
    <w:rsid w:val="00C01935"/>
    <w:rsid w:val="00C01A5F"/>
    <w:rsid w:val="00C01BC4"/>
    <w:rsid w:val="00C01C62"/>
    <w:rsid w:val="00C02009"/>
    <w:rsid w:val="00C02136"/>
    <w:rsid w:val="00C02367"/>
    <w:rsid w:val="00C02AF4"/>
    <w:rsid w:val="00C02F6F"/>
    <w:rsid w:val="00C03327"/>
    <w:rsid w:val="00C03CCC"/>
    <w:rsid w:val="00C044FD"/>
    <w:rsid w:val="00C04733"/>
    <w:rsid w:val="00C04751"/>
    <w:rsid w:val="00C0476E"/>
    <w:rsid w:val="00C04BB8"/>
    <w:rsid w:val="00C04D62"/>
    <w:rsid w:val="00C050B4"/>
    <w:rsid w:val="00C051AC"/>
    <w:rsid w:val="00C055A0"/>
    <w:rsid w:val="00C05676"/>
    <w:rsid w:val="00C06E75"/>
    <w:rsid w:val="00C07017"/>
    <w:rsid w:val="00C07D35"/>
    <w:rsid w:val="00C111BF"/>
    <w:rsid w:val="00C11635"/>
    <w:rsid w:val="00C11781"/>
    <w:rsid w:val="00C117AF"/>
    <w:rsid w:val="00C117FD"/>
    <w:rsid w:val="00C1183E"/>
    <w:rsid w:val="00C118BA"/>
    <w:rsid w:val="00C11B2B"/>
    <w:rsid w:val="00C11B4A"/>
    <w:rsid w:val="00C11D6F"/>
    <w:rsid w:val="00C12443"/>
    <w:rsid w:val="00C12CD2"/>
    <w:rsid w:val="00C12D36"/>
    <w:rsid w:val="00C12D6A"/>
    <w:rsid w:val="00C12DA3"/>
    <w:rsid w:val="00C130DE"/>
    <w:rsid w:val="00C136ED"/>
    <w:rsid w:val="00C13D0B"/>
    <w:rsid w:val="00C1444F"/>
    <w:rsid w:val="00C14598"/>
    <w:rsid w:val="00C14F97"/>
    <w:rsid w:val="00C15101"/>
    <w:rsid w:val="00C15BE8"/>
    <w:rsid w:val="00C15F2F"/>
    <w:rsid w:val="00C15FA7"/>
    <w:rsid w:val="00C15FE2"/>
    <w:rsid w:val="00C161BA"/>
    <w:rsid w:val="00C16462"/>
    <w:rsid w:val="00C16674"/>
    <w:rsid w:val="00C168D9"/>
    <w:rsid w:val="00C16B38"/>
    <w:rsid w:val="00C1703F"/>
    <w:rsid w:val="00C17224"/>
    <w:rsid w:val="00C172B3"/>
    <w:rsid w:val="00C2003B"/>
    <w:rsid w:val="00C205FF"/>
    <w:rsid w:val="00C207D0"/>
    <w:rsid w:val="00C20978"/>
    <w:rsid w:val="00C20B7F"/>
    <w:rsid w:val="00C20E50"/>
    <w:rsid w:val="00C210CE"/>
    <w:rsid w:val="00C21461"/>
    <w:rsid w:val="00C2155F"/>
    <w:rsid w:val="00C21B73"/>
    <w:rsid w:val="00C21D55"/>
    <w:rsid w:val="00C21EDD"/>
    <w:rsid w:val="00C21F3A"/>
    <w:rsid w:val="00C2220A"/>
    <w:rsid w:val="00C22CA3"/>
    <w:rsid w:val="00C22DCC"/>
    <w:rsid w:val="00C239A2"/>
    <w:rsid w:val="00C24054"/>
    <w:rsid w:val="00C24241"/>
    <w:rsid w:val="00C243B7"/>
    <w:rsid w:val="00C2467B"/>
    <w:rsid w:val="00C24EB7"/>
    <w:rsid w:val="00C24FD4"/>
    <w:rsid w:val="00C25084"/>
    <w:rsid w:val="00C25087"/>
    <w:rsid w:val="00C25D67"/>
    <w:rsid w:val="00C261E0"/>
    <w:rsid w:val="00C264B0"/>
    <w:rsid w:val="00C26DFC"/>
    <w:rsid w:val="00C27737"/>
    <w:rsid w:val="00C277B1"/>
    <w:rsid w:val="00C27CF8"/>
    <w:rsid w:val="00C27EFA"/>
    <w:rsid w:val="00C3011D"/>
    <w:rsid w:val="00C3017E"/>
    <w:rsid w:val="00C302B2"/>
    <w:rsid w:val="00C313A4"/>
    <w:rsid w:val="00C31605"/>
    <w:rsid w:val="00C317BC"/>
    <w:rsid w:val="00C31BA5"/>
    <w:rsid w:val="00C31CF3"/>
    <w:rsid w:val="00C31E39"/>
    <w:rsid w:val="00C32155"/>
    <w:rsid w:val="00C3253E"/>
    <w:rsid w:val="00C32977"/>
    <w:rsid w:val="00C32ADF"/>
    <w:rsid w:val="00C32C54"/>
    <w:rsid w:val="00C330F1"/>
    <w:rsid w:val="00C33444"/>
    <w:rsid w:val="00C33D00"/>
    <w:rsid w:val="00C340D2"/>
    <w:rsid w:val="00C34174"/>
    <w:rsid w:val="00C3425C"/>
    <w:rsid w:val="00C346E8"/>
    <w:rsid w:val="00C347A6"/>
    <w:rsid w:val="00C34A61"/>
    <w:rsid w:val="00C35F02"/>
    <w:rsid w:val="00C36274"/>
    <w:rsid w:val="00C36342"/>
    <w:rsid w:val="00C36F05"/>
    <w:rsid w:val="00C36F26"/>
    <w:rsid w:val="00C370D5"/>
    <w:rsid w:val="00C37877"/>
    <w:rsid w:val="00C40950"/>
    <w:rsid w:val="00C40F4C"/>
    <w:rsid w:val="00C40FB8"/>
    <w:rsid w:val="00C4106F"/>
    <w:rsid w:val="00C41572"/>
    <w:rsid w:val="00C41968"/>
    <w:rsid w:val="00C41DFF"/>
    <w:rsid w:val="00C41E37"/>
    <w:rsid w:val="00C42933"/>
    <w:rsid w:val="00C42C51"/>
    <w:rsid w:val="00C42C8F"/>
    <w:rsid w:val="00C42DE5"/>
    <w:rsid w:val="00C42F9B"/>
    <w:rsid w:val="00C433E4"/>
    <w:rsid w:val="00C43648"/>
    <w:rsid w:val="00C43839"/>
    <w:rsid w:val="00C43BD7"/>
    <w:rsid w:val="00C43BEF"/>
    <w:rsid w:val="00C43EA0"/>
    <w:rsid w:val="00C4444A"/>
    <w:rsid w:val="00C449DB"/>
    <w:rsid w:val="00C45238"/>
    <w:rsid w:val="00C4550F"/>
    <w:rsid w:val="00C455B5"/>
    <w:rsid w:val="00C45A9F"/>
    <w:rsid w:val="00C45B6D"/>
    <w:rsid w:val="00C45FB7"/>
    <w:rsid w:val="00C460D3"/>
    <w:rsid w:val="00C461EA"/>
    <w:rsid w:val="00C46709"/>
    <w:rsid w:val="00C472C8"/>
    <w:rsid w:val="00C476AF"/>
    <w:rsid w:val="00C477B6"/>
    <w:rsid w:val="00C47CAF"/>
    <w:rsid w:val="00C47ED7"/>
    <w:rsid w:val="00C50DC3"/>
    <w:rsid w:val="00C51DC7"/>
    <w:rsid w:val="00C51F48"/>
    <w:rsid w:val="00C51FE3"/>
    <w:rsid w:val="00C5235D"/>
    <w:rsid w:val="00C527F6"/>
    <w:rsid w:val="00C529AB"/>
    <w:rsid w:val="00C5340E"/>
    <w:rsid w:val="00C53588"/>
    <w:rsid w:val="00C53711"/>
    <w:rsid w:val="00C53C64"/>
    <w:rsid w:val="00C53E63"/>
    <w:rsid w:val="00C53FEB"/>
    <w:rsid w:val="00C54183"/>
    <w:rsid w:val="00C54197"/>
    <w:rsid w:val="00C54A69"/>
    <w:rsid w:val="00C54C8F"/>
    <w:rsid w:val="00C54EC9"/>
    <w:rsid w:val="00C54FB1"/>
    <w:rsid w:val="00C55136"/>
    <w:rsid w:val="00C552A3"/>
    <w:rsid w:val="00C5581A"/>
    <w:rsid w:val="00C55C5B"/>
    <w:rsid w:val="00C55CF0"/>
    <w:rsid w:val="00C55E91"/>
    <w:rsid w:val="00C55FFF"/>
    <w:rsid w:val="00C5719F"/>
    <w:rsid w:val="00C57929"/>
    <w:rsid w:val="00C57E8D"/>
    <w:rsid w:val="00C57FA6"/>
    <w:rsid w:val="00C606B7"/>
    <w:rsid w:val="00C614AB"/>
    <w:rsid w:val="00C617B7"/>
    <w:rsid w:val="00C61E67"/>
    <w:rsid w:val="00C63017"/>
    <w:rsid w:val="00C63417"/>
    <w:rsid w:val="00C63622"/>
    <w:rsid w:val="00C63AD2"/>
    <w:rsid w:val="00C63C20"/>
    <w:rsid w:val="00C6444C"/>
    <w:rsid w:val="00C644D5"/>
    <w:rsid w:val="00C6457A"/>
    <w:rsid w:val="00C647E0"/>
    <w:rsid w:val="00C64A75"/>
    <w:rsid w:val="00C65EBA"/>
    <w:rsid w:val="00C65EC3"/>
    <w:rsid w:val="00C66A24"/>
    <w:rsid w:val="00C66E9D"/>
    <w:rsid w:val="00C67494"/>
    <w:rsid w:val="00C6775F"/>
    <w:rsid w:val="00C67847"/>
    <w:rsid w:val="00C67F5C"/>
    <w:rsid w:val="00C708DE"/>
    <w:rsid w:val="00C70F8B"/>
    <w:rsid w:val="00C7164F"/>
    <w:rsid w:val="00C717A9"/>
    <w:rsid w:val="00C71CB6"/>
    <w:rsid w:val="00C71D71"/>
    <w:rsid w:val="00C725F2"/>
    <w:rsid w:val="00C726BB"/>
    <w:rsid w:val="00C726FB"/>
    <w:rsid w:val="00C72AB5"/>
    <w:rsid w:val="00C72C98"/>
    <w:rsid w:val="00C72D46"/>
    <w:rsid w:val="00C7341E"/>
    <w:rsid w:val="00C73890"/>
    <w:rsid w:val="00C73D88"/>
    <w:rsid w:val="00C74413"/>
    <w:rsid w:val="00C74456"/>
    <w:rsid w:val="00C74927"/>
    <w:rsid w:val="00C74976"/>
    <w:rsid w:val="00C74B7B"/>
    <w:rsid w:val="00C74C1F"/>
    <w:rsid w:val="00C74E59"/>
    <w:rsid w:val="00C75074"/>
    <w:rsid w:val="00C751AE"/>
    <w:rsid w:val="00C75339"/>
    <w:rsid w:val="00C75792"/>
    <w:rsid w:val="00C759AC"/>
    <w:rsid w:val="00C75CB5"/>
    <w:rsid w:val="00C75EA1"/>
    <w:rsid w:val="00C7621D"/>
    <w:rsid w:val="00C76471"/>
    <w:rsid w:val="00C7653F"/>
    <w:rsid w:val="00C765ED"/>
    <w:rsid w:val="00C76B6C"/>
    <w:rsid w:val="00C76E2F"/>
    <w:rsid w:val="00C76EC7"/>
    <w:rsid w:val="00C77C7D"/>
    <w:rsid w:val="00C77D35"/>
    <w:rsid w:val="00C8014A"/>
    <w:rsid w:val="00C80F23"/>
    <w:rsid w:val="00C80F32"/>
    <w:rsid w:val="00C813BD"/>
    <w:rsid w:val="00C8200E"/>
    <w:rsid w:val="00C82D34"/>
    <w:rsid w:val="00C82E3A"/>
    <w:rsid w:val="00C8319A"/>
    <w:rsid w:val="00C836FE"/>
    <w:rsid w:val="00C83A38"/>
    <w:rsid w:val="00C83E86"/>
    <w:rsid w:val="00C845AC"/>
    <w:rsid w:val="00C84F17"/>
    <w:rsid w:val="00C85373"/>
    <w:rsid w:val="00C8557D"/>
    <w:rsid w:val="00C85892"/>
    <w:rsid w:val="00C85AB0"/>
    <w:rsid w:val="00C85F8A"/>
    <w:rsid w:val="00C8625E"/>
    <w:rsid w:val="00C867D6"/>
    <w:rsid w:val="00C86BD2"/>
    <w:rsid w:val="00C86ECA"/>
    <w:rsid w:val="00C87128"/>
    <w:rsid w:val="00C8734D"/>
    <w:rsid w:val="00C8758A"/>
    <w:rsid w:val="00C87EFE"/>
    <w:rsid w:val="00C87F56"/>
    <w:rsid w:val="00C90049"/>
    <w:rsid w:val="00C90C7C"/>
    <w:rsid w:val="00C911DC"/>
    <w:rsid w:val="00C915B5"/>
    <w:rsid w:val="00C915B8"/>
    <w:rsid w:val="00C918FF"/>
    <w:rsid w:val="00C9190F"/>
    <w:rsid w:val="00C91B3F"/>
    <w:rsid w:val="00C92010"/>
    <w:rsid w:val="00C9207D"/>
    <w:rsid w:val="00C929C3"/>
    <w:rsid w:val="00C92A2D"/>
    <w:rsid w:val="00C92D20"/>
    <w:rsid w:val="00C93002"/>
    <w:rsid w:val="00C93265"/>
    <w:rsid w:val="00C93693"/>
    <w:rsid w:val="00C9386E"/>
    <w:rsid w:val="00C939BD"/>
    <w:rsid w:val="00C939D1"/>
    <w:rsid w:val="00C93B92"/>
    <w:rsid w:val="00C93E1F"/>
    <w:rsid w:val="00C93E5D"/>
    <w:rsid w:val="00C93EA5"/>
    <w:rsid w:val="00C94272"/>
    <w:rsid w:val="00C944D4"/>
    <w:rsid w:val="00C94AE8"/>
    <w:rsid w:val="00C9531F"/>
    <w:rsid w:val="00C955AC"/>
    <w:rsid w:val="00C959B9"/>
    <w:rsid w:val="00C96014"/>
    <w:rsid w:val="00C96161"/>
    <w:rsid w:val="00C96F65"/>
    <w:rsid w:val="00C97177"/>
    <w:rsid w:val="00C9761B"/>
    <w:rsid w:val="00C97BEB"/>
    <w:rsid w:val="00C97D28"/>
    <w:rsid w:val="00C97E89"/>
    <w:rsid w:val="00C97EEF"/>
    <w:rsid w:val="00C97F15"/>
    <w:rsid w:val="00CA0589"/>
    <w:rsid w:val="00CA0A09"/>
    <w:rsid w:val="00CA0BF2"/>
    <w:rsid w:val="00CA19A3"/>
    <w:rsid w:val="00CA1C67"/>
    <w:rsid w:val="00CA1F1C"/>
    <w:rsid w:val="00CA21AF"/>
    <w:rsid w:val="00CA2F82"/>
    <w:rsid w:val="00CA3602"/>
    <w:rsid w:val="00CA36A3"/>
    <w:rsid w:val="00CA3A76"/>
    <w:rsid w:val="00CA410D"/>
    <w:rsid w:val="00CA41B9"/>
    <w:rsid w:val="00CA4491"/>
    <w:rsid w:val="00CA4A1E"/>
    <w:rsid w:val="00CA4BB4"/>
    <w:rsid w:val="00CA4C75"/>
    <w:rsid w:val="00CA544A"/>
    <w:rsid w:val="00CA5BC0"/>
    <w:rsid w:val="00CA5ED8"/>
    <w:rsid w:val="00CA655A"/>
    <w:rsid w:val="00CA697C"/>
    <w:rsid w:val="00CA69B7"/>
    <w:rsid w:val="00CA6A8D"/>
    <w:rsid w:val="00CA6DC9"/>
    <w:rsid w:val="00CA701B"/>
    <w:rsid w:val="00CA70B3"/>
    <w:rsid w:val="00CA76B8"/>
    <w:rsid w:val="00CA7927"/>
    <w:rsid w:val="00CA7A66"/>
    <w:rsid w:val="00CB00E1"/>
    <w:rsid w:val="00CB0332"/>
    <w:rsid w:val="00CB0A31"/>
    <w:rsid w:val="00CB1026"/>
    <w:rsid w:val="00CB128C"/>
    <w:rsid w:val="00CB1798"/>
    <w:rsid w:val="00CB21EB"/>
    <w:rsid w:val="00CB21ED"/>
    <w:rsid w:val="00CB21FE"/>
    <w:rsid w:val="00CB24EE"/>
    <w:rsid w:val="00CB26F5"/>
    <w:rsid w:val="00CB277C"/>
    <w:rsid w:val="00CB3C26"/>
    <w:rsid w:val="00CB3D71"/>
    <w:rsid w:val="00CB415A"/>
    <w:rsid w:val="00CB4BDA"/>
    <w:rsid w:val="00CB4C2F"/>
    <w:rsid w:val="00CB525B"/>
    <w:rsid w:val="00CB5749"/>
    <w:rsid w:val="00CB58F5"/>
    <w:rsid w:val="00CB64BD"/>
    <w:rsid w:val="00CB6673"/>
    <w:rsid w:val="00CB67FD"/>
    <w:rsid w:val="00CB6FC2"/>
    <w:rsid w:val="00CB73FA"/>
    <w:rsid w:val="00CB77C8"/>
    <w:rsid w:val="00CC00F7"/>
    <w:rsid w:val="00CC0776"/>
    <w:rsid w:val="00CC0A50"/>
    <w:rsid w:val="00CC108B"/>
    <w:rsid w:val="00CC12EA"/>
    <w:rsid w:val="00CC1351"/>
    <w:rsid w:val="00CC16F4"/>
    <w:rsid w:val="00CC182A"/>
    <w:rsid w:val="00CC1AE3"/>
    <w:rsid w:val="00CC1E8B"/>
    <w:rsid w:val="00CC1FED"/>
    <w:rsid w:val="00CC27DD"/>
    <w:rsid w:val="00CC2972"/>
    <w:rsid w:val="00CC2B97"/>
    <w:rsid w:val="00CC2FE2"/>
    <w:rsid w:val="00CC33DD"/>
    <w:rsid w:val="00CC34AC"/>
    <w:rsid w:val="00CC3BA0"/>
    <w:rsid w:val="00CC3D81"/>
    <w:rsid w:val="00CC453F"/>
    <w:rsid w:val="00CC4A0A"/>
    <w:rsid w:val="00CC5326"/>
    <w:rsid w:val="00CC5919"/>
    <w:rsid w:val="00CC5A30"/>
    <w:rsid w:val="00CC5AE9"/>
    <w:rsid w:val="00CC5F68"/>
    <w:rsid w:val="00CC60EF"/>
    <w:rsid w:val="00CC65ED"/>
    <w:rsid w:val="00CC7406"/>
    <w:rsid w:val="00CC74EE"/>
    <w:rsid w:val="00CC75E2"/>
    <w:rsid w:val="00CC77E6"/>
    <w:rsid w:val="00CC7A44"/>
    <w:rsid w:val="00CD04C7"/>
    <w:rsid w:val="00CD0AD5"/>
    <w:rsid w:val="00CD10DE"/>
    <w:rsid w:val="00CD1721"/>
    <w:rsid w:val="00CD2C46"/>
    <w:rsid w:val="00CD2CD6"/>
    <w:rsid w:val="00CD2D8A"/>
    <w:rsid w:val="00CD329F"/>
    <w:rsid w:val="00CD3510"/>
    <w:rsid w:val="00CD390F"/>
    <w:rsid w:val="00CD3A08"/>
    <w:rsid w:val="00CD3AC7"/>
    <w:rsid w:val="00CD40C6"/>
    <w:rsid w:val="00CD4742"/>
    <w:rsid w:val="00CD49D5"/>
    <w:rsid w:val="00CD4BE0"/>
    <w:rsid w:val="00CD4E5E"/>
    <w:rsid w:val="00CD5076"/>
    <w:rsid w:val="00CD5517"/>
    <w:rsid w:val="00CD552A"/>
    <w:rsid w:val="00CD569D"/>
    <w:rsid w:val="00CD5E37"/>
    <w:rsid w:val="00CD62C9"/>
    <w:rsid w:val="00CD6BB3"/>
    <w:rsid w:val="00CD75C8"/>
    <w:rsid w:val="00CD76CD"/>
    <w:rsid w:val="00CE0E53"/>
    <w:rsid w:val="00CE13B1"/>
    <w:rsid w:val="00CE1688"/>
    <w:rsid w:val="00CE1C4E"/>
    <w:rsid w:val="00CE1E40"/>
    <w:rsid w:val="00CE1FB0"/>
    <w:rsid w:val="00CE226A"/>
    <w:rsid w:val="00CE26FF"/>
    <w:rsid w:val="00CE356F"/>
    <w:rsid w:val="00CE35E8"/>
    <w:rsid w:val="00CE3B54"/>
    <w:rsid w:val="00CE4180"/>
    <w:rsid w:val="00CE455D"/>
    <w:rsid w:val="00CE45F0"/>
    <w:rsid w:val="00CE47D6"/>
    <w:rsid w:val="00CE4807"/>
    <w:rsid w:val="00CE4850"/>
    <w:rsid w:val="00CE4CF4"/>
    <w:rsid w:val="00CE4DCF"/>
    <w:rsid w:val="00CE549B"/>
    <w:rsid w:val="00CE588C"/>
    <w:rsid w:val="00CE5B45"/>
    <w:rsid w:val="00CE5CCD"/>
    <w:rsid w:val="00CE60C1"/>
    <w:rsid w:val="00CE681F"/>
    <w:rsid w:val="00CE69EF"/>
    <w:rsid w:val="00CE71A4"/>
    <w:rsid w:val="00CE73F7"/>
    <w:rsid w:val="00CE788F"/>
    <w:rsid w:val="00CE7CEA"/>
    <w:rsid w:val="00CE7F46"/>
    <w:rsid w:val="00CE7FD4"/>
    <w:rsid w:val="00CF01E1"/>
    <w:rsid w:val="00CF0381"/>
    <w:rsid w:val="00CF0DA9"/>
    <w:rsid w:val="00CF0FED"/>
    <w:rsid w:val="00CF1837"/>
    <w:rsid w:val="00CF1D1C"/>
    <w:rsid w:val="00CF1DCA"/>
    <w:rsid w:val="00CF2354"/>
    <w:rsid w:val="00CF2530"/>
    <w:rsid w:val="00CF25C3"/>
    <w:rsid w:val="00CF28D1"/>
    <w:rsid w:val="00CF2C0C"/>
    <w:rsid w:val="00CF3034"/>
    <w:rsid w:val="00CF316B"/>
    <w:rsid w:val="00CF401F"/>
    <w:rsid w:val="00CF4180"/>
    <w:rsid w:val="00CF4664"/>
    <w:rsid w:val="00CF4674"/>
    <w:rsid w:val="00CF46C0"/>
    <w:rsid w:val="00CF4700"/>
    <w:rsid w:val="00CF4716"/>
    <w:rsid w:val="00CF4BBB"/>
    <w:rsid w:val="00CF52E3"/>
    <w:rsid w:val="00CF55FC"/>
    <w:rsid w:val="00CF589A"/>
    <w:rsid w:val="00CF6C1D"/>
    <w:rsid w:val="00CF701D"/>
    <w:rsid w:val="00CF7A35"/>
    <w:rsid w:val="00CF7B58"/>
    <w:rsid w:val="00CF7D67"/>
    <w:rsid w:val="00CF7EEB"/>
    <w:rsid w:val="00D001E6"/>
    <w:rsid w:val="00D00A9F"/>
    <w:rsid w:val="00D00C3F"/>
    <w:rsid w:val="00D00C49"/>
    <w:rsid w:val="00D00E3D"/>
    <w:rsid w:val="00D00F96"/>
    <w:rsid w:val="00D010C6"/>
    <w:rsid w:val="00D01371"/>
    <w:rsid w:val="00D01398"/>
    <w:rsid w:val="00D01735"/>
    <w:rsid w:val="00D01912"/>
    <w:rsid w:val="00D0216F"/>
    <w:rsid w:val="00D023C9"/>
    <w:rsid w:val="00D025E4"/>
    <w:rsid w:val="00D02736"/>
    <w:rsid w:val="00D02E0B"/>
    <w:rsid w:val="00D034A9"/>
    <w:rsid w:val="00D03A34"/>
    <w:rsid w:val="00D03EB5"/>
    <w:rsid w:val="00D03EF3"/>
    <w:rsid w:val="00D041EE"/>
    <w:rsid w:val="00D046D6"/>
    <w:rsid w:val="00D04EAC"/>
    <w:rsid w:val="00D04EF6"/>
    <w:rsid w:val="00D04FDD"/>
    <w:rsid w:val="00D05795"/>
    <w:rsid w:val="00D0647A"/>
    <w:rsid w:val="00D06E57"/>
    <w:rsid w:val="00D06F1D"/>
    <w:rsid w:val="00D070A3"/>
    <w:rsid w:val="00D070C8"/>
    <w:rsid w:val="00D07211"/>
    <w:rsid w:val="00D0785C"/>
    <w:rsid w:val="00D078AC"/>
    <w:rsid w:val="00D07AAC"/>
    <w:rsid w:val="00D07C57"/>
    <w:rsid w:val="00D07D84"/>
    <w:rsid w:val="00D07F1C"/>
    <w:rsid w:val="00D10234"/>
    <w:rsid w:val="00D1042A"/>
    <w:rsid w:val="00D10434"/>
    <w:rsid w:val="00D11299"/>
    <w:rsid w:val="00D11503"/>
    <w:rsid w:val="00D11F64"/>
    <w:rsid w:val="00D1253F"/>
    <w:rsid w:val="00D1266F"/>
    <w:rsid w:val="00D12F94"/>
    <w:rsid w:val="00D13035"/>
    <w:rsid w:val="00D135BD"/>
    <w:rsid w:val="00D13974"/>
    <w:rsid w:val="00D13A89"/>
    <w:rsid w:val="00D13B44"/>
    <w:rsid w:val="00D14C26"/>
    <w:rsid w:val="00D14D56"/>
    <w:rsid w:val="00D15382"/>
    <w:rsid w:val="00D15536"/>
    <w:rsid w:val="00D15F29"/>
    <w:rsid w:val="00D16380"/>
    <w:rsid w:val="00D16A85"/>
    <w:rsid w:val="00D1758D"/>
    <w:rsid w:val="00D179BC"/>
    <w:rsid w:val="00D204D5"/>
    <w:rsid w:val="00D207B5"/>
    <w:rsid w:val="00D20870"/>
    <w:rsid w:val="00D21178"/>
    <w:rsid w:val="00D2126E"/>
    <w:rsid w:val="00D21343"/>
    <w:rsid w:val="00D2199D"/>
    <w:rsid w:val="00D21E70"/>
    <w:rsid w:val="00D2226A"/>
    <w:rsid w:val="00D223C2"/>
    <w:rsid w:val="00D225B6"/>
    <w:rsid w:val="00D22D14"/>
    <w:rsid w:val="00D2343B"/>
    <w:rsid w:val="00D236EA"/>
    <w:rsid w:val="00D23B8A"/>
    <w:rsid w:val="00D23D33"/>
    <w:rsid w:val="00D23DF7"/>
    <w:rsid w:val="00D23E6C"/>
    <w:rsid w:val="00D24043"/>
    <w:rsid w:val="00D2500A"/>
    <w:rsid w:val="00D25827"/>
    <w:rsid w:val="00D259AC"/>
    <w:rsid w:val="00D25FB1"/>
    <w:rsid w:val="00D26371"/>
    <w:rsid w:val="00D2650C"/>
    <w:rsid w:val="00D27288"/>
    <w:rsid w:val="00D27316"/>
    <w:rsid w:val="00D27B5B"/>
    <w:rsid w:val="00D306F1"/>
    <w:rsid w:val="00D307DB"/>
    <w:rsid w:val="00D30CF7"/>
    <w:rsid w:val="00D3131C"/>
    <w:rsid w:val="00D31445"/>
    <w:rsid w:val="00D3150A"/>
    <w:rsid w:val="00D31699"/>
    <w:rsid w:val="00D31A90"/>
    <w:rsid w:val="00D32591"/>
    <w:rsid w:val="00D32D0B"/>
    <w:rsid w:val="00D33365"/>
    <w:rsid w:val="00D33397"/>
    <w:rsid w:val="00D33B66"/>
    <w:rsid w:val="00D345F2"/>
    <w:rsid w:val="00D34B40"/>
    <w:rsid w:val="00D34B5C"/>
    <w:rsid w:val="00D3505F"/>
    <w:rsid w:val="00D3572B"/>
    <w:rsid w:val="00D3598C"/>
    <w:rsid w:val="00D35A6B"/>
    <w:rsid w:val="00D3650B"/>
    <w:rsid w:val="00D3781E"/>
    <w:rsid w:val="00D37916"/>
    <w:rsid w:val="00D37D17"/>
    <w:rsid w:val="00D403B9"/>
    <w:rsid w:val="00D40E75"/>
    <w:rsid w:val="00D40F8C"/>
    <w:rsid w:val="00D41349"/>
    <w:rsid w:val="00D417DD"/>
    <w:rsid w:val="00D419BF"/>
    <w:rsid w:val="00D42123"/>
    <w:rsid w:val="00D42805"/>
    <w:rsid w:val="00D428FC"/>
    <w:rsid w:val="00D42FFF"/>
    <w:rsid w:val="00D4324F"/>
    <w:rsid w:val="00D4330B"/>
    <w:rsid w:val="00D437FC"/>
    <w:rsid w:val="00D43A82"/>
    <w:rsid w:val="00D4409C"/>
    <w:rsid w:val="00D44CAB"/>
    <w:rsid w:val="00D451F5"/>
    <w:rsid w:val="00D45225"/>
    <w:rsid w:val="00D45C01"/>
    <w:rsid w:val="00D45DB6"/>
    <w:rsid w:val="00D46019"/>
    <w:rsid w:val="00D46568"/>
    <w:rsid w:val="00D46B0C"/>
    <w:rsid w:val="00D47DDE"/>
    <w:rsid w:val="00D503BF"/>
    <w:rsid w:val="00D504BF"/>
    <w:rsid w:val="00D5061D"/>
    <w:rsid w:val="00D50878"/>
    <w:rsid w:val="00D50C68"/>
    <w:rsid w:val="00D51356"/>
    <w:rsid w:val="00D51364"/>
    <w:rsid w:val="00D523D5"/>
    <w:rsid w:val="00D53175"/>
    <w:rsid w:val="00D534A4"/>
    <w:rsid w:val="00D53AB0"/>
    <w:rsid w:val="00D53B06"/>
    <w:rsid w:val="00D54223"/>
    <w:rsid w:val="00D54802"/>
    <w:rsid w:val="00D549C0"/>
    <w:rsid w:val="00D560A1"/>
    <w:rsid w:val="00D56145"/>
    <w:rsid w:val="00D56658"/>
    <w:rsid w:val="00D568E9"/>
    <w:rsid w:val="00D56BC7"/>
    <w:rsid w:val="00D56DC6"/>
    <w:rsid w:val="00D5708A"/>
    <w:rsid w:val="00D571BD"/>
    <w:rsid w:val="00D57D98"/>
    <w:rsid w:val="00D6009F"/>
    <w:rsid w:val="00D60F77"/>
    <w:rsid w:val="00D61180"/>
    <w:rsid w:val="00D61645"/>
    <w:rsid w:val="00D619EE"/>
    <w:rsid w:val="00D62582"/>
    <w:rsid w:val="00D62797"/>
    <w:rsid w:val="00D62912"/>
    <w:rsid w:val="00D62D4B"/>
    <w:rsid w:val="00D62EDC"/>
    <w:rsid w:val="00D633F9"/>
    <w:rsid w:val="00D63406"/>
    <w:rsid w:val="00D63A4B"/>
    <w:rsid w:val="00D63FF4"/>
    <w:rsid w:val="00D64244"/>
    <w:rsid w:val="00D64486"/>
    <w:rsid w:val="00D6449C"/>
    <w:rsid w:val="00D64565"/>
    <w:rsid w:val="00D64757"/>
    <w:rsid w:val="00D647BB"/>
    <w:rsid w:val="00D64AAC"/>
    <w:rsid w:val="00D64CCE"/>
    <w:rsid w:val="00D64DC2"/>
    <w:rsid w:val="00D65195"/>
    <w:rsid w:val="00D6596A"/>
    <w:rsid w:val="00D65CB9"/>
    <w:rsid w:val="00D65E14"/>
    <w:rsid w:val="00D6611C"/>
    <w:rsid w:val="00D663B5"/>
    <w:rsid w:val="00D6652F"/>
    <w:rsid w:val="00D666D7"/>
    <w:rsid w:val="00D66703"/>
    <w:rsid w:val="00D66F76"/>
    <w:rsid w:val="00D67413"/>
    <w:rsid w:val="00D67A94"/>
    <w:rsid w:val="00D67EB4"/>
    <w:rsid w:val="00D70058"/>
    <w:rsid w:val="00D70417"/>
    <w:rsid w:val="00D706C0"/>
    <w:rsid w:val="00D70AB2"/>
    <w:rsid w:val="00D70EBB"/>
    <w:rsid w:val="00D70F08"/>
    <w:rsid w:val="00D712AB"/>
    <w:rsid w:val="00D713F8"/>
    <w:rsid w:val="00D71F0D"/>
    <w:rsid w:val="00D72ADF"/>
    <w:rsid w:val="00D72E13"/>
    <w:rsid w:val="00D7306D"/>
    <w:rsid w:val="00D731F8"/>
    <w:rsid w:val="00D73609"/>
    <w:rsid w:val="00D736FB"/>
    <w:rsid w:val="00D73873"/>
    <w:rsid w:val="00D73E9E"/>
    <w:rsid w:val="00D74254"/>
    <w:rsid w:val="00D7447E"/>
    <w:rsid w:val="00D74E0A"/>
    <w:rsid w:val="00D74F14"/>
    <w:rsid w:val="00D75166"/>
    <w:rsid w:val="00D758DB"/>
    <w:rsid w:val="00D75920"/>
    <w:rsid w:val="00D767B2"/>
    <w:rsid w:val="00D769D6"/>
    <w:rsid w:val="00D76BB7"/>
    <w:rsid w:val="00D76BFE"/>
    <w:rsid w:val="00D76CA5"/>
    <w:rsid w:val="00D76F90"/>
    <w:rsid w:val="00D77031"/>
    <w:rsid w:val="00D77733"/>
    <w:rsid w:val="00D77C2B"/>
    <w:rsid w:val="00D77E8C"/>
    <w:rsid w:val="00D80E4F"/>
    <w:rsid w:val="00D80E92"/>
    <w:rsid w:val="00D80EA8"/>
    <w:rsid w:val="00D80EDB"/>
    <w:rsid w:val="00D810BF"/>
    <w:rsid w:val="00D813BF"/>
    <w:rsid w:val="00D82052"/>
    <w:rsid w:val="00D82220"/>
    <w:rsid w:val="00D8276C"/>
    <w:rsid w:val="00D8284D"/>
    <w:rsid w:val="00D82B53"/>
    <w:rsid w:val="00D82E43"/>
    <w:rsid w:val="00D8328F"/>
    <w:rsid w:val="00D834EF"/>
    <w:rsid w:val="00D83905"/>
    <w:rsid w:val="00D83E92"/>
    <w:rsid w:val="00D84DCE"/>
    <w:rsid w:val="00D84E4F"/>
    <w:rsid w:val="00D8522F"/>
    <w:rsid w:val="00D857E3"/>
    <w:rsid w:val="00D85B8F"/>
    <w:rsid w:val="00D85F3A"/>
    <w:rsid w:val="00D86020"/>
    <w:rsid w:val="00D86171"/>
    <w:rsid w:val="00D862E6"/>
    <w:rsid w:val="00D86392"/>
    <w:rsid w:val="00D865E0"/>
    <w:rsid w:val="00D86E4F"/>
    <w:rsid w:val="00D873AF"/>
    <w:rsid w:val="00D87467"/>
    <w:rsid w:val="00D87A52"/>
    <w:rsid w:val="00D87C28"/>
    <w:rsid w:val="00D901C0"/>
    <w:rsid w:val="00D904AE"/>
    <w:rsid w:val="00D905A6"/>
    <w:rsid w:val="00D9063D"/>
    <w:rsid w:val="00D90C89"/>
    <w:rsid w:val="00D91252"/>
    <w:rsid w:val="00D91327"/>
    <w:rsid w:val="00D918F1"/>
    <w:rsid w:val="00D91F05"/>
    <w:rsid w:val="00D93472"/>
    <w:rsid w:val="00D93722"/>
    <w:rsid w:val="00D937E2"/>
    <w:rsid w:val="00D939C5"/>
    <w:rsid w:val="00D93CD3"/>
    <w:rsid w:val="00D942E5"/>
    <w:rsid w:val="00D94775"/>
    <w:rsid w:val="00D94A1F"/>
    <w:rsid w:val="00D94CFE"/>
    <w:rsid w:val="00D94F28"/>
    <w:rsid w:val="00D956FB"/>
    <w:rsid w:val="00D95D4C"/>
    <w:rsid w:val="00D96AAE"/>
    <w:rsid w:val="00D96F8A"/>
    <w:rsid w:val="00D970F5"/>
    <w:rsid w:val="00D977FF"/>
    <w:rsid w:val="00DA00D9"/>
    <w:rsid w:val="00DA01F6"/>
    <w:rsid w:val="00DA0EA7"/>
    <w:rsid w:val="00DA1055"/>
    <w:rsid w:val="00DA1564"/>
    <w:rsid w:val="00DA1646"/>
    <w:rsid w:val="00DA2111"/>
    <w:rsid w:val="00DA23A9"/>
    <w:rsid w:val="00DA26BC"/>
    <w:rsid w:val="00DA2C0A"/>
    <w:rsid w:val="00DA336F"/>
    <w:rsid w:val="00DA3793"/>
    <w:rsid w:val="00DA3AA0"/>
    <w:rsid w:val="00DA4681"/>
    <w:rsid w:val="00DA46DD"/>
    <w:rsid w:val="00DA4879"/>
    <w:rsid w:val="00DA4F45"/>
    <w:rsid w:val="00DA5390"/>
    <w:rsid w:val="00DA694F"/>
    <w:rsid w:val="00DA787B"/>
    <w:rsid w:val="00DA79A8"/>
    <w:rsid w:val="00DA7D90"/>
    <w:rsid w:val="00DA7DD4"/>
    <w:rsid w:val="00DA7E01"/>
    <w:rsid w:val="00DB019E"/>
    <w:rsid w:val="00DB050C"/>
    <w:rsid w:val="00DB0F2A"/>
    <w:rsid w:val="00DB14E7"/>
    <w:rsid w:val="00DB152F"/>
    <w:rsid w:val="00DB178A"/>
    <w:rsid w:val="00DB1900"/>
    <w:rsid w:val="00DB1951"/>
    <w:rsid w:val="00DB1B91"/>
    <w:rsid w:val="00DB24D1"/>
    <w:rsid w:val="00DB2BAC"/>
    <w:rsid w:val="00DB2FEC"/>
    <w:rsid w:val="00DB331A"/>
    <w:rsid w:val="00DB337A"/>
    <w:rsid w:val="00DB42E6"/>
    <w:rsid w:val="00DB5475"/>
    <w:rsid w:val="00DB57EC"/>
    <w:rsid w:val="00DB5A1F"/>
    <w:rsid w:val="00DB5BA4"/>
    <w:rsid w:val="00DB5C69"/>
    <w:rsid w:val="00DB5F2C"/>
    <w:rsid w:val="00DB6A59"/>
    <w:rsid w:val="00DB718E"/>
    <w:rsid w:val="00DC03CF"/>
    <w:rsid w:val="00DC0448"/>
    <w:rsid w:val="00DC049D"/>
    <w:rsid w:val="00DC081C"/>
    <w:rsid w:val="00DC084E"/>
    <w:rsid w:val="00DC1762"/>
    <w:rsid w:val="00DC1EE5"/>
    <w:rsid w:val="00DC1F75"/>
    <w:rsid w:val="00DC2004"/>
    <w:rsid w:val="00DC2235"/>
    <w:rsid w:val="00DC2388"/>
    <w:rsid w:val="00DC2618"/>
    <w:rsid w:val="00DC264B"/>
    <w:rsid w:val="00DC3039"/>
    <w:rsid w:val="00DC30CA"/>
    <w:rsid w:val="00DC338B"/>
    <w:rsid w:val="00DC33AC"/>
    <w:rsid w:val="00DC356C"/>
    <w:rsid w:val="00DC3E61"/>
    <w:rsid w:val="00DC43A8"/>
    <w:rsid w:val="00DC45BA"/>
    <w:rsid w:val="00DC4716"/>
    <w:rsid w:val="00DC478A"/>
    <w:rsid w:val="00DC4B86"/>
    <w:rsid w:val="00DC4CFB"/>
    <w:rsid w:val="00DC5045"/>
    <w:rsid w:val="00DC5109"/>
    <w:rsid w:val="00DC5768"/>
    <w:rsid w:val="00DC5D7E"/>
    <w:rsid w:val="00DC5F5B"/>
    <w:rsid w:val="00DC6501"/>
    <w:rsid w:val="00DC6724"/>
    <w:rsid w:val="00DC6A56"/>
    <w:rsid w:val="00DC6D0E"/>
    <w:rsid w:val="00DC6EBF"/>
    <w:rsid w:val="00DC702E"/>
    <w:rsid w:val="00DC7286"/>
    <w:rsid w:val="00DC7775"/>
    <w:rsid w:val="00DC7AC0"/>
    <w:rsid w:val="00DC7CCC"/>
    <w:rsid w:val="00DC7CD6"/>
    <w:rsid w:val="00DD069F"/>
    <w:rsid w:val="00DD0937"/>
    <w:rsid w:val="00DD0D44"/>
    <w:rsid w:val="00DD0D83"/>
    <w:rsid w:val="00DD0DD8"/>
    <w:rsid w:val="00DD0F9A"/>
    <w:rsid w:val="00DD10BF"/>
    <w:rsid w:val="00DD1A82"/>
    <w:rsid w:val="00DD1B52"/>
    <w:rsid w:val="00DD1F92"/>
    <w:rsid w:val="00DD1FF5"/>
    <w:rsid w:val="00DD2E5C"/>
    <w:rsid w:val="00DD343E"/>
    <w:rsid w:val="00DD37FD"/>
    <w:rsid w:val="00DD4023"/>
    <w:rsid w:val="00DD41A5"/>
    <w:rsid w:val="00DD4B41"/>
    <w:rsid w:val="00DD4BC8"/>
    <w:rsid w:val="00DD4EC2"/>
    <w:rsid w:val="00DD4F87"/>
    <w:rsid w:val="00DD5C79"/>
    <w:rsid w:val="00DD6043"/>
    <w:rsid w:val="00DD689F"/>
    <w:rsid w:val="00DD6A86"/>
    <w:rsid w:val="00DD6B3A"/>
    <w:rsid w:val="00DD7958"/>
    <w:rsid w:val="00DD7AA5"/>
    <w:rsid w:val="00DD7C77"/>
    <w:rsid w:val="00DE0048"/>
    <w:rsid w:val="00DE01AC"/>
    <w:rsid w:val="00DE06A2"/>
    <w:rsid w:val="00DE0CEF"/>
    <w:rsid w:val="00DE0E34"/>
    <w:rsid w:val="00DE114E"/>
    <w:rsid w:val="00DE1904"/>
    <w:rsid w:val="00DE2171"/>
    <w:rsid w:val="00DE2707"/>
    <w:rsid w:val="00DE28CE"/>
    <w:rsid w:val="00DE2A5F"/>
    <w:rsid w:val="00DE334D"/>
    <w:rsid w:val="00DE3C51"/>
    <w:rsid w:val="00DE4734"/>
    <w:rsid w:val="00DE4754"/>
    <w:rsid w:val="00DE4B90"/>
    <w:rsid w:val="00DE4E2F"/>
    <w:rsid w:val="00DE4EA5"/>
    <w:rsid w:val="00DE50B4"/>
    <w:rsid w:val="00DE51BA"/>
    <w:rsid w:val="00DE524E"/>
    <w:rsid w:val="00DE54CE"/>
    <w:rsid w:val="00DE563E"/>
    <w:rsid w:val="00DE574C"/>
    <w:rsid w:val="00DE68C6"/>
    <w:rsid w:val="00DE6A14"/>
    <w:rsid w:val="00DE6B70"/>
    <w:rsid w:val="00DE781D"/>
    <w:rsid w:val="00DE7961"/>
    <w:rsid w:val="00DF01E5"/>
    <w:rsid w:val="00DF0288"/>
    <w:rsid w:val="00DF0973"/>
    <w:rsid w:val="00DF0AAB"/>
    <w:rsid w:val="00DF0BC2"/>
    <w:rsid w:val="00DF0D27"/>
    <w:rsid w:val="00DF109E"/>
    <w:rsid w:val="00DF121A"/>
    <w:rsid w:val="00DF13BC"/>
    <w:rsid w:val="00DF16F4"/>
    <w:rsid w:val="00DF17BC"/>
    <w:rsid w:val="00DF1ACA"/>
    <w:rsid w:val="00DF2846"/>
    <w:rsid w:val="00DF31B8"/>
    <w:rsid w:val="00DF3240"/>
    <w:rsid w:val="00DF3292"/>
    <w:rsid w:val="00DF34A8"/>
    <w:rsid w:val="00DF38DA"/>
    <w:rsid w:val="00DF4296"/>
    <w:rsid w:val="00DF4303"/>
    <w:rsid w:val="00DF4BDF"/>
    <w:rsid w:val="00DF4CB4"/>
    <w:rsid w:val="00DF5466"/>
    <w:rsid w:val="00DF57D3"/>
    <w:rsid w:val="00DF58CA"/>
    <w:rsid w:val="00DF5C2F"/>
    <w:rsid w:val="00DF618C"/>
    <w:rsid w:val="00DF6337"/>
    <w:rsid w:val="00DF6B0A"/>
    <w:rsid w:val="00DF75A1"/>
    <w:rsid w:val="00DF7968"/>
    <w:rsid w:val="00DF7A0A"/>
    <w:rsid w:val="00E006EE"/>
    <w:rsid w:val="00E00DB3"/>
    <w:rsid w:val="00E00DF0"/>
    <w:rsid w:val="00E00F9D"/>
    <w:rsid w:val="00E01786"/>
    <w:rsid w:val="00E01A89"/>
    <w:rsid w:val="00E01D96"/>
    <w:rsid w:val="00E01DD2"/>
    <w:rsid w:val="00E0209F"/>
    <w:rsid w:val="00E021FD"/>
    <w:rsid w:val="00E02228"/>
    <w:rsid w:val="00E02369"/>
    <w:rsid w:val="00E024A9"/>
    <w:rsid w:val="00E030EA"/>
    <w:rsid w:val="00E0424D"/>
    <w:rsid w:val="00E048D4"/>
    <w:rsid w:val="00E0493F"/>
    <w:rsid w:val="00E04CCD"/>
    <w:rsid w:val="00E04DDF"/>
    <w:rsid w:val="00E04EBC"/>
    <w:rsid w:val="00E05061"/>
    <w:rsid w:val="00E0538E"/>
    <w:rsid w:val="00E0561E"/>
    <w:rsid w:val="00E05BC9"/>
    <w:rsid w:val="00E05C95"/>
    <w:rsid w:val="00E06081"/>
    <w:rsid w:val="00E06433"/>
    <w:rsid w:val="00E068B3"/>
    <w:rsid w:val="00E0699C"/>
    <w:rsid w:val="00E06E5F"/>
    <w:rsid w:val="00E07380"/>
    <w:rsid w:val="00E077E1"/>
    <w:rsid w:val="00E07FEA"/>
    <w:rsid w:val="00E101F8"/>
    <w:rsid w:val="00E10519"/>
    <w:rsid w:val="00E11738"/>
    <w:rsid w:val="00E120D5"/>
    <w:rsid w:val="00E123DD"/>
    <w:rsid w:val="00E125B0"/>
    <w:rsid w:val="00E125E4"/>
    <w:rsid w:val="00E12D0E"/>
    <w:rsid w:val="00E13007"/>
    <w:rsid w:val="00E132B1"/>
    <w:rsid w:val="00E13867"/>
    <w:rsid w:val="00E13C2B"/>
    <w:rsid w:val="00E14440"/>
    <w:rsid w:val="00E14941"/>
    <w:rsid w:val="00E14A71"/>
    <w:rsid w:val="00E14C03"/>
    <w:rsid w:val="00E150BE"/>
    <w:rsid w:val="00E15284"/>
    <w:rsid w:val="00E158BF"/>
    <w:rsid w:val="00E15EA6"/>
    <w:rsid w:val="00E15FED"/>
    <w:rsid w:val="00E1612B"/>
    <w:rsid w:val="00E1693C"/>
    <w:rsid w:val="00E16A2B"/>
    <w:rsid w:val="00E16C2A"/>
    <w:rsid w:val="00E16C53"/>
    <w:rsid w:val="00E16D66"/>
    <w:rsid w:val="00E17011"/>
    <w:rsid w:val="00E17BEC"/>
    <w:rsid w:val="00E2049F"/>
    <w:rsid w:val="00E20897"/>
    <w:rsid w:val="00E21224"/>
    <w:rsid w:val="00E21342"/>
    <w:rsid w:val="00E21632"/>
    <w:rsid w:val="00E21A2B"/>
    <w:rsid w:val="00E21C2F"/>
    <w:rsid w:val="00E21C9A"/>
    <w:rsid w:val="00E22024"/>
    <w:rsid w:val="00E225B2"/>
    <w:rsid w:val="00E225B4"/>
    <w:rsid w:val="00E22E42"/>
    <w:rsid w:val="00E23011"/>
    <w:rsid w:val="00E231D2"/>
    <w:rsid w:val="00E2333E"/>
    <w:rsid w:val="00E2355D"/>
    <w:rsid w:val="00E237F2"/>
    <w:rsid w:val="00E23AE6"/>
    <w:rsid w:val="00E23CE9"/>
    <w:rsid w:val="00E23FFC"/>
    <w:rsid w:val="00E243AB"/>
    <w:rsid w:val="00E24775"/>
    <w:rsid w:val="00E247C8"/>
    <w:rsid w:val="00E248C3"/>
    <w:rsid w:val="00E25375"/>
    <w:rsid w:val="00E25630"/>
    <w:rsid w:val="00E2578B"/>
    <w:rsid w:val="00E26DD8"/>
    <w:rsid w:val="00E26EAA"/>
    <w:rsid w:val="00E27052"/>
    <w:rsid w:val="00E270C4"/>
    <w:rsid w:val="00E277A4"/>
    <w:rsid w:val="00E27A6B"/>
    <w:rsid w:val="00E30094"/>
    <w:rsid w:val="00E306EE"/>
    <w:rsid w:val="00E30981"/>
    <w:rsid w:val="00E30FF6"/>
    <w:rsid w:val="00E315DB"/>
    <w:rsid w:val="00E31D50"/>
    <w:rsid w:val="00E3204E"/>
    <w:rsid w:val="00E32134"/>
    <w:rsid w:val="00E32138"/>
    <w:rsid w:val="00E32726"/>
    <w:rsid w:val="00E32C6A"/>
    <w:rsid w:val="00E33067"/>
    <w:rsid w:val="00E33151"/>
    <w:rsid w:val="00E33532"/>
    <w:rsid w:val="00E33679"/>
    <w:rsid w:val="00E33E71"/>
    <w:rsid w:val="00E33FD6"/>
    <w:rsid w:val="00E3412F"/>
    <w:rsid w:val="00E349A2"/>
    <w:rsid w:val="00E35040"/>
    <w:rsid w:val="00E35444"/>
    <w:rsid w:val="00E3545A"/>
    <w:rsid w:val="00E362D4"/>
    <w:rsid w:val="00E3695D"/>
    <w:rsid w:val="00E371C6"/>
    <w:rsid w:val="00E37AD8"/>
    <w:rsid w:val="00E37BFC"/>
    <w:rsid w:val="00E37D82"/>
    <w:rsid w:val="00E406F2"/>
    <w:rsid w:val="00E4089F"/>
    <w:rsid w:val="00E412A0"/>
    <w:rsid w:val="00E41803"/>
    <w:rsid w:val="00E418CD"/>
    <w:rsid w:val="00E41F47"/>
    <w:rsid w:val="00E42769"/>
    <w:rsid w:val="00E42CCD"/>
    <w:rsid w:val="00E43096"/>
    <w:rsid w:val="00E431BC"/>
    <w:rsid w:val="00E436A4"/>
    <w:rsid w:val="00E43BC2"/>
    <w:rsid w:val="00E43BFB"/>
    <w:rsid w:val="00E4496D"/>
    <w:rsid w:val="00E44A5E"/>
    <w:rsid w:val="00E44BCC"/>
    <w:rsid w:val="00E4508A"/>
    <w:rsid w:val="00E45FE6"/>
    <w:rsid w:val="00E46497"/>
    <w:rsid w:val="00E46568"/>
    <w:rsid w:val="00E4659C"/>
    <w:rsid w:val="00E4670F"/>
    <w:rsid w:val="00E46B0E"/>
    <w:rsid w:val="00E47B36"/>
    <w:rsid w:val="00E47BC8"/>
    <w:rsid w:val="00E47E3F"/>
    <w:rsid w:val="00E50622"/>
    <w:rsid w:val="00E50DB5"/>
    <w:rsid w:val="00E51151"/>
    <w:rsid w:val="00E51BDA"/>
    <w:rsid w:val="00E51E8D"/>
    <w:rsid w:val="00E52050"/>
    <w:rsid w:val="00E52209"/>
    <w:rsid w:val="00E52A81"/>
    <w:rsid w:val="00E53429"/>
    <w:rsid w:val="00E53A3B"/>
    <w:rsid w:val="00E53BFA"/>
    <w:rsid w:val="00E53CF5"/>
    <w:rsid w:val="00E542CD"/>
    <w:rsid w:val="00E543C1"/>
    <w:rsid w:val="00E548F9"/>
    <w:rsid w:val="00E54C6C"/>
    <w:rsid w:val="00E55FE2"/>
    <w:rsid w:val="00E56336"/>
    <w:rsid w:val="00E566ED"/>
    <w:rsid w:val="00E5671D"/>
    <w:rsid w:val="00E5686F"/>
    <w:rsid w:val="00E56AA9"/>
    <w:rsid w:val="00E56EB8"/>
    <w:rsid w:val="00E56FD7"/>
    <w:rsid w:val="00E574F7"/>
    <w:rsid w:val="00E57B85"/>
    <w:rsid w:val="00E60342"/>
    <w:rsid w:val="00E605C0"/>
    <w:rsid w:val="00E605D5"/>
    <w:rsid w:val="00E60C18"/>
    <w:rsid w:val="00E60F38"/>
    <w:rsid w:val="00E61221"/>
    <w:rsid w:val="00E61DA7"/>
    <w:rsid w:val="00E61E88"/>
    <w:rsid w:val="00E62392"/>
    <w:rsid w:val="00E6249D"/>
    <w:rsid w:val="00E624E4"/>
    <w:rsid w:val="00E6259F"/>
    <w:rsid w:val="00E627AA"/>
    <w:rsid w:val="00E63187"/>
    <w:rsid w:val="00E63343"/>
    <w:rsid w:val="00E63462"/>
    <w:rsid w:val="00E63635"/>
    <w:rsid w:val="00E63D08"/>
    <w:rsid w:val="00E64594"/>
    <w:rsid w:val="00E64708"/>
    <w:rsid w:val="00E64931"/>
    <w:rsid w:val="00E64999"/>
    <w:rsid w:val="00E64B11"/>
    <w:rsid w:val="00E6578B"/>
    <w:rsid w:val="00E65C96"/>
    <w:rsid w:val="00E66313"/>
    <w:rsid w:val="00E6678F"/>
    <w:rsid w:val="00E6687E"/>
    <w:rsid w:val="00E66E31"/>
    <w:rsid w:val="00E67395"/>
    <w:rsid w:val="00E67405"/>
    <w:rsid w:val="00E67440"/>
    <w:rsid w:val="00E674B8"/>
    <w:rsid w:val="00E6754C"/>
    <w:rsid w:val="00E7025A"/>
    <w:rsid w:val="00E70699"/>
    <w:rsid w:val="00E7069A"/>
    <w:rsid w:val="00E70A10"/>
    <w:rsid w:val="00E70C9C"/>
    <w:rsid w:val="00E711B8"/>
    <w:rsid w:val="00E712DB"/>
    <w:rsid w:val="00E717EB"/>
    <w:rsid w:val="00E71984"/>
    <w:rsid w:val="00E72140"/>
    <w:rsid w:val="00E7226D"/>
    <w:rsid w:val="00E72568"/>
    <w:rsid w:val="00E72DDA"/>
    <w:rsid w:val="00E734AA"/>
    <w:rsid w:val="00E737E9"/>
    <w:rsid w:val="00E73BB1"/>
    <w:rsid w:val="00E73BDD"/>
    <w:rsid w:val="00E73F12"/>
    <w:rsid w:val="00E74233"/>
    <w:rsid w:val="00E74B73"/>
    <w:rsid w:val="00E75737"/>
    <w:rsid w:val="00E75745"/>
    <w:rsid w:val="00E761E3"/>
    <w:rsid w:val="00E7624C"/>
    <w:rsid w:val="00E76275"/>
    <w:rsid w:val="00E76759"/>
    <w:rsid w:val="00E76F94"/>
    <w:rsid w:val="00E77428"/>
    <w:rsid w:val="00E77679"/>
    <w:rsid w:val="00E779F9"/>
    <w:rsid w:val="00E77F45"/>
    <w:rsid w:val="00E77F59"/>
    <w:rsid w:val="00E80727"/>
    <w:rsid w:val="00E80B3B"/>
    <w:rsid w:val="00E81266"/>
    <w:rsid w:val="00E8143A"/>
    <w:rsid w:val="00E81DA1"/>
    <w:rsid w:val="00E82006"/>
    <w:rsid w:val="00E82122"/>
    <w:rsid w:val="00E823D2"/>
    <w:rsid w:val="00E828EB"/>
    <w:rsid w:val="00E82A0D"/>
    <w:rsid w:val="00E8317F"/>
    <w:rsid w:val="00E831A0"/>
    <w:rsid w:val="00E83BE0"/>
    <w:rsid w:val="00E84354"/>
    <w:rsid w:val="00E84483"/>
    <w:rsid w:val="00E8488D"/>
    <w:rsid w:val="00E85208"/>
    <w:rsid w:val="00E860F0"/>
    <w:rsid w:val="00E8713B"/>
    <w:rsid w:val="00E87873"/>
    <w:rsid w:val="00E87AE2"/>
    <w:rsid w:val="00E9018B"/>
    <w:rsid w:val="00E90784"/>
    <w:rsid w:val="00E91F5B"/>
    <w:rsid w:val="00E92072"/>
    <w:rsid w:val="00E9233A"/>
    <w:rsid w:val="00E92358"/>
    <w:rsid w:val="00E92514"/>
    <w:rsid w:val="00E92777"/>
    <w:rsid w:val="00E92AD5"/>
    <w:rsid w:val="00E92E13"/>
    <w:rsid w:val="00E93EDF"/>
    <w:rsid w:val="00E93F3F"/>
    <w:rsid w:val="00E94C1D"/>
    <w:rsid w:val="00E94D3A"/>
    <w:rsid w:val="00E94E51"/>
    <w:rsid w:val="00E950D5"/>
    <w:rsid w:val="00E96A78"/>
    <w:rsid w:val="00E97329"/>
    <w:rsid w:val="00E97A0A"/>
    <w:rsid w:val="00E97CD6"/>
    <w:rsid w:val="00E97D69"/>
    <w:rsid w:val="00E97E8E"/>
    <w:rsid w:val="00EA02CB"/>
    <w:rsid w:val="00EA0530"/>
    <w:rsid w:val="00EA05D6"/>
    <w:rsid w:val="00EA0AAB"/>
    <w:rsid w:val="00EA0B29"/>
    <w:rsid w:val="00EA0B3D"/>
    <w:rsid w:val="00EA0B74"/>
    <w:rsid w:val="00EA1097"/>
    <w:rsid w:val="00EA15C4"/>
    <w:rsid w:val="00EA16B0"/>
    <w:rsid w:val="00EA1884"/>
    <w:rsid w:val="00EA18C8"/>
    <w:rsid w:val="00EA1C92"/>
    <w:rsid w:val="00EA25C8"/>
    <w:rsid w:val="00EA2E58"/>
    <w:rsid w:val="00EA2EDC"/>
    <w:rsid w:val="00EA32A7"/>
    <w:rsid w:val="00EA368C"/>
    <w:rsid w:val="00EA39E8"/>
    <w:rsid w:val="00EA3E48"/>
    <w:rsid w:val="00EA4329"/>
    <w:rsid w:val="00EA5278"/>
    <w:rsid w:val="00EA5307"/>
    <w:rsid w:val="00EA636A"/>
    <w:rsid w:val="00EA665F"/>
    <w:rsid w:val="00EA67BB"/>
    <w:rsid w:val="00EA6861"/>
    <w:rsid w:val="00EA6CE6"/>
    <w:rsid w:val="00EA734B"/>
    <w:rsid w:val="00EA7A56"/>
    <w:rsid w:val="00EA7B84"/>
    <w:rsid w:val="00EA7BED"/>
    <w:rsid w:val="00EA7F1A"/>
    <w:rsid w:val="00EB0022"/>
    <w:rsid w:val="00EB009A"/>
    <w:rsid w:val="00EB033D"/>
    <w:rsid w:val="00EB04FF"/>
    <w:rsid w:val="00EB0D3F"/>
    <w:rsid w:val="00EB1531"/>
    <w:rsid w:val="00EB1B81"/>
    <w:rsid w:val="00EB2023"/>
    <w:rsid w:val="00EB2824"/>
    <w:rsid w:val="00EB2F1E"/>
    <w:rsid w:val="00EB31C2"/>
    <w:rsid w:val="00EB3380"/>
    <w:rsid w:val="00EB39ED"/>
    <w:rsid w:val="00EB3CE0"/>
    <w:rsid w:val="00EB3D63"/>
    <w:rsid w:val="00EB460F"/>
    <w:rsid w:val="00EB467E"/>
    <w:rsid w:val="00EB4D39"/>
    <w:rsid w:val="00EB5A0E"/>
    <w:rsid w:val="00EB5C46"/>
    <w:rsid w:val="00EB60F8"/>
    <w:rsid w:val="00EB6293"/>
    <w:rsid w:val="00EB6440"/>
    <w:rsid w:val="00EB6672"/>
    <w:rsid w:val="00EB6D47"/>
    <w:rsid w:val="00EB6FA5"/>
    <w:rsid w:val="00EB772A"/>
    <w:rsid w:val="00EB7846"/>
    <w:rsid w:val="00EC00E1"/>
    <w:rsid w:val="00EC023E"/>
    <w:rsid w:val="00EC02B4"/>
    <w:rsid w:val="00EC0AD6"/>
    <w:rsid w:val="00EC12A0"/>
    <w:rsid w:val="00EC15FB"/>
    <w:rsid w:val="00EC2408"/>
    <w:rsid w:val="00EC2410"/>
    <w:rsid w:val="00EC253F"/>
    <w:rsid w:val="00EC255A"/>
    <w:rsid w:val="00EC29B7"/>
    <w:rsid w:val="00EC2E1C"/>
    <w:rsid w:val="00EC2E6D"/>
    <w:rsid w:val="00EC2ECE"/>
    <w:rsid w:val="00EC384A"/>
    <w:rsid w:val="00EC3B7B"/>
    <w:rsid w:val="00EC53B8"/>
    <w:rsid w:val="00EC5A0A"/>
    <w:rsid w:val="00EC5E5A"/>
    <w:rsid w:val="00EC6B54"/>
    <w:rsid w:val="00EC6D76"/>
    <w:rsid w:val="00EC71C4"/>
    <w:rsid w:val="00EC745C"/>
    <w:rsid w:val="00EC74AA"/>
    <w:rsid w:val="00EC75DF"/>
    <w:rsid w:val="00EC7874"/>
    <w:rsid w:val="00EC790A"/>
    <w:rsid w:val="00ED0A99"/>
    <w:rsid w:val="00ED0EA6"/>
    <w:rsid w:val="00ED0EE7"/>
    <w:rsid w:val="00ED13E0"/>
    <w:rsid w:val="00ED15AE"/>
    <w:rsid w:val="00ED1EC0"/>
    <w:rsid w:val="00ED2411"/>
    <w:rsid w:val="00ED24F7"/>
    <w:rsid w:val="00ED25FF"/>
    <w:rsid w:val="00ED297B"/>
    <w:rsid w:val="00ED3191"/>
    <w:rsid w:val="00ED33E9"/>
    <w:rsid w:val="00ED3595"/>
    <w:rsid w:val="00ED3693"/>
    <w:rsid w:val="00ED4023"/>
    <w:rsid w:val="00ED447A"/>
    <w:rsid w:val="00ED4849"/>
    <w:rsid w:val="00ED4B86"/>
    <w:rsid w:val="00ED51F9"/>
    <w:rsid w:val="00ED54FB"/>
    <w:rsid w:val="00ED57BB"/>
    <w:rsid w:val="00ED5BDE"/>
    <w:rsid w:val="00ED61C2"/>
    <w:rsid w:val="00ED715F"/>
    <w:rsid w:val="00ED718A"/>
    <w:rsid w:val="00ED73AC"/>
    <w:rsid w:val="00ED76F2"/>
    <w:rsid w:val="00ED7D50"/>
    <w:rsid w:val="00EE1CF8"/>
    <w:rsid w:val="00EE1F42"/>
    <w:rsid w:val="00EE2520"/>
    <w:rsid w:val="00EE2BA8"/>
    <w:rsid w:val="00EE34D3"/>
    <w:rsid w:val="00EE4067"/>
    <w:rsid w:val="00EE42BC"/>
    <w:rsid w:val="00EE43C2"/>
    <w:rsid w:val="00EE497A"/>
    <w:rsid w:val="00EE4AB8"/>
    <w:rsid w:val="00EE4B95"/>
    <w:rsid w:val="00EE54DB"/>
    <w:rsid w:val="00EE559B"/>
    <w:rsid w:val="00EE5746"/>
    <w:rsid w:val="00EE5AFF"/>
    <w:rsid w:val="00EE5BD5"/>
    <w:rsid w:val="00EE5E76"/>
    <w:rsid w:val="00EE7517"/>
    <w:rsid w:val="00EE7585"/>
    <w:rsid w:val="00EE7B7F"/>
    <w:rsid w:val="00EF01BA"/>
    <w:rsid w:val="00EF0471"/>
    <w:rsid w:val="00EF0697"/>
    <w:rsid w:val="00EF09DE"/>
    <w:rsid w:val="00EF12C1"/>
    <w:rsid w:val="00EF16FD"/>
    <w:rsid w:val="00EF1737"/>
    <w:rsid w:val="00EF1B41"/>
    <w:rsid w:val="00EF1E30"/>
    <w:rsid w:val="00EF2185"/>
    <w:rsid w:val="00EF2464"/>
    <w:rsid w:val="00EF2772"/>
    <w:rsid w:val="00EF2957"/>
    <w:rsid w:val="00EF2C95"/>
    <w:rsid w:val="00EF2FE1"/>
    <w:rsid w:val="00EF301F"/>
    <w:rsid w:val="00EF302C"/>
    <w:rsid w:val="00EF35AA"/>
    <w:rsid w:val="00EF426F"/>
    <w:rsid w:val="00EF442B"/>
    <w:rsid w:val="00EF487F"/>
    <w:rsid w:val="00EF4A14"/>
    <w:rsid w:val="00EF4DD0"/>
    <w:rsid w:val="00EF4EDB"/>
    <w:rsid w:val="00EF5B9A"/>
    <w:rsid w:val="00EF638A"/>
    <w:rsid w:val="00EF67C8"/>
    <w:rsid w:val="00EF79F6"/>
    <w:rsid w:val="00F00294"/>
    <w:rsid w:val="00F0044F"/>
    <w:rsid w:val="00F00508"/>
    <w:rsid w:val="00F00760"/>
    <w:rsid w:val="00F01375"/>
    <w:rsid w:val="00F01574"/>
    <w:rsid w:val="00F017B7"/>
    <w:rsid w:val="00F01AEA"/>
    <w:rsid w:val="00F01BE2"/>
    <w:rsid w:val="00F01DDC"/>
    <w:rsid w:val="00F0278B"/>
    <w:rsid w:val="00F02F61"/>
    <w:rsid w:val="00F03145"/>
    <w:rsid w:val="00F03577"/>
    <w:rsid w:val="00F03785"/>
    <w:rsid w:val="00F0378C"/>
    <w:rsid w:val="00F0392C"/>
    <w:rsid w:val="00F03CFF"/>
    <w:rsid w:val="00F0414E"/>
    <w:rsid w:val="00F04803"/>
    <w:rsid w:val="00F054B4"/>
    <w:rsid w:val="00F05D55"/>
    <w:rsid w:val="00F05DA6"/>
    <w:rsid w:val="00F05DD1"/>
    <w:rsid w:val="00F05E14"/>
    <w:rsid w:val="00F06113"/>
    <w:rsid w:val="00F06721"/>
    <w:rsid w:val="00F06C11"/>
    <w:rsid w:val="00F0754A"/>
    <w:rsid w:val="00F07E35"/>
    <w:rsid w:val="00F07F12"/>
    <w:rsid w:val="00F1018F"/>
    <w:rsid w:val="00F10902"/>
    <w:rsid w:val="00F11667"/>
    <w:rsid w:val="00F118D2"/>
    <w:rsid w:val="00F11DE7"/>
    <w:rsid w:val="00F11EB7"/>
    <w:rsid w:val="00F12E76"/>
    <w:rsid w:val="00F134FF"/>
    <w:rsid w:val="00F1378F"/>
    <w:rsid w:val="00F13BC2"/>
    <w:rsid w:val="00F141C0"/>
    <w:rsid w:val="00F142A7"/>
    <w:rsid w:val="00F14401"/>
    <w:rsid w:val="00F14752"/>
    <w:rsid w:val="00F14B60"/>
    <w:rsid w:val="00F14F13"/>
    <w:rsid w:val="00F14FC1"/>
    <w:rsid w:val="00F152EE"/>
    <w:rsid w:val="00F15395"/>
    <w:rsid w:val="00F154AF"/>
    <w:rsid w:val="00F154B9"/>
    <w:rsid w:val="00F15ED8"/>
    <w:rsid w:val="00F15FA1"/>
    <w:rsid w:val="00F1609F"/>
    <w:rsid w:val="00F1636D"/>
    <w:rsid w:val="00F168D1"/>
    <w:rsid w:val="00F16BAC"/>
    <w:rsid w:val="00F17997"/>
    <w:rsid w:val="00F17D6C"/>
    <w:rsid w:val="00F200E7"/>
    <w:rsid w:val="00F204C3"/>
    <w:rsid w:val="00F20ADF"/>
    <w:rsid w:val="00F20D24"/>
    <w:rsid w:val="00F21C54"/>
    <w:rsid w:val="00F22080"/>
    <w:rsid w:val="00F22EDB"/>
    <w:rsid w:val="00F23285"/>
    <w:rsid w:val="00F23302"/>
    <w:rsid w:val="00F234AD"/>
    <w:rsid w:val="00F239A2"/>
    <w:rsid w:val="00F23CCE"/>
    <w:rsid w:val="00F23D28"/>
    <w:rsid w:val="00F23E18"/>
    <w:rsid w:val="00F2400C"/>
    <w:rsid w:val="00F24A76"/>
    <w:rsid w:val="00F24A95"/>
    <w:rsid w:val="00F24ECC"/>
    <w:rsid w:val="00F25325"/>
    <w:rsid w:val="00F25338"/>
    <w:rsid w:val="00F25510"/>
    <w:rsid w:val="00F25774"/>
    <w:rsid w:val="00F25C0A"/>
    <w:rsid w:val="00F26133"/>
    <w:rsid w:val="00F2627A"/>
    <w:rsid w:val="00F2681F"/>
    <w:rsid w:val="00F26A89"/>
    <w:rsid w:val="00F26B71"/>
    <w:rsid w:val="00F26D53"/>
    <w:rsid w:val="00F26D8B"/>
    <w:rsid w:val="00F26DB9"/>
    <w:rsid w:val="00F27447"/>
    <w:rsid w:val="00F276C4"/>
    <w:rsid w:val="00F27ED2"/>
    <w:rsid w:val="00F3049D"/>
    <w:rsid w:val="00F30A8E"/>
    <w:rsid w:val="00F30CAE"/>
    <w:rsid w:val="00F30ECC"/>
    <w:rsid w:val="00F310AB"/>
    <w:rsid w:val="00F313B8"/>
    <w:rsid w:val="00F31620"/>
    <w:rsid w:val="00F3173B"/>
    <w:rsid w:val="00F31BC9"/>
    <w:rsid w:val="00F3209C"/>
    <w:rsid w:val="00F32173"/>
    <w:rsid w:val="00F3254E"/>
    <w:rsid w:val="00F326E6"/>
    <w:rsid w:val="00F32CDB"/>
    <w:rsid w:val="00F32E98"/>
    <w:rsid w:val="00F330F6"/>
    <w:rsid w:val="00F33686"/>
    <w:rsid w:val="00F338E5"/>
    <w:rsid w:val="00F33D39"/>
    <w:rsid w:val="00F343D6"/>
    <w:rsid w:val="00F34432"/>
    <w:rsid w:val="00F34535"/>
    <w:rsid w:val="00F347DB"/>
    <w:rsid w:val="00F34952"/>
    <w:rsid w:val="00F34C04"/>
    <w:rsid w:val="00F350C2"/>
    <w:rsid w:val="00F35B3C"/>
    <w:rsid w:val="00F360F3"/>
    <w:rsid w:val="00F36798"/>
    <w:rsid w:val="00F368F7"/>
    <w:rsid w:val="00F3723A"/>
    <w:rsid w:val="00F3725C"/>
    <w:rsid w:val="00F37695"/>
    <w:rsid w:val="00F37A3E"/>
    <w:rsid w:val="00F403D0"/>
    <w:rsid w:val="00F4049E"/>
    <w:rsid w:val="00F4094A"/>
    <w:rsid w:val="00F40BCF"/>
    <w:rsid w:val="00F40BEE"/>
    <w:rsid w:val="00F40DD5"/>
    <w:rsid w:val="00F41AFF"/>
    <w:rsid w:val="00F41C3C"/>
    <w:rsid w:val="00F41DD0"/>
    <w:rsid w:val="00F41FB1"/>
    <w:rsid w:val="00F42118"/>
    <w:rsid w:val="00F427A1"/>
    <w:rsid w:val="00F42F93"/>
    <w:rsid w:val="00F434DE"/>
    <w:rsid w:val="00F436E7"/>
    <w:rsid w:val="00F43A0F"/>
    <w:rsid w:val="00F43AF4"/>
    <w:rsid w:val="00F43FF9"/>
    <w:rsid w:val="00F443DD"/>
    <w:rsid w:val="00F44A69"/>
    <w:rsid w:val="00F44DF5"/>
    <w:rsid w:val="00F44ECF"/>
    <w:rsid w:val="00F44FB5"/>
    <w:rsid w:val="00F45256"/>
    <w:rsid w:val="00F4527A"/>
    <w:rsid w:val="00F454A6"/>
    <w:rsid w:val="00F45BA6"/>
    <w:rsid w:val="00F46104"/>
    <w:rsid w:val="00F4611D"/>
    <w:rsid w:val="00F472F4"/>
    <w:rsid w:val="00F47427"/>
    <w:rsid w:val="00F47FEF"/>
    <w:rsid w:val="00F500BE"/>
    <w:rsid w:val="00F503C5"/>
    <w:rsid w:val="00F508A9"/>
    <w:rsid w:val="00F50A29"/>
    <w:rsid w:val="00F50BB5"/>
    <w:rsid w:val="00F511FE"/>
    <w:rsid w:val="00F51400"/>
    <w:rsid w:val="00F51747"/>
    <w:rsid w:val="00F51F1F"/>
    <w:rsid w:val="00F5209F"/>
    <w:rsid w:val="00F52486"/>
    <w:rsid w:val="00F526F9"/>
    <w:rsid w:val="00F52BDE"/>
    <w:rsid w:val="00F52E26"/>
    <w:rsid w:val="00F5378E"/>
    <w:rsid w:val="00F5389C"/>
    <w:rsid w:val="00F53A43"/>
    <w:rsid w:val="00F53C06"/>
    <w:rsid w:val="00F53C66"/>
    <w:rsid w:val="00F53D2C"/>
    <w:rsid w:val="00F5416B"/>
    <w:rsid w:val="00F546CD"/>
    <w:rsid w:val="00F547B1"/>
    <w:rsid w:val="00F55B34"/>
    <w:rsid w:val="00F55BB3"/>
    <w:rsid w:val="00F55C5A"/>
    <w:rsid w:val="00F55D16"/>
    <w:rsid w:val="00F55F1A"/>
    <w:rsid w:val="00F56368"/>
    <w:rsid w:val="00F56C31"/>
    <w:rsid w:val="00F56C67"/>
    <w:rsid w:val="00F57F8A"/>
    <w:rsid w:val="00F6017A"/>
    <w:rsid w:val="00F60704"/>
    <w:rsid w:val="00F609E8"/>
    <w:rsid w:val="00F60ADA"/>
    <w:rsid w:val="00F613A6"/>
    <w:rsid w:val="00F6184B"/>
    <w:rsid w:val="00F61F46"/>
    <w:rsid w:val="00F621AB"/>
    <w:rsid w:val="00F623F7"/>
    <w:rsid w:val="00F624B1"/>
    <w:rsid w:val="00F6258E"/>
    <w:rsid w:val="00F62DC2"/>
    <w:rsid w:val="00F634C5"/>
    <w:rsid w:val="00F63A7A"/>
    <w:rsid w:val="00F63EE8"/>
    <w:rsid w:val="00F6403C"/>
    <w:rsid w:val="00F64123"/>
    <w:rsid w:val="00F643BA"/>
    <w:rsid w:val="00F6451E"/>
    <w:rsid w:val="00F65389"/>
    <w:rsid w:val="00F6658A"/>
    <w:rsid w:val="00F66D9A"/>
    <w:rsid w:val="00F700B2"/>
    <w:rsid w:val="00F70B5F"/>
    <w:rsid w:val="00F70B79"/>
    <w:rsid w:val="00F71150"/>
    <w:rsid w:val="00F714AB"/>
    <w:rsid w:val="00F72108"/>
    <w:rsid w:val="00F72675"/>
    <w:rsid w:val="00F72BEA"/>
    <w:rsid w:val="00F72DFE"/>
    <w:rsid w:val="00F72E22"/>
    <w:rsid w:val="00F735A5"/>
    <w:rsid w:val="00F7364C"/>
    <w:rsid w:val="00F738B0"/>
    <w:rsid w:val="00F7402D"/>
    <w:rsid w:val="00F7450A"/>
    <w:rsid w:val="00F75360"/>
    <w:rsid w:val="00F75A2B"/>
    <w:rsid w:val="00F75B4E"/>
    <w:rsid w:val="00F75C84"/>
    <w:rsid w:val="00F75F15"/>
    <w:rsid w:val="00F75F16"/>
    <w:rsid w:val="00F76598"/>
    <w:rsid w:val="00F76731"/>
    <w:rsid w:val="00F76B28"/>
    <w:rsid w:val="00F76B9C"/>
    <w:rsid w:val="00F76D34"/>
    <w:rsid w:val="00F773CF"/>
    <w:rsid w:val="00F774BA"/>
    <w:rsid w:val="00F774CB"/>
    <w:rsid w:val="00F77580"/>
    <w:rsid w:val="00F77632"/>
    <w:rsid w:val="00F778AD"/>
    <w:rsid w:val="00F77A7E"/>
    <w:rsid w:val="00F802F4"/>
    <w:rsid w:val="00F8126D"/>
    <w:rsid w:val="00F8197F"/>
    <w:rsid w:val="00F81E8D"/>
    <w:rsid w:val="00F82089"/>
    <w:rsid w:val="00F82140"/>
    <w:rsid w:val="00F822B3"/>
    <w:rsid w:val="00F825DD"/>
    <w:rsid w:val="00F83A93"/>
    <w:rsid w:val="00F83FE9"/>
    <w:rsid w:val="00F84238"/>
    <w:rsid w:val="00F8426F"/>
    <w:rsid w:val="00F844E6"/>
    <w:rsid w:val="00F84547"/>
    <w:rsid w:val="00F84A8D"/>
    <w:rsid w:val="00F84B03"/>
    <w:rsid w:val="00F84D8B"/>
    <w:rsid w:val="00F85364"/>
    <w:rsid w:val="00F85D31"/>
    <w:rsid w:val="00F85EFC"/>
    <w:rsid w:val="00F86D42"/>
    <w:rsid w:val="00F87434"/>
    <w:rsid w:val="00F8745A"/>
    <w:rsid w:val="00F87661"/>
    <w:rsid w:val="00F876E9"/>
    <w:rsid w:val="00F878D8"/>
    <w:rsid w:val="00F87B77"/>
    <w:rsid w:val="00F87E2E"/>
    <w:rsid w:val="00F87E7E"/>
    <w:rsid w:val="00F87F99"/>
    <w:rsid w:val="00F91DDB"/>
    <w:rsid w:val="00F920CB"/>
    <w:rsid w:val="00F92790"/>
    <w:rsid w:val="00F93005"/>
    <w:rsid w:val="00F93338"/>
    <w:rsid w:val="00F9388C"/>
    <w:rsid w:val="00F93E09"/>
    <w:rsid w:val="00F93E60"/>
    <w:rsid w:val="00F94F0D"/>
    <w:rsid w:val="00F953C9"/>
    <w:rsid w:val="00F95AAE"/>
    <w:rsid w:val="00F964BC"/>
    <w:rsid w:val="00F96AA9"/>
    <w:rsid w:val="00F96AAE"/>
    <w:rsid w:val="00F96AD9"/>
    <w:rsid w:val="00F96B70"/>
    <w:rsid w:val="00F96C34"/>
    <w:rsid w:val="00F972F5"/>
    <w:rsid w:val="00F973BA"/>
    <w:rsid w:val="00F97666"/>
    <w:rsid w:val="00F97E1C"/>
    <w:rsid w:val="00F97E2A"/>
    <w:rsid w:val="00FA00BC"/>
    <w:rsid w:val="00FA0AD6"/>
    <w:rsid w:val="00FA0B76"/>
    <w:rsid w:val="00FA0DE3"/>
    <w:rsid w:val="00FA19AB"/>
    <w:rsid w:val="00FA1ACC"/>
    <w:rsid w:val="00FA203A"/>
    <w:rsid w:val="00FA24A7"/>
    <w:rsid w:val="00FA31FF"/>
    <w:rsid w:val="00FA332B"/>
    <w:rsid w:val="00FA48BC"/>
    <w:rsid w:val="00FA4A0A"/>
    <w:rsid w:val="00FA512B"/>
    <w:rsid w:val="00FA5549"/>
    <w:rsid w:val="00FA5927"/>
    <w:rsid w:val="00FA5C39"/>
    <w:rsid w:val="00FA6361"/>
    <w:rsid w:val="00FA6957"/>
    <w:rsid w:val="00FA7053"/>
    <w:rsid w:val="00FA7511"/>
    <w:rsid w:val="00FA77B6"/>
    <w:rsid w:val="00FA7EF5"/>
    <w:rsid w:val="00FA7F96"/>
    <w:rsid w:val="00FB0118"/>
    <w:rsid w:val="00FB0164"/>
    <w:rsid w:val="00FB0173"/>
    <w:rsid w:val="00FB107A"/>
    <w:rsid w:val="00FB2266"/>
    <w:rsid w:val="00FB2683"/>
    <w:rsid w:val="00FB2995"/>
    <w:rsid w:val="00FB2AAD"/>
    <w:rsid w:val="00FB2E00"/>
    <w:rsid w:val="00FB30A6"/>
    <w:rsid w:val="00FB322E"/>
    <w:rsid w:val="00FB3F51"/>
    <w:rsid w:val="00FB47A2"/>
    <w:rsid w:val="00FB48CD"/>
    <w:rsid w:val="00FB497D"/>
    <w:rsid w:val="00FB4C0C"/>
    <w:rsid w:val="00FB4CB5"/>
    <w:rsid w:val="00FB51A8"/>
    <w:rsid w:val="00FB5B9E"/>
    <w:rsid w:val="00FB5F78"/>
    <w:rsid w:val="00FB6080"/>
    <w:rsid w:val="00FB694F"/>
    <w:rsid w:val="00FB6C45"/>
    <w:rsid w:val="00FB6E57"/>
    <w:rsid w:val="00FB77A6"/>
    <w:rsid w:val="00FB7A1B"/>
    <w:rsid w:val="00FB7B92"/>
    <w:rsid w:val="00FB7CE8"/>
    <w:rsid w:val="00FC0D86"/>
    <w:rsid w:val="00FC1528"/>
    <w:rsid w:val="00FC164D"/>
    <w:rsid w:val="00FC18A6"/>
    <w:rsid w:val="00FC1A4B"/>
    <w:rsid w:val="00FC1D89"/>
    <w:rsid w:val="00FC1DF4"/>
    <w:rsid w:val="00FC2031"/>
    <w:rsid w:val="00FC279E"/>
    <w:rsid w:val="00FC3516"/>
    <w:rsid w:val="00FC42C8"/>
    <w:rsid w:val="00FC4A88"/>
    <w:rsid w:val="00FC4DA4"/>
    <w:rsid w:val="00FC50E3"/>
    <w:rsid w:val="00FC5BA2"/>
    <w:rsid w:val="00FC5E91"/>
    <w:rsid w:val="00FC66CA"/>
    <w:rsid w:val="00FC7003"/>
    <w:rsid w:val="00FC735E"/>
    <w:rsid w:val="00FC7A40"/>
    <w:rsid w:val="00FD06FC"/>
    <w:rsid w:val="00FD07D4"/>
    <w:rsid w:val="00FD0F5E"/>
    <w:rsid w:val="00FD121E"/>
    <w:rsid w:val="00FD1762"/>
    <w:rsid w:val="00FD17E0"/>
    <w:rsid w:val="00FD1B4A"/>
    <w:rsid w:val="00FD1DCC"/>
    <w:rsid w:val="00FD27F0"/>
    <w:rsid w:val="00FD281C"/>
    <w:rsid w:val="00FD2CA7"/>
    <w:rsid w:val="00FD3BC0"/>
    <w:rsid w:val="00FD4272"/>
    <w:rsid w:val="00FD432D"/>
    <w:rsid w:val="00FD49BB"/>
    <w:rsid w:val="00FD4F96"/>
    <w:rsid w:val="00FD5E70"/>
    <w:rsid w:val="00FD6181"/>
    <w:rsid w:val="00FD69AE"/>
    <w:rsid w:val="00FD7709"/>
    <w:rsid w:val="00FD782F"/>
    <w:rsid w:val="00FD7F5F"/>
    <w:rsid w:val="00FE0022"/>
    <w:rsid w:val="00FE00CE"/>
    <w:rsid w:val="00FE0535"/>
    <w:rsid w:val="00FE084C"/>
    <w:rsid w:val="00FE0F13"/>
    <w:rsid w:val="00FE1576"/>
    <w:rsid w:val="00FE212D"/>
    <w:rsid w:val="00FE2185"/>
    <w:rsid w:val="00FE242F"/>
    <w:rsid w:val="00FE2CB8"/>
    <w:rsid w:val="00FE2E6E"/>
    <w:rsid w:val="00FE33CE"/>
    <w:rsid w:val="00FE3E1E"/>
    <w:rsid w:val="00FE404E"/>
    <w:rsid w:val="00FE4A17"/>
    <w:rsid w:val="00FE50A0"/>
    <w:rsid w:val="00FE5E28"/>
    <w:rsid w:val="00FE61A4"/>
    <w:rsid w:val="00FE6F74"/>
    <w:rsid w:val="00FE70DE"/>
    <w:rsid w:val="00FE763C"/>
    <w:rsid w:val="00FE79EB"/>
    <w:rsid w:val="00FE7F1C"/>
    <w:rsid w:val="00FF0B06"/>
    <w:rsid w:val="00FF117B"/>
    <w:rsid w:val="00FF1291"/>
    <w:rsid w:val="00FF1455"/>
    <w:rsid w:val="00FF1763"/>
    <w:rsid w:val="00FF1909"/>
    <w:rsid w:val="00FF1E55"/>
    <w:rsid w:val="00FF2313"/>
    <w:rsid w:val="00FF2BC8"/>
    <w:rsid w:val="00FF2E5F"/>
    <w:rsid w:val="00FF2EA9"/>
    <w:rsid w:val="00FF33CB"/>
    <w:rsid w:val="00FF369F"/>
    <w:rsid w:val="00FF446C"/>
    <w:rsid w:val="00FF46C5"/>
    <w:rsid w:val="00FF4CBA"/>
    <w:rsid w:val="00FF501F"/>
    <w:rsid w:val="00FF66F7"/>
    <w:rsid w:val="00FF6A87"/>
    <w:rsid w:val="00FF6ECE"/>
    <w:rsid w:val="00FF7150"/>
    <w:rsid w:val="00FF7578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  <w14:docId w14:val="25BD9511"/>
  <w15:chartTrackingRefBased/>
  <w15:docId w15:val="{0CAB326D-EE95-427B-8BC1-0073F5FD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8E1"/>
  </w:style>
  <w:style w:type="paragraph" w:styleId="1">
    <w:name w:val="heading 1"/>
    <w:basedOn w:val="a"/>
    <w:next w:val="a"/>
    <w:link w:val="10"/>
    <w:uiPriority w:val="9"/>
    <w:qFormat/>
    <w:rsid w:val="00637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3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3F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rsid w:val="006B3624"/>
    <w:pPr>
      <w:tabs>
        <w:tab w:val="center" w:pos="4153"/>
        <w:tab w:val="right" w:pos="8306"/>
      </w:tabs>
      <w:spacing w:after="0" w:line="240" w:lineRule="auto"/>
      <w:ind w:left="567" w:firstLine="567"/>
    </w:pPr>
    <w:rPr>
      <w:rFonts w:ascii="Arial" w:eastAsia="Times New Roman" w:hAnsi="Arial" w:cs="Angsana New"/>
      <w:sz w:val="24"/>
      <w:szCs w:val="28"/>
      <w:lang w:val="x-none" w:eastAsia="x-none" w:bidi="th-TH"/>
    </w:rPr>
  </w:style>
  <w:style w:type="character" w:customStyle="1" w:styleId="a5">
    <w:name w:val="フッター (文字)"/>
    <w:basedOn w:val="a0"/>
    <w:link w:val="a4"/>
    <w:uiPriority w:val="99"/>
    <w:rsid w:val="006B3624"/>
    <w:rPr>
      <w:rFonts w:ascii="Arial" w:eastAsia="Times New Roman" w:hAnsi="Arial" w:cs="Angsana New"/>
      <w:sz w:val="24"/>
      <w:szCs w:val="28"/>
      <w:lang w:val="x-none" w:eastAsia="x-none" w:bidi="th-TH"/>
    </w:rPr>
  </w:style>
  <w:style w:type="character" w:styleId="a6">
    <w:name w:val="page number"/>
    <w:basedOn w:val="a0"/>
    <w:rsid w:val="006B3624"/>
  </w:style>
  <w:style w:type="character" w:styleId="a7">
    <w:name w:val="Hyperlink"/>
    <w:uiPriority w:val="99"/>
    <w:rsid w:val="006B3624"/>
    <w:rPr>
      <w:color w:val="0000FF"/>
      <w:u w:val="single"/>
    </w:rPr>
  </w:style>
  <w:style w:type="paragraph" w:styleId="a8">
    <w:name w:val="header"/>
    <w:basedOn w:val="a"/>
    <w:link w:val="a9"/>
    <w:unhideWhenUsed/>
    <w:rsid w:val="006B3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rsid w:val="006B3624"/>
  </w:style>
  <w:style w:type="table" w:styleId="5">
    <w:name w:val="Plain Table 5"/>
    <w:basedOn w:val="a1"/>
    <w:uiPriority w:val="45"/>
    <w:rsid w:val="006B362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見出し 1 (文字)"/>
    <w:basedOn w:val="a0"/>
    <w:link w:val="1"/>
    <w:uiPriority w:val="9"/>
    <w:rsid w:val="00637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ody">
    <w:name w:val="Body"/>
    <w:rsid w:val="00D3131C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line="360" w:lineRule="auto"/>
      <w:jc w:val="both"/>
    </w:pPr>
    <w:rPr>
      <w:rFonts w:ascii="San Francisco Text Regular" w:eastAsia="Arial Unicode MS" w:hAnsi="San Francisco Text Regular" w:cs="Arial Unicode MS"/>
      <w:color w:val="000000"/>
      <w:sz w:val="16"/>
      <w:szCs w:val="16"/>
      <w:bdr w:val="nil"/>
      <w:lang w:eastAsia="ja-JP" w:bidi="th-TH"/>
    </w:rPr>
  </w:style>
  <w:style w:type="character" w:customStyle="1" w:styleId="20">
    <w:name w:val="見出し 2 (文字)"/>
    <w:basedOn w:val="a0"/>
    <w:link w:val="2"/>
    <w:uiPriority w:val="9"/>
    <w:rsid w:val="008B7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B7A9B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B7A9B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1443A1"/>
    <w:pPr>
      <w:tabs>
        <w:tab w:val="left" w:pos="440"/>
        <w:tab w:val="right" w:leader="dot" w:pos="10457"/>
      </w:tabs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8B7A9B"/>
    <w:pPr>
      <w:spacing w:after="100"/>
      <w:ind w:left="440"/>
    </w:pPr>
    <w:rPr>
      <w:rFonts w:cs="Times New Roman"/>
    </w:rPr>
  </w:style>
  <w:style w:type="paragraph" w:styleId="ab">
    <w:name w:val="List Paragraph"/>
    <w:basedOn w:val="a"/>
    <w:uiPriority w:val="34"/>
    <w:qFormat/>
    <w:rsid w:val="00143CF9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6118D5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B7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3B7444"/>
    <w:rPr>
      <w:rFonts w:ascii="Segoe UI" w:hAnsi="Segoe UI" w:cs="Segoe UI"/>
      <w:sz w:val="18"/>
      <w:szCs w:val="18"/>
    </w:rPr>
  </w:style>
  <w:style w:type="character" w:styleId="af">
    <w:name w:val="Subtle Emphasis"/>
    <w:basedOn w:val="a0"/>
    <w:uiPriority w:val="19"/>
    <w:qFormat/>
    <w:rsid w:val="008B6294"/>
    <w:rPr>
      <w:i/>
      <w:iCs/>
      <w:color w:val="404040" w:themeColor="text1" w:themeTint="BF"/>
    </w:rPr>
  </w:style>
  <w:style w:type="character" w:customStyle="1" w:styleId="30">
    <w:name w:val="見出し 3 (文字)"/>
    <w:basedOn w:val="a0"/>
    <w:link w:val="3"/>
    <w:uiPriority w:val="9"/>
    <w:rsid w:val="00303F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303F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0">
    <w:name w:val="Subtle Reference"/>
    <w:basedOn w:val="a0"/>
    <w:uiPriority w:val="31"/>
    <w:qFormat/>
    <w:rsid w:val="00303F81"/>
    <w:rPr>
      <w:smallCaps/>
      <w:color w:val="5A5A5A" w:themeColor="text1" w:themeTint="A5"/>
    </w:rPr>
  </w:style>
  <w:style w:type="paragraph" w:styleId="af1">
    <w:name w:val="No Spacing"/>
    <w:uiPriority w:val="1"/>
    <w:qFormat/>
    <w:rsid w:val="008F2A18"/>
    <w:pPr>
      <w:spacing w:after="0" w:line="240" w:lineRule="auto"/>
    </w:pPr>
  </w:style>
  <w:style w:type="table" w:customStyle="1" w:styleId="TableGrid10">
    <w:name w:val="Table Grid10"/>
    <w:basedOn w:val="a1"/>
    <w:next w:val="a3"/>
    <w:uiPriority w:val="59"/>
    <w:rsid w:val="00B411F9"/>
    <w:pPr>
      <w:spacing w:after="0" w:line="240" w:lineRule="auto"/>
    </w:pPr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1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bidi="th-TH"/>
    </w:rPr>
  </w:style>
  <w:style w:type="paragraph" w:styleId="41">
    <w:name w:val="toc 4"/>
    <w:basedOn w:val="a"/>
    <w:next w:val="a"/>
    <w:autoRedefine/>
    <w:uiPriority w:val="39"/>
    <w:unhideWhenUsed/>
    <w:rsid w:val="00C929C3"/>
    <w:pPr>
      <w:widowControl w:val="0"/>
      <w:spacing w:after="0" w:line="240" w:lineRule="auto"/>
      <w:ind w:leftChars="300" w:left="630"/>
      <w:jc w:val="both"/>
    </w:pPr>
    <w:rPr>
      <w:kern w:val="2"/>
      <w:sz w:val="21"/>
      <w:szCs w:val="28"/>
      <w:lang w:eastAsia="ja-JP" w:bidi="th-TH"/>
    </w:rPr>
  </w:style>
  <w:style w:type="paragraph" w:styleId="50">
    <w:name w:val="toc 5"/>
    <w:basedOn w:val="a"/>
    <w:next w:val="a"/>
    <w:autoRedefine/>
    <w:uiPriority w:val="39"/>
    <w:unhideWhenUsed/>
    <w:rsid w:val="00C929C3"/>
    <w:pPr>
      <w:widowControl w:val="0"/>
      <w:spacing w:after="0" w:line="240" w:lineRule="auto"/>
      <w:ind w:leftChars="400" w:left="840"/>
      <w:jc w:val="both"/>
    </w:pPr>
    <w:rPr>
      <w:kern w:val="2"/>
      <w:sz w:val="21"/>
      <w:szCs w:val="28"/>
      <w:lang w:eastAsia="ja-JP" w:bidi="th-TH"/>
    </w:rPr>
  </w:style>
  <w:style w:type="paragraph" w:styleId="6">
    <w:name w:val="toc 6"/>
    <w:basedOn w:val="a"/>
    <w:next w:val="a"/>
    <w:autoRedefine/>
    <w:uiPriority w:val="39"/>
    <w:unhideWhenUsed/>
    <w:rsid w:val="00C929C3"/>
    <w:pPr>
      <w:widowControl w:val="0"/>
      <w:spacing w:after="0" w:line="240" w:lineRule="auto"/>
      <w:ind w:leftChars="500" w:left="1050"/>
      <w:jc w:val="both"/>
    </w:pPr>
    <w:rPr>
      <w:kern w:val="2"/>
      <w:sz w:val="21"/>
      <w:szCs w:val="28"/>
      <w:lang w:eastAsia="ja-JP" w:bidi="th-TH"/>
    </w:rPr>
  </w:style>
  <w:style w:type="paragraph" w:styleId="7">
    <w:name w:val="toc 7"/>
    <w:basedOn w:val="a"/>
    <w:next w:val="a"/>
    <w:autoRedefine/>
    <w:uiPriority w:val="39"/>
    <w:unhideWhenUsed/>
    <w:rsid w:val="00C929C3"/>
    <w:pPr>
      <w:widowControl w:val="0"/>
      <w:spacing w:after="0" w:line="240" w:lineRule="auto"/>
      <w:ind w:leftChars="600" w:left="1260"/>
      <w:jc w:val="both"/>
    </w:pPr>
    <w:rPr>
      <w:kern w:val="2"/>
      <w:sz w:val="21"/>
      <w:szCs w:val="28"/>
      <w:lang w:eastAsia="ja-JP" w:bidi="th-TH"/>
    </w:rPr>
  </w:style>
  <w:style w:type="paragraph" w:styleId="8">
    <w:name w:val="toc 8"/>
    <w:basedOn w:val="a"/>
    <w:next w:val="a"/>
    <w:autoRedefine/>
    <w:uiPriority w:val="39"/>
    <w:unhideWhenUsed/>
    <w:rsid w:val="00C929C3"/>
    <w:pPr>
      <w:widowControl w:val="0"/>
      <w:spacing w:after="0" w:line="240" w:lineRule="auto"/>
      <w:ind w:leftChars="700" w:left="1470"/>
      <w:jc w:val="both"/>
    </w:pPr>
    <w:rPr>
      <w:kern w:val="2"/>
      <w:sz w:val="21"/>
      <w:szCs w:val="28"/>
      <w:lang w:eastAsia="ja-JP" w:bidi="th-TH"/>
    </w:rPr>
  </w:style>
  <w:style w:type="paragraph" w:styleId="9">
    <w:name w:val="toc 9"/>
    <w:basedOn w:val="a"/>
    <w:next w:val="a"/>
    <w:autoRedefine/>
    <w:uiPriority w:val="39"/>
    <w:unhideWhenUsed/>
    <w:rsid w:val="00C929C3"/>
    <w:pPr>
      <w:widowControl w:val="0"/>
      <w:spacing w:after="0" w:line="240" w:lineRule="auto"/>
      <w:ind w:leftChars="800" w:left="1680"/>
      <w:jc w:val="both"/>
    </w:pPr>
    <w:rPr>
      <w:kern w:val="2"/>
      <w:sz w:val="21"/>
      <w:szCs w:val="28"/>
      <w:lang w:eastAsia="ja-JP" w:bidi="th-TH"/>
    </w:rPr>
  </w:style>
  <w:style w:type="character" w:styleId="af2">
    <w:name w:val="Unresolved Mention"/>
    <w:basedOn w:val="a0"/>
    <w:uiPriority w:val="99"/>
    <w:semiHidden/>
    <w:unhideWhenUsed/>
    <w:rsid w:val="00C929C3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FE4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List_of_HTTP_status_codes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A3173-2092-41DE-BD9E-2C2450F9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36803</TotalTime>
  <Pages>218</Pages>
  <Words>40149</Words>
  <Characters>228853</Characters>
  <Application>Microsoft Office Word</Application>
  <DocSecurity>0</DocSecurity>
  <Lines>1907</Lines>
  <Paragraphs>536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見出し</vt:lpstr>
      </vt:variant>
      <vt:variant>
        <vt:i4>100</vt:i4>
      </vt:variant>
      <vt:variant>
        <vt:lpstr>Title</vt:lpstr>
      </vt:variant>
      <vt:variant>
        <vt:i4>1</vt:i4>
      </vt:variant>
    </vt:vector>
  </HeadingPairs>
  <TitlesOfParts>
    <vt:vector size="102" baseType="lpstr">
      <vt:lpstr/>
      <vt:lpstr>Common Response Code</vt:lpstr>
      <vt:lpstr>Common Header</vt:lpstr>
      <vt:lpstr>    Common Request Headers</vt:lpstr>
      <vt:lpstr>    Common Response Headers</vt:lpstr>
      <vt:lpstr>Common Error Response Interface</vt:lpstr>
      <vt:lpstr>List of Restful API Endpoint</vt:lpstr>
      <vt:lpstr>Check Username Availability API</vt:lpstr>
      <vt:lpstr>    Processing Overview</vt:lpstr>
      <vt:lpstr>    Request Headers</vt:lpstr>
      <vt:lpstr>    Request Parameters</vt:lpstr>
      <vt:lpstr>    Response Headers</vt:lpstr>
      <vt:lpstr>    Response Parameters </vt:lpstr>
      <vt:lpstr>    Response Result List </vt:lpstr>
      <vt:lpstr>Login Using Email API</vt:lpstr>
      <vt:lpstr>    Processing Overview</vt:lpstr>
      <vt:lpstr>    Request Headers</vt:lpstr>
      <vt:lpstr>    Request Parameters</vt:lpstr>
      <vt:lpstr>    Response Headers</vt:lpstr>
      <vt:lpstr>    Response Parameters </vt:lpstr>
      <vt:lpstr>    Response Result List </vt:lpstr>
      <vt:lpstr>Login Using AIS Playground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Check and Register Username API</vt:lpstr>
      <vt:lpstr>    Processing Overview</vt:lpstr>
      <vt:lpstr>    Request Headers</vt:lpstr>
      <vt:lpstr>    Request Parameters</vt:lpstr>
      <vt:lpstr>    Response Headers</vt:lpstr>
      <vt:lpstr>    Response Parameters </vt:lpstr>
      <vt:lpstr>    Response Result List </vt:lpstr>
      <vt:lpstr>Request OTP API</vt:lpstr>
      <vt:lpstr>    Processing Overview</vt:lpstr>
      <vt:lpstr>    Request Headers</vt:lpstr>
      <vt:lpstr>    Request Parameters</vt:lpstr>
      <vt:lpstr>    Response Headers</vt:lpstr>
      <vt:lpstr>    Response Parameters </vt:lpstr>
      <vt:lpstr>    Response Result List </vt:lpstr>
      <vt:lpstr>    Request Headers</vt:lpstr>
      <vt:lpstr>    Request Parameters</vt:lpstr>
      <vt:lpstr>    Response Headers</vt:lpstr>
      <vt:lpstr>    Response Parameters </vt:lpstr>
      <vt:lpstr>    Response Result List </vt:lpstr>
      <vt:lpstr>Verify OTP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Register User Account Detail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Reset Password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Logout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Get All Templates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Get My Templates API</vt:lpstr>
      <vt:lpstr>    Request Headers</vt:lpstr>
      <vt:lpstr>    Request Parameters</vt:lpstr>
      <vt:lpstr>    Response Headers</vt:lpstr>
      <vt:lpstr>        </vt:lpstr>
      <vt:lpstr>    Response Parameters </vt:lpstr>
      <vt:lpstr>    Response Result List </vt:lpstr>
      <vt:lpstr>Add My Template API</vt:lpstr>
      <vt:lpstr>    Request Headers</vt:lpstr>
      <vt:lpstr>    Request Parameters</vt:lpstr>
      <vt:lpstr>    Response Headers</vt:lpstr>
      <vt:lpstr>        </vt:lpstr>
      <vt:lpstr>    Response Parameters </vt:lpstr>
      <vt:lpstr>    Response Result List </vt:lpstr>
      <vt:lpstr>Get My Projects API</vt:lpstr>
      <vt:lpstr>    Request Headers</vt:lpstr>
      <vt:lpstr>    Request Parameters</vt:lpstr>
      <vt:lpstr>    Response Headers</vt:lpstr>
      <vt:lpstr>    Response Parameters </vt:lpstr>
      <vt:lpstr>    Response Result List </vt:lpstr>
      <vt:lpstr>Get My Projects Suggestion API</vt:lpstr>
      <vt:lpstr>    Request Headers</vt:lpstr>
      <vt:lpstr>    Request Parameters</vt:lpstr>
      <vt:lpstr>    Response Headers</vt:lpstr>
      <vt:lpstr>    Response Parameters </vt:lpstr>
      <vt:lpstr/>
    </vt:vector>
  </TitlesOfParts>
  <Company/>
  <LinksUpToDate>false</LinksUpToDate>
  <CharactersWithSpaces>268466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PromptNow</dc:creator>
  <cp:keywords/>
  <dc:description/>
  <cp:lastModifiedBy>Tong Quoc Truong</cp:lastModifiedBy>
  <cp:revision>6647</cp:revision>
  <cp:lastPrinted>2020-06-19T11:29:00Z</cp:lastPrinted>
  <dcterms:created xsi:type="dcterms:W3CDTF">2020-07-02T11:12:00Z</dcterms:created>
  <dcterms:modified xsi:type="dcterms:W3CDTF">2020-12-01T08:34:00Z</dcterms:modified>
</cp:coreProperties>
</file>